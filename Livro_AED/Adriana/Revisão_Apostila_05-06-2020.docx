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CAD86" w14:textId="77777777" w:rsidR="00E4258C" w:rsidRPr="007039E2" w:rsidRDefault="001702E7" w:rsidP="004A0560">
      <w:pPr>
        <w:pStyle w:val="Ttulo2"/>
        <w:ind w:left="340" w:hanging="340"/>
        <w:rPr>
          <w:rFonts w:asciiTheme="minorHAnsi" w:eastAsiaTheme="minorEastAsia" w:hAnsiTheme="minorHAnsi"/>
          <w:color w:val="auto"/>
          <w:sz w:val="36"/>
          <w:szCs w:val="36"/>
        </w:rPr>
      </w:pPr>
      <w:bookmarkStart w:id="0" w:name="_Toc5149980"/>
      <w:r w:rsidRPr="007039E2">
        <w:rPr>
          <w:rFonts w:asciiTheme="minorHAnsi" w:eastAsiaTheme="minorEastAsia" w:hAnsiTheme="minorHAnsi"/>
          <w:color w:val="auto"/>
          <w:sz w:val="36"/>
          <w:szCs w:val="36"/>
        </w:rPr>
        <w:t>2- Medidas de posição para dados brutos e agrupados: média ari</w:t>
      </w:r>
      <w:r w:rsidR="004A0560" w:rsidRPr="007039E2">
        <w:rPr>
          <w:rFonts w:asciiTheme="minorHAnsi" w:eastAsiaTheme="minorEastAsia" w:hAnsiTheme="minorHAnsi"/>
          <w:color w:val="auto"/>
          <w:sz w:val="36"/>
          <w:szCs w:val="36"/>
        </w:rPr>
        <w:t>tmética, moda, mediana, quantis</w:t>
      </w:r>
      <w:bookmarkEnd w:id="0"/>
    </w:p>
    <w:p w14:paraId="7C19E1D1" w14:textId="77777777" w:rsidR="002C330C" w:rsidRPr="007039E2" w:rsidRDefault="002C330C" w:rsidP="00A2705D">
      <w:pPr>
        <w:spacing w:after="0" w:line="360" w:lineRule="auto"/>
        <w:jc w:val="both"/>
        <w:rPr>
          <w:rFonts w:eastAsiaTheme="minorEastAsia"/>
          <w:sz w:val="24"/>
          <w:szCs w:val="24"/>
        </w:rPr>
      </w:pPr>
    </w:p>
    <w:p w14:paraId="07F8FD99" w14:textId="39898981" w:rsidR="00EE7C3D" w:rsidRDefault="00EE7C3D" w:rsidP="00A2705D">
      <w:pPr>
        <w:spacing w:after="0" w:line="360" w:lineRule="auto"/>
        <w:jc w:val="both"/>
        <w:rPr>
          <w:rFonts w:eastAsiaTheme="minorEastAsia"/>
          <w:sz w:val="24"/>
          <w:szCs w:val="24"/>
        </w:rPr>
      </w:pPr>
      <w:r w:rsidRPr="007039E2">
        <w:rPr>
          <w:rFonts w:eastAsiaTheme="minorEastAsia"/>
          <w:sz w:val="24"/>
          <w:szCs w:val="24"/>
        </w:rPr>
        <w:tab/>
        <w:t>Vimos que o resumo de dados por meio de tabelas de</w:t>
      </w:r>
      <w:r w:rsidR="007D343A">
        <w:rPr>
          <w:rFonts w:eastAsiaTheme="minorEastAsia"/>
          <w:sz w:val="24"/>
          <w:szCs w:val="24"/>
        </w:rPr>
        <w:t xml:space="preserve"> distribuição de</w:t>
      </w:r>
      <w:r w:rsidRPr="007039E2">
        <w:rPr>
          <w:rFonts w:eastAsiaTheme="minorEastAsia"/>
          <w:sz w:val="24"/>
          <w:szCs w:val="24"/>
        </w:rPr>
        <w:t xml:space="preserve"> frequências e </w:t>
      </w:r>
      <w:r w:rsidR="007D343A">
        <w:rPr>
          <w:rFonts w:eastAsiaTheme="minorEastAsia"/>
          <w:sz w:val="24"/>
          <w:szCs w:val="24"/>
        </w:rPr>
        <w:t>gráficos</w:t>
      </w:r>
      <w:r w:rsidRPr="007039E2">
        <w:rPr>
          <w:rFonts w:eastAsiaTheme="minorEastAsia"/>
          <w:sz w:val="24"/>
          <w:szCs w:val="24"/>
        </w:rPr>
        <w:t xml:space="preserve"> fornece muito mais informações sobre o comportamento de uma variável do que a própria tabela original de dados (dados brutos). Muitas vezes, queremos resumir ainda mais estes dados, apresentando um ou alguns valores que sejam representativos de todos os dados. Quando usamos um só valor, obtemos uma redução drástica dos dados. </w:t>
      </w:r>
      <w:ins w:id="1" w:author="Adriana Andrade" w:date="2020-06-05T14:03:00Z">
        <w:r w:rsidR="009944CB">
          <w:rPr>
            <w:rFonts w:eastAsiaTheme="minorEastAsia"/>
            <w:sz w:val="24"/>
            <w:szCs w:val="24"/>
          </w:rPr>
          <w:t>Entretanto, em diversas situaç</w:t>
        </w:r>
      </w:ins>
      <w:ins w:id="2" w:author="Adriana Andrade" w:date="2020-06-05T14:04:00Z">
        <w:r w:rsidR="009944CB">
          <w:rPr>
            <w:rFonts w:eastAsiaTheme="minorEastAsia"/>
            <w:sz w:val="24"/>
            <w:szCs w:val="24"/>
          </w:rPr>
          <w:t>ões se faz necessário o uso de medidas que sejam capazes de resumir aspectos importantes da distribuiç</w:t>
        </w:r>
      </w:ins>
      <w:ins w:id="3" w:author="Adriana Andrade" w:date="2020-06-05T14:05:00Z">
        <w:r w:rsidR="009944CB">
          <w:rPr>
            <w:rFonts w:eastAsiaTheme="minorEastAsia"/>
            <w:sz w:val="24"/>
            <w:szCs w:val="24"/>
          </w:rPr>
          <w:t xml:space="preserve">ão da variável de interesse. </w:t>
        </w:r>
      </w:ins>
      <w:r w:rsidRPr="007039E2">
        <w:rPr>
          <w:rFonts w:eastAsiaTheme="minorEastAsia"/>
          <w:sz w:val="24"/>
          <w:szCs w:val="24"/>
        </w:rPr>
        <w:t>Usualmente, emprega-se uma das seguintes medidas de posição (ou localização) central: média, mediana ou moda.</w:t>
      </w:r>
      <w:ins w:id="4" w:author="Adriana Andrade" w:date="2020-06-05T14:33:00Z">
        <w:r w:rsidR="002A5487">
          <w:rPr>
            <w:rFonts w:eastAsiaTheme="minorEastAsia"/>
            <w:sz w:val="24"/>
            <w:szCs w:val="24"/>
          </w:rPr>
          <w:t xml:space="preserve"> Essas medidas de posição também são denominadas de Medidas de Tendência Central.</w:t>
        </w:r>
      </w:ins>
    </w:p>
    <w:p w14:paraId="762594FF" w14:textId="77777777" w:rsidR="00EE7C3D" w:rsidRDefault="00EE7C3D" w:rsidP="00A2705D">
      <w:pPr>
        <w:spacing w:after="0" w:line="360" w:lineRule="auto"/>
        <w:jc w:val="both"/>
        <w:rPr>
          <w:rFonts w:eastAsiaTheme="minorEastAsia"/>
          <w:sz w:val="24"/>
          <w:szCs w:val="24"/>
        </w:rPr>
      </w:pPr>
    </w:p>
    <w:p w14:paraId="1AD1E03E" w14:textId="77777777" w:rsidR="002C330C" w:rsidRPr="00B90ECD" w:rsidRDefault="00B90ECD" w:rsidP="00BA0B18">
      <w:pPr>
        <w:pStyle w:val="Ttulo3"/>
        <w:spacing w:before="240" w:after="240"/>
        <w:rPr>
          <w:rFonts w:asciiTheme="minorHAnsi" w:eastAsiaTheme="minorEastAsia" w:hAnsiTheme="minorHAnsi"/>
          <w:color w:val="auto"/>
          <w:sz w:val="32"/>
          <w:szCs w:val="32"/>
        </w:rPr>
      </w:pPr>
      <w:bookmarkStart w:id="5" w:name="_Toc5149981"/>
      <w:r w:rsidRPr="00B90ECD">
        <w:rPr>
          <w:rFonts w:asciiTheme="minorHAnsi" w:eastAsiaTheme="minorEastAsia" w:hAnsiTheme="minorHAnsi"/>
          <w:color w:val="auto"/>
          <w:sz w:val="32"/>
          <w:szCs w:val="32"/>
        </w:rPr>
        <w:t xml:space="preserve">2.1 </w:t>
      </w:r>
      <w:r w:rsidR="00EE7C3D" w:rsidRPr="00B90ECD">
        <w:rPr>
          <w:rFonts w:asciiTheme="minorHAnsi" w:eastAsiaTheme="minorEastAsia" w:hAnsiTheme="minorHAnsi"/>
          <w:color w:val="auto"/>
          <w:sz w:val="32"/>
          <w:szCs w:val="32"/>
        </w:rPr>
        <w:t>Média aritmética</w:t>
      </w:r>
      <w:r w:rsidR="00F87466" w:rsidRPr="00B90ECD">
        <w:rPr>
          <w:rFonts w:asciiTheme="minorHAnsi" w:eastAsiaTheme="minorEastAsia" w:hAnsiTheme="minorHAnsi"/>
          <w:color w:val="auto"/>
          <w:sz w:val="32"/>
          <w:szCs w:val="32"/>
        </w:rPr>
        <w:t xml:space="preserve"> (d</w:t>
      </w:r>
      <w:r w:rsidR="00CC0DB7" w:rsidRPr="00B90ECD">
        <w:rPr>
          <w:rFonts w:asciiTheme="minorHAnsi" w:eastAsiaTheme="minorEastAsia" w:hAnsiTheme="minorHAnsi"/>
          <w:color w:val="auto"/>
          <w:sz w:val="32"/>
          <w:szCs w:val="32"/>
        </w:rPr>
        <w:t>ados brutos)</w:t>
      </w:r>
      <w:bookmarkEnd w:id="5"/>
    </w:p>
    <w:p w14:paraId="009469B1" w14:textId="77777777" w:rsidR="00EE7C3D" w:rsidRDefault="00EE7C3D" w:rsidP="00EE7C3D">
      <w:pPr>
        <w:spacing w:after="120" w:line="360" w:lineRule="auto"/>
        <w:jc w:val="both"/>
        <w:rPr>
          <w:rFonts w:eastAsiaTheme="minorEastAsia"/>
          <w:sz w:val="24"/>
          <w:szCs w:val="24"/>
        </w:rPr>
      </w:pPr>
      <w:r>
        <w:rPr>
          <w:rFonts w:eastAsiaTheme="minorEastAsia"/>
          <w:sz w:val="24"/>
          <w:szCs w:val="24"/>
        </w:rPr>
        <w:tab/>
        <w:t>A média aritmética, ou simplesmente média do conjunto de dados, é obtida somando-se todos os dados e dividindo-se o resultado da soma pelo número deles.</w:t>
      </w:r>
    </w:p>
    <w:p w14:paraId="58A7637F" w14:textId="77777777" w:rsidR="00ED29D1" w:rsidRPr="00ED29D1" w:rsidRDefault="009944CB" w:rsidP="00A2705D">
      <w:pPr>
        <w:spacing w:after="0" w:line="360" w:lineRule="auto"/>
        <w:jc w:val="both"/>
        <w:rPr>
          <w:rFonts w:eastAsiaTheme="minorEastAsia"/>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n</m:t>
                  </m:r>
                </m:sub>
              </m:sSub>
            </m:num>
            <m:den>
              <m:r>
                <w:rPr>
                  <w:rFonts w:ascii="Cambria Math" w:eastAsiaTheme="minorEastAsia" w:hAnsi="Cambria Math"/>
                  <w:sz w:val="24"/>
                  <w:szCs w:val="24"/>
                </w:rPr>
                <m:t>n</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 xml:space="preserve"> </m:t>
          </m:r>
          <m:nary>
            <m:naryPr>
              <m:chr m:val="∑"/>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oMath>
      </m:oMathPara>
    </w:p>
    <w:p w14:paraId="28A0E1D2" w14:textId="77777777" w:rsidR="00ED29D1" w:rsidRDefault="00EE7C3D" w:rsidP="00EE7C3D">
      <w:pPr>
        <w:spacing w:before="120" w:after="0" w:line="360" w:lineRule="auto"/>
        <w:jc w:val="both"/>
        <w:rPr>
          <w:rFonts w:eastAsiaTheme="minorEastAsia"/>
          <w:sz w:val="24"/>
          <w:szCs w:val="24"/>
        </w:rPr>
      </w:pPr>
      <w:r>
        <w:rPr>
          <w:rFonts w:eastAsiaTheme="minorEastAsia"/>
          <w:sz w:val="24"/>
          <w:szCs w:val="24"/>
        </w:rPr>
        <w:t xml:space="preserve">que lê-se </w:t>
      </w:r>
      <w:r w:rsidR="00795A35">
        <w:rPr>
          <w:rFonts w:eastAsiaTheme="minorEastAsia"/>
          <w:sz w:val="24"/>
          <w:szCs w:val="24"/>
        </w:rPr>
        <w:t>"</w:t>
      </w:r>
      <m:oMath>
        <m:r>
          <w:rPr>
            <w:rFonts w:ascii="Cambria Math" w:eastAsiaTheme="minorEastAsia" w:hAnsi="Cambria Math"/>
            <w:sz w:val="24"/>
            <w:szCs w:val="24"/>
          </w:rPr>
          <m:t>x</m:t>
        </m:r>
      </m:oMath>
      <w:r w:rsidR="00CC0DB7">
        <w:rPr>
          <w:rFonts w:eastAsiaTheme="minorEastAsia"/>
          <w:sz w:val="24"/>
          <w:szCs w:val="24"/>
        </w:rPr>
        <w:t xml:space="preserve"> </w:t>
      </w:r>
      <w:r>
        <w:rPr>
          <w:rFonts w:eastAsiaTheme="minorEastAsia"/>
          <w:sz w:val="24"/>
          <w:szCs w:val="24"/>
        </w:rPr>
        <w:t>barra</w:t>
      </w:r>
      <w:r w:rsidR="00795A35">
        <w:rPr>
          <w:rFonts w:eastAsiaTheme="minorEastAsia"/>
          <w:sz w:val="24"/>
          <w:szCs w:val="24"/>
        </w:rPr>
        <w:t>"</w:t>
      </w:r>
      <w:r>
        <w:rPr>
          <w:rFonts w:eastAsiaTheme="minorEastAsia"/>
          <w:sz w:val="24"/>
          <w:szCs w:val="24"/>
        </w:rPr>
        <w:t xml:space="preserve"> é igual ao somatório de </w:t>
      </w:r>
      <m:oMath>
        <m:r>
          <w:rPr>
            <w:rFonts w:ascii="Cambria Math" w:eastAsiaTheme="minorEastAsia" w:hAnsi="Cambria Math"/>
            <w:sz w:val="24"/>
            <w:szCs w:val="24"/>
          </w:rPr>
          <m:t>x</m:t>
        </m:r>
      </m:oMath>
      <w:r>
        <w:rPr>
          <w:rFonts w:eastAsiaTheme="minorEastAsia"/>
          <w:sz w:val="24"/>
          <w:szCs w:val="24"/>
        </w:rPr>
        <w:t xml:space="preserve">, dividido por </w:t>
      </w:r>
      <m:oMath>
        <m:r>
          <w:rPr>
            <w:rFonts w:ascii="Cambria Math" w:eastAsiaTheme="minorEastAsia" w:hAnsi="Cambria Math"/>
            <w:sz w:val="24"/>
            <w:szCs w:val="24"/>
          </w:rPr>
          <m:t>n</m:t>
        </m:r>
      </m:oMath>
      <w:r>
        <w:rPr>
          <w:rFonts w:eastAsiaTheme="minorEastAsia"/>
          <w:sz w:val="24"/>
          <w:szCs w:val="24"/>
        </w:rPr>
        <w:t>.</w:t>
      </w:r>
      <w:r w:rsidR="00ED29D1">
        <w:rPr>
          <w:rFonts w:eastAsiaTheme="minorEastAsia"/>
          <w:sz w:val="24"/>
          <w:szCs w:val="24"/>
        </w:rPr>
        <w:t xml:space="preserve"> </w:t>
      </w:r>
    </w:p>
    <w:p w14:paraId="3F03FCB2" w14:textId="77777777" w:rsidR="00ED29D1" w:rsidRDefault="00ED29D1" w:rsidP="00ED29D1">
      <w:pPr>
        <w:spacing w:after="0" w:line="360" w:lineRule="auto"/>
        <w:jc w:val="both"/>
        <w:rPr>
          <w:rFonts w:eastAsiaTheme="minorEastAsia"/>
          <w:sz w:val="24"/>
          <w:szCs w:val="24"/>
        </w:rPr>
      </w:pPr>
      <w:r>
        <w:rPr>
          <w:rFonts w:eastAsiaTheme="minorEastAsia"/>
          <w:sz w:val="24"/>
          <w:szCs w:val="24"/>
        </w:rPr>
        <w:tab/>
        <w:t>Podemos, por simplicidade, escrever</w:t>
      </w:r>
    </w:p>
    <w:p w14:paraId="1702167A" w14:textId="77777777" w:rsidR="00ED29D1" w:rsidRDefault="009944CB" w:rsidP="00EE7C3D">
      <w:pPr>
        <w:spacing w:before="120" w:after="0" w:line="360" w:lineRule="auto"/>
        <w:jc w:val="both"/>
        <w:rPr>
          <w:rFonts w:eastAsiaTheme="minorEastAsia"/>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num>
            <m:den>
              <m:r>
                <w:rPr>
                  <w:rFonts w:ascii="Cambria Math" w:eastAsiaTheme="minorEastAsia" w:hAnsi="Cambria Math"/>
                  <w:sz w:val="24"/>
                  <w:szCs w:val="24"/>
                </w:rPr>
                <m:t>n</m:t>
              </m:r>
            </m:den>
          </m:f>
        </m:oMath>
      </m:oMathPara>
    </w:p>
    <w:p w14:paraId="462509AE" w14:textId="77777777" w:rsidR="00ED29D1" w:rsidRDefault="00ED29D1" w:rsidP="00907BE8">
      <w:pPr>
        <w:spacing w:after="0" w:line="360" w:lineRule="auto"/>
        <w:jc w:val="both"/>
        <w:rPr>
          <w:rFonts w:eastAsiaTheme="minorEastAsia"/>
          <w:sz w:val="24"/>
          <w:szCs w:val="24"/>
        </w:rPr>
      </w:pPr>
      <w:r>
        <w:rPr>
          <w:rFonts w:eastAsiaTheme="minorEastAsia"/>
          <w:sz w:val="24"/>
          <w:szCs w:val="24"/>
        </w:rPr>
        <w:t xml:space="preserve">em que  </w:t>
      </w:r>
      <w:r w:rsidR="00BA0B18" w:rsidRPr="00ED29D1">
        <w:rPr>
          <w:rFonts w:eastAsiaTheme="minorEastAsia"/>
          <w:position w:val="-28"/>
          <w:sz w:val="24"/>
          <w:szCs w:val="24"/>
        </w:rPr>
        <w:object w:dxaOrig="1260" w:dyaOrig="680" w14:anchorId="2DC748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6pt;height:33.6pt" o:ole="">
            <v:imagedata r:id="rId8" o:title=""/>
          </v:shape>
          <o:OLEObject Type="Embed" ProgID="Equation.3" ShapeID="_x0000_i1025" DrawAspect="Content" ObjectID="_1652880090" r:id="rId9"/>
        </w:object>
      </w:r>
      <w:r>
        <w:rPr>
          <w:rFonts w:eastAsiaTheme="minorEastAsia"/>
          <w:sz w:val="24"/>
          <w:szCs w:val="24"/>
        </w:rPr>
        <w:t xml:space="preserve">. Quando omitirmos o índice é porquê ele varia de </w:t>
      </w:r>
      <m:oMath>
        <m:r>
          <w:rPr>
            <w:rFonts w:ascii="Cambria Math" w:eastAsiaTheme="minorEastAsia" w:hAnsi="Cambria Math"/>
            <w:sz w:val="24"/>
            <w:szCs w:val="24"/>
          </w:rPr>
          <m:t>1</m:t>
        </m:r>
      </m:oMath>
      <w:r>
        <w:rPr>
          <w:rFonts w:eastAsiaTheme="minorEastAsia"/>
          <w:sz w:val="24"/>
          <w:szCs w:val="24"/>
        </w:rPr>
        <w:t xml:space="preserve"> à </w:t>
      </w:r>
      <m:oMath>
        <m:r>
          <w:rPr>
            <w:rFonts w:ascii="Cambria Math" w:eastAsiaTheme="minorEastAsia" w:hAnsi="Cambria Math"/>
            <w:sz w:val="24"/>
            <w:szCs w:val="24"/>
          </w:rPr>
          <m:t>n</m:t>
        </m:r>
      </m:oMath>
      <w:r>
        <w:rPr>
          <w:rFonts w:eastAsiaTheme="minorEastAsia"/>
          <w:sz w:val="24"/>
          <w:szCs w:val="24"/>
        </w:rPr>
        <w:t>.</w:t>
      </w:r>
    </w:p>
    <w:p w14:paraId="15F13D5E" w14:textId="77777777" w:rsidR="00873FD2" w:rsidRDefault="00873FD2" w:rsidP="00907BE8">
      <w:pPr>
        <w:spacing w:after="0" w:line="360" w:lineRule="auto"/>
        <w:jc w:val="both"/>
        <w:rPr>
          <w:rFonts w:eastAsiaTheme="minorEastAsia"/>
          <w:sz w:val="24"/>
          <w:szCs w:val="24"/>
        </w:rPr>
      </w:pPr>
    </w:p>
    <w:p w14:paraId="62CBFADD" w14:textId="77777777" w:rsidR="002C330C" w:rsidRPr="00CC0DB7" w:rsidRDefault="00CC0DB7" w:rsidP="00907BE8">
      <w:pPr>
        <w:spacing w:after="120" w:line="360" w:lineRule="auto"/>
        <w:jc w:val="both"/>
        <w:rPr>
          <w:rFonts w:eastAsiaTheme="minorEastAsia"/>
          <w:b/>
          <w:sz w:val="28"/>
          <w:szCs w:val="28"/>
        </w:rPr>
      </w:pPr>
      <w:r w:rsidRPr="00CC0DB7">
        <w:rPr>
          <w:rFonts w:eastAsiaTheme="minorEastAsia"/>
          <w:b/>
          <w:sz w:val="28"/>
          <w:szCs w:val="28"/>
        </w:rPr>
        <w:t>Exemplo</w:t>
      </w:r>
    </w:p>
    <w:p w14:paraId="4663E792" w14:textId="77777777" w:rsidR="00CC0DB7" w:rsidRDefault="00CC0DB7" w:rsidP="00786382">
      <w:pPr>
        <w:spacing w:after="0" w:line="360" w:lineRule="auto"/>
        <w:jc w:val="both"/>
        <w:rPr>
          <w:rFonts w:eastAsiaTheme="minorEastAsia"/>
          <w:sz w:val="24"/>
          <w:szCs w:val="24"/>
        </w:rPr>
      </w:pPr>
      <w:r>
        <w:rPr>
          <w:rFonts w:eastAsiaTheme="minorEastAsia"/>
          <w:sz w:val="24"/>
          <w:szCs w:val="24"/>
        </w:rPr>
        <w:tab/>
        <w:t xml:space="preserve">Se as cinco observações de uma variável forem </w:t>
      </w:r>
      <m:oMath>
        <m:r>
          <w:rPr>
            <w:rFonts w:ascii="Cambria Math" w:eastAsiaTheme="minorEastAsia" w:hAnsi="Cambria Math"/>
            <w:sz w:val="24"/>
            <w:szCs w:val="24"/>
          </w:rPr>
          <m:t>3,  4,  7,  8</m:t>
        </m:r>
      </m:oMath>
      <w:r>
        <w:rPr>
          <w:rFonts w:eastAsiaTheme="minorEastAsia"/>
          <w:sz w:val="24"/>
          <w:szCs w:val="24"/>
        </w:rPr>
        <w:t xml:space="preserve">  e  </w:t>
      </w:r>
      <m:oMath>
        <m:r>
          <w:rPr>
            <w:rFonts w:ascii="Cambria Math" w:eastAsiaTheme="minorEastAsia" w:hAnsi="Cambria Math"/>
            <w:sz w:val="24"/>
            <w:szCs w:val="24"/>
          </w:rPr>
          <m:t>8</m:t>
        </m:r>
      </m:oMath>
      <w:r>
        <w:rPr>
          <w:rFonts w:eastAsiaTheme="minorEastAsia"/>
          <w:sz w:val="24"/>
          <w:szCs w:val="24"/>
        </w:rPr>
        <w:t>, então</w:t>
      </w:r>
      <w:r w:rsidR="00ED29D1">
        <w:rPr>
          <w:rFonts w:eastAsiaTheme="minorEastAsia"/>
          <w:sz w:val="24"/>
          <w:szCs w:val="24"/>
        </w:rPr>
        <w:t>:</w:t>
      </w:r>
    </w:p>
    <w:p w14:paraId="01B7AC7A" w14:textId="77777777" w:rsidR="00CC0DB7" w:rsidRDefault="009944CB" w:rsidP="00ED29D1">
      <w:pPr>
        <w:spacing w:before="240" w:after="0" w:line="360" w:lineRule="auto"/>
        <w:jc w:val="both"/>
        <w:rPr>
          <w:rFonts w:eastAsiaTheme="minorEastAsia"/>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5</m:t>
              </m:r>
            </m:den>
          </m:f>
          <m:r>
            <w:rPr>
              <w:rFonts w:ascii="Cambria Math" w:eastAsiaTheme="minorEastAsia" w:hAnsi="Cambria Math"/>
              <w:sz w:val="24"/>
              <w:szCs w:val="24"/>
            </w:rPr>
            <m:t xml:space="preserve"> </m:t>
          </m:r>
          <m:nary>
            <m:naryPr>
              <m:chr m:val="∑"/>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5</m:t>
              </m:r>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3+4+7+8+8</m:t>
              </m:r>
            </m:num>
            <m:den>
              <m:r>
                <w:rPr>
                  <w:rFonts w:ascii="Cambria Math" w:eastAsiaTheme="minorEastAsia" w:hAnsi="Cambria Math"/>
                  <w:sz w:val="24"/>
                  <w:szCs w:val="24"/>
                </w:rPr>
                <m:t>5</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30</m:t>
              </m:r>
            </m:num>
            <m:den>
              <m:r>
                <w:rPr>
                  <w:rFonts w:ascii="Cambria Math" w:eastAsiaTheme="minorEastAsia" w:hAnsi="Cambria Math"/>
                  <w:sz w:val="24"/>
                  <w:szCs w:val="24"/>
                </w:rPr>
                <m:t>5</m:t>
              </m:r>
            </m:den>
          </m:f>
          <m:r>
            <w:rPr>
              <w:rFonts w:ascii="Cambria Math" w:eastAsiaTheme="minorEastAsia" w:hAnsi="Cambria Math"/>
              <w:sz w:val="24"/>
              <w:szCs w:val="24"/>
            </w:rPr>
            <m:t>=6.</m:t>
          </m:r>
        </m:oMath>
      </m:oMathPara>
    </w:p>
    <w:p w14:paraId="7E606F07" w14:textId="77777777" w:rsidR="00873FD2" w:rsidRPr="00CC0DB7" w:rsidRDefault="00873FD2" w:rsidP="00ED29D1">
      <w:pPr>
        <w:spacing w:before="240" w:after="0" w:line="360" w:lineRule="auto"/>
        <w:jc w:val="both"/>
        <w:rPr>
          <w:rFonts w:eastAsiaTheme="minorEastAsia"/>
          <w:sz w:val="24"/>
          <w:szCs w:val="24"/>
        </w:rPr>
      </w:pPr>
    </w:p>
    <w:p w14:paraId="54904DEA" w14:textId="77777777" w:rsidR="0089530D" w:rsidRPr="001D4C72" w:rsidRDefault="0089530D" w:rsidP="0089530D">
      <w:pPr>
        <w:spacing w:after="0" w:line="240" w:lineRule="auto"/>
        <w:jc w:val="both"/>
        <w:rPr>
          <w:rFonts w:eastAsiaTheme="minorEastAsia"/>
          <w:b/>
          <w:sz w:val="24"/>
          <w:szCs w:val="24"/>
        </w:rPr>
      </w:pPr>
      <w:r w:rsidRPr="001D4C72">
        <w:rPr>
          <w:rFonts w:eastAsiaTheme="minorEastAsia"/>
          <w:b/>
          <w:sz w:val="24"/>
          <w:szCs w:val="24"/>
        </w:rPr>
        <w:t xml:space="preserve">Comandos no Software R para </w:t>
      </w:r>
      <w:r>
        <w:rPr>
          <w:rFonts w:eastAsiaTheme="minorEastAsia"/>
          <w:b/>
          <w:sz w:val="24"/>
          <w:szCs w:val="24"/>
        </w:rPr>
        <w:t>calcular a média</w:t>
      </w:r>
      <w:r w:rsidR="00EE2536">
        <w:rPr>
          <w:rFonts w:eastAsiaTheme="minorEastAsia"/>
          <w:b/>
          <w:sz w:val="24"/>
          <w:szCs w:val="24"/>
        </w:rPr>
        <w:t xml:space="preserve"> (dados brutos)</w:t>
      </w:r>
      <w:r>
        <w:rPr>
          <w:rFonts w:eastAsiaTheme="minorEastAsia"/>
          <w:b/>
          <w:sz w:val="24"/>
          <w:szCs w:val="24"/>
        </w:rPr>
        <w:t>:</w:t>
      </w:r>
    </w:p>
    <w:tbl>
      <w:tblPr>
        <w:tblStyle w:val="Tabelacomgrade"/>
        <w:tblW w:w="0" w:type="auto"/>
        <w:tblLook w:val="04A0" w:firstRow="1" w:lastRow="0" w:firstColumn="1" w:lastColumn="0" w:noHBand="0" w:noVBand="1"/>
      </w:tblPr>
      <w:tblGrid>
        <w:gridCol w:w="8474"/>
      </w:tblGrid>
      <w:tr w:rsidR="0089530D" w14:paraId="3C16B66D" w14:textId="77777777" w:rsidTr="00E40B3A">
        <w:tc>
          <w:tcPr>
            <w:tcW w:w="8644" w:type="dxa"/>
            <w:tcBorders>
              <w:top w:val="single" w:sz="12" w:space="0" w:color="auto"/>
              <w:left w:val="single" w:sz="12" w:space="0" w:color="auto"/>
              <w:bottom w:val="single" w:sz="12" w:space="0" w:color="auto"/>
              <w:right w:val="single" w:sz="12" w:space="0" w:color="auto"/>
            </w:tcBorders>
          </w:tcPr>
          <w:p w14:paraId="3F09E9D7" w14:textId="77777777" w:rsidR="0089530D" w:rsidRDefault="0089530D" w:rsidP="00E40B3A">
            <w:pPr>
              <w:jc w:val="both"/>
              <w:rPr>
                <w:rFonts w:ascii="Courier New" w:eastAsiaTheme="minorEastAsia" w:hAnsi="Courier New" w:cs="Courier New"/>
                <w:sz w:val="21"/>
                <w:szCs w:val="21"/>
              </w:rPr>
            </w:pPr>
          </w:p>
          <w:p w14:paraId="7A5CC328" w14:textId="77777777" w:rsidR="0089530D" w:rsidRPr="0089530D" w:rsidRDefault="00E438FC" w:rsidP="0089530D">
            <w:pPr>
              <w:jc w:val="both"/>
              <w:rPr>
                <w:rFonts w:ascii="Courier New" w:eastAsiaTheme="minorEastAsia" w:hAnsi="Courier New" w:cs="Courier New"/>
                <w:color w:val="FF0000"/>
                <w:sz w:val="21"/>
                <w:szCs w:val="21"/>
              </w:rPr>
            </w:pPr>
            <w:r>
              <w:rPr>
                <w:rFonts w:ascii="Courier New" w:eastAsiaTheme="minorEastAsia" w:hAnsi="Courier New" w:cs="Courier New"/>
                <w:color w:val="FF0000"/>
                <w:sz w:val="21"/>
                <w:szCs w:val="21"/>
              </w:rPr>
              <w:t>#</w:t>
            </w:r>
            <w:r w:rsidR="0089530D" w:rsidRPr="0089530D">
              <w:rPr>
                <w:rFonts w:ascii="Courier New" w:eastAsiaTheme="minorEastAsia" w:hAnsi="Courier New" w:cs="Courier New"/>
                <w:color w:val="FF0000"/>
                <w:sz w:val="21"/>
                <w:szCs w:val="21"/>
              </w:rPr>
              <w:t>Entrando com os dados no R:</w:t>
            </w:r>
          </w:p>
          <w:p w14:paraId="53B7BE81" w14:textId="77777777" w:rsidR="0089530D" w:rsidRPr="0089530D" w:rsidRDefault="0089530D" w:rsidP="0089530D">
            <w:pPr>
              <w:jc w:val="both"/>
              <w:rPr>
                <w:rFonts w:ascii="Courier New" w:eastAsiaTheme="minorEastAsia" w:hAnsi="Courier New" w:cs="Courier New"/>
                <w:color w:val="FF0000"/>
                <w:sz w:val="21"/>
                <w:szCs w:val="21"/>
              </w:rPr>
            </w:pPr>
            <w:r w:rsidRPr="0089530D">
              <w:rPr>
                <w:rFonts w:ascii="Courier New" w:eastAsiaTheme="minorEastAsia" w:hAnsi="Courier New" w:cs="Courier New"/>
                <w:color w:val="FF0000"/>
                <w:sz w:val="21"/>
                <w:szCs w:val="21"/>
              </w:rPr>
              <w:t>dados &lt;- c(3, 4, 7, 8, 8)</w:t>
            </w:r>
          </w:p>
          <w:p w14:paraId="4B144722" w14:textId="77777777" w:rsidR="0089530D" w:rsidRPr="0089530D" w:rsidRDefault="0089530D" w:rsidP="0089530D">
            <w:pPr>
              <w:tabs>
                <w:tab w:val="left" w:pos="1279"/>
              </w:tabs>
              <w:jc w:val="both"/>
              <w:rPr>
                <w:rFonts w:ascii="Courier New" w:eastAsiaTheme="minorEastAsia" w:hAnsi="Courier New" w:cs="Courier New"/>
                <w:color w:val="FF0000"/>
                <w:sz w:val="21"/>
                <w:szCs w:val="21"/>
              </w:rPr>
            </w:pPr>
          </w:p>
          <w:p w14:paraId="63F9CF3F" w14:textId="77777777" w:rsidR="0089530D" w:rsidRPr="0089530D" w:rsidRDefault="00E438FC" w:rsidP="0089530D">
            <w:pPr>
              <w:jc w:val="both"/>
              <w:rPr>
                <w:rFonts w:ascii="Courier New" w:eastAsiaTheme="minorEastAsia" w:hAnsi="Courier New" w:cs="Courier New"/>
                <w:color w:val="FF0000"/>
                <w:sz w:val="21"/>
                <w:szCs w:val="21"/>
              </w:rPr>
            </w:pPr>
            <w:r>
              <w:rPr>
                <w:rFonts w:ascii="Courier New" w:eastAsiaTheme="minorEastAsia" w:hAnsi="Courier New" w:cs="Courier New"/>
                <w:color w:val="FF0000"/>
                <w:sz w:val="21"/>
                <w:szCs w:val="21"/>
              </w:rPr>
              <w:t>#</w:t>
            </w:r>
            <w:r w:rsidR="0089530D" w:rsidRPr="0089530D">
              <w:rPr>
                <w:rFonts w:ascii="Courier New" w:eastAsiaTheme="minorEastAsia" w:hAnsi="Courier New" w:cs="Courier New"/>
                <w:color w:val="FF0000"/>
                <w:sz w:val="21"/>
                <w:szCs w:val="21"/>
              </w:rPr>
              <w:t>Média:</w:t>
            </w:r>
          </w:p>
          <w:p w14:paraId="0190934F" w14:textId="77777777" w:rsidR="0089530D" w:rsidRPr="0089530D" w:rsidRDefault="0089530D" w:rsidP="0089530D">
            <w:pPr>
              <w:jc w:val="both"/>
              <w:rPr>
                <w:rFonts w:ascii="Courier New" w:eastAsiaTheme="minorEastAsia" w:hAnsi="Courier New" w:cs="Courier New"/>
                <w:color w:val="FF0000"/>
                <w:sz w:val="21"/>
                <w:szCs w:val="21"/>
              </w:rPr>
            </w:pPr>
            <w:r w:rsidRPr="0089530D">
              <w:rPr>
                <w:rFonts w:ascii="Courier New" w:eastAsiaTheme="minorEastAsia" w:hAnsi="Courier New" w:cs="Courier New"/>
                <w:color w:val="FF0000"/>
                <w:sz w:val="21"/>
                <w:szCs w:val="21"/>
              </w:rPr>
              <w:t>mean(dados)</w:t>
            </w:r>
          </w:p>
          <w:p w14:paraId="226FF500" w14:textId="77777777" w:rsidR="0089530D" w:rsidRDefault="0089530D" w:rsidP="005368B7">
            <w:pPr>
              <w:jc w:val="both"/>
              <w:rPr>
                <w:rFonts w:eastAsiaTheme="minorEastAsia"/>
                <w:sz w:val="24"/>
                <w:szCs w:val="24"/>
              </w:rPr>
            </w:pPr>
          </w:p>
        </w:tc>
      </w:tr>
    </w:tbl>
    <w:p w14:paraId="4E614621" w14:textId="77777777" w:rsidR="0089530D" w:rsidRDefault="0089530D" w:rsidP="00496810">
      <w:pPr>
        <w:spacing w:after="0" w:line="240" w:lineRule="auto"/>
        <w:jc w:val="both"/>
        <w:rPr>
          <w:rFonts w:eastAsiaTheme="minorEastAsia"/>
          <w:sz w:val="24"/>
          <w:szCs w:val="24"/>
        </w:rPr>
      </w:pPr>
    </w:p>
    <w:p w14:paraId="04CC4FEF" w14:textId="77777777" w:rsidR="00CC0DB7" w:rsidRPr="00B90ECD" w:rsidRDefault="00B90ECD" w:rsidP="00BA0B18">
      <w:pPr>
        <w:pStyle w:val="Ttulo3"/>
        <w:spacing w:before="240" w:after="240"/>
        <w:rPr>
          <w:rFonts w:asciiTheme="minorHAnsi" w:eastAsiaTheme="minorEastAsia" w:hAnsiTheme="minorHAnsi"/>
          <w:color w:val="auto"/>
          <w:sz w:val="32"/>
          <w:szCs w:val="32"/>
        </w:rPr>
      </w:pPr>
      <w:bookmarkStart w:id="6" w:name="_Toc5149982"/>
      <w:r w:rsidRPr="00B90ECD">
        <w:rPr>
          <w:rFonts w:asciiTheme="minorHAnsi" w:eastAsiaTheme="minorEastAsia" w:hAnsiTheme="minorHAnsi"/>
          <w:color w:val="auto"/>
          <w:sz w:val="32"/>
          <w:szCs w:val="32"/>
        </w:rPr>
        <w:t xml:space="preserve">2.2 </w:t>
      </w:r>
      <w:r w:rsidR="00CC0DB7" w:rsidRPr="00B90ECD">
        <w:rPr>
          <w:rFonts w:asciiTheme="minorHAnsi" w:eastAsiaTheme="minorEastAsia" w:hAnsiTheme="minorHAnsi"/>
          <w:color w:val="auto"/>
          <w:sz w:val="32"/>
          <w:szCs w:val="32"/>
        </w:rPr>
        <w:t>Média aritmética</w:t>
      </w:r>
      <w:r w:rsidR="00F87466" w:rsidRPr="00B90ECD">
        <w:rPr>
          <w:rFonts w:asciiTheme="minorHAnsi" w:eastAsiaTheme="minorEastAsia" w:hAnsiTheme="minorHAnsi"/>
          <w:color w:val="auto"/>
          <w:sz w:val="32"/>
          <w:szCs w:val="32"/>
        </w:rPr>
        <w:t xml:space="preserve"> (d</w:t>
      </w:r>
      <w:r w:rsidR="00CC0DB7" w:rsidRPr="00B90ECD">
        <w:rPr>
          <w:rFonts w:asciiTheme="minorHAnsi" w:eastAsiaTheme="minorEastAsia" w:hAnsiTheme="minorHAnsi"/>
          <w:color w:val="auto"/>
          <w:sz w:val="32"/>
          <w:szCs w:val="32"/>
        </w:rPr>
        <w:t>ados agrupados)</w:t>
      </w:r>
      <w:bookmarkEnd w:id="6"/>
    </w:p>
    <w:p w14:paraId="2D23458A" w14:textId="77777777" w:rsidR="00F87466" w:rsidRPr="00561BCE" w:rsidRDefault="00F87466" w:rsidP="005368B7">
      <w:pPr>
        <w:spacing w:before="240" w:after="120" w:line="360" w:lineRule="auto"/>
        <w:jc w:val="both"/>
        <w:rPr>
          <w:rFonts w:eastAsiaTheme="minorEastAsia"/>
          <w:b/>
          <w:sz w:val="28"/>
          <w:szCs w:val="28"/>
        </w:rPr>
      </w:pPr>
      <w:r w:rsidRPr="00561BCE">
        <w:rPr>
          <w:rFonts w:eastAsiaTheme="minorEastAsia"/>
          <w:b/>
          <w:sz w:val="28"/>
          <w:szCs w:val="28"/>
        </w:rPr>
        <w:t xml:space="preserve">Dados discretos </w:t>
      </w:r>
    </w:p>
    <w:p w14:paraId="3D2F7E13" w14:textId="77777777" w:rsidR="002C330C" w:rsidRDefault="00F87466" w:rsidP="00A2705D">
      <w:pPr>
        <w:spacing w:after="0" w:line="360" w:lineRule="auto"/>
        <w:jc w:val="both"/>
        <w:rPr>
          <w:rFonts w:eastAsiaTheme="minorEastAsia"/>
          <w:sz w:val="24"/>
          <w:szCs w:val="24"/>
        </w:rPr>
      </w:pPr>
      <w:r>
        <w:rPr>
          <w:rFonts w:eastAsiaTheme="minorEastAsia"/>
          <w:sz w:val="24"/>
          <w:szCs w:val="24"/>
        </w:rPr>
        <w:tab/>
      </w:r>
      <w:r w:rsidR="00CC0DB7">
        <w:rPr>
          <w:rFonts w:eastAsiaTheme="minorEastAsia"/>
          <w:sz w:val="24"/>
          <w:szCs w:val="24"/>
        </w:rPr>
        <w:t>Quando os dados são discretos e em grande número, pode haver repetição de valores. Nesses casos, é razoável agrupar os dados em uma tabela de distribuição de frequências.</w:t>
      </w:r>
      <w:r w:rsidR="001C2776">
        <w:rPr>
          <w:rFonts w:eastAsiaTheme="minorEastAsia"/>
          <w:sz w:val="24"/>
          <w:szCs w:val="24"/>
        </w:rPr>
        <w:t xml:space="preserve"> Veja a Tabela 2.1.</w:t>
      </w:r>
    </w:p>
    <w:p w14:paraId="6204688E" w14:textId="77777777" w:rsidR="001C2776" w:rsidRPr="00395C9C" w:rsidRDefault="001C2776" w:rsidP="001C2776">
      <w:pPr>
        <w:pStyle w:val="Legenda"/>
        <w:keepNext/>
        <w:spacing w:before="360" w:after="120"/>
        <w:jc w:val="both"/>
        <w:rPr>
          <w:b w:val="0"/>
          <w:color w:val="auto"/>
          <w:sz w:val="20"/>
          <w:szCs w:val="20"/>
        </w:rPr>
      </w:pPr>
      <w:r>
        <w:rPr>
          <w:color w:val="auto"/>
          <w:sz w:val="20"/>
          <w:szCs w:val="20"/>
        </w:rPr>
        <w:t>Tabela</w:t>
      </w:r>
      <w:r w:rsidRPr="001B6E5F">
        <w:rPr>
          <w:color w:val="auto"/>
          <w:sz w:val="20"/>
          <w:szCs w:val="20"/>
        </w:rPr>
        <w:t xml:space="preserve"> </w:t>
      </w:r>
      <w:r>
        <w:rPr>
          <w:color w:val="auto"/>
          <w:sz w:val="20"/>
          <w:szCs w:val="20"/>
        </w:rPr>
        <w:t xml:space="preserve">2.1. </w:t>
      </w:r>
      <w:r>
        <w:rPr>
          <w:b w:val="0"/>
          <w:color w:val="auto"/>
          <w:sz w:val="20"/>
          <w:szCs w:val="20"/>
        </w:rPr>
        <w:t>Tabela de distribuição de frequências</w:t>
      </w:r>
    </w:p>
    <w:tbl>
      <w:tblPr>
        <w:tblStyle w:val="Tabelacomgrade"/>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57"/>
      </w:tblGrid>
      <w:tr w:rsidR="001C2776" w:rsidRPr="001C2776" w14:paraId="62CE5B83" w14:textId="77777777" w:rsidTr="001C2776">
        <w:tc>
          <w:tcPr>
            <w:tcW w:w="4322" w:type="dxa"/>
            <w:tcBorders>
              <w:bottom w:val="single" w:sz="4" w:space="0" w:color="auto"/>
            </w:tcBorders>
            <w:vAlign w:val="center"/>
          </w:tcPr>
          <w:p w14:paraId="5E2BFEA1" w14:textId="77777777" w:rsidR="001C2776" w:rsidRPr="001C2776" w:rsidRDefault="001C2776" w:rsidP="0085778A">
            <w:pPr>
              <w:spacing w:before="60" w:after="60"/>
              <w:jc w:val="center"/>
              <w:rPr>
                <w:rFonts w:eastAsiaTheme="minorEastAsia"/>
                <w:b/>
                <w:sz w:val="24"/>
                <w:szCs w:val="24"/>
              </w:rPr>
            </w:pPr>
            <w:r w:rsidRPr="001C2776">
              <w:rPr>
                <w:rFonts w:eastAsiaTheme="minorEastAsia"/>
                <w:b/>
                <w:sz w:val="24"/>
                <w:szCs w:val="24"/>
              </w:rPr>
              <w:t>Dados</w:t>
            </w:r>
          </w:p>
        </w:tc>
        <w:tc>
          <w:tcPr>
            <w:tcW w:w="4322" w:type="dxa"/>
            <w:tcBorders>
              <w:bottom w:val="single" w:sz="4" w:space="0" w:color="auto"/>
            </w:tcBorders>
            <w:vAlign w:val="center"/>
          </w:tcPr>
          <w:p w14:paraId="58D447AB" w14:textId="77777777" w:rsidR="001C2776" w:rsidRPr="001C2776" w:rsidRDefault="001C2776" w:rsidP="0085778A">
            <w:pPr>
              <w:spacing w:before="60" w:after="60"/>
              <w:jc w:val="center"/>
              <w:rPr>
                <w:rFonts w:eastAsiaTheme="minorEastAsia"/>
                <w:b/>
                <w:sz w:val="24"/>
                <w:szCs w:val="24"/>
              </w:rPr>
            </w:pPr>
            <w:r w:rsidRPr="001C2776">
              <w:rPr>
                <w:rFonts w:eastAsiaTheme="minorEastAsia"/>
                <w:b/>
                <w:sz w:val="24"/>
                <w:szCs w:val="24"/>
              </w:rPr>
              <w:t>Frequência</w:t>
            </w:r>
          </w:p>
        </w:tc>
      </w:tr>
      <w:tr w:rsidR="001C2776" w14:paraId="29911170" w14:textId="77777777" w:rsidTr="001C2776">
        <w:tc>
          <w:tcPr>
            <w:tcW w:w="4322" w:type="dxa"/>
            <w:tcBorders>
              <w:top w:val="single" w:sz="4" w:space="0" w:color="auto"/>
              <w:bottom w:val="nil"/>
            </w:tcBorders>
            <w:vAlign w:val="center"/>
          </w:tcPr>
          <w:p w14:paraId="21999C1D" w14:textId="77777777" w:rsidR="001C2776" w:rsidRDefault="009944CB" w:rsidP="0085778A">
            <w:pPr>
              <w:spacing w:before="60" w:after="60"/>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m:oMathPara>
          </w:p>
        </w:tc>
        <w:tc>
          <w:tcPr>
            <w:tcW w:w="4322" w:type="dxa"/>
            <w:tcBorders>
              <w:top w:val="single" w:sz="4" w:space="0" w:color="auto"/>
              <w:bottom w:val="nil"/>
            </w:tcBorders>
            <w:vAlign w:val="center"/>
          </w:tcPr>
          <w:p w14:paraId="1D06D11D" w14:textId="77777777" w:rsidR="001C2776" w:rsidRDefault="009944CB" w:rsidP="0085778A">
            <w:pPr>
              <w:spacing w:before="60" w:after="60"/>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1</m:t>
                    </m:r>
                  </m:sub>
                </m:sSub>
              </m:oMath>
            </m:oMathPara>
          </w:p>
        </w:tc>
      </w:tr>
      <w:tr w:rsidR="001C2776" w14:paraId="7D3392C2" w14:textId="77777777" w:rsidTr="001C2776">
        <w:tc>
          <w:tcPr>
            <w:tcW w:w="4322" w:type="dxa"/>
            <w:tcBorders>
              <w:top w:val="nil"/>
              <w:bottom w:val="nil"/>
            </w:tcBorders>
            <w:vAlign w:val="center"/>
          </w:tcPr>
          <w:p w14:paraId="3D56CF9A" w14:textId="77777777" w:rsidR="001C2776" w:rsidRDefault="009944CB" w:rsidP="0085778A">
            <w:pPr>
              <w:spacing w:before="60" w:after="60"/>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oMath>
            </m:oMathPara>
          </w:p>
        </w:tc>
        <w:tc>
          <w:tcPr>
            <w:tcW w:w="4322" w:type="dxa"/>
            <w:tcBorders>
              <w:top w:val="nil"/>
              <w:bottom w:val="nil"/>
            </w:tcBorders>
            <w:vAlign w:val="center"/>
          </w:tcPr>
          <w:p w14:paraId="46671F96" w14:textId="77777777" w:rsidR="001C2776" w:rsidRDefault="009944CB" w:rsidP="0085778A">
            <w:pPr>
              <w:spacing w:before="60" w:after="60"/>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2</m:t>
                    </m:r>
                  </m:sub>
                </m:sSub>
              </m:oMath>
            </m:oMathPara>
          </w:p>
        </w:tc>
      </w:tr>
      <w:tr w:rsidR="001C2776" w14:paraId="044C5BC4" w14:textId="77777777" w:rsidTr="001C2776">
        <w:tc>
          <w:tcPr>
            <w:tcW w:w="4322" w:type="dxa"/>
            <w:tcBorders>
              <w:top w:val="nil"/>
              <w:bottom w:val="nil"/>
            </w:tcBorders>
            <w:vAlign w:val="center"/>
          </w:tcPr>
          <w:p w14:paraId="3E921171" w14:textId="77777777" w:rsidR="001C2776" w:rsidRDefault="001C2776" w:rsidP="0085778A">
            <w:pPr>
              <w:spacing w:before="60" w:after="60"/>
              <w:jc w:val="center"/>
              <w:rPr>
                <w:rFonts w:eastAsiaTheme="minorEastAsia"/>
                <w:sz w:val="24"/>
                <w:szCs w:val="24"/>
              </w:rPr>
            </w:pPr>
            <m:oMathPara>
              <m:oMath>
                <m:r>
                  <w:rPr>
                    <w:rFonts w:ascii="Cambria Math" w:eastAsiaTheme="minorEastAsia" w:hAnsi="Cambria Math"/>
                    <w:sz w:val="24"/>
                    <w:szCs w:val="24"/>
                  </w:rPr>
                  <m:t>⋮</m:t>
                </m:r>
              </m:oMath>
            </m:oMathPara>
          </w:p>
        </w:tc>
        <w:tc>
          <w:tcPr>
            <w:tcW w:w="4322" w:type="dxa"/>
            <w:tcBorders>
              <w:top w:val="nil"/>
              <w:bottom w:val="nil"/>
            </w:tcBorders>
            <w:vAlign w:val="center"/>
          </w:tcPr>
          <w:p w14:paraId="04B3E45C" w14:textId="77777777" w:rsidR="001C2776" w:rsidRDefault="001C2776" w:rsidP="0085778A">
            <w:pPr>
              <w:spacing w:before="60" w:after="60"/>
              <w:jc w:val="center"/>
              <w:rPr>
                <w:rFonts w:eastAsiaTheme="minorEastAsia"/>
                <w:sz w:val="24"/>
                <w:szCs w:val="24"/>
              </w:rPr>
            </w:pPr>
            <m:oMathPara>
              <m:oMath>
                <m:r>
                  <w:rPr>
                    <w:rFonts w:ascii="Cambria Math" w:eastAsiaTheme="minorEastAsia" w:hAnsi="Cambria Math"/>
                    <w:sz w:val="24"/>
                    <w:szCs w:val="24"/>
                  </w:rPr>
                  <m:t>⋮</m:t>
                </m:r>
              </m:oMath>
            </m:oMathPara>
          </w:p>
        </w:tc>
      </w:tr>
      <w:tr w:rsidR="001C2776" w14:paraId="5EA9ED7E" w14:textId="77777777" w:rsidTr="001C2776">
        <w:tc>
          <w:tcPr>
            <w:tcW w:w="4322" w:type="dxa"/>
            <w:tcBorders>
              <w:top w:val="nil"/>
              <w:bottom w:val="single" w:sz="4" w:space="0" w:color="auto"/>
            </w:tcBorders>
            <w:vAlign w:val="center"/>
          </w:tcPr>
          <w:p w14:paraId="0069267A" w14:textId="77777777" w:rsidR="001C2776" w:rsidRDefault="009944CB" w:rsidP="0085778A">
            <w:pPr>
              <w:spacing w:before="60" w:after="60"/>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oMath>
            </m:oMathPara>
          </w:p>
        </w:tc>
        <w:tc>
          <w:tcPr>
            <w:tcW w:w="4322" w:type="dxa"/>
            <w:tcBorders>
              <w:top w:val="nil"/>
              <w:bottom w:val="single" w:sz="4" w:space="0" w:color="auto"/>
            </w:tcBorders>
            <w:vAlign w:val="center"/>
          </w:tcPr>
          <w:p w14:paraId="5CF5D99B" w14:textId="77777777" w:rsidR="001C2776" w:rsidRDefault="009944CB" w:rsidP="0085778A">
            <w:pPr>
              <w:spacing w:before="60" w:after="60"/>
              <w:jc w:val="cente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k</m:t>
                    </m:r>
                  </m:sub>
                </m:sSub>
              </m:oMath>
            </m:oMathPara>
          </w:p>
        </w:tc>
      </w:tr>
      <w:tr w:rsidR="001C2776" w14:paraId="5410101C" w14:textId="77777777" w:rsidTr="001C2776">
        <w:tc>
          <w:tcPr>
            <w:tcW w:w="4322" w:type="dxa"/>
            <w:tcBorders>
              <w:top w:val="single" w:sz="4" w:space="0" w:color="auto"/>
            </w:tcBorders>
            <w:vAlign w:val="center"/>
          </w:tcPr>
          <w:p w14:paraId="3808EF5D" w14:textId="77777777" w:rsidR="001C2776" w:rsidRDefault="001C2776" w:rsidP="0085778A">
            <w:pPr>
              <w:spacing w:before="60" w:after="60"/>
              <w:jc w:val="center"/>
              <w:rPr>
                <w:rFonts w:eastAsiaTheme="minorEastAsia"/>
                <w:sz w:val="24"/>
                <w:szCs w:val="24"/>
              </w:rPr>
            </w:pPr>
            <w:r>
              <w:rPr>
                <w:rFonts w:eastAsiaTheme="minorEastAsia"/>
                <w:sz w:val="24"/>
                <w:szCs w:val="24"/>
              </w:rPr>
              <w:t>Total</w:t>
            </w:r>
          </w:p>
        </w:tc>
        <w:tc>
          <w:tcPr>
            <w:tcW w:w="4322" w:type="dxa"/>
            <w:tcBorders>
              <w:top w:val="single" w:sz="4" w:space="0" w:color="auto"/>
            </w:tcBorders>
            <w:vAlign w:val="center"/>
          </w:tcPr>
          <w:p w14:paraId="49D38E8A" w14:textId="77777777" w:rsidR="001C2776" w:rsidRDefault="001C2776" w:rsidP="0085778A">
            <w:pPr>
              <w:spacing w:before="60" w:after="60"/>
              <w:jc w:val="center"/>
              <w:rPr>
                <w:rFonts w:eastAsiaTheme="minorEastAsia"/>
                <w:sz w:val="24"/>
                <w:szCs w:val="24"/>
              </w:rPr>
            </w:pPr>
            <m:oMathPara>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i</m:t>
                    </m:r>
                  </m:sub>
                </m:sSub>
              </m:oMath>
            </m:oMathPara>
          </w:p>
        </w:tc>
      </w:tr>
    </w:tbl>
    <w:p w14:paraId="0746E30F" w14:textId="77777777" w:rsidR="001C2776" w:rsidRDefault="001C2776" w:rsidP="00A2705D">
      <w:pPr>
        <w:spacing w:after="0" w:line="360" w:lineRule="auto"/>
        <w:jc w:val="both"/>
        <w:rPr>
          <w:rFonts w:eastAsiaTheme="minorEastAsia"/>
          <w:sz w:val="24"/>
          <w:szCs w:val="24"/>
        </w:rPr>
      </w:pPr>
    </w:p>
    <w:p w14:paraId="4581649B" w14:textId="77777777" w:rsidR="00CC0DB7" w:rsidRDefault="001C2776" w:rsidP="00A2705D">
      <w:pPr>
        <w:spacing w:after="0" w:line="360" w:lineRule="auto"/>
        <w:jc w:val="both"/>
        <w:rPr>
          <w:rFonts w:eastAsiaTheme="minorEastAsia"/>
          <w:sz w:val="24"/>
          <w:szCs w:val="24"/>
        </w:rPr>
      </w:pPr>
      <w:r>
        <w:rPr>
          <w:rFonts w:eastAsiaTheme="minorEastAsia"/>
          <w:sz w:val="24"/>
          <w:szCs w:val="24"/>
        </w:rPr>
        <w:tab/>
        <w:t>A média aritmética de dados agrupados em uma tabela de distribuição de frequências é dada por:</w:t>
      </w:r>
    </w:p>
    <w:p w14:paraId="0FFD63F4" w14:textId="77777777" w:rsidR="001C2776" w:rsidRDefault="009944CB" w:rsidP="001C2776">
      <w:pPr>
        <w:spacing w:after="120" w:line="360" w:lineRule="auto"/>
        <w:jc w:val="both"/>
        <w:rPr>
          <w:rFonts w:eastAsiaTheme="minorEastAsia"/>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k</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k</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i</m:t>
                  </m:r>
                </m:sub>
              </m:sSub>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i</m:t>
                  </m:r>
                </m:sub>
              </m:sSub>
            </m:den>
          </m:f>
        </m:oMath>
      </m:oMathPara>
    </w:p>
    <w:p w14:paraId="06F052B9" w14:textId="77777777" w:rsidR="00CC0DB7" w:rsidRDefault="001C2776" w:rsidP="00A2705D">
      <w:pPr>
        <w:spacing w:after="0" w:line="360" w:lineRule="auto"/>
        <w:jc w:val="both"/>
        <w:rPr>
          <w:rFonts w:eastAsiaTheme="minorEastAsia"/>
          <w:sz w:val="24"/>
          <w:szCs w:val="24"/>
        </w:rPr>
      </w:pPr>
      <w:r>
        <w:rPr>
          <w:rFonts w:eastAsiaTheme="minorEastAsia"/>
          <w:sz w:val="24"/>
          <w:szCs w:val="24"/>
        </w:rPr>
        <w:t xml:space="preserve">Note que </w:t>
      </w:r>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i</m:t>
            </m:r>
          </m:sub>
        </m:sSub>
        <m:r>
          <w:rPr>
            <w:rFonts w:ascii="Cambria Math" w:eastAsiaTheme="minorEastAsia" w:hAnsi="Cambria Math"/>
            <w:sz w:val="24"/>
            <w:szCs w:val="24"/>
          </w:rPr>
          <m:t>=n</m:t>
        </m:r>
      </m:oMath>
      <w:r>
        <w:rPr>
          <w:rFonts w:eastAsiaTheme="minorEastAsia"/>
          <w:sz w:val="24"/>
          <w:szCs w:val="24"/>
        </w:rPr>
        <w:t>, ou seja, a soma de todas as frequências é igual ao número de elementos do conjunto de dados.</w:t>
      </w:r>
    </w:p>
    <w:p w14:paraId="4CA236D5" w14:textId="77777777" w:rsidR="001C2776" w:rsidRDefault="001C2776" w:rsidP="00A2705D">
      <w:pPr>
        <w:spacing w:after="0" w:line="360" w:lineRule="auto"/>
        <w:jc w:val="both"/>
        <w:rPr>
          <w:rFonts w:eastAsiaTheme="minorEastAsia"/>
          <w:sz w:val="24"/>
          <w:szCs w:val="24"/>
        </w:rPr>
      </w:pPr>
    </w:p>
    <w:p w14:paraId="061E68FE" w14:textId="77777777" w:rsidR="001C2776" w:rsidRPr="001C2776" w:rsidRDefault="001C2776" w:rsidP="0089530D">
      <w:pPr>
        <w:spacing w:after="120" w:line="360" w:lineRule="auto"/>
        <w:jc w:val="both"/>
        <w:rPr>
          <w:rFonts w:eastAsiaTheme="minorEastAsia"/>
          <w:b/>
          <w:sz w:val="28"/>
          <w:szCs w:val="28"/>
        </w:rPr>
      </w:pPr>
      <w:r w:rsidRPr="001C2776">
        <w:rPr>
          <w:rFonts w:eastAsiaTheme="minorEastAsia"/>
          <w:b/>
          <w:sz w:val="28"/>
          <w:szCs w:val="28"/>
        </w:rPr>
        <w:lastRenderedPageBreak/>
        <w:t>Exemplo</w:t>
      </w:r>
    </w:p>
    <w:p w14:paraId="57AE830E" w14:textId="77777777" w:rsidR="00CC0DB7" w:rsidRDefault="00F33AEA" w:rsidP="00A2705D">
      <w:pPr>
        <w:spacing w:after="0" w:line="360" w:lineRule="auto"/>
        <w:jc w:val="both"/>
        <w:rPr>
          <w:rFonts w:eastAsiaTheme="minorEastAsia"/>
          <w:sz w:val="24"/>
          <w:szCs w:val="24"/>
        </w:rPr>
      </w:pPr>
      <w:r>
        <w:rPr>
          <w:rFonts w:eastAsiaTheme="minorEastAsia"/>
          <w:sz w:val="24"/>
          <w:szCs w:val="24"/>
        </w:rPr>
        <w:tab/>
      </w:r>
      <w:r w:rsidR="001C2776">
        <w:rPr>
          <w:rFonts w:eastAsiaTheme="minorEastAsia"/>
          <w:sz w:val="24"/>
          <w:szCs w:val="24"/>
        </w:rPr>
        <w:t>Considere a tabela de distribuição de frequências do número de filhos de vinte funcionários (Tabela 2.2).</w:t>
      </w:r>
    </w:p>
    <w:p w14:paraId="5CE6A56C" w14:textId="77777777" w:rsidR="001C2776" w:rsidRPr="00395C9C" w:rsidRDefault="001C2776" w:rsidP="001C2776">
      <w:pPr>
        <w:pStyle w:val="Legenda"/>
        <w:keepNext/>
        <w:spacing w:before="360" w:after="120"/>
        <w:jc w:val="both"/>
        <w:rPr>
          <w:b w:val="0"/>
          <w:color w:val="auto"/>
          <w:sz w:val="20"/>
          <w:szCs w:val="20"/>
        </w:rPr>
      </w:pPr>
      <w:r>
        <w:rPr>
          <w:color w:val="auto"/>
          <w:sz w:val="20"/>
          <w:szCs w:val="20"/>
        </w:rPr>
        <w:t>Tabela</w:t>
      </w:r>
      <w:r w:rsidRPr="001B6E5F">
        <w:rPr>
          <w:color w:val="auto"/>
          <w:sz w:val="20"/>
          <w:szCs w:val="20"/>
        </w:rPr>
        <w:t xml:space="preserve"> </w:t>
      </w:r>
      <w:r w:rsidR="00F33AEA">
        <w:rPr>
          <w:color w:val="auto"/>
          <w:sz w:val="20"/>
          <w:szCs w:val="20"/>
        </w:rPr>
        <w:t>2.2</w:t>
      </w:r>
      <w:r>
        <w:rPr>
          <w:color w:val="auto"/>
          <w:sz w:val="20"/>
          <w:szCs w:val="20"/>
        </w:rPr>
        <w:t xml:space="preserve">. </w:t>
      </w:r>
      <w:r>
        <w:rPr>
          <w:b w:val="0"/>
          <w:color w:val="auto"/>
          <w:sz w:val="20"/>
          <w:szCs w:val="20"/>
        </w:rPr>
        <w:t>Distribuição de frequências para o número de filhos de vinte funcionários</w:t>
      </w:r>
    </w:p>
    <w:tbl>
      <w:tblPr>
        <w:tblStyle w:val="Tabelacomgrade"/>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899"/>
        <w:gridCol w:w="3023"/>
        <w:gridCol w:w="2582"/>
      </w:tblGrid>
      <w:tr w:rsidR="00F33AEA" w:rsidRPr="001C2776" w14:paraId="26BE049C" w14:textId="77777777" w:rsidTr="00F33AEA">
        <w:tc>
          <w:tcPr>
            <w:tcW w:w="2978" w:type="dxa"/>
            <w:tcBorders>
              <w:bottom w:val="single" w:sz="4" w:space="0" w:color="auto"/>
            </w:tcBorders>
            <w:vAlign w:val="center"/>
          </w:tcPr>
          <w:p w14:paraId="17650B4F" w14:textId="77777777" w:rsidR="00F33AEA" w:rsidRPr="001C2776" w:rsidRDefault="00F33AEA" w:rsidP="0085778A">
            <w:pPr>
              <w:spacing w:before="60" w:after="60"/>
              <w:jc w:val="center"/>
              <w:rPr>
                <w:rFonts w:eastAsiaTheme="minorEastAsia"/>
                <w:b/>
                <w:sz w:val="24"/>
                <w:szCs w:val="24"/>
              </w:rPr>
            </w:pPr>
            <w:r>
              <w:rPr>
                <w:rFonts w:eastAsiaTheme="minorEastAsia"/>
                <w:b/>
                <w:sz w:val="24"/>
                <w:szCs w:val="24"/>
              </w:rPr>
              <w:t xml:space="preserve">Número de filhos </w:t>
            </w:r>
            <m:oMath>
              <m:d>
                <m:dPr>
                  <m:ctrlPr>
                    <w:rPr>
                      <w:rFonts w:ascii="Cambria Math" w:eastAsiaTheme="minorEastAsia" w:hAnsi="Cambria Math"/>
                      <w:b/>
                      <w:i/>
                      <w:sz w:val="24"/>
                      <w:szCs w:val="24"/>
                    </w:rPr>
                  </m:ctrlPr>
                </m:d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i</m:t>
                      </m:r>
                    </m:sub>
                  </m:sSub>
                </m:e>
              </m:d>
            </m:oMath>
          </w:p>
        </w:tc>
        <w:tc>
          <w:tcPr>
            <w:tcW w:w="3095" w:type="dxa"/>
            <w:tcBorders>
              <w:bottom w:val="single" w:sz="4" w:space="0" w:color="auto"/>
            </w:tcBorders>
            <w:vAlign w:val="center"/>
          </w:tcPr>
          <w:p w14:paraId="1A6F9ED5" w14:textId="77777777" w:rsidR="00F33AEA" w:rsidRPr="001C2776" w:rsidRDefault="00F33AEA" w:rsidP="0085778A">
            <w:pPr>
              <w:spacing w:before="60" w:after="60"/>
              <w:jc w:val="center"/>
              <w:rPr>
                <w:rFonts w:eastAsiaTheme="minorEastAsia"/>
                <w:b/>
                <w:sz w:val="24"/>
                <w:szCs w:val="24"/>
              </w:rPr>
            </w:pPr>
            <w:r w:rsidRPr="001C2776">
              <w:rPr>
                <w:rFonts w:eastAsiaTheme="minorEastAsia"/>
                <w:b/>
                <w:sz w:val="24"/>
                <w:szCs w:val="24"/>
              </w:rPr>
              <w:t>Frequência</w:t>
            </w:r>
            <w:r>
              <w:rPr>
                <w:rFonts w:eastAsiaTheme="minorEastAsia"/>
                <w:b/>
                <w:sz w:val="24"/>
                <w:szCs w:val="24"/>
              </w:rPr>
              <w:t xml:space="preserve"> </w:t>
            </w:r>
            <m:oMath>
              <m:d>
                <m:dPr>
                  <m:ctrlPr>
                    <w:rPr>
                      <w:rFonts w:ascii="Cambria Math" w:eastAsiaTheme="minorEastAsia" w:hAnsi="Cambria Math"/>
                      <w:b/>
                      <w:i/>
                      <w:sz w:val="24"/>
                      <w:szCs w:val="24"/>
                    </w:rPr>
                  </m:ctrlPr>
                </m:d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i</m:t>
                      </m:r>
                    </m:sub>
                  </m:sSub>
                </m:e>
              </m:d>
            </m:oMath>
          </w:p>
        </w:tc>
        <w:tc>
          <w:tcPr>
            <w:tcW w:w="2647" w:type="dxa"/>
            <w:tcBorders>
              <w:bottom w:val="single" w:sz="4" w:space="0" w:color="auto"/>
            </w:tcBorders>
          </w:tcPr>
          <w:p w14:paraId="472D0FA5" w14:textId="77777777" w:rsidR="00F33AEA" w:rsidRPr="001C2776" w:rsidRDefault="00F33AEA" w:rsidP="0085778A">
            <w:pPr>
              <w:spacing w:before="60" w:after="60"/>
              <w:jc w:val="center"/>
              <w:rPr>
                <w:rFonts w:eastAsiaTheme="minorEastAsia"/>
                <w:b/>
                <w:sz w:val="24"/>
                <w:szCs w:val="24"/>
              </w:rPr>
            </w:pPr>
            <w:r>
              <w:rPr>
                <w:rFonts w:eastAsiaTheme="minorEastAsia"/>
                <w:b/>
                <w:sz w:val="24"/>
                <w:szCs w:val="24"/>
              </w:rPr>
              <w:t xml:space="preserve">Produto </w:t>
            </w:r>
            <m:oMath>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i</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i</m:t>
                  </m:r>
                </m:sub>
              </m:sSub>
              <m:r>
                <m:rPr>
                  <m:sty m:val="bi"/>
                </m:rPr>
                <w:rPr>
                  <w:rFonts w:ascii="Cambria Math" w:eastAsiaTheme="minorEastAsia" w:hAnsi="Cambria Math"/>
                  <w:sz w:val="24"/>
                  <w:szCs w:val="24"/>
                </w:rPr>
                <m:t>)</m:t>
              </m:r>
            </m:oMath>
          </w:p>
        </w:tc>
      </w:tr>
      <w:tr w:rsidR="00F33AEA" w14:paraId="72F9EA47" w14:textId="77777777" w:rsidTr="00F33AEA">
        <w:tc>
          <w:tcPr>
            <w:tcW w:w="2978" w:type="dxa"/>
            <w:tcBorders>
              <w:top w:val="single" w:sz="4" w:space="0" w:color="auto"/>
              <w:bottom w:val="nil"/>
            </w:tcBorders>
            <w:vAlign w:val="center"/>
          </w:tcPr>
          <w:p w14:paraId="62C39C14" w14:textId="77777777" w:rsidR="00F33AEA" w:rsidRPr="00786382" w:rsidRDefault="00786382" w:rsidP="0085778A">
            <w:pPr>
              <w:spacing w:before="60" w:after="60"/>
              <w:jc w:val="center"/>
              <w:rPr>
                <w:rFonts w:ascii="Cambria Math" w:eastAsiaTheme="minorEastAsia" w:hAnsi="Cambria Math"/>
                <w:sz w:val="24"/>
                <w:szCs w:val="24"/>
                <w:oMath/>
              </w:rPr>
            </w:pPr>
            <m:oMathPara>
              <m:oMath>
                <m:r>
                  <w:rPr>
                    <w:rFonts w:ascii="Cambria Math" w:eastAsiaTheme="minorEastAsia" w:hAnsi="Cambria Math"/>
                    <w:sz w:val="24"/>
                    <w:szCs w:val="24"/>
                  </w:rPr>
                  <m:t>0</m:t>
                </m:r>
              </m:oMath>
            </m:oMathPara>
          </w:p>
        </w:tc>
        <w:tc>
          <w:tcPr>
            <w:tcW w:w="3095" w:type="dxa"/>
            <w:tcBorders>
              <w:top w:val="single" w:sz="4" w:space="0" w:color="auto"/>
              <w:bottom w:val="nil"/>
            </w:tcBorders>
            <w:vAlign w:val="center"/>
          </w:tcPr>
          <w:p w14:paraId="05478914" w14:textId="77777777" w:rsidR="00F33AEA" w:rsidRPr="00786382" w:rsidRDefault="00786382" w:rsidP="0085778A">
            <w:pPr>
              <w:spacing w:before="60" w:after="60"/>
              <w:jc w:val="center"/>
              <w:rPr>
                <w:rFonts w:ascii="Cambria Math" w:eastAsiaTheme="minorEastAsia" w:hAnsi="Cambria Math"/>
                <w:sz w:val="24"/>
                <w:szCs w:val="24"/>
                <w:oMath/>
              </w:rPr>
            </w:pPr>
            <m:oMathPara>
              <m:oMath>
                <m:r>
                  <w:rPr>
                    <w:rFonts w:ascii="Cambria Math" w:eastAsiaTheme="minorEastAsia" w:hAnsi="Cambria Math"/>
                    <w:sz w:val="24"/>
                    <w:szCs w:val="24"/>
                  </w:rPr>
                  <m:t>6</m:t>
                </m:r>
              </m:oMath>
            </m:oMathPara>
          </w:p>
        </w:tc>
        <w:tc>
          <w:tcPr>
            <w:tcW w:w="2647" w:type="dxa"/>
            <w:tcBorders>
              <w:top w:val="single" w:sz="4" w:space="0" w:color="auto"/>
              <w:bottom w:val="nil"/>
            </w:tcBorders>
          </w:tcPr>
          <w:p w14:paraId="246287A1" w14:textId="77777777" w:rsidR="00F33AEA" w:rsidRPr="00786382" w:rsidRDefault="00786382" w:rsidP="0085778A">
            <w:pPr>
              <w:spacing w:before="60" w:after="60"/>
              <w:jc w:val="center"/>
              <w:rPr>
                <w:rFonts w:ascii="Cambria Math" w:eastAsiaTheme="minorEastAsia" w:hAnsi="Cambria Math"/>
                <w:sz w:val="24"/>
                <w:szCs w:val="24"/>
                <w:oMath/>
              </w:rPr>
            </w:pPr>
            <m:oMathPara>
              <m:oMath>
                <m:r>
                  <w:rPr>
                    <w:rFonts w:ascii="Cambria Math" w:eastAsiaTheme="minorEastAsia" w:hAnsi="Cambria Math"/>
                    <w:sz w:val="24"/>
                    <w:szCs w:val="24"/>
                  </w:rPr>
                  <m:t>0×6=0</m:t>
                </m:r>
              </m:oMath>
            </m:oMathPara>
          </w:p>
        </w:tc>
      </w:tr>
      <w:tr w:rsidR="00F33AEA" w14:paraId="609109D4" w14:textId="77777777" w:rsidTr="00F33AEA">
        <w:tc>
          <w:tcPr>
            <w:tcW w:w="2978" w:type="dxa"/>
            <w:tcBorders>
              <w:top w:val="nil"/>
              <w:bottom w:val="nil"/>
            </w:tcBorders>
            <w:vAlign w:val="center"/>
          </w:tcPr>
          <w:p w14:paraId="789D87DF" w14:textId="77777777" w:rsidR="00F33AEA" w:rsidRPr="00786382" w:rsidRDefault="00786382" w:rsidP="0085778A">
            <w:pPr>
              <w:spacing w:before="60" w:after="60"/>
              <w:jc w:val="center"/>
              <w:rPr>
                <w:rFonts w:ascii="Cambria Math" w:eastAsiaTheme="minorEastAsia" w:hAnsi="Cambria Math"/>
                <w:sz w:val="24"/>
                <w:szCs w:val="24"/>
                <w:oMath/>
              </w:rPr>
            </w:pPr>
            <m:oMathPara>
              <m:oMath>
                <m:r>
                  <w:rPr>
                    <w:rFonts w:ascii="Cambria Math" w:eastAsiaTheme="minorEastAsia" w:hAnsi="Cambria Math"/>
                    <w:sz w:val="24"/>
                    <w:szCs w:val="24"/>
                  </w:rPr>
                  <m:t>1</m:t>
                </m:r>
              </m:oMath>
            </m:oMathPara>
          </w:p>
        </w:tc>
        <w:tc>
          <w:tcPr>
            <w:tcW w:w="3095" w:type="dxa"/>
            <w:tcBorders>
              <w:top w:val="nil"/>
              <w:bottom w:val="nil"/>
            </w:tcBorders>
            <w:vAlign w:val="center"/>
          </w:tcPr>
          <w:p w14:paraId="4E726D5F" w14:textId="77777777" w:rsidR="00F33AEA" w:rsidRPr="00786382" w:rsidRDefault="00786382" w:rsidP="0085778A">
            <w:pPr>
              <w:spacing w:before="60" w:after="60"/>
              <w:jc w:val="center"/>
              <w:rPr>
                <w:rFonts w:ascii="Cambria Math" w:eastAsiaTheme="minorEastAsia" w:hAnsi="Cambria Math"/>
                <w:sz w:val="24"/>
                <w:szCs w:val="24"/>
                <w:oMath/>
              </w:rPr>
            </w:pPr>
            <m:oMathPara>
              <m:oMath>
                <m:r>
                  <w:rPr>
                    <w:rFonts w:ascii="Cambria Math" w:eastAsiaTheme="minorEastAsia" w:hAnsi="Cambria Math"/>
                    <w:sz w:val="24"/>
                    <w:szCs w:val="24"/>
                  </w:rPr>
                  <m:t>8</m:t>
                </m:r>
              </m:oMath>
            </m:oMathPara>
          </w:p>
        </w:tc>
        <w:tc>
          <w:tcPr>
            <w:tcW w:w="2647" w:type="dxa"/>
            <w:tcBorders>
              <w:top w:val="nil"/>
              <w:bottom w:val="nil"/>
            </w:tcBorders>
          </w:tcPr>
          <w:p w14:paraId="16DABCFE" w14:textId="77777777" w:rsidR="00F33AEA" w:rsidRPr="00786382" w:rsidRDefault="00786382" w:rsidP="0085778A">
            <w:pPr>
              <w:spacing w:before="60" w:after="60"/>
              <w:jc w:val="center"/>
              <w:rPr>
                <w:rFonts w:ascii="Cambria Math" w:eastAsiaTheme="minorEastAsia" w:hAnsi="Cambria Math"/>
                <w:sz w:val="24"/>
                <w:szCs w:val="24"/>
                <w:oMath/>
              </w:rPr>
            </w:pPr>
            <m:oMathPara>
              <m:oMath>
                <m:r>
                  <w:rPr>
                    <w:rFonts w:ascii="Cambria Math" w:eastAsiaTheme="minorEastAsia" w:hAnsi="Cambria Math"/>
                    <w:sz w:val="24"/>
                    <w:szCs w:val="24"/>
                  </w:rPr>
                  <m:t>1×8=8</m:t>
                </m:r>
              </m:oMath>
            </m:oMathPara>
          </w:p>
        </w:tc>
      </w:tr>
      <w:tr w:rsidR="00F33AEA" w14:paraId="2075F44D" w14:textId="77777777" w:rsidTr="00F33AEA">
        <w:tc>
          <w:tcPr>
            <w:tcW w:w="2978" w:type="dxa"/>
            <w:tcBorders>
              <w:top w:val="nil"/>
              <w:bottom w:val="nil"/>
            </w:tcBorders>
            <w:vAlign w:val="center"/>
          </w:tcPr>
          <w:p w14:paraId="3732F4A4" w14:textId="77777777" w:rsidR="00F33AEA" w:rsidRPr="00786382" w:rsidRDefault="00786382" w:rsidP="0085778A">
            <w:pPr>
              <w:spacing w:before="60" w:after="60"/>
              <w:jc w:val="center"/>
              <w:rPr>
                <w:rFonts w:ascii="Cambria Math" w:eastAsiaTheme="minorEastAsia" w:hAnsi="Cambria Math"/>
                <w:sz w:val="24"/>
                <w:szCs w:val="24"/>
                <w:oMath/>
              </w:rPr>
            </w:pPr>
            <m:oMathPara>
              <m:oMath>
                <m:r>
                  <w:rPr>
                    <w:rFonts w:ascii="Cambria Math" w:eastAsiaTheme="minorEastAsia" w:hAnsi="Cambria Math"/>
                    <w:sz w:val="24"/>
                    <w:szCs w:val="24"/>
                  </w:rPr>
                  <m:t>2</m:t>
                </m:r>
              </m:oMath>
            </m:oMathPara>
          </w:p>
        </w:tc>
        <w:tc>
          <w:tcPr>
            <w:tcW w:w="3095" w:type="dxa"/>
            <w:tcBorders>
              <w:top w:val="nil"/>
              <w:bottom w:val="nil"/>
            </w:tcBorders>
            <w:vAlign w:val="center"/>
          </w:tcPr>
          <w:p w14:paraId="38DFFD43" w14:textId="77777777" w:rsidR="00F33AEA" w:rsidRPr="00786382" w:rsidRDefault="00786382" w:rsidP="0085778A">
            <w:pPr>
              <w:spacing w:before="60" w:after="60"/>
              <w:jc w:val="center"/>
              <w:rPr>
                <w:rFonts w:ascii="Cambria Math" w:eastAsiaTheme="minorEastAsia" w:hAnsi="Cambria Math"/>
                <w:sz w:val="24"/>
                <w:szCs w:val="24"/>
                <w:oMath/>
              </w:rPr>
            </w:pPr>
            <m:oMathPara>
              <m:oMath>
                <m:r>
                  <w:rPr>
                    <w:rFonts w:ascii="Cambria Math" w:eastAsiaTheme="minorEastAsia" w:hAnsi="Cambria Math"/>
                    <w:sz w:val="24"/>
                    <w:szCs w:val="24"/>
                  </w:rPr>
                  <m:t>4</m:t>
                </m:r>
              </m:oMath>
            </m:oMathPara>
          </w:p>
        </w:tc>
        <w:tc>
          <w:tcPr>
            <w:tcW w:w="2647" w:type="dxa"/>
            <w:tcBorders>
              <w:top w:val="nil"/>
              <w:bottom w:val="nil"/>
            </w:tcBorders>
          </w:tcPr>
          <w:p w14:paraId="0403CA56" w14:textId="77777777" w:rsidR="00F33AEA" w:rsidRPr="00786382" w:rsidRDefault="00786382" w:rsidP="0085778A">
            <w:pPr>
              <w:spacing w:before="60" w:after="60"/>
              <w:jc w:val="center"/>
              <w:rPr>
                <w:rFonts w:ascii="Cambria Math" w:eastAsiaTheme="minorEastAsia" w:hAnsi="Cambria Math"/>
                <w:sz w:val="24"/>
                <w:szCs w:val="24"/>
                <w:oMath/>
              </w:rPr>
            </w:pPr>
            <m:oMathPara>
              <m:oMath>
                <m:r>
                  <w:rPr>
                    <w:rFonts w:ascii="Cambria Math" w:eastAsiaTheme="minorEastAsia" w:hAnsi="Cambria Math"/>
                    <w:sz w:val="24"/>
                    <w:szCs w:val="24"/>
                  </w:rPr>
                  <m:t>2×4=8</m:t>
                </m:r>
              </m:oMath>
            </m:oMathPara>
          </w:p>
        </w:tc>
      </w:tr>
      <w:tr w:rsidR="00F33AEA" w14:paraId="43A4C225" w14:textId="77777777" w:rsidTr="00F33AEA">
        <w:tc>
          <w:tcPr>
            <w:tcW w:w="2978" w:type="dxa"/>
            <w:tcBorders>
              <w:top w:val="nil"/>
              <w:bottom w:val="nil"/>
            </w:tcBorders>
            <w:vAlign w:val="center"/>
          </w:tcPr>
          <w:p w14:paraId="6829E425" w14:textId="77777777" w:rsidR="00F33AEA" w:rsidRPr="00786382" w:rsidRDefault="00786382" w:rsidP="0085778A">
            <w:pPr>
              <w:spacing w:before="60" w:after="60"/>
              <w:jc w:val="center"/>
              <w:rPr>
                <w:rFonts w:ascii="Cambria Math" w:eastAsiaTheme="minorEastAsia" w:hAnsi="Cambria Math"/>
                <w:sz w:val="24"/>
                <w:szCs w:val="24"/>
                <w:oMath/>
              </w:rPr>
            </w:pPr>
            <m:oMathPara>
              <m:oMath>
                <m:r>
                  <w:rPr>
                    <w:rFonts w:ascii="Cambria Math" w:eastAsiaTheme="minorEastAsia" w:hAnsi="Cambria Math"/>
                    <w:sz w:val="24"/>
                    <w:szCs w:val="24"/>
                  </w:rPr>
                  <m:t>3</m:t>
                </m:r>
              </m:oMath>
            </m:oMathPara>
          </w:p>
        </w:tc>
        <w:tc>
          <w:tcPr>
            <w:tcW w:w="3095" w:type="dxa"/>
            <w:tcBorders>
              <w:top w:val="nil"/>
              <w:bottom w:val="nil"/>
            </w:tcBorders>
            <w:vAlign w:val="center"/>
          </w:tcPr>
          <w:p w14:paraId="2A2245CC" w14:textId="77777777" w:rsidR="00F33AEA" w:rsidRPr="00786382" w:rsidRDefault="00786382" w:rsidP="0085778A">
            <w:pPr>
              <w:spacing w:before="60" w:after="60"/>
              <w:jc w:val="center"/>
              <w:rPr>
                <w:rFonts w:ascii="Cambria Math" w:eastAsiaTheme="minorEastAsia" w:hAnsi="Cambria Math"/>
                <w:sz w:val="24"/>
                <w:szCs w:val="24"/>
                <w:oMath/>
              </w:rPr>
            </w:pPr>
            <m:oMathPara>
              <m:oMath>
                <m:r>
                  <w:rPr>
                    <w:rFonts w:ascii="Cambria Math" w:eastAsiaTheme="minorEastAsia" w:hAnsi="Cambria Math"/>
                    <w:sz w:val="24"/>
                    <w:szCs w:val="24"/>
                  </w:rPr>
                  <m:t>1</m:t>
                </m:r>
              </m:oMath>
            </m:oMathPara>
          </w:p>
        </w:tc>
        <w:tc>
          <w:tcPr>
            <w:tcW w:w="2647" w:type="dxa"/>
            <w:tcBorders>
              <w:top w:val="nil"/>
              <w:bottom w:val="nil"/>
            </w:tcBorders>
          </w:tcPr>
          <w:p w14:paraId="7FDC5B3A" w14:textId="77777777" w:rsidR="00F33AEA" w:rsidRPr="00786382" w:rsidRDefault="00786382" w:rsidP="0085778A">
            <w:pPr>
              <w:spacing w:before="60" w:after="60"/>
              <w:jc w:val="center"/>
              <w:rPr>
                <w:rFonts w:ascii="Cambria Math" w:eastAsiaTheme="minorEastAsia" w:hAnsi="Cambria Math"/>
                <w:sz w:val="24"/>
                <w:szCs w:val="24"/>
                <w:oMath/>
              </w:rPr>
            </w:pPr>
            <m:oMathPara>
              <m:oMath>
                <m:r>
                  <w:rPr>
                    <w:rFonts w:ascii="Cambria Math" w:eastAsiaTheme="minorEastAsia" w:hAnsi="Cambria Math"/>
                    <w:sz w:val="24"/>
                    <w:szCs w:val="24"/>
                  </w:rPr>
                  <m:t>3×1=3</m:t>
                </m:r>
              </m:oMath>
            </m:oMathPara>
          </w:p>
        </w:tc>
      </w:tr>
      <w:tr w:rsidR="00F33AEA" w14:paraId="04A67A13" w14:textId="77777777" w:rsidTr="00F33AEA">
        <w:tc>
          <w:tcPr>
            <w:tcW w:w="2978" w:type="dxa"/>
            <w:tcBorders>
              <w:top w:val="nil"/>
              <w:bottom w:val="nil"/>
            </w:tcBorders>
            <w:vAlign w:val="center"/>
          </w:tcPr>
          <w:p w14:paraId="22B8EBDF" w14:textId="77777777" w:rsidR="00F33AEA" w:rsidRPr="00786382" w:rsidRDefault="00786382" w:rsidP="0085778A">
            <w:pPr>
              <w:spacing w:before="60" w:after="60"/>
              <w:jc w:val="center"/>
              <w:rPr>
                <w:rFonts w:ascii="Cambria Math" w:eastAsiaTheme="minorEastAsia" w:hAnsi="Cambria Math"/>
                <w:sz w:val="24"/>
                <w:szCs w:val="24"/>
                <w:oMath/>
              </w:rPr>
            </w:pPr>
            <m:oMathPara>
              <m:oMath>
                <m:r>
                  <w:rPr>
                    <w:rFonts w:ascii="Cambria Math" w:eastAsiaTheme="minorEastAsia" w:hAnsi="Cambria Math"/>
                    <w:sz w:val="24"/>
                    <w:szCs w:val="24"/>
                  </w:rPr>
                  <m:t>4</m:t>
                </m:r>
              </m:oMath>
            </m:oMathPara>
          </w:p>
        </w:tc>
        <w:tc>
          <w:tcPr>
            <w:tcW w:w="3095" w:type="dxa"/>
            <w:tcBorders>
              <w:top w:val="nil"/>
              <w:bottom w:val="nil"/>
            </w:tcBorders>
            <w:vAlign w:val="center"/>
          </w:tcPr>
          <w:p w14:paraId="2B3D891A" w14:textId="77777777" w:rsidR="00F33AEA" w:rsidRPr="00786382" w:rsidRDefault="00786382" w:rsidP="0085778A">
            <w:pPr>
              <w:spacing w:before="60" w:after="60"/>
              <w:jc w:val="center"/>
              <w:rPr>
                <w:rFonts w:ascii="Cambria Math" w:eastAsiaTheme="minorEastAsia" w:hAnsi="Cambria Math"/>
                <w:sz w:val="24"/>
                <w:szCs w:val="24"/>
                <w:oMath/>
              </w:rPr>
            </w:pPr>
            <m:oMathPara>
              <m:oMath>
                <m:r>
                  <w:rPr>
                    <w:rFonts w:ascii="Cambria Math" w:eastAsiaTheme="minorEastAsia" w:hAnsi="Cambria Math"/>
                    <w:sz w:val="24"/>
                    <w:szCs w:val="24"/>
                  </w:rPr>
                  <m:t>0</m:t>
                </m:r>
              </m:oMath>
            </m:oMathPara>
          </w:p>
        </w:tc>
        <w:tc>
          <w:tcPr>
            <w:tcW w:w="2647" w:type="dxa"/>
            <w:tcBorders>
              <w:top w:val="nil"/>
              <w:bottom w:val="nil"/>
            </w:tcBorders>
          </w:tcPr>
          <w:p w14:paraId="72C18209" w14:textId="77777777" w:rsidR="00F33AEA" w:rsidRPr="00786382" w:rsidRDefault="00786382" w:rsidP="0085778A">
            <w:pPr>
              <w:spacing w:before="60" w:after="60"/>
              <w:jc w:val="center"/>
              <w:rPr>
                <w:rFonts w:ascii="Cambria Math" w:eastAsiaTheme="minorEastAsia" w:hAnsi="Cambria Math"/>
                <w:sz w:val="24"/>
                <w:szCs w:val="24"/>
                <w:oMath/>
              </w:rPr>
            </w:pPr>
            <m:oMathPara>
              <m:oMath>
                <m:r>
                  <w:rPr>
                    <w:rFonts w:ascii="Cambria Math" w:eastAsiaTheme="minorEastAsia" w:hAnsi="Cambria Math"/>
                    <w:sz w:val="24"/>
                    <w:szCs w:val="24"/>
                  </w:rPr>
                  <m:t>4×0=0</m:t>
                </m:r>
              </m:oMath>
            </m:oMathPara>
          </w:p>
        </w:tc>
      </w:tr>
      <w:tr w:rsidR="00F33AEA" w14:paraId="2E4B3CDC" w14:textId="77777777" w:rsidTr="00F33AEA">
        <w:tc>
          <w:tcPr>
            <w:tcW w:w="2978" w:type="dxa"/>
            <w:tcBorders>
              <w:top w:val="nil"/>
              <w:bottom w:val="single" w:sz="4" w:space="0" w:color="auto"/>
            </w:tcBorders>
            <w:vAlign w:val="center"/>
          </w:tcPr>
          <w:p w14:paraId="01A5E679" w14:textId="77777777" w:rsidR="00F33AEA" w:rsidRPr="00786382" w:rsidRDefault="00786382" w:rsidP="0085778A">
            <w:pPr>
              <w:spacing w:before="60" w:after="60"/>
              <w:jc w:val="center"/>
              <w:rPr>
                <w:rFonts w:ascii="Cambria Math" w:eastAsiaTheme="minorEastAsia" w:hAnsi="Cambria Math"/>
                <w:sz w:val="24"/>
                <w:szCs w:val="24"/>
                <w:oMath/>
              </w:rPr>
            </w:pPr>
            <m:oMathPara>
              <m:oMath>
                <m:r>
                  <w:rPr>
                    <w:rFonts w:ascii="Cambria Math" w:eastAsiaTheme="minorEastAsia" w:hAnsi="Cambria Math"/>
                    <w:sz w:val="24"/>
                    <w:szCs w:val="24"/>
                  </w:rPr>
                  <m:t>5</m:t>
                </m:r>
              </m:oMath>
            </m:oMathPara>
          </w:p>
        </w:tc>
        <w:tc>
          <w:tcPr>
            <w:tcW w:w="3095" w:type="dxa"/>
            <w:tcBorders>
              <w:top w:val="nil"/>
              <w:bottom w:val="single" w:sz="4" w:space="0" w:color="auto"/>
            </w:tcBorders>
            <w:vAlign w:val="center"/>
          </w:tcPr>
          <w:p w14:paraId="548772F1" w14:textId="77777777" w:rsidR="00F33AEA" w:rsidRPr="00786382" w:rsidRDefault="00786382" w:rsidP="0085778A">
            <w:pPr>
              <w:spacing w:before="60" w:after="60"/>
              <w:jc w:val="center"/>
              <w:rPr>
                <w:rFonts w:ascii="Cambria Math" w:eastAsiaTheme="minorEastAsia" w:hAnsi="Cambria Math"/>
                <w:sz w:val="24"/>
                <w:szCs w:val="24"/>
                <w:oMath/>
              </w:rPr>
            </w:pPr>
            <m:oMathPara>
              <m:oMath>
                <m:r>
                  <w:rPr>
                    <w:rFonts w:ascii="Cambria Math" w:eastAsiaTheme="minorEastAsia" w:hAnsi="Cambria Math"/>
                    <w:sz w:val="24"/>
                    <w:szCs w:val="24"/>
                  </w:rPr>
                  <m:t>1</m:t>
                </m:r>
              </m:oMath>
            </m:oMathPara>
          </w:p>
        </w:tc>
        <w:tc>
          <w:tcPr>
            <w:tcW w:w="2647" w:type="dxa"/>
            <w:tcBorders>
              <w:top w:val="nil"/>
              <w:bottom w:val="single" w:sz="4" w:space="0" w:color="auto"/>
            </w:tcBorders>
          </w:tcPr>
          <w:p w14:paraId="6B517039" w14:textId="77777777" w:rsidR="00F33AEA" w:rsidRPr="00786382" w:rsidRDefault="00786382" w:rsidP="0085778A">
            <w:pPr>
              <w:spacing w:before="60" w:after="60"/>
              <w:jc w:val="center"/>
              <w:rPr>
                <w:rFonts w:ascii="Cambria Math" w:eastAsiaTheme="minorEastAsia" w:hAnsi="Cambria Math"/>
                <w:sz w:val="24"/>
                <w:szCs w:val="24"/>
                <w:oMath/>
              </w:rPr>
            </w:pPr>
            <m:oMathPara>
              <m:oMath>
                <m:r>
                  <w:rPr>
                    <w:rFonts w:ascii="Cambria Math" w:eastAsiaTheme="minorEastAsia" w:hAnsi="Cambria Math"/>
                    <w:sz w:val="24"/>
                    <w:szCs w:val="24"/>
                  </w:rPr>
                  <m:t>5×1=5</m:t>
                </m:r>
              </m:oMath>
            </m:oMathPara>
          </w:p>
        </w:tc>
      </w:tr>
      <w:tr w:rsidR="00F33AEA" w14:paraId="09B555CC" w14:textId="77777777" w:rsidTr="00F33AEA">
        <w:tc>
          <w:tcPr>
            <w:tcW w:w="2978" w:type="dxa"/>
            <w:tcBorders>
              <w:top w:val="single" w:sz="4" w:space="0" w:color="auto"/>
            </w:tcBorders>
            <w:vAlign w:val="center"/>
          </w:tcPr>
          <w:p w14:paraId="176A8B08" w14:textId="77777777" w:rsidR="00F33AEA" w:rsidRDefault="00F33AEA" w:rsidP="0085778A">
            <w:pPr>
              <w:spacing w:before="60" w:after="60"/>
              <w:jc w:val="center"/>
              <w:rPr>
                <w:rFonts w:eastAsiaTheme="minorEastAsia"/>
                <w:sz w:val="24"/>
                <w:szCs w:val="24"/>
              </w:rPr>
            </w:pPr>
            <w:r>
              <w:rPr>
                <w:rFonts w:eastAsiaTheme="minorEastAsia"/>
                <w:sz w:val="24"/>
                <w:szCs w:val="24"/>
              </w:rPr>
              <w:t>Total</w:t>
            </w:r>
          </w:p>
        </w:tc>
        <w:tc>
          <w:tcPr>
            <w:tcW w:w="3095" w:type="dxa"/>
            <w:tcBorders>
              <w:top w:val="single" w:sz="4" w:space="0" w:color="auto"/>
            </w:tcBorders>
            <w:vAlign w:val="center"/>
          </w:tcPr>
          <w:p w14:paraId="6D6473D7" w14:textId="77777777" w:rsidR="00F33AEA" w:rsidRDefault="00F33AEA" w:rsidP="0085778A">
            <w:pPr>
              <w:spacing w:before="60" w:after="60"/>
              <w:jc w:val="center"/>
              <w:rPr>
                <w:rFonts w:eastAsiaTheme="minorEastAsia"/>
                <w:sz w:val="24"/>
                <w:szCs w:val="24"/>
              </w:rPr>
            </w:pPr>
            <m:oMathPara>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i</m:t>
                    </m:r>
                  </m:sub>
                </m:sSub>
                <m:r>
                  <w:rPr>
                    <w:rFonts w:ascii="Cambria Math" w:eastAsiaTheme="minorEastAsia" w:hAnsi="Cambria Math"/>
                    <w:sz w:val="24"/>
                    <w:szCs w:val="24"/>
                  </w:rPr>
                  <m:t>=20</m:t>
                </m:r>
              </m:oMath>
            </m:oMathPara>
          </w:p>
        </w:tc>
        <w:tc>
          <w:tcPr>
            <w:tcW w:w="2647" w:type="dxa"/>
            <w:tcBorders>
              <w:top w:val="single" w:sz="4" w:space="0" w:color="auto"/>
            </w:tcBorders>
          </w:tcPr>
          <w:p w14:paraId="41BCF950" w14:textId="77777777" w:rsidR="00F33AEA" w:rsidRDefault="00F33AEA" w:rsidP="0085778A">
            <w:pPr>
              <w:spacing w:before="60" w:after="60"/>
              <w:jc w:val="center"/>
              <w:rPr>
                <w:rFonts w:ascii="Calibri" w:eastAsia="Calibri" w:hAnsi="Calibri" w:cs="Times New Roman"/>
                <w:sz w:val="24"/>
                <w:szCs w:val="24"/>
              </w:rPr>
            </w:pPr>
            <m:oMathPara>
              <m:oMath>
                <m: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x</m:t>
                    </m:r>
                  </m:e>
                  <m:sub>
                    <m:r>
                      <w:rPr>
                        <w:rFonts w:ascii="Cambria Math" w:eastAsia="Calibri" w:hAnsi="Cambria Math" w:cs="Times New Roman"/>
                        <w:sz w:val="24"/>
                        <w:szCs w:val="24"/>
                      </w:rPr>
                      <m:t>i</m:t>
                    </m:r>
                  </m:sub>
                </m:sSub>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f</m:t>
                    </m:r>
                  </m:e>
                  <m:sub>
                    <m:r>
                      <w:rPr>
                        <w:rFonts w:ascii="Cambria Math" w:eastAsia="Calibri" w:hAnsi="Cambria Math" w:cs="Times New Roman"/>
                        <w:sz w:val="24"/>
                        <w:szCs w:val="24"/>
                      </w:rPr>
                      <m:t>i</m:t>
                    </m:r>
                  </m:sub>
                </m:sSub>
                <m:r>
                  <w:rPr>
                    <w:rFonts w:ascii="Cambria Math" w:eastAsia="Calibri" w:hAnsi="Cambria Math" w:cs="Times New Roman"/>
                    <w:sz w:val="24"/>
                    <w:szCs w:val="24"/>
                  </w:rPr>
                  <m:t>=24</m:t>
                </m:r>
              </m:oMath>
            </m:oMathPara>
          </w:p>
        </w:tc>
      </w:tr>
    </w:tbl>
    <w:p w14:paraId="0CA91D86" w14:textId="77777777" w:rsidR="008C4E82" w:rsidRDefault="008C4E82" w:rsidP="008C4E82">
      <w:pPr>
        <w:spacing w:after="0" w:line="360" w:lineRule="auto"/>
        <w:jc w:val="both"/>
        <w:rPr>
          <w:rFonts w:eastAsiaTheme="minorEastAsia"/>
          <w:sz w:val="24"/>
          <w:szCs w:val="24"/>
        </w:rPr>
      </w:pPr>
    </w:p>
    <w:p w14:paraId="4EDE49D0" w14:textId="77777777" w:rsidR="008C4E82" w:rsidRDefault="008C4E82" w:rsidP="008C4E82">
      <w:pPr>
        <w:spacing w:after="0" w:line="360" w:lineRule="auto"/>
        <w:jc w:val="both"/>
        <w:rPr>
          <w:rFonts w:eastAsiaTheme="minorEastAsia"/>
          <w:sz w:val="24"/>
          <w:szCs w:val="24"/>
        </w:rPr>
      </w:pPr>
      <w:r>
        <w:rPr>
          <w:rFonts w:eastAsiaTheme="minorEastAsia"/>
          <w:sz w:val="24"/>
          <w:szCs w:val="24"/>
        </w:rPr>
        <w:tab/>
        <w:t>A média do número de filhos dos 20 funcionários é calculada por:</w:t>
      </w:r>
    </w:p>
    <w:p w14:paraId="40C289E1" w14:textId="77777777" w:rsidR="008C4E82" w:rsidRDefault="009944CB" w:rsidP="008C4E82">
      <w:pPr>
        <w:spacing w:before="240" w:after="0" w:line="360" w:lineRule="auto"/>
        <w:jc w:val="both"/>
        <w:rPr>
          <w:rFonts w:eastAsiaTheme="minorEastAsia"/>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i</m:t>
                  </m:r>
                </m:sub>
              </m:sSub>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i</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24</m:t>
              </m:r>
            </m:num>
            <m:den>
              <m:r>
                <w:rPr>
                  <w:rFonts w:ascii="Cambria Math" w:eastAsiaTheme="minorEastAsia" w:hAnsi="Cambria Math"/>
                  <w:sz w:val="24"/>
                  <w:szCs w:val="24"/>
                </w:rPr>
                <m:t>20</m:t>
              </m:r>
            </m:den>
          </m:f>
          <m:r>
            <w:rPr>
              <w:rFonts w:ascii="Cambria Math" w:eastAsiaTheme="minorEastAsia" w:hAnsi="Cambria Math"/>
              <w:sz w:val="24"/>
              <w:szCs w:val="24"/>
            </w:rPr>
            <m:t>=1,2</m:t>
          </m:r>
        </m:oMath>
      </m:oMathPara>
    </w:p>
    <w:p w14:paraId="02304400" w14:textId="77777777" w:rsidR="00496810" w:rsidRPr="001D4C72" w:rsidRDefault="00496810" w:rsidP="005368B7">
      <w:pPr>
        <w:spacing w:before="240" w:after="0" w:line="240" w:lineRule="auto"/>
        <w:jc w:val="both"/>
        <w:rPr>
          <w:rFonts w:eastAsiaTheme="minorEastAsia"/>
          <w:b/>
          <w:sz w:val="24"/>
          <w:szCs w:val="24"/>
        </w:rPr>
      </w:pPr>
      <w:r w:rsidRPr="001D4C72">
        <w:rPr>
          <w:rFonts w:eastAsiaTheme="minorEastAsia"/>
          <w:b/>
          <w:sz w:val="24"/>
          <w:szCs w:val="24"/>
        </w:rPr>
        <w:t xml:space="preserve">Comandos no Software R para </w:t>
      </w:r>
      <w:r>
        <w:rPr>
          <w:rFonts w:eastAsiaTheme="minorEastAsia"/>
          <w:b/>
          <w:sz w:val="24"/>
          <w:szCs w:val="24"/>
        </w:rPr>
        <w:t xml:space="preserve">calcular a média (dados </w:t>
      </w:r>
      <w:r w:rsidR="00E50C88">
        <w:rPr>
          <w:rFonts w:eastAsiaTheme="minorEastAsia"/>
          <w:b/>
          <w:sz w:val="24"/>
          <w:szCs w:val="24"/>
        </w:rPr>
        <w:t xml:space="preserve">discretos </w:t>
      </w:r>
      <w:r>
        <w:rPr>
          <w:rFonts w:eastAsiaTheme="minorEastAsia"/>
          <w:b/>
          <w:sz w:val="24"/>
          <w:szCs w:val="24"/>
        </w:rPr>
        <w:t>agrupados):</w:t>
      </w:r>
    </w:p>
    <w:tbl>
      <w:tblPr>
        <w:tblStyle w:val="Tabelacomgrade"/>
        <w:tblW w:w="0" w:type="auto"/>
        <w:tblLook w:val="04A0" w:firstRow="1" w:lastRow="0" w:firstColumn="1" w:lastColumn="0" w:noHBand="0" w:noVBand="1"/>
      </w:tblPr>
      <w:tblGrid>
        <w:gridCol w:w="8474"/>
      </w:tblGrid>
      <w:tr w:rsidR="00496810" w14:paraId="5D038E8D" w14:textId="77777777" w:rsidTr="00E40B3A">
        <w:tc>
          <w:tcPr>
            <w:tcW w:w="8644" w:type="dxa"/>
            <w:tcBorders>
              <w:top w:val="single" w:sz="12" w:space="0" w:color="auto"/>
              <w:left w:val="single" w:sz="12" w:space="0" w:color="auto"/>
              <w:bottom w:val="single" w:sz="12" w:space="0" w:color="auto"/>
              <w:right w:val="single" w:sz="12" w:space="0" w:color="auto"/>
            </w:tcBorders>
          </w:tcPr>
          <w:p w14:paraId="10AD5D83" w14:textId="77777777" w:rsidR="00496810" w:rsidRDefault="00496810" w:rsidP="00E40B3A">
            <w:pPr>
              <w:jc w:val="both"/>
              <w:rPr>
                <w:rFonts w:ascii="Courier New" w:eastAsiaTheme="minorEastAsia" w:hAnsi="Courier New" w:cs="Courier New"/>
                <w:sz w:val="21"/>
                <w:szCs w:val="21"/>
              </w:rPr>
            </w:pPr>
          </w:p>
          <w:p w14:paraId="65E93631" w14:textId="77777777" w:rsidR="00496810" w:rsidRPr="00496810" w:rsidRDefault="00E438FC" w:rsidP="00496810">
            <w:pPr>
              <w:jc w:val="both"/>
              <w:rPr>
                <w:rFonts w:ascii="Courier New" w:eastAsiaTheme="minorEastAsia" w:hAnsi="Courier New" w:cs="Courier New"/>
                <w:color w:val="FF0000"/>
                <w:sz w:val="21"/>
                <w:szCs w:val="21"/>
              </w:rPr>
            </w:pPr>
            <w:r>
              <w:rPr>
                <w:rFonts w:ascii="Courier New" w:eastAsiaTheme="minorEastAsia" w:hAnsi="Courier New" w:cs="Courier New"/>
                <w:color w:val="FF0000"/>
                <w:sz w:val="21"/>
                <w:szCs w:val="21"/>
              </w:rPr>
              <w:t>#</w:t>
            </w:r>
            <w:r w:rsidR="00496810" w:rsidRPr="00496810">
              <w:rPr>
                <w:rFonts w:ascii="Courier New" w:eastAsiaTheme="minorEastAsia" w:hAnsi="Courier New" w:cs="Courier New"/>
                <w:color w:val="FF0000"/>
                <w:sz w:val="21"/>
                <w:szCs w:val="21"/>
              </w:rPr>
              <w:t>Entrando com os dados (xi) e as frequências (fi) no R:</w:t>
            </w:r>
          </w:p>
          <w:p w14:paraId="3ED0F135" w14:textId="77777777" w:rsidR="00496810" w:rsidRPr="00496810" w:rsidRDefault="00496810" w:rsidP="00496810">
            <w:pPr>
              <w:jc w:val="both"/>
              <w:rPr>
                <w:rFonts w:ascii="Courier New" w:eastAsiaTheme="minorEastAsia" w:hAnsi="Courier New" w:cs="Courier New"/>
                <w:color w:val="FF0000"/>
                <w:sz w:val="21"/>
                <w:szCs w:val="21"/>
              </w:rPr>
            </w:pPr>
            <w:r w:rsidRPr="00496810">
              <w:rPr>
                <w:rFonts w:ascii="Courier New" w:eastAsiaTheme="minorEastAsia" w:hAnsi="Courier New" w:cs="Courier New"/>
                <w:color w:val="FF0000"/>
                <w:sz w:val="21"/>
                <w:szCs w:val="21"/>
              </w:rPr>
              <w:t>xi &lt;- c(0, 1, 2, 3, 4, 5)</w:t>
            </w:r>
          </w:p>
          <w:p w14:paraId="70C25E4F" w14:textId="77777777" w:rsidR="00496810" w:rsidRPr="00496810" w:rsidRDefault="00496810" w:rsidP="00496810">
            <w:pPr>
              <w:jc w:val="both"/>
              <w:rPr>
                <w:rFonts w:ascii="Courier New" w:eastAsiaTheme="minorEastAsia" w:hAnsi="Courier New" w:cs="Courier New"/>
                <w:color w:val="FF0000"/>
                <w:sz w:val="21"/>
                <w:szCs w:val="21"/>
              </w:rPr>
            </w:pPr>
            <w:r w:rsidRPr="00496810">
              <w:rPr>
                <w:rFonts w:ascii="Courier New" w:eastAsiaTheme="minorEastAsia" w:hAnsi="Courier New" w:cs="Courier New"/>
                <w:color w:val="FF0000"/>
                <w:sz w:val="21"/>
                <w:szCs w:val="21"/>
              </w:rPr>
              <w:t>fi &lt;- c(6, 8, 4, 1, 0, 1)</w:t>
            </w:r>
          </w:p>
          <w:p w14:paraId="6BA8F7A7" w14:textId="77777777" w:rsidR="00496810" w:rsidRPr="00496810" w:rsidRDefault="00496810" w:rsidP="00496810">
            <w:pPr>
              <w:jc w:val="both"/>
              <w:rPr>
                <w:rFonts w:ascii="Courier New" w:eastAsiaTheme="minorEastAsia" w:hAnsi="Courier New" w:cs="Courier New"/>
                <w:color w:val="FF0000"/>
                <w:sz w:val="21"/>
                <w:szCs w:val="21"/>
              </w:rPr>
            </w:pPr>
            <w:r w:rsidRPr="00496810">
              <w:rPr>
                <w:rFonts w:ascii="Courier New" w:eastAsiaTheme="minorEastAsia" w:hAnsi="Courier New" w:cs="Courier New"/>
                <w:color w:val="FF0000"/>
                <w:sz w:val="21"/>
                <w:szCs w:val="21"/>
              </w:rPr>
              <w:t xml:space="preserve"> </w:t>
            </w:r>
          </w:p>
          <w:p w14:paraId="4C31C4B8" w14:textId="77777777" w:rsidR="00496810" w:rsidRPr="00496810" w:rsidRDefault="00E438FC" w:rsidP="00496810">
            <w:pPr>
              <w:jc w:val="both"/>
              <w:rPr>
                <w:rFonts w:ascii="Courier New" w:eastAsiaTheme="minorEastAsia" w:hAnsi="Courier New" w:cs="Courier New"/>
                <w:color w:val="FF0000"/>
                <w:sz w:val="21"/>
                <w:szCs w:val="21"/>
              </w:rPr>
            </w:pPr>
            <w:r>
              <w:rPr>
                <w:rFonts w:ascii="Courier New" w:eastAsiaTheme="minorEastAsia" w:hAnsi="Courier New" w:cs="Courier New"/>
                <w:color w:val="FF0000"/>
                <w:sz w:val="21"/>
                <w:szCs w:val="21"/>
              </w:rPr>
              <w:t>#</w:t>
            </w:r>
            <w:r w:rsidR="00496810" w:rsidRPr="00496810">
              <w:rPr>
                <w:rFonts w:ascii="Courier New" w:eastAsiaTheme="minorEastAsia" w:hAnsi="Courier New" w:cs="Courier New"/>
                <w:color w:val="FF0000"/>
                <w:sz w:val="21"/>
                <w:szCs w:val="21"/>
              </w:rPr>
              <w:t>Média</w:t>
            </w:r>
            <w:r w:rsidR="00496810">
              <w:rPr>
                <w:rFonts w:ascii="Courier New" w:eastAsiaTheme="minorEastAsia" w:hAnsi="Courier New" w:cs="Courier New"/>
                <w:color w:val="FF0000"/>
                <w:sz w:val="21"/>
                <w:szCs w:val="21"/>
              </w:rPr>
              <w:t xml:space="preserve"> (dados agrupados)</w:t>
            </w:r>
            <w:r w:rsidR="00496810" w:rsidRPr="00496810">
              <w:rPr>
                <w:rFonts w:ascii="Courier New" w:eastAsiaTheme="minorEastAsia" w:hAnsi="Courier New" w:cs="Courier New"/>
                <w:color w:val="FF0000"/>
                <w:sz w:val="21"/>
                <w:szCs w:val="21"/>
              </w:rPr>
              <w:t>:</w:t>
            </w:r>
          </w:p>
          <w:p w14:paraId="2C5494D8" w14:textId="77777777" w:rsidR="00496810" w:rsidRPr="00496810" w:rsidRDefault="00496810" w:rsidP="00496810">
            <w:pPr>
              <w:jc w:val="both"/>
              <w:rPr>
                <w:rFonts w:ascii="Courier New" w:eastAsiaTheme="minorEastAsia" w:hAnsi="Courier New" w:cs="Courier New"/>
                <w:color w:val="FF0000"/>
                <w:sz w:val="21"/>
                <w:szCs w:val="21"/>
              </w:rPr>
            </w:pPr>
            <w:r w:rsidRPr="00496810">
              <w:rPr>
                <w:rFonts w:ascii="Courier New" w:eastAsiaTheme="minorEastAsia" w:hAnsi="Courier New" w:cs="Courier New"/>
                <w:color w:val="FF0000"/>
                <w:sz w:val="21"/>
                <w:szCs w:val="21"/>
              </w:rPr>
              <w:t>weighted.mean(xi,fi)</w:t>
            </w:r>
          </w:p>
          <w:p w14:paraId="43DEFFAE" w14:textId="77777777" w:rsidR="00496810" w:rsidRDefault="00496810" w:rsidP="005368B7">
            <w:pPr>
              <w:jc w:val="both"/>
              <w:rPr>
                <w:rFonts w:eastAsiaTheme="minorEastAsia"/>
                <w:sz w:val="24"/>
                <w:szCs w:val="24"/>
              </w:rPr>
            </w:pPr>
          </w:p>
        </w:tc>
      </w:tr>
    </w:tbl>
    <w:p w14:paraId="6C8096FB" w14:textId="77777777" w:rsidR="00496810" w:rsidRDefault="00496810" w:rsidP="00496810">
      <w:pPr>
        <w:spacing w:after="0" w:line="240" w:lineRule="auto"/>
        <w:jc w:val="both"/>
        <w:rPr>
          <w:rFonts w:eastAsiaTheme="minorEastAsia"/>
          <w:sz w:val="24"/>
          <w:szCs w:val="24"/>
        </w:rPr>
      </w:pPr>
    </w:p>
    <w:p w14:paraId="1C2CFA45" w14:textId="77777777" w:rsidR="00C97ECC" w:rsidRDefault="00496810" w:rsidP="005368B7">
      <w:pPr>
        <w:spacing w:before="120" w:after="120" w:line="360" w:lineRule="auto"/>
        <w:jc w:val="both"/>
        <w:rPr>
          <w:rFonts w:eastAsiaTheme="minorEastAsia"/>
          <w:sz w:val="24"/>
          <w:szCs w:val="24"/>
        </w:rPr>
      </w:pPr>
      <w:r>
        <w:rPr>
          <w:rFonts w:eastAsiaTheme="minorEastAsia"/>
          <w:sz w:val="24"/>
          <w:szCs w:val="24"/>
        </w:rPr>
        <w:tab/>
        <w:t>Observe que s</w:t>
      </w:r>
      <w:r w:rsidR="00D33036">
        <w:rPr>
          <w:rFonts w:eastAsiaTheme="minorEastAsia"/>
          <w:sz w:val="24"/>
          <w:szCs w:val="24"/>
        </w:rPr>
        <w:t>e</w:t>
      </w:r>
      <w:r w:rsidR="00C97ECC">
        <w:rPr>
          <w:rFonts w:eastAsiaTheme="minorEastAsia"/>
          <w:sz w:val="24"/>
          <w:szCs w:val="24"/>
        </w:rPr>
        <w:t xml:space="preserve"> os dados não estivessem agrupados </w:t>
      </w:r>
      <w:r w:rsidR="00665B35">
        <w:rPr>
          <w:rFonts w:eastAsiaTheme="minorEastAsia"/>
          <w:sz w:val="24"/>
          <w:szCs w:val="24"/>
        </w:rPr>
        <w:t xml:space="preserve">em uma tabela </w:t>
      </w:r>
      <w:r w:rsidR="00C97ECC">
        <w:rPr>
          <w:rFonts w:eastAsiaTheme="minorEastAsia"/>
          <w:sz w:val="24"/>
          <w:szCs w:val="24"/>
        </w:rPr>
        <w:t>teríamos:</w:t>
      </w:r>
    </w:p>
    <w:p w14:paraId="0489EFE1" w14:textId="77777777" w:rsidR="00C97ECC" w:rsidRPr="00C97ECC" w:rsidRDefault="00C97ECC" w:rsidP="005368B7">
      <w:pPr>
        <w:spacing w:after="0" w:line="360" w:lineRule="auto"/>
        <w:jc w:val="both"/>
        <w:rPr>
          <w:rFonts w:eastAsiaTheme="minorEastAsia"/>
          <w:sz w:val="24"/>
          <w:szCs w:val="24"/>
        </w:rPr>
      </w:pPr>
      <m:oMathPara>
        <m:oMathParaPr>
          <m:jc m:val="left"/>
        </m:oMathParaPr>
        <m:oMath>
          <m:r>
            <w:rPr>
              <w:rFonts w:ascii="Cambria Math" w:eastAsiaTheme="minorEastAsia" w:hAnsi="Cambria Math"/>
              <w:sz w:val="24"/>
              <w:szCs w:val="24"/>
            </w:rPr>
            <m:t xml:space="preserve">{0,  0,  0,  0,  0,  0,  </m:t>
          </m:r>
          <m:r>
            <w:rPr>
              <w:rFonts w:ascii="Cambria Math" w:eastAsiaTheme="minorEastAsia" w:hAnsi="Cambria Math"/>
              <w:color w:val="0000FF"/>
              <w:sz w:val="24"/>
              <w:szCs w:val="24"/>
            </w:rPr>
            <m:t>1,  1,  1,  1,  1,  1,  1,</m:t>
          </m:r>
        </m:oMath>
      </m:oMathPara>
    </w:p>
    <w:p w14:paraId="3AC430CD" w14:textId="77777777" w:rsidR="00C97ECC" w:rsidRDefault="00C97ECC" w:rsidP="005368B7">
      <w:pPr>
        <w:spacing w:after="0" w:line="360" w:lineRule="auto"/>
        <w:jc w:val="both"/>
        <w:rPr>
          <w:rFonts w:eastAsiaTheme="minorEastAsia"/>
          <w:sz w:val="24"/>
          <w:szCs w:val="24"/>
        </w:rPr>
      </w:pPr>
      <m:oMathPara>
        <m:oMathParaPr>
          <m:jc m:val="left"/>
        </m:oMathParaPr>
        <m:oMath>
          <m:r>
            <w:rPr>
              <w:rFonts w:ascii="Cambria Math" w:eastAsiaTheme="minorEastAsia" w:hAnsi="Cambria Math"/>
              <w:color w:val="0000FF"/>
              <w:sz w:val="24"/>
              <w:szCs w:val="24"/>
            </w:rPr>
            <m:t xml:space="preserve"> 1,</m:t>
          </m:r>
          <m:r>
            <w:rPr>
              <w:rFonts w:ascii="Cambria Math" w:eastAsiaTheme="minorEastAsia" w:hAnsi="Cambria Math"/>
              <w:sz w:val="24"/>
              <w:szCs w:val="24"/>
            </w:rPr>
            <m:t xml:space="preserve">  2,  2,  2,  2,  </m:t>
          </m:r>
          <m:r>
            <w:rPr>
              <w:rFonts w:ascii="Cambria Math" w:eastAsiaTheme="minorEastAsia" w:hAnsi="Cambria Math"/>
              <w:color w:val="0000FF"/>
              <w:sz w:val="24"/>
              <w:szCs w:val="24"/>
            </w:rPr>
            <m:t>3,</m:t>
          </m:r>
          <m:r>
            <w:rPr>
              <w:rFonts w:ascii="Cambria Math" w:eastAsiaTheme="minorEastAsia" w:hAnsi="Cambria Math"/>
              <w:sz w:val="24"/>
              <w:szCs w:val="24"/>
            </w:rPr>
            <m:t xml:space="preserve">  5}</m:t>
          </m:r>
        </m:oMath>
      </m:oMathPara>
    </w:p>
    <w:p w14:paraId="13910CCE" w14:textId="77777777" w:rsidR="00C97ECC" w:rsidRDefault="00665B35" w:rsidP="00496810">
      <w:pPr>
        <w:spacing w:before="240" w:after="120" w:line="360" w:lineRule="auto"/>
        <w:jc w:val="both"/>
        <w:rPr>
          <w:rFonts w:eastAsiaTheme="minorEastAsia"/>
          <w:sz w:val="24"/>
          <w:szCs w:val="24"/>
        </w:rPr>
      </w:pPr>
      <w:r>
        <w:rPr>
          <w:rFonts w:eastAsiaTheme="minorEastAsia"/>
          <w:sz w:val="24"/>
          <w:szCs w:val="24"/>
        </w:rPr>
        <w:t>Assim:</w:t>
      </w:r>
    </w:p>
    <w:p w14:paraId="3EA4F6A1" w14:textId="77777777" w:rsidR="00CF02AA" w:rsidRDefault="009944CB" w:rsidP="008C4E82">
      <w:pPr>
        <w:spacing w:before="120" w:after="0" w:line="360" w:lineRule="auto"/>
        <w:jc w:val="both"/>
        <w:rPr>
          <w:rFonts w:eastAsiaTheme="minorEastAsia"/>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m:rPr>
              <m:aln/>
            </m:rP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num>
            <m:den>
              <m:r>
                <w:rPr>
                  <w:rFonts w:ascii="Cambria Math" w:eastAsiaTheme="minorEastAsia" w:hAnsi="Cambria Math"/>
                  <w:sz w:val="24"/>
                  <w:szCs w:val="24"/>
                </w:rPr>
                <m:t>n</m:t>
              </m:r>
            </m:den>
          </m:f>
          <m:r>
            <w:rPr>
              <w:rFonts w:ascii="Cambria Math" w:eastAsiaTheme="minorEastAsia" w:hAnsi="Cambria Math"/>
              <w:sz w:val="24"/>
              <w:szCs w:val="24"/>
            </w:rPr>
            <m:t>=</m:t>
          </m:r>
          <m:f>
            <m:fPr>
              <m:ctrlPr>
                <w:rPr>
                  <w:rFonts w:ascii="Cambria Math" w:eastAsiaTheme="minorEastAsia" w:hAnsi="Cambria Math"/>
                  <w:i/>
                  <w:sz w:val="24"/>
                  <w:szCs w:val="24"/>
                </w:rPr>
              </m:ctrlPr>
            </m:fPr>
            <m:num>
              <m:limUpp>
                <m:limUppPr>
                  <m:ctrlPr>
                    <w:rPr>
                      <w:rFonts w:ascii="Cambria Math" w:eastAsiaTheme="minorEastAsia" w:hAnsi="Cambria Math"/>
                      <w:i/>
                      <w:sz w:val="24"/>
                      <w:szCs w:val="24"/>
                    </w:rPr>
                  </m:ctrlPr>
                </m:limUppPr>
                <m:e>
                  <m:groupChr>
                    <m:groupChrPr>
                      <m:chr m:val="⏞"/>
                      <m:pos m:val="top"/>
                      <m:vertJc m:val="bot"/>
                      <m:ctrlPr>
                        <w:rPr>
                          <w:rFonts w:ascii="Cambria Math" w:eastAsiaTheme="minorEastAsia" w:hAnsi="Cambria Math"/>
                          <w:i/>
                          <w:sz w:val="24"/>
                          <w:szCs w:val="24"/>
                        </w:rPr>
                      </m:ctrlPr>
                    </m:groupChrPr>
                    <m:e>
                      <m:r>
                        <w:rPr>
                          <w:rFonts w:ascii="Cambria Math" w:eastAsiaTheme="minorEastAsia" w:hAnsi="Cambria Math"/>
                          <w:sz w:val="24"/>
                          <w:szCs w:val="24"/>
                        </w:rPr>
                        <m:t>0+0+…+0</m:t>
                      </m:r>
                    </m:e>
                  </m:groupChr>
                </m:e>
                <m:lim>
                  <m:r>
                    <w:rPr>
                      <w:rFonts w:ascii="Cambria Math" w:eastAsiaTheme="minorEastAsia" w:hAnsi="Cambria Math"/>
                      <w:sz w:val="24"/>
                      <w:szCs w:val="24"/>
                    </w:rPr>
                    <m:t xml:space="preserve">6 </m:t>
                  </m:r>
                  <m:r>
                    <m:rPr>
                      <m:sty m:val="p"/>
                    </m:rPr>
                    <w:rPr>
                      <w:rFonts w:ascii="Cambria Math" w:eastAsiaTheme="minorEastAsia" w:hAnsi="Cambria Math"/>
                      <w:sz w:val="24"/>
                      <w:szCs w:val="24"/>
                    </w:rPr>
                    <m:t>vezes</m:t>
                  </m:r>
                </m:lim>
              </m:limUpp>
              <m:r>
                <w:rPr>
                  <w:rFonts w:ascii="Cambria Math" w:eastAsiaTheme="minorEastAsia" w:hAnsi="Cambria Math"/>
                  <w:sz w:val="24"/>
                  <w:szCs w:val="24"/>
                </w:rPr>
                <m:t>+</m:t>
              </m:r>
              <m:limUpp>
                <m:limUppPr>
                  <m:ctrlPr>
                    <w:rPr>
                      <w:rFonts w:ascii="Cambria Math" w:eastAsiaTheme="minorEastAsia" w:hAnsi="Cambria Math"/>
                      <w:i/>
                      <w:color w:val="0000FF"/>
                      <w:sz w:val="24"/>
                      <w:szCs w:val="24"/>
                    </w:rPr>
                  </m:ctrlPr>
                </m:limUppPr>
                <m:e>
                  <m:groupChr>
                    <m:groupChrPr>
                      <m:chr m:val="⏞"/>
                      <m:pos m:val="top"/>
                      <m:vertJc m:val="bot"/>
                      <m:ctrlPr>
                        <w:rPr>
                          <w:rFonts w:ascii="Cambria Math" w:eastAsiaTheme="minorEastAsia" w:hAnsi="Cambria Math"/>
                          <w:i/>
                          <w:color w:val="0000FF"/>
                          <w:sz w:val="24"/>
                          <w:szCs w:val="24"/>
                        </w:rPr>
                      </m:ctrlPr>
                    </m:groupChrPr>
                    <m:e>
                      <m:r>
                        <w:rPr>
                          <w:rFonts w:ascii="Cambria Math" w:eastAsiaTheme="minorEastAsia" w:hAnsi="Cambria Math"/>
                          <w:color w:val="0000FF"/>
                          <w:sz w:val="24"/>
                          <w:szCs w:val="24"/>
                        </w:rPr>
                        <m:t>1+1+…+1</m:t>
                      </m:r>
                    </m:e>
                  </m:groupChr>
                </m:e>
                <m:lim>
                  <m:r>
                    <w:rPr>
                      <w:rFonts w:ascii="Cambria Math" w:eastAsiaTheme="minorEastAsia" w:hAnsi="Cambria Math"/>
                      <w:color w:val="0000FF"/>
                      <w:sz w:val="24"/>
                      <w:szCs w:val="24"/>
                    </w:rPr>
                    <m:t xml:space="preserve">8 </m:t>
                  </m:r>
                  <m:r>
                    <m:rPr>
                      <m:sty m:val="p"/>
                    </m:rPr>
                    <w:rPr>
                      <w:rFonts w:ascii="Cambria Math" w:eastAsiaTheme="minorEastAsia" w:hAnsi="Cambria Math"/>
                      <w:color w:val="0000FF"/>
                      <w:sz w:val="24"/>
                      <w:szCs w:val="24"/>
                    </w:rPr>
                    <m:t>vezes</m:t>
                  </m:r>
                </m:lim>
              </m:limUpp>
              <m:r>
                <w:rPr>
                  <w:rFonts w:ascii="Cambria Math" w:eastAsiaTheme="minorEastAsia" w:hAnsi="Cambria Math"/>
                  <w:sz w:val="24"/>
                  <w:szCs w:val="24"/>
                </w:rPr>
                <m:t>+</m:t>
              </m:r>
              <m:limUpp>
                <m:limUppPr>
                  <m:ctrlPr>
                    <w:rPr>
                      <w:rFonts w:ascii="Cambria Math" w:eastAsiaTheme="minorEastAsia" w:hAnsi="Cambria Math"/>
                      <w:i/>
                      <w:sz w:val="24"/>
                      <w:szCs w:val="24"/>
                    </w:rPr>
                  </m:ctrlPr>
                </m:limUppPr>
                <m:e>
                  <m:groupChr>
                    <m:groupChrPr>
                      <m:chr m:val="⏞"/>
                      <m:pos m:val="top"/>
                      <m:vertJc m:val="bot"/>
                      <m:ctrlPr>
                        <w:rPr>
                          <w:rFonts w:ascii="Cambria Math" w:eastAsiaTheme="minorEastAsia" w:hAnsi="Cambria Math"/>
                          <w:i/>
                          <w:sz w:val="24"/>
                          <w:szCs w:val="24"/>
                        </w:rPr>
                      </m:ctrlPr>
                    </m:groupChrPr>
                    <m:e>
                      <m:r>
                        <w:rPr>
                          <w:rFonts w:ascii="Cambria Math" w:eastAsiaTheme="minorEastAsia" w:hAnsi="Cambria Math"/>
                          <w:sz w:val="24"/>
                          <w:szCs w:val="24"/>
                        </w:rPr>
                        <m:t>2+2+2+2</m:t>
                      </m:r>
                    </m:e>
                  </m:groupChr>
                </m:e>
                <m:lim>
                  <m:r>
                    <w:rPr>
                      <w:rFonts w:ascii="Cambria Math" w:eastAsiaTheme="minorEastAsia" w:hAnsi="Cambria Math"/>
                      <w:sz w:val="24"/>
                      <w:szCs w:val="24"/>
                    </w:rPr>
                    <m:t xml:space="preserve">4 </m:t>
                  </m:r>
                  <m:r>
                    <m:rPr>
                      <m:sty m:val="p"/>
                    </m:rPr>
                    <w:rPr>
                      <w:rFonts w:ascii="Cambria Math" w:eastAsiaTheme="minorEastAsia" w:hAnsi="Cambria Math"/>
                      <w:sz w:val="24"/>
                      <w:szCs w:val="24"/>
                    </w:rPr>
                    <m:t>vezes</m:t>
                  </m:r>
                </m:lim>
              </m:limUpp>
              <m:r>
                <w:rPr>
                  <w:rFonts w:ascii="Cambria Math" w:eastAsiaTheme="minorEastAsia" w:hAnsi="Cambria Math"/>
                  <w:sz w:val="24"/>
                  <w:szCs w:val="24"/>
                </w:rPr>
                <m:t>+</m:t>
              </m:r>
              <m:limUpp>
                <m:limUppPr>
                  <m:ctrlPr>
                    <w:rPr>
                      <w:rFonts w:ascii="Cambria Math" w:eastAsiaTheme="minorEastAsia" w:hAnsi="Cambria Math"/>
                      <w:i/>
                      <w:color w:val="0000FF"/>
                      <w:sz w:val="24"/>
                      <w:szCs w:val="24"/>
                    </w:rPr>
                  </m:ctrlPr>
                </m:limUppPr>
                <m:e>
                  <m:groupChr>
                    <m:groupChrPr>
                      <m:chr m:val="⏞"/>
                      <m:pos m:val="top"/>
                      <m:vertJc m:val="bot"/>
                      <m:ctrlPr>
                        <w:rPr>
                          <w:rFonts w:ascii="Cambria Math" w:eastAsiaTheme="minorEastAsia" w:hAnsi="Cambria Math"/>
                          <w:i/>
                          <w:color w:val="0000FF"/>
                          <w:sz w:val="24"/>
                          <w:szCs w:val="24"/>
                        </w:rPr>
                      </m:ctrlPr>
                    </m:groupChrPr>
                    <m:e>
                      <m:r>
                        <w:rPr>
                          <w:rFonts w:ascii="Cambria Math" w:eastAsiaTheme="minorEastAsia" w:hAnsi="Cambria Math"/>
                          <w:color w:val="0000FF"/>
                          <w:sz w:val="24"/>
                          <w:szCs w:val="24"/>
                        </w:rPr>
                        <m:t>3</m:t>
                      </m:r>
                    </m:e>
                  </m:groupChr>
                </m:e>
                <m:lim>
                  <m:r>
                    <w:rPr>
                      <w:rFonts w:ascii="Cambria Math" w:eastAsiaTheme="minorEastAsia" w:hAnsi="Cambria Math"/>
                      <w:color w:val="0000FF"/>
                      <w:sz w:val="24"/>
                      <w:szCs w:val="24"/>
                    </w:rPr>
                    <m:t>1</m:t>
                  </m:r>
                  <m:r>
                    <m:rPr>
                      <m:sty m:val="p"/>
                    </m:rPr>
                    <w:rPr>
                      <w:rFonts w:ascii="Cambria Math" w:eastAsiaTheme="minorEastAsia" w:hAnsi="Cambria Math"/>
                      <w:color w:val="0000FF"/>
                      <w:sz w:val="24"/>
                      <w:szCs w:val="24"/>
                    </w:rPr>
                    <m:t xml:space="preserve"> vez</m:t>
                  </m:r>
                </m:lim>
              </m:limUpp>
              <m:r>
                <w:rPr>
                  <w:rFonts w:ascii="Cambria Math" w:eastAsiaTheme="minorEastAsia" w:hAnsi="Cambria Math"/>
                  <w:sz w:val="24"/>
                  <w:szCs w:val="24"/>
                </w:rPr>
                <m:t>+</m:t>
              </m:r>
              <m:limUpp>
                <m:limUppPr>
                  <m:ctrlPr>
                    <w:rPr>
                      <w:rFonts w:ascii="Cambria Math" w:eastAsiaTheme="minorEastAsia" w:hAnsi="Cambria Math"/>
                      <w:i/>
                      <w:sz w:val="24"/>
                      <w:szCs w:val="24"/>
                    </w:rPr>
                  </m:ctrlPr>
                </m:limUppPr>
                <m:e>
                  <m:groupChr>
                    <m:groupChrPr>
                      <m:chr m:val="⏞"/>
                      <m:pos m:val="top"/>
                      <m:vertJc m:val="bot"/>
                      <m:ctrlPr>
                        <w:rPr>
                          <w:rFonts w:ascii="Cambria Math" w:eastAsiaTheme="minorEastAsia" w:hAnsi="Cambria Math"/>
                          <w:i/>
                          <w:sz w:val="24"/>
                          <w:szCs w:val="24"/>
                        </w:rPr>
                      </m:ctrlPr>
                    </m:groupChrPr>
                    <m:e>
                      <m:r>
                        <w:rPr>
                          <w:rFonts w:ascii="Cambria Math" w:eastAsiaTheme="minorEastAsia" w:hAnsi="Cambria Math"/>
                          <w:sz w:val="24"/>
                          <w:szCs w:val="24"/>
                        </w:rPr>
                        <m:t>5</m:t>
                      </m:r>
                    </m:e>
                  </m:groupChr>
                </m:e>
                <m:lim>
                  <m:r>
                    <w:rPr>
                      <w:rFonts w:ascii="Cambria Math" w:eastAsiaTheme="minorEastAsia" w:hAnsi="Cambria Math"/>
                      <w:sz w:val="24"/>
                      <w:szCs w:val="24"/>
                    </w:rPr>
                    <m:t xml:space="preserve">1 </m:t>
                  </m:r>
                  <m:r>
                    <m:rPr>
                      <m:sty m:val="p"/>
                    </m:rPr>
                    <w:rPr>
                      <w:rFonts w:ascii="Cambria Math" w:eastAsiaTheme="minorEastAsia" w:hAnsi="Cambria Math"/>
                      <w:sz w:val="24"/>
                      <w:szCs w:val="24"/>
                    </w:rPr>
                    <m:t>vez</m:t>
                  </m:r>
                </m:lim>
              </m:limUpp>
            </m:num>
            <m:den>
              <m:r>
                <w:rPr>
                  <w:rFonts w:ascii="Cambria Math" w:eastAsiaTheme="minorEastAsia" w:hAnsi="Cambria Math"/>
                  <w:sz w:val="24"/>
                  <w:szCs w:val="24"/>
                </w:rPr>
                <m:t>20</m:t>
              </m:r>
            </m:den>
          </m:f>
          <m:r>
            <m:rPr>
              <m:sty m:val="p"/>
            </m:rPr>
            <w:rPr>
              <w:rFonts w:eastAsiaTheme="minorEastAsia"/>
              <w:sz w:val="24"/>
              <w:szCs w:val="24"/>
            </w:rPr>
            <w:br/>
          </m:r>
        </m:oMath>
        <m:oMath>
          <m:r>
            <m:rPr>
              <m:aln/>
            </m:rP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0×6+</m:t>
              </m:r>
              <m:r>
                <w:rPr>
                  <w:rFonts w:ascii="Cambria Math" w:eastAsiaTheme="minorEastAsia" w:hAnsi="Cambria Math"/>
                  <w:color w:val="0000FF"/>
                  <w:sz w:val="24"/>
                  <w:szCs w:val="24"/>
                </w:rPr>
                <m:t>1×8</m:t>
              </m:r>
              <m:r>
                <w:rPr>
                  <w:rFonts w:ascii="Cambria Math" w:eastAsiaTheme="minorEastAsia" w:hAnsi="Cambria Math"/>
                  <w:sz w:val="24"/>
                  <w:szCs w:val="24"/>
                </w:rPr>
                <m:t>+2×4+</m:t>
              </m:r>
              <m:r>
                <w:rPr>
                  <w:rFonts w:ascii="Cambria Math" w:eastAsiaTheme="minorEastAsia" w:hAnsi="Cambria Math"/>
                  <w:color w:val="0000FF"/>
                  <w:sz w:val="24"/>
                  <w:szCs w:val="24"/>
                </w:rPr>
                <m:t>3×1</m:t>
              </m:r>
              <m:r>
                <w:rPr>
                  <w:rFonts w:ascii="Cambria Math" w:eastAsiaTheme="minorEastAsia" w:hAnsi="Cambria Math"/>
                  <w:color w:val="FF0000"/>
                  <w:sz w:val="24"/>
                  <w:szCs w:val="24"/>
                </w:rPr>
                <m:t>+</m:t>
              </m:r>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4×0</m:t>
                  </m:r>
                </m:e>
              </m:d>
              <m:r>
                <w:rPr>
                  <w:rFonts w:ascii="Cambria Math" w:eastAsiaTheme="minorEastAsia" w:hAnsi="Cambria Math"/>
                  <w:sz w:val="24"/>
                  <w:szCs w:val="24"/>
                </w:rPr>
                <m:t>+5×1</m:t>
              </m:r>
            </m:num>
            <m:den>
              <m:r>
                <w:rPr>
                  <w:rFonts w:ascii="Cambria Math" w:eastAsiaTheme="minorEastAsia" w:hAnsi="Cambria Math"/>
                  <w:sz w:val="24"/>
                  <w:szCs w:val="24"/>
                </w:rPr>
                <m:t>20</m:t>
              </m:r>
            </m:den>
          </m:f>
          <m:r>
            <m:rPr>
              <m:sty m:val="p"/>
            </m:rPr>
            <w:rPr>
              <w:rFonts w:eastAsiaTheme="minorEastAsia"/>
              <w:sz w:val="24"/>
              <w:szCs w:val="24"/>
            </w:rPr>
            <w:br/>
          </m:r>
        </m:oMath>
        <m:oMath>
          <m:r>
            <m:rPr>
              <m:aln/>
            </m:rP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24</m:t>
              </m:r>
            </m:num>
            <m:den>
              <m:r>
                <w:rPr>
                  <w:rFonts w:ascii="Cambria Math" w:eastAsiaTheme="minorEastAsia" w:hAnsi="Cambria Math"/>
                  <w:sz w:val="24"/>
                  <w:szCs w:val="24"/>
                </w:rPr>
                <m:t>20</m:t>
              </m:r>
            </m:den>
          </m:f>
          <m:r>
            <w:rPr>
              <w:rFonts w:ascii="Cambria Math" w:eastAsiaTheme="minorEastAsia" w:hAnsi="Cambria Math"/>
              <w:sz w:val="24"/>
              <w:szCs w:val="24"/>
            </w:rPr>
            <m:t>=1,2.</m:t>
          </m:r>
        </m:oMath>
      </m:oMathPara>
    </w:p>
    <w:p w14:paraId="59965661" w14:textId="77777777" w:rsidR="00873FD2" w:rsidRDefault="00873FD2" w:rsidP="008C4E82">
      <w:pPr>
        <w:spacing w:before="120" w:after="0" w:line="360" w:lineRule="auto"/>
        <w:jc w:val="both"/>
        <w:rPr>
          <w:rFonts w:eastAsiaTheme="minorEastAsia"/>
          <w:b/>
          <w:sz w:val="28"/>
          <w:szCs w:val="28"/>
        </w:rPr>
      </w:pPr>
    </w:p>
    <w:p w14:paraId="777CA38C" w14:textId="77777777" w:rsidR="004A0560" w:rsidRPr="00561BCE" w:rsidRDefault="00F87466" w:rsidP="00CE54CD">
      <w:pPr>
        <w:spacing w:before="360" w:after="120" w:line="360" w:lineRule="auto"/>
        <w:jc w:val="both"/>
        <w:rPr>
          <w:rFonts w:eastAsiaTheme="minorEastAsia"/>
          <w:b/>
          <w:sz w:val="28"/>
          <w:szCs w:val="28"/>
        </w:rPr>
      </w:pPr>
      <w:r w:rsidRPr="00561BCE">
        <w:rPr>
          <w:rFonts w:eastAsiaTheme="minorEastAsia"/>
          <w:b/>
          <w:sz w:val="28"/>
          <w:szCs w:val="28"/>
        </w:rPr>
        <w:t>Dados contínuos</w:t>
      </w:r>
    </w:p>
    <w:p w14:paraId="039B29AC" w14:textId="77777777" w:rsidR="004A0560" w:rsidRDefault="00F87466" w:rsidP="00F87466">
      <w:pPr>
        <w:spacing w:after="0" w:line="360" w:lineRule="auto"/>
        <w:jc w:val="both"/>
        <w:rPr>
          <w:rFonts w:eastAsiaTheme="minorEastAsia"/>
          <w:sz w:val="24"/>
          <w:szCs w:val="24"/>
        </w:rPr>
      </w:pPr>
      <w:r>
        <w:rPr>
          <w:rFonts w:eastAsiaTheme="minorEastAsia"/>
          <w:sz w:val="24"/>
          <w:szCs w:val="24"/>
        </w:rPr>
        <w:tab/>
        <w:t>Quando os dados são contínuos e estão agrupados em uma tabela de distribuição de frequências, é preciso obter o ponto médio</w:t>
      </w:r>
      <w:r w:rsidR="00084625">
        <w:rPr>
          <w:rFonts w:eastAsiaTheme="minorEastAsia"/>
          <w:sz w:val="24"/>
          <w:szCs w:val="24"/>
        </w:rPr>
        <w:t xml:space="preserve"> </w:t>
      </w:r>
      <m:oMath>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m:t>
                </m:r>
              </m:sup>
            </m:sSubSup>
          </m:e>
        </m:d>
      </m:oMath>
      <w:r>
        <w:rPr>
          <w:rFonts w:eastAsiaTheme="minorEastAsia"/>
          <w:sz w:val="24"/>
          <w:szCs w:val="24"/>
        </w:rPr>
        <w:t xml:space="preserve"> de cada classe. Por exemplo, a classe </w:t>
      </w:r>
      <m:oMath>
        <m:r>
          <w:rPr>
            <w:rFonts w:ascii="Cambria Math" w:eastAsiaTheme="minorEastAsia" w:hAnsi="Cambria Math"/>
            <w:sz w:val="24"/>
            <w:szCs w:val="24"/>
          </w:rPr>
          <m:t>4,00⊢8,00</m:t>
        </m:r>
      </m:oMath>
      <w:r>
        <w:rPr>
          <w:rFonts w:eastAsiaTheme="minorEastAsia"/>
          <w:sz w:val="24"/>
          <w:szCs w:val="24"/>
        </w:rPr>
        <w:t xml:space="preserve"> tem dois extremos:</w:t>
      </w:r>
      <w:r w:rsidR="00084625">
        <w:rPr>
          <w:rFonts w:eastAsiaTheme="minorEastAsia"/>
          <w:sz w:val="24"/>
          <w:szCs w:val="24"/>
        </w:rPr>
        <w:t xml:space="preserve"> o inferior, que é</w:t>
      </w:r>
      <w:r>
        <w:rPr>
          <w:rFonts w:eastAsiaTheme="minorEastAsia"/>
          <w:sz w:val="24"/>
          <w:szCs w:val="24"/>
        </w:rPr>
        <w:t xml:space="preserve"> </w:t>
      </w:r>
      <m:oMath>
        <m:r>
          <w:rPr>
            <w:rFonts w:ascii="Cambria Math" w:eastAsiaTheme="minorEastAsia" w:hAnsi="Cambria Math"/>
            <w:sz w:val="24"/>
            <w:szCs w:val="24"/>
          </w:rPr>
          <m:t>4</m:t>
        </m:r>
      </m:oMath>
      <w:r w:rsidR="00084625">
        <w:rPr>
          <w:rFonts w:eastAsiaTheme="minorEastAsia"/>
          <w:sz w:val="24"/>
          <w:szCs w:val="24"/>
        </w:rPr>
        <w:t>,</w:t>
      </w:r>
      <w:r>
        <w:rPr>
          <w:rFonts w:eastAsiaTheme="minorEastAsia"/>
          <w:sz w:val="24"/>
          <w:szCs w:val="24"/>
        </w:rPr>
        <w:t xml:space="preserve"> e</w:t>
      </w:r>
      <w:r w:rsidR="00084625">
        <w:rPr>
          <w:rFonts w:eastAsiaTheme="minorEastAsia"/>
          <w:sz w:val="24"/>
          <w:szCs w:val="24"/>
        </w:rPr>
        <w:t xml:space="preserve"> o superior,</w:t>
      </w:r>
      <w:r>
        <w:rPr>
          <w:rFonts w:eastAsiaTheme="minorEastAsia"/>
          <w:sz w:val="24"/>
          <w:szCs w:val="24"/>
        </w:rPr>
        <w:t xml:space="preserve"> </w:t>
      </w:r>
      <w:r w:rsidR="00084625">
        <w:rPr>
          <w:rFonts w:eastAsiaTheme="minorEastAsia"/>
          <w:sz w:val="24"/>
          <w:szCs w:val="24"/>
        </w:rPr>
        <w:t xml:space="preserve">que é </w:t>
      </w:r>
      <m:oMath>
        <m:r>
          <w:rPr>
            <w:rFonts w:ascii="Cambria Math" w:eastAsiaTheme="minorEastAsia" w:hAnsi="Cambria Math"/>
            <w:sz w:val="24"/>
            <w:szCs w:val="24"/>
          </w:rPr>
          <m:t>8</m:t>
        </m:r>
      </m:oMath>
      <w:r w:rsidR="00084625">
        <w:rPr>
          <w:rFonts w:eastAsiaTheme="minorEastAsia"/>
          <w:sz w:val="24"/>
          <w:szCs w:val="24"/>
        </w:rPr>
        <w:t>. O ponto médio dessa classe é:</w:t>
      </w:r>
    </w:p>
    <w:p w14:paraId="729A700A" w14:textId="77777777" w:rsidR="00084625" w:rsidRDefault="009944CB" w:rsidP="00F87466">
      <w:pPr>
        <w:spacing w:after="0" w:line="360" w:lineRule="auto"/>
        <w:jc w:val="both"/>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4+8</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12</m:t>
              </m:r>
            </m:num>
            <m:den>
              <m:r>
                <w:rPr>
                  <w:rFonts w:ascii="Cambria Math" w:eastAsiaTheme="minorEastAsia" w:hAnsi="Cambria Math"/>
                  <w:sz w:val="24"/>
                  <w:szCs w:val="24"/>
                </w:rPr>
                <m:t>2</m:t>
              </m:r>
            </m:den>
          </m:f>
          <m:r>
            <w:rPr>
              <w:rFonts w:ascii="Cambria Math" w:eastAsiaTheme="minorEastAsia" w:hAnsi="Cambria Math"/>
              <w:sz w:val="24"/>
              <w:szCs w:val="24"/>
            </w:rPr>
            <m:t>=6.</m:t>
          </m:r>
        </m:oMath>
      </m:oMathPara>
    </w:p>
    <w:p w14:paraId="29C9378E" w14:textId="77777777" w:rsidR="004215DD" w:rsidRDefault="00084625" w:rsidP="00E50C88">
      <w:pPr>
        <w:spacing w:before="120" w:after="0" w:line="360" w:lineRule="auto"/>
        <w:jc w:val="both"/>
        <w:rPr>
          <w:rFonts w:eastAsiaTheme="minorEastAsia"/>
          <w:sz w:val="24"/>
          <w:szCs w:val="24"/>
        </w:rPr>
      </w:pPr>
      <w:r>
        <w:rPr>
          <w:rFonts w:eastAsiaTheme="minorEastAsia"/>
          <w:sz w:val="24"/>
          <w:szCs w:val="24"/>
        </w:rPr>
        <w:t xml:space="preserve">Depois de obter os pontos médios de todas as classes deve-se construir uma tabela com cálculos auxiliares. Escreva as classes, os pontos médios </w:t>
      </w:r>
      <m:oMath>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m:t>
                </m:r>
              </m:sup>
            </m:sSubSup>
          </m:e>
        </m:d>
      </m:oMath>
      <w:r>
        <w:rPr>
          <w:rFonts w:eastAsiaTheme="minorEastAsia"/>
          <w:sz w:val="24"/>
          <w:szCs w:val="24"/>
        </w:rPr>
        <w:t xml:space="preserve">, as frequências </w:t>
      </w:r>
      <m:oMath>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i</m:t>
                </m:r>
              </m:sub>
            </m:sSub>
          </m:e>
        </m:d>
      </m:oMath>
      <w:r>
        <w:rPr>
          <w:rFonts w:eastAsiaTheme="minorEastAsia"/>
          <w:sz w:val="24"/>
          <w:szCs w:val="24"/>
        </w:rPr>
        <w:t xml:space="preserve"> de cada classe e os produtos </w:t>
      </w:r>
      <m:oMath>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i</m:t>
                </m:r>
              </m:sub>
            </m:sSub>
          </m:e>
        </m:d>
      </m:oMath>
      <w:r>
        <w:rPr>
          <w:rFonts w:eastAsiaTheme="minorEastAsia"/>
          <w:sz w:val="24"/>
          <w:szCs w:val="24"/>
        </w:rPr>
        <w:t xml:space="preserve">. </w:t>
      </w:r>
    </w:p>
    <w:p w14:paraId="2765093F" w14:textId="77777777" w:rsidR="004215DD" w:rsidRDefault="004215DD" w:rsidP="00E50C88">
      <w:pPr>
        <w:spacing w:after="0" w:line="360" w:lineRule="auto"/>
        <w:jc w:val="both"/>
        <w:rPr>
          <w:rFonts w:eastAsiaTheme="minorEastAsia"/>
          <w:sz w:val="24"/>
          <w:szCs w:val="24"/>
        </w:rPr>
      </w:pPr>
      <w:r>
        <w:rPr>
          <w:rFonts w:eastAsiaTheme="minorEastAsia"/>
          <w:sz w:val="24"/>
          <w:szCs w:val="24"/>
        </w:rPr>
        <w:tab/>
        <w:t>A média é obtida por</w:t>
      </w:r>
    </w:p>
    <w:p w14:paraId="6A207460" w14:textId="77777777" w:rsidR="004215DD" w:rsidRDefault="009944CB" w:rsidP="00496810">
      <w:pPr>
        <w:spacing w:after="0" w:line="360" w:lineRule="auto"/>
        <w:jc w:val="both"/>
        <w:rPr>
          <w:rFonts w:eastAsiaTheme="minorEastAsia"/>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i</m:t>
                  </m:r>
                </m:sub>
              </m:sSub>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i</m:t>
                  </m:r>
                </m:sub>
              </m:sSub>
            </m:den>
          </m:f>
          <m:r>
            <w:rPr>
              <w:rFonts w:ascii="Cambria Math" w:eastAsiaTheme="minorEastAsia" w:hAnsi="Cambria Math"/>
              <w:sz w:val="24"/>
              <w:szCs w:val="24"/>
            </w:rPr>
            <m:t>.</m:t>
          </m:r>
        </m:oMath>
      </m:oMathPara>
    </w:p>
    <w:p w14:paraId="7A1D7371" w14:textId="77777777" w:rsidR="00084625" w:rsidRPr="00496810" w:rsidRDefault="00084625" w:rsidP="00CF02AA">
      <w:pPr>
        <w:spacing w:before="360" w:after="120" w:line="360" w:lineRule="auto"/>
        <w:jc w:val="both"/>
        <w:rPr>
          <w:rFonts w:eastAsiaTheme="minorEastAsia"/>
          <w:b/>
          <w:sz w:val="28"/>
          <w:szCs w:val="28"/>
        </w:rPr>
      </w:pPr>
      <w:r w:rsidRPr="00084625">
        <w:rPr>
          <w:rFonts w:eastAsiaTheme="minorEastAsia"/>
          <w:b/>
          <w:sz w:val="28"/>
          <w:szCs w:val="28"/>
        </w:rPr>
        <w:t>Exemplo</w:t>
      </w:r>
    </w:p>
    <w:p w14:paraId="56E2BDD2" w14:textId="77777777" w:rsidR="00F87466" w:rsidRDefault="00084625" w:rsidP="00084625">
      <w:pPr>
        <w:spacing w:before="120" w:after="240" w:line="360" w:lineRule="auto"/>
        <w:jc w:val="both"/>
        <w:rPr>
          <w:rFonts w:eastAsiaTheme="minorEastAsia"/>
          <w:sz w:val="24"/>
          <w:szCs w:val="24"/>
        </w:rPr>
      </w:pPr>
      <w:r w:rsidRPr="00496810">
        <w:rPr>
          <w:rFonts w:eastAsiaTheme="minorEastAsia"/>
          <w:sz w:val="24"/>
          <w:szCs w:val="24"/>
        </w:rPr>
        <w:tab/>
        <w:t>Calcularemos a média para os dados da variável salário agrupados na Tabela</w:t>
      </w:r>
      <w:r>
        <w:rPr>
          <w:rFonts w:eastAsiaTheme="minorEastAsia"/>
          <w:sz w:val="24"/>
          <w:szCs w:val="24"/>
        </w:rPr>
        <w:t xml:space="preserve"> 1.6. Para isso, construiremos uma tabela de cálculos auxiliares (Tabela 2.3).</w:t>
      </w:r>
    </w:p>
    <w:p w14:paraId="53990039" w14:textId="77777777" w:rsidR="00F87466" w:rsidRPr="008C474A" w:rsidRDefault="00F87466" w:rsidP="00F87466">
      <w:pPr>
        <w:pStyle w:val="Legenda"/>
        <w:keepNext/>
        <w:spacing w:after="120"/>
        <w:rPr>
          <w:b w:val="0"/>
          <w:color w:val="auto"/>
          <w:sz w:val="20"/>
          <w:szCs w:val="20"/>
        </w:rPr>
      </w:pPr>
      <w:r>
        <w:rPr>
          <w:color w:val="auto"/>
          <w:sz w:val="20"/>
          <w:szCs w:val="20"/>
        </w:rPr>
        <w:t>Tabela 2.3</w:t>
      </w:r>
      <w:r w:rsidRPr="008C474A">
        <w:rPr>
          <w:color w:val="auto"/>
          <w:sz w:val="20"/>
          <w:szCs w:val="20"/>
        </w:rPr>
        <w:t xml:space="preserve">. </w:t>
      </w:r>
      <w:r w:rsidR="004215DD">
        <w:rPr>
          <w:b w:val="0"/>
          <w:color w:val="auto"/>
          <w:sz w:val="20"/>
          <w:szCs w:val="20"/>
        </w:rPr>
        <w:t>Tabela de cálculos auxiliares</w:t>
      </w:r>
      <w:r>
        <w:rPr>
          <w:b w:val="0"/>
          <w:color w:val="auto"/>
          <w:sz w:val="20"/>
          <w:szCs w:val="20"/>
        </w:rPr>
        <w:t xml:space="preserve"> </w:t>
      </w:r>
      <w:r w:rsidR="004215DD">
        <w:rPr>
          <w:b w:val="0"/>
          <w:color w:val="auto"/>
          <w:sz w:val="20"/>
          <w:szCs w:val="20"/>
        </w:rPr>
        <w:t>para obtenção da média</w:t>
      </w:r>
    </w:p>
    <w:tbl>
      <w:tblPr>
        <w:tblStyle w:val="Tabelacomgrade"/>
        <w:tblW w:w="5000" w:type="pct"/>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118"/>
        <w:gridCol w:w="2130"/>
        <w:gridCol w:w="2128"/>
        <w:gridCol w:w="2128"/>
      </w:tblGrid>
      <w:tr w:rsidR="00084625" w:rsidRPr="008C474A" w14:paraId="67007431" w14:textId="77777777" w:rsidTr="00D05255">
        <w:tc>
          <w:tcPr>
            <w:tcW w:w="1245" w:type="pct"/>
            <w:tcBorders>
              <w:top w:val="single" w:sz="4" w:space="0" w:color="auto"/>
              <w:bottom w:val="single" w:sz="4" w:space="0" w:color="auto"/>
            </w:tcBorders>
          </w:tcPr>
          <w:p w14:paraId="2FAA69DE" w14:textId="77777777" w:rsidR="00084625" w:rsidRPr="008C474A" w:rsidRDefault="00084625" w:rsidP="00F87466">
            <w:pPr>
              <w:spacing w:before="60" w:after="60"/>
              <w:jc w:val="center"/>
              <w:rPr>
                <w:rFonts w:eastAsiaTheme="minorEastAsia"/>
                <w:b/>
                <w:sz w:val="24"/>
                <w:szCs w:val="24"/>
              </w:rPr>
            </w:pPr>
            <w:r>
              <w:rPr>
                <w:rFonts w:eastAsiaTheme="minorEastAsia"/>
                <w:b/>
                <w:sz w:val="24"/>
                <w:szCs w:val="24"/>
              </w:rPr>
              <w:t>Classes de salários</w:t>
            </w:r>
          </w:p>
        </w:tc>
        <w:tc>
          <w:tcPr>
            <w:tcW w:w="1252" w:type="pct"/>
            <w:tcBorders>
              <w:top w:val="single" w:sz="4" w:space="0" w:color="auto"/>
              <w:bottom w:val="single" w:sz="4" w:space="0" w:color="auto"/>
            </w:tcBorders>
            <w:shd w:val="clear" w:color="auto" w:fill="auto"/>
          </w:tcPr>
          <w:p w14:paraId="37AC375A" w14:textId="77777777" w:rsidR="00084625" w:rsidRPr="00786382" w:rsidRDefault="00084625" w:rsidP="00084625">
            <w:pPr>
              <w:spacing w:before="60" w:after="60"/>
              <w:jc w:val="center"/>
              <w:rPr>
                <w:rFonts w:eastAsiaTheme="minorEastAsia"/>
                <w:b/>
                <w:sz w:val="24"/>
                <w:szCs w:val="24"/>
              </w:rPr>
            </w:pPr>
            <w:r w:rsidRPr="00786382">
              <w:rPr>
                <w:rFonts w:eastAsiaTheme="minorEastAsia"/>
                <w:b/>
                <w:sz w:val="24"/>
                <w:szCs w:val="24"/>
              </w:rPr>
              <w:t xml:space="preserve">Pontos médios </w:t>
            </w:r>
            <m:oMath>
              <m:d>
                <m:dPr>
                  <m:ctrlPr>
                    <w:rPr>
                      <w:rFonts w:ascii="Cambria Math" w:eastAsiaTheme="minorEastAsia" w:hAnsi="Cambria Math"/>
                      <w:b/>
                      <w:i/>
                      <w:sz w:val="24"/>
                      <w:szCs w:val="24"/>
                    </w:rPr>
                  </m:ctrlPr>
                </m:dPr>
                <m:e>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i</m:t>
                      </m:r>
                    </m:sub>
                    <m:sup>
                      <m:r>
                        <m:rPr>
                          <m:sty m:val="bi"/>
                        </m:rPr>
                        <w:rPr>
                          <w:rFonts w:ascii="Cambria Math" w:eastAsiaTheme="minorEastAsia" w:hAnsi="Cambria Math"/>
                          <w:sz w:val="24"/>
                          <w:szCs w:val="24"/>
                        </w:rPr>
                        <m:t>*</m:t>
                      </m:r>
                    </m:sup>
                  </m:sSubSup>
                </m:e>
              </m:d>
            </m:oMath>
          </w:p>
        </w:tc>
        <w:tc>
          <w:tcPr>
            <w:tcW w:w="1251" w:type="pct"/>
            <w:tcBorders>
              <w:top w:val="single" w:sz="4" w:space="0" w:color="auto"/>
              <w:bottom w:val="single" w:sz="4" w:space="0" w:color="auto"/>
            </w:tcBorders>
            <w:vAlign w:val="center"/>
          </w:tcPr>
          <w:p w14:paraId="64D43908" w14:textId="77777777" w:rsidR="00084625" w:rsidRPr="008C474A" w:rsidRDefault="00084625" w:rsidP="00084625">
            <w:pPr>
              <w:spacing w:before="60" w:after="60"/>
              <w:jc w:val="center"/>
              <w:rPr>
                <w:rFonts w:eastAsiaTheme="minorEastAsia"/>
                <w:b/>
                <w:sz w:val="24"/>
                <w:szCs w:val="24"/>
              </w:rPr>
            </w:pPr>
            <w:r>
              <w:rPr>
                <w:rFonts w:eastAsiaTheme="minorEastAsia"/>
                <w:b/>
                <w:sz w:val="24"/>
                <w:szCs w:val="24"/>
              </w:rPr>
              <w:t xml:space="preserve">Frequências </w:t>
            </w:r>
            <m:oMath>
              <m:d>
                <m:dPr>
                  <m:ctrlPr>
                    <w:rPr>
                      <w:rFonts w:ascii="Cambria Math" w:eastAsiaTheme="minorEastAsia" w:hAnsi="Cambria Math"/>
                      <w:b/>
                      <w:i/>
                      <w:sz w:val="24"/>
                      <w:szCs w:val="24"/>
                    </w:rPr>
                  </m:ctrlPr>
                </m:d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i</m:t>
                      </m:r>
                    </m:sub>
                  </m:sSub>
                </m:e>
              </m:d>
            </m:oMath>
          </w:p>
        </w:tc>
        <w:tc>
          <w:tcPr>
            <w:tcW w:w="1251" w:type="pct"/>
            <w:tcBorders>
              <w:top w:val="single" w:sz="4" w:space="0" w:color="auto"/>
              <w:bottom w:val="single" w:sz="4" w:space="0" w:color="auto"/>
            </w:tcBorders>
            <w:shd w:val="clear" w:color="auto" w:fill="auto"/>
          </w:tcPr>
          <w:p w14:paraId="3C9CD0BB" w14:textId="77777777" w:rsidR="00084625" w:rsidRPr="00786382" w:rsidRDefault="00084625" w:rsidP="00084625">
            <w:pPr>
              <w:spacing w:before="60" w:after="60"/>
              <w:jc w:val="center"/>
              <w:rPr>
                <w:rFonts w:eastAsiaTheme="minorEastAsia"/>
                <w:b/>
                <w:sz w:val="24"/>
                <w:szCs w:val="24"/>
              </w:rPr>
            </w:pPr>
            <w:r w:rsidRPr="00786382">
              <w:rPr>
                <w:rFonts w:eastAsiaTheme="minorEastAsia"/>
                <w:b/>
                <w:sz w:val="24"/>
                <w:szCs w:val="24"/>
              </w:rPr>
              <w:t xml:space="preserve">Produtos </w:t>
            </w:r>
            <m:oMath>
              <m:d>
                <m:dPr>
                  <m:ctrlPr>
                    <w:rPr>
                      <w:rFonts w:ascii="Cambria Math" w:eastAsiaTheme="minorEastAsia" w:hAnsi="Cambria Math"/>
                      <w:b/>
                      <w:i/>
                      <w:sz w:val="24"/>
                      <w:szCs w:val="24"/>
                    </w:rPr>
                  </m:ctrlPr>
                </m:dPr>
                <m:e>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i</m:t>
                      </m:r>
                    </m:sub>
                    <m:sup>
                      <m:r>
                        <m:rPr>
                          <m:sty m:val="bi"/>
                        </m:rPr>
                        <w:rPr>
                          <w:rFonts w:ascii="Cambria Math" w:eastAsiaTheme="minorEastAsia" w:hAnsi="Cambria Math"/>
                          <w:sz w:val="24"/>
                          <w:szCs w:val="24"/>
                        </w:rPr>
                        <m:t>*</m:t>
                      </m:r>
                    </m:sup>
                  </m:sSubSup>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i</m:t>
                      </m:r>
                    </m:sub>
                  </m:sSub>
                </m:e>
              </m:d>
            </m:oMath>
          </w:p>
        </w:tc>
      </w:tr>
      <w:tr w:rsidR="00084625" w14:paraId="78FE42C9" w14:textId="77777777" w:rsidTr="00D05255">
        <w:tc>
          <w:tcPr>
            <w:tcW w:w="1245" w:type="pct"/>
            <w:tcBorders>
              <w:top w:val="single" w:sz="4" w:space="0" w:color="auto"/>
              <w:bottom w:val="nil"/>
            </w:tcBorders>
          </w:tcPr>
          <w:p w14:paraId="177668F9" w14:textId="77777777" w:rsidR="00084625" w:rsidRDefault="00084625" w:rsidP="00F87466">
            <w:pPr>
              <w:spacing w:before="60" w:after="60"/>
              <w:jc w:val="center"/>
              <w:rPr>
                <w:rFonts w:eastAsiaTheme="minorEastAsia"/>
                <w:sz w:val="24"/>
                <w:szCs w:val="24"/>
              </w:rPr>
            </w:pPr>
            <m:oMathPara>
              <m:oMath>
                <m:r>
                  <w:rPr>
                    <w:rFonts w:ascii="Cambria Math" w:eastAsiaTheme="minorEastAsia" w:hAnsi="Cambria Math"/>
                    <w:sz w:val="24"/>
                    <w:szCs w:val="24"/>
                  </w:rPr>
                  <m:t xml:space="preserve">   4,00⊢  8,00 </m:t>
                </m:r>
              </m:oMath>
            </m:oMathPara>
          </w:p>
        </w:tc>
        <w:tc>
          <w:tcPr>
            <w:tcW w:w="1252" w:type="pct"/>
            <w:tcBorders>
              <w:top w:val="single" w:sz="4" w:space="0" w:color="auto"/>
              <w:bottom w:val="nil"/>
            </w:tcBorders>
            <w:shd w:val="clear" w:color="auto" w:fill="auto"/>
          </w:tcPr>
          <w:p w14:paraId="34A5E4E3" w14:textId="77777777" w:rsidR="00084625" w:rsidRPr="00786382" w:rsidRDefault="00084625" w:rsidP="00F87466">
            <w:pPr>
              <w:spacing w:before="60" w:after="60"/>
              <w:jc w:val="center"/>
              <w:rPr>
                <w:rFonts w:ascii="Cambria Math" w:eastAsia="Calibri" w:hAnsi="Cambria Math" w:cs="Times New Roman"/>
                <w:sz w:val="24"/>
                <w:szCs w:val="24"/>
                <w:oMath/>
              </w:rPr>
            </w:pPr>
            <m:oMathPara>
              <m:oMath>
                <m:r>
                  <w:rPr>
                    <w:rFonts w:ascii="Cambria Math" w:eastAsia="Calibri" w:hAnsi="Cambria Math" w:cs="Times New Roman"/>
                    <w:sz w:val="24"/>
                    <w:szCs w:val="24"/>
                  </w:rPr>
                  <m:t>6</m:t>
                </m:r>
              </m:oMath>
            </m:oMathPara>
          </w:p>
        </w:tc>
        <w:tc>
          <w:tcPr>
            <w:tcW w:w="1251" w:type="pct"/>
            <w:tcBorders>
              <w:top w:val="single" w:sz="4" w:space="0" w:color="auto"/>
              <w:bottom w:val="nil"/>
            </w:tcBorders>
            <w:vAlign w:val="center"/>
          </w:tcPr>
          <w:p w14:paraId="5B4A966E" w14:textId="77777777" w:rsidR="00084625" w:rsidRPr="00DB3C9D" w:rsidRDefault="00084625" w:rsidP="00F87466">
            <w:pPr>
              <w:spacing w:before="60" w:after="60"/>
              <w:jc w:val="center"/>
              <w:rPr>
                <w:rFonts w:ascii="Cambria Math" w:eastAsiaTheme="minorEastAsia" w:hAnsi="Cambria Math"/>
                <w:sz w:val="24"/>
                <w:szCs w:val="24"/>
                <w:oMath/>
              </w:rPr>
            </w:pPr>
            <m:oMathPara>
              <m:oMath>
                <m:r>
                  <w:rPr>
                    <w:rFonts w:ascii="Cambria Math" w:eastAsiaTheme="minorEastAsia" w:hAnsi="Cambria Math"/>
                    <w:sz w:val="24"/>
                    <w:szCs w:val="24"/>
                  </w:rPr>
                  <m:t>10</m:t>
                </m:r>
              </m:oMath>
            </m:oMathPara>
          </w:p>
        </w:tc>
        <w:tc>
          <w:tcPr>
            <w:tcW w:w="1251" w:type="pct"/>
            <w:tcBorders>
              <w:top w:val="single" w:sz="4" w:space="0" w:color="auto"/>
              <w:bottom w:val="nil"/>
            </w:tcBorders>
            <w:shd w:val="clear" w:color="auto" w:fill="auto"/>
          </w:tcPr>
          <w:p w14:paraId="5779DC1E" w14:textId="77777777" w:rsidR="00084625" w:rsidRPr="00786382" w:rsidRDefault="00786382" w:rsidP="00F87466">
            <w:pPr>
              <w:spacing w:before="60" w:after="60"/>
              <w:jc w:val="center"/>
              <w:rPr>
                <w:rFonts w:ascii="Cambria Math" w:eastAsia="Calibri" w:hAnsi="Cambria Math" w:cs="Times New Roman"/>
                <w:sz w:val="24"/>
                <w:szCs w:val="24"/>
                <w:oMath/>
              </w:rPr>
            </w:pPr>
            <m:oMathPara>
              <m:oMath>
                <m:r>
                  <w:rPr>
                    <w:rFonts w:ascii="Cambria Math" w:eastAsia="Calibri" w:hAnsi="Cambria Math" w:cs="Times New Roman"/>
                    <w:sz w:val="24"/>
                    <w:szCs w:val="24"/>
                  </w:rPr>
                  <m:t>6</m:t>
                </m:r>
                <m:r>
                  <w:rPr>
                    <w:rFonts w:ascii="Cambria Math" w:eastAsiaTheme="minorEastAsia" w:hAnsi="Cambria Math"/>
                    <w:sz w:val="24"/>
                    <w:szCs w:val="24"/>
                  </w:rPr>
                  <m:t>×</m:t>
                </m:r>
                <m:r>
                  <w:rPr>
                    <w:rFonts w:ascii="Cambria Math" w:eastAsia="Calibri" w:hAnsi="Cambria Math" w:cs="Times New Roman"/>
                    <w:sz w:val="24"/>
                    <w:szCs w:val="24"/>
                  </w:rPr>
                  <m:t>10=60</m:t>
                </m:r>
              </m:oMath>
            </m:oMathPara>
          </w:p>
        </w:tc>
      </w:tr>
      <w:tr w:rsidR="00084625" w14:paraId="764F9868" w14:textId="77777777" w:rsidTr="00D05255">
        <w:tc>
          <w:tcPr>
            <w:tcW w:w="1245" w:type="pct"/>
            <w:tcBorders>
              <w:top w:val="nil"/>
              <w:bottom w:val="nil"/>
            </w:tcBorders>
          </w:tcPr>
          <w:p w14:paraId="4D551BB2" w14:textId="77777777" w:rsidR="00084625" w:rsidRDefault="00084625" w:rsidP="00F87466">
            <w:pPr>
              <w:spacing w:before="60" w:after="60"/>
              <w:jc w:val="center"/>
              <w:rPr>
                <w:rFonts w:eastAsiaTheme="minorEastAsia"/>
                <w:sz w:val="24"/>
                <w:szCs w:val="24"/>
              </w:rPr>
            </w:pPr>
            <m:oMathPara>
              <m:oMath>
                <m:r>
                  <w:rPr>
                    <w:rFonts w:ascii="Cambria Math" w:eastAsiaTheme="minorEastAsia" w:hAnsi="Cambria Math"/>
                    <w:sz w:val="24"/>
                    <w:szCs w:val="24"/>
                  </w:rPr>
                  <m:t xml:space="preserve">  8,00⊢12,00</m:t>
                </m:r>
              </m:oMath>
            </m:oMathPara>
          </w:p>
        </w:tc>
        <w:tc>
          <w:tcPr>
            <w:tcW w:w="1252" w:type="pct"/>
            <w:tcBorders>
              <w:top w:val="nil"/>
              <w:bottom w:val="nil"/>
            </w:tcBorders>
            <w:shd w:val="clear" w:color="auto" w:fill="auto"/>
          </w:tcPr>
          <w:p w14:paraId="55144D1C" w14:textId="77777777" w:rsidR="00084625" w:rsidRPr="00786382" w:rsidRDefault="00084625" w:rsidP="00F87466">
            <w:pPr>
              <w:spacing w:before="60" w:after="60"/>
              <w:jc w:val="center"/>
              <w:rPr>
                <w:rFonts w:ascii="Cambria Math" w:eastAsia="Calibri" w:hAnsi="Cambria Math" w:cs="Times New Roman"/>
                <w:sz w:val="24"/>
                <w:szCs w:val="24"/>
                <w:oMath/>
              </w:rPr>
            </w:pPr>
            <m:oMathPara>
              <m:oMath>
                <m:r>
                  <w:rPr>
                    <w:rFonts w:ascii="Cambria Math" w:eastAsia="Calibri" w:hAnsi="Cambria Math" w:cs="Times New Roman"/>
                    <w:sz w:val="24"/>
                    <w:szCs w:val="24"/>
                  </w:rPr>
                  <m:t>10</m:t>
                </m:r>
              </m:oMath>
            </m:oMathPara>
          </w:p>
        </w:tc>
        <w:tc>
          <w:tcPr>
            <w:tcW w:w="1251" w:type="pct"/>
            <w:tcBorders>
              <w:top w:val="nil"/>
              <w:bottom w:val="nil"/>
            </w:tcBorders>
            <w:vAlign w:val="center"/>
          </w:tcPr>
          <w:p w14:paraId="06DF1606" w14:textId="77777777" w:rsidR="00084625" w:rsidRPr="00DB3C9D" w:rsidRDefault="00084625" w:rsidP="00F87466">
            <w:pPr>
              <w:spacing w:before="60" w:after="60"/>
              <w:jc w:val="center"/>
              <w:rPr>
                <w:rFonts w:ascii="Cambria Math" w:eastAsiaTheme="minorEastAsia" w:hAnsi="Cambria Math"/>
                <w:sz w:val="24"/>
                <w:szCs w:val="24"/>
                <w:oMath/>
              </w:rPr>
            </w:pPr>
            <m:oMathPara>
              <m:oMath>
                <m:r>
                  <w:rPr>
                    <w:rFonts w:ascii="Cambria Math" w:eastAsiaTheme="minorEastAsia" w:hAnsi="Cambria Math"/>
                    <w:sz w:val="24"/>
                    <w:szCs w:val="24"/>
                  </w:rPr>
                  <m:t>12</m:t>
                </m:r>
              </m:oMath>
            </m:oMathPara>
          </w:p>
        </w:tc>
        <w:tc>
          <w:tcPr>
            <w:tcW w:w="1251" w:type="pct"/>
            <w:tcBorders>
              <w:top w:val="nil"/>
              <w:bottom w:val="nil"/>
            </w:tcBorders>
            <w:shd w:val="clear" w:color="auto" w:fill="auto"/>
          </w:tcPr>
          <w:p w14:paraId="375C9868" w14:textId="77777777" w:rsidR="00084625" w:rsidRPr="00786382" w:rsidRDefault="00786382" w:rsidP="00F87466">
            <w:pPr>
              <w:spacing w:before="60" w:after="60"/>
              <w:jc w:val="center"/>
              <w:rPr>
                <w:rFonts w:ascii="Cambria Math" w:eastAsia="Calibri" w:hAnsi="Cambria Math" w:cs="Times New Roman"/>
                <w:sz w:val="24"/>
                <w:szCs w:val="24"/>
                <w:oMath/>
              </w:rPr>
            </w:pPr>
            <m:oMathPara>
              <m:oMath>
                <m:r>
                  <w:rPr>
                    <w:rFonts w:ascii="Cambria Math" w:eastAsia="Calibri" w:hAnsi="Cambria Math" w:cs="Times New Roman"/>
                    <w:sz w:val="24"/>
                    <w:szCs w:val="24"/>
                  </w:rPr>
                  <m:t>10</m:t>
                </m:r>
                <m:r>
                  <w:rPr>
                    <w:rFonts w:ascii="Cambria Math" w:eastAsiaTheme="minorEastAsia" w:hAnsi="Cambria Math"/>
                    <w:sz w:val="24"/>
                    <w:szCs w:val="24"/>
                  </w:rPr>
                  <m:t>×12=</m:t>
                </m:r>
                <m:r>
                  <w:rPr>
                    <w:rFonts w:ascii="Cambria Math" w:eastAsia="Calibri" w:hAnsi="Cambria Math" w:cs="Times New Roman"/>
                    <w:sz w:val="24"/>
                    <w:szCs w:val="24"/>
                  </w:rPr>
                  <m:t>120</m:t>
                </m:r>
              </m:oMath>
            </m:oMathPara>
          </w:p>
        </w:tc>
      </w:tr>
      <w:tr w:rsidR="00084625" w14:paraId="4B7A2966" w14:textId="77777777" w:rsidTr="00D05255">
        <w:tc>
          <w:tcPr>
            <w:tcW w:w="1245" w:type="pct"/>
            <w:tcBorders>
              <w:top w:val="nil"/>
              <w:bottom w:val="nil"/>
            </w:tcBorders>
          </w:tcPr>
          <w:p w14:paraId="6696CAAF" w14:textId="77777777" w:rsidR="00084625" w:rsidRDefault="00084625" w:rsidP="00F87466">
            <w:pPr>
              <w:spacing w:before="60" w:after="60"/>
              <w:jc w:val="center"/>
              <w:rPr>
                <w:rFonts w:eastAsiaTheme="minorEastAsia"/>
                <w:sz w:val="24"/>
                <w:szCs w:val="24"/>
              </w:rPr>
            </w:pPr>
            <m:oMathPara>
              <m:oMath>
                <m:r>
                  <w:rPr>
                    <w:rFonts w:ascii="Cambria Math" w:eastAsiaTheme="minorEastAsia" w:hAnsi="Cambria Math"/>
                    <w:sz w:val="24"/>
                    <w:szCs w:val="24"/>
                  </w:rPr>
                  <m:t>12,00⊢16,00</m:t>
                </m:r>
              </m:oMath>
            </m:oMathPara>
          </w:p>
        </w:tc>
        <w:tc>
          <w:tcPr>
            <w:tcW w:w="1252" w:type="pct"/>
            <w:tcBorders>
              <w:top w:val="nil"/>
              <w:bottom w:val="nil"/>
            </w:tcBorders>
            <w:shd w:val="clear" w:color="auto" w:fill="auto"/>
          </w:tcPr>
          <w:p w14:paraId="41EA93FC" w14:textId="77777777" w:rsidR="00084625" w:rsidRPr="00786382" w:rsidRDefault="00084625" w:rsidP="00F87466">
            <w:pPr>
              <w:spacing w:before="60" w:after="60"/>
              <w:jc w:val="center"/>
              <w:rPr>
                <w:rFonts w:ascii="Cambria Math" w:eastAsia="Calibri" w:hAnsi="Cambria Math" w:cs="Times New Roman"/>
                <w:sz w:val="24"/>
                <w:szCs w:val="24"/>
                <w:oMath/>
              </w:rPr>
            </w:pPr>
            <m:oMathPara>
              <m:oMath>
                <m:r>
                  <w:rPr>
                    <w:rFonts w:ascii="Cambria Math" w:eastAsia="Calibri" w:hAnsi="Cambria Math" w:cs="Times New Roman"/>
                    <w:sz w:val="24"/>
                    <w:szCs w:val="24"/>
                  </w:rPr>
                  <m:t>14</m:t>
                </m:r>
              </m:oMath>
            </m:oMathPara>
          </w:p>
        </w:tc>
        <w:tc>
          <w:tcPr>
            <w:tcW w:w="1251" w:type="pct"/>
            <w:tcBorders>
              <w:top w:val="nil"/>
              <w:bottom w:val="nil"/>
            </w:tcBorders>
            <w:vAlign w:val="center"/>
          </w:tcPr>
          <w:p w14:paraId="5F3C006A" w14:textId="77777777" w:rsidR="00084625" w:rsidRPr="00DB3C9D" w:rsidRDefault="00084625" w:rsidP="00F87466">
            <w:pPr>
              <w:spacing w:before="60" w:after="60"/>
              <w:jc w:val="center"/>
              <w:rPr>
                <w:rFonts w:ascii="Cambria Math" w:eastAsiaTheme="minorEastAsia" w:hAnsi="Cambria Math"/>
                <w:sz w:val="24"/>
                <w:szCs w:val="24"/>
                <w:oMath/>
              </w:rPr>
            </w:pPr>
            <m:oMathPara>
              <m:oMath>
                <m:r>
                  <w:rPr>
                    <w:rFonts w:ascii="Cambria Math" w:eastAsiaTheme="minorEastAsia" w:hAnsi="Cambria Math"/>
                    <w:sz w:val="24"/>
                    <w:szCs w:val="24"/>
                  </w:rPr>
                  <m:t>8</m:t>
                </m:r>
              </m:oMath>
            </m:oMathPara>
          </w:p>
        </w:tc>
        <w:tc>
          <w:tcPr>
            <w:tcW w:w="1251" w:type="pct"/>
            <w:tcBorders>
              <w:top w:val="nil"/>
              <w:bottom w:val="nil"/>
            </w:tcBorders>
            <w:shd w:val="clear" w:color="auto" w:fill="auto"/>
          </w:tcPr>
          <w:p w14:paraId="1BE8C27E" w14:textId="77777777" w:rsidR="00084625" w:rsidRPr="00786382" w:rsidRDefault="00786382" w:rsidP="00F87466">
            <w:pPr>
              <w:spacing w:before="60" w:after="60"/>
              <w:jc w:val="center"/>
              <w:rPr>
                <w:rFonts w:ascii="Cambria Math" w:eastAsia="Calibri" w:hAnsi="Cambria Math" w:cs="Times New Roman"/>
                <w:sz w:val="24"/>
                <w:szCs w:val="24"/>
                <w:oMath/>
              </w:rPr>
            </w:pPr>
            <m:oMathPara>
              <m:oMath>
                <m:r>
                  <w:rPr>
                    <w:rFonts w:ascii="Cambria Math" w:eastAsia="Calibri" w:hAnsi="Cambria Math" w:cs="Times New Roman"/>
                    <w:sz w:val="24"/>
                    <w:szCs w:val="24"/>
                  </w:rPr>
                  <m:t xml:space="preserve">  14</m:t>
                </m:r>
                <m:r>
                  <w:rPr>
                    <w:rFonts w:ascii="Cambria Math" w:eastAsiaTheme="minorEastAsia" w:hAnsi="Cambria Math"/>
                    <w:sz w:val="24"/>
                    <w:szCs w:val="24"/>
                  </w:rPr>
                  <m:t>×8=</m:t>
                </m:r>
                <m:r>
                  <w:rPr>
                    <w:rFonts w:ascii="Cambria Math" w:eastAsia="Calibri" w:hAnsi="Cambria Math" w:cs="Times New Roman"/>
                    <w:sz w:val="24"/>
                    <w:szCs w:val="24"/>
                  </w:rPr>
                  <m:t>112</m:t>
                </m:r>
              </m:oMath>
            </m:oMathPara>
          </w:p>
        </w:tc>
      </w:tr>
      <w:tr w:rsidR="00084625" w14:paraId="3178499B" w14:textId="77777777" w:rsidTr="00D05255">
        <w:tc>
          <w:tcPr>
            <w:tcW w:w="1245" w:type="pct"/>
            <w:tcBorders>
              <w:top w:val="nil"/>
              <w:bottom w:val="nil"/>
            </w:tcBorders>
          </w:tcPr>
          <w:p w14:paraId="28930ECA" w14:textId="77777777" w:rsidR="00084625" w:rsidRDefault="00084625" w:rsidP="00F87466">
            <w:pPr>
              <w:spacing w:before="60" w:after="60"/>
              <w:jc w:val="center"/>
              <w:rPr>
                <w:rFonts w:eastAsiaTheme="minorEastAsia"/>
                <w:sz w:val="24"/>
                <w:szCs w:val="24"/>
              </w:rPr>
            </w:pPr>
            <m:oMathPara>
              <m:oMath>
                <m:r>
                  <w:rPr>
                    <w:rFonts w:ascii="Cambria Math" w:eastAsiaTheme="minorEastAsia" w:hAnsi="Cambria Math"/>
                    <w:sz w:val="24"/>
                    <w:szCs w:val="24"/>
                  </w:rPr>
                  <m:t>16,00⊢20,00</m:t>
                </m:r>
              </m:oMath>
            </m:oMathPara>
          </w:p>
        </w:tc>
        <w:tc>
          <w:tcPr>
            <w:tcW w:w="1252" w:type="pct"/>
            <w:tcBorders>
              <w:top w:val="nil"/>
              <w:bottom w:val="nil"/>
            </w:tcBorders>
            <w:shd w:val="clear" w:color="auto" w:fill="auto"/>
          </w:tcPr>
          <w:p w14:paraId="2CAB21F7" w14:textId="77777777" w:rsidR="00084625" w:rsidRPr="00786382" w:rsidRDefault="00084625" w:rsidP="00F87466">
            <w:pPr>
              <w:spacing w:before="60" w:after="60"/>
              <w:jc w:val="center"/>
              <w:rPr>
                <w:rFonts w:ascii="Cambria Math" w:eastAsia="Calibri" w:hAnsi="Cambria Math" w:cs="Times New Roman"/>
                <w:sz w:val="24"/>
                <w:szCs w:val="24"/>
                <w:oMath/>
              </w:rPr>
            </w:pPr>
            <m:oMathPara>
              <m:oMath>
                <m:r>
                  <w:rPr>
                    <w:rFonts w:ascii="Cambria Math" w:eastAsia="Calibri" w:hAnsi="Cambria Math" w:cs="Times New Roman"/>
                    <w:sz w:val="24"/>
                    <w:szCs w:val="24"/>
                  </w:rPr>
                  <m:t>18</m:t>
                </m:r>
              </m:oMath>
            </m:oMathPara>
          </w:p>
        </w:tc>
        <w:tc>
          <w:tcPr>
            <w:tcW w:w="1251" w:type="pct"/>
            <w:tcBorders>
              <w:top w:val="nil"/>
              <w:bottom w:val="nil"/>
            </w:tcBorders>
            <w:vAlign w:val="center"/>
          </w:tcPr>
          <w:p w14:paraId="3C42DE9E" w14:textId="77777777" w:rsidR="00084625" w:rsidRPr="00DB3C9D" w:rsidRDefault="00084625" w:rsidP="00F87466">
            <w:pPr>
              <w:spacing w:before="60" w:after="60"/>
              <w:jc w:val="center"/>
              <w:rPr>
                <w:rFonts w:ascii="Cambria Math" w:eastAsiaTheme="minorEastAsia" w:hAnsi="Cambria Math"/>
                <w:sz w:val="24"/>
                <w:szCs w:val="24"/>
                <w:oMath/>
              </w:rPr>
            </w:pPr>
            <m:oMathPara>
              <m:oMath>
                <m:r>
                  <w:rPr>
                    <w:rFonts w:ascii="Cambria Math" w:eastAsiaTheme="minorEastAsia" w:hAnsi="Cambria Math"/>
                    <w:sz w:val="24"/>
                    <w:szCs w:val="24"/>
                  </w:rPr>
                  <m:t>5</m:t>
                </m:r>
              </m:oMath>
            </m:oMathPara>
          </w:p>
        </w:tc>
        <w:tc>
          <w:tcPr>
            <w:tcW w:w="1251" w:type="pct"/>
            <w:tcBorders>
              <w:top w:val="nil"/>
              <w:bottom w:val="nil"/>
            </w:tcBorders>
            <w:shd w:val="clear" w:color="auto" w:fill="auto"/>
          </w:tcPr>
          <w:p w14:paraId="6C631DBA" w14:textId="77777777" w:rsidR="00084625" w:rsidRPr="00786382" w:rsidRDefault="00786382" w:rsidP="00F87466">
            <w:pPr>
              <w:spacing w:before="60" w:after="60"/>
              <w:jc w:val="center"/>
              <w:rPr>
                <w:rFonts w:ascii="Cambria Math" w:eastAsia="Calibri" w:hAnsi="Cambria Math" w:cs="Times New Roman"/>
                <w:sz w:val="24"/>
                <w:szCs w:val="24"/>
                <w:oMath/>
              </w:rPr>
            </w:pPr>
            <m:oMathPara>
              <m:oMath>
                <m:r>
                  <w:rPr>
                    <w:rFonts w:ascii="Cambria Math" w:eastAsia="Calibri" w:hAnsi="Cambria Math" w:cs="Times New Roman"/>
                    <w:sz w:val="24"/>
                    <w:szCs w:val="24"/>
                  </w:rPr>
                  <m:t>18</m:t>
                </m:r>
                <m:r>
                  <w:rPr>
                    <w:rFonts w:ascii="Cambria Math" w:eastAsiaTheme="minorEastAsia" w:hAnsi="Cambria Math"/>
                    <w:sz w:val="24"/>
                    <w:szCs w:val="24"/>
                  </w:rPr>
                  <m:t>×5=</m:t>
                </m:r>
                <m:r>
                  <w:rPr>
                    <w:rFonts w:ascii="Cambria Math" w:eastAsia="Calibri" w:hAnsi="Cambria Math" w:cs="Times New Roman"/>
                    <w:sz w:val="24"/>
                    <w:szCs w:val="24"/>
                  </w:rPr>
                  <m:t>90</m:t>
                </m:r>
              </m:oMath>
            </m:oMathPara>
          </w:p>
        </w:tc>
      </w:tr>
      <w:tr w:rsidR="00084625" w14:paraId="505B4E61" w14:textId="77777777" w:rsidTr="00D05255">
        <w:tc>
          <w:tcPr>
            <w:tcW w:w="1245" w:type="pct"/>
            <w:tcBorders>
              <w:top w:val="nil"/>
              <w:bottom w:val="nil"/>
            </w:tcBorders>
          </w:tcPr>
          <w:p w14:paraId="6EAC7B79" w14:textId="77777777" w:rsidR="00084625" w:rsidRDefault="00084625" w:rsidP="00F87466">
            <w:pPr>
              <w:spacing w:before="60" w:after="60"/>
              <w:jc w:val="center"/>
              <w:rPr>
                <w:rFonts w:eastAsiaTheme="minorEastAsia"/>
                <w:sz w:val="24"/>
                <w:szCs w:val="24"/>
              </w:rPr>
            </w:pPr>
            <m:oMathPara>
              <m:oMath>
                <m:r>
                  <w:rPr>
                    <w:rFonts w:ascii="Cambria Math" w:eastAsiaTheme="minorEastAsia" w:hAnsi="Cambria Math"/>
                    <w:sz w:val="24"/>
                    <w:szCs w:val="24"/>
                  </w:rPr>
                  <m:t>20,00⊢24,00</m:t>
                </m:r>
              </m:oMath>
            </m:oMathPara>
          </w:p>
        </w:tc>
        <w:tc>
          <w:tcPr>
            <w:tcW w:w="1252" w:type="pct"/>
            <w:tcBorders>
              <w:top w:val="nil"/>
              <w:bottom w:val="nil"/>
            </w:tcBorders>
            <w:shd w:val="clear" w:color="auto" w:fill="auto"/>
          </w:tcPr>
          <w:p w14:paraId="6A09CBB0" w14:textId="77777777" w:rsidR="00084625" w:rsidRPr="00786382" w:rsidRDefault="00084625" w:rsidP="00F87466">
            <w:pPr>
              <w:spacing w:before="60" w:after="60"/>
              <w:jc w:val="center"/>
              <w:rPr>
                <w:rFonts w:ascii="Cambria Math" w:eastAsia="Calibri" w:hAnsi="Cambria Math" w:cs="Times New Roman"/>
                <w:sz w:val="24"/>
                <w:szCs w:val="24"/>
                <w:oMath/>
              </w:rPr>
            </w:pPr>
            <m:oMathPara>
              <m:oMath>
                <m:r>
                  <w:rPr>
                    <w:rFonts w:ascii="Cambria Math" w:eastAsia="Calibri" w:hAnsi="Cambria Math" w:cs="Times New Roman"/>
                    <w:sz w:val="24"/>
                    <w:szCs w:val="24"/>
                  </w:rPr>
                  <m:t>22</m:t>
                </m:r>
              </m:oMath>
            </m:oMathPara>
          </w:p>
        </w:tc>
        <w:tc>
          <w:tcPr>
            <w:tcW w:w="1251" w:type="pct"/>
            <w:tcBorders>
              <w:top w:val="nil"/>
              <w:bottom w:val="nil"/>
            </w:tcBorders>
            <w:vAlign w:val="center"/>
          </w:tcPr>
          <w:p w14:paraId="14D80D29" w14:textId="77777777" w:rsidR="00084625" w:rsidRPr="00DB3C9D" w:rsidRDefault="00084625" w:rsidP="00F87466">
            <w:pPr>
              <w:spacing w:before="60" w:after="60"/>
              <w:jc w:val="center"/>
              <w:rPr>
                <w:rFonts w:ascii="Cambria Math" w:eastAsiaTheme="minorEastAsia" w:hAnsi="Cambria Math"/>
                <w:sz w:val="24"/>
                <w:szCs w:val="24"/>
                <w:oMath/>
              </w:rPr>
            </w:pPr>
            <m:oMathPara>
              <m:oMath>
                <m:r>
                  <w:rPr>
                    <w:rFonts w:ascii="Cambria Math" w:eastAsiaTheme="minorEastAsia" w:hAnsi="Cambria Math"/>
                    <w:sz w:val="24"/>
                    <w:szCs w:val="24"/>
                  </w:rPr>
                  <m:t>1</m:t>
                </m:r>
              </m:oMath>
            </m:oMathPara>
          </w:p>
        </w:tc>
        <w:tc>
          <w:tcPr>
            <w:tcW w:w="1251" w:type="pct"/>
            <w:tcBorders>
              <w:top w:val="nil"/>
              <w:bottom w:val="nil"/>
            </w:tcBorders>
            <w:shd w:val="clear" w:color="auto" w:fill="auto"/>
          </w:tcPr>
          <w:p w14:paraId="3F7D98CA" w14:textId="77777777" w:rsidR="00084625" w:rsidRPr="00786382" w:rsidRDefault="00786382" w:rsidP="00F87466">
            <w:pPr>
              <w:spacing w:before="60" w:after="60"/>
              <w:jc w:val="center"/>
              <w:rPr>
                <w:rFonts w:ascii="Cambria Math" w:eastAsia="Calibri" w:hAnsi="Cambria Math" w:cs="Times New Roman"/>
                <w:sz w:val="24"/>
                <w:szCs w:val="24"/>
                <w:oMath/>
              </w:rPr>
            </w:pPr>
            <m:oMathPara>
              <m:oMath>
                <m:r>
                  <w:rPr>
                    <w:rFonts w:ascii="Cambria Math" w:eastAsia="Calibri" w:hAnsi="Cambria Math" w:cs="Times New Roman"/>
                    <w:sz w:val="24"/>
                    <w:szCs w:val="24"/>
                  </w:rPr>
                  <m:t>22</m:t>
                </m:r>
                <m:r>
                  <w:rPr>
                    <w:rFonts w:ascii="Cambria Math" w:eastAsiaTheme="minorEastAsia" w:hAnsi="Cambria Math"/>
                    <w:sz w:val="24"/>
                    <w:szCs w:val="24"/>
                  </w:rPr>
                  <m:t>×1=</m:t>
                </m:r>
                <m:r>
                  <w:rPr>
                    <w:rFonts w:ascii="Cambria Math" w:eastAsia="Calibri" w:hAnsi="Cambria Math" w:cs="Times New Roman"/>
                    <w:sz w:val="24"/>
                    <w:szCs w:val="24"/>
                  </w:rPr>
                  <m:t>22</m:t>
                </m:r>
              </m:oMath>
            </m:oMathPara>
          </w:p>
        </w:tc>
      </w:tr>
      <w:tr w:rsidR="00084625" w14:paraId="3894B9D1" w14:textId="77777777" w:rsidTr="00D05255">
        <w:tc>
          <w:tcPr>
            <w:tcW w:w="1245" w:type="pct"/>
            <w:tcBorders>
              <w:top w:val="single" w:sz="4" w:space="0" w:color="auto"/>
            </w:tcBorders>
          </w:tcPr>
          <w:p w14:paraId="59DAC6A3" w14:textId="77777777" w:rsidR="00084625" w:rsidRDefault="00084625" w:rsidP="00F87466">
            <w:pPr>
              <w:spacing w:before="60" w:after="60"/>
              <w:jc w:val="center"/>
              <w:rPr>
                <w:rFonts w:eastAsiaTheme="minorEastAsia"/>
                <w:sz w:val="24"/>
                <w:szCs w:val="24"/>
              </w:rPr>
            </w:pPr>
            <w:r>
              <w:rPr>
                <w:rFonts w:eastAsiaTheme="minorEastAsia"/>
                <w:sz w:val="24"/>
                <w:szCs w:val="24"/>
              </w:rPr>
              <w:t>Total</w:t>
            </w:r>
          </w:p>
        </w:tc>
        <w:tc>
          <w:tcPr>
            <w:tcW w:w="1252" w:type="pct"/>
            <w:tcBorders>
              <w:top w:val="single" w:sz="4" w:space="0" w:color="auto"/>
            </w:tcBorders>
            <w:shd w:val="clear" w:color="auto" w:fill="auto"/>
          </w:tcPr>
          <w:p w14:paraId="39034E88" w14:textId="77777777" w:rsidR="00084625" w:rsidRPr="00786382" w:rsidRDefault="00084625" w:rsidP="00F87466">
            <w:pPr>
              <w:spacing w:before="60" w:after="60"/>
              <w:jc w:val="center"/>
              <w:rPr>
                <w:rFonts w:ascii="Cambria Math" w:eastAsia="Calibri" w:hAnsi="Cambria Math" w:cs="Times New Roman"/>
                <w:sz w:val="24"/>
                <w:szCs w:val="24"/>
                <w:oMath/>
              </w:rPr>
            </w:pPr>
            <m:oMathPara>
              <m:oMath>
                <m:r>
                  <w:rPr>
                    <w:rFonts w:ascii="Cambria Math" w:eastAsia="Calibri" w:hAnsi="Cambria Math" w:cs="Times New Roman"/>
                    <w:sz w:val="24"/>
                    <w:szCs w:val="24"/>
                  </w:rPr>
                  <m:t>-</m:t>
                </m:r>
              </m:oMath>
            </m:oMathPara>
          </w:p>
        </w:tc>
        <w:tc>
          <w:tcPr>
            <w:tcW w:w="1251" w:type="pct"/>
            <w:tcBorders>
              <w:top w:val="single" w:sz="4" w:space="0" w:color="auto"/>
            </w:tcBorders>
            <w:vAlign w:val="center"/>
          </w:tcPr>
          <w:p w14:paraId="4EE87FC9" w14:textId="77777777" w:rsidR="00084625" w:rsidRPr="00DB3C9D" w:rsidRDefault="00084625" w:rsidP="00F87466">
            <w:pPr>
              <w:spacing w:before="60" w:after="60"/>
              <w:jc w:val="center"/>
              <w:rPr>
                <w:rFonts w:ascii="Cambria Math" w:eastAsiaTheme="minorEastAsia" w:hAnsi="Cambria Math"/>
                <w:sz w:val="24"/>
                <w:szCs w:val="24"/>
                <w:oMath/>
              </w:rPr>
            </w:pPr>
            <m:oMathPara>
              <m:oMath>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i</m:t>
                    </m:r>
                  </m:sub>
                </m:sSub>
                <m:r>
                  <w:rPr>
                    <w:rFonts w:ascii="Cambria Math" w:eastAsiaTheme="minorEastAsia" w:hAnsi="Cambria Math"/>
                    <w:sz w:val="24"/>
                    <w:szCs w:val="24"/>
                  </w:rPr>
                  <m:t>=36</m:t>
                </m:r>
              </m:oMath>
            </m:oMathPara>
          </w:p>
        </w:tc>
        <w:tc>
          <w:tcPr>
            <w:tcW w:w="1251" w:type="pct"/>
            <w:tcBorders>
              <w:top w:val="single" w:sz="4" w:space="0" w:color="auto"/>
            </w:tcBorders>
            <w:shd w:val="clear" w:color="auto" w:fill="auto"/>
          </w:tcPr>
          <w:p w14:paraId="487B2DB1" w14:textId="77777777" w:rsidR="00084625" w:rsidRPr="00786382" w:rsidRDefault="00786382" w:rsidP="00F87466">
            <w:pPr>
              <w:spacing w:before="60" w:after="60"/>
              <w:jc w:val="center"/>
              <w:rPr>
                <w:rFonts w:ascii="Cambria Math" w:eastAsia="Calibri" w:hAnsi="Cambria Math" w:cs="Times New Roman"/>
                <w:sz w:val="24"/>
                <w:szCs w:val="24"/>
                <w:oMath/>
              </w:rPr>
            </w:pPr>
            <m:oMathPara>
              <m:oMath>
                <m:r>
                  <w:rPr>
                    <w:rFonts w:ascii="Cambria Math" w:eastAsia="Calibri" w:hAnsi="Cambria Math" w:cs="Times New Roman"/>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m:t>
                    </m:r>
                  </m:sup>
                </m:sSubSup>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f</m:t>
                    </m:r>
                  </m:e>
                  <m:sub>
                    <m:r>
                      <w:rPr>
                        <w:rFonts w:ascii="Cambria Math" w:eastAsia="Calibri" w:hAnsi="Cambria Math" w:cs="Times New Roman"/>
                        <w:sz w:val="24"/>
                        <w:szCs w:val="24"/>
                      </w:rPr>
                      <m:t>i</m:t>
                    </m:r>
                  </m:sub>
                </m:sSub>
                <m:r>
                  <w:rPr>
                    <w:rFonts w:ascii="Cambria Math" w:eastAsia="Calibri" w:hAnsi="Cambria Math" w:cs="Times New Roman"/>
                    <w:sz w:val="24"/>
                    <w:szCs w:val="24"/>
                  </w:rPr>
                  <m:t>=404</m:t>
                </m:r>
              </m:oMath>
            </m:oMathPara>
          </w:p>
        </w:tc>
      </w:tr>
    </w:tbl>
    <w:p w14:paraId="3CA94A96" w14:textId="77777777" w:rsidR="004A0560" w:rsidRDefault="00496810" w:rsidP="00E50C88">
      <w:pPr>
        <w:spacing w:before="120" w:after="0" w:line="360" w:lineRule="auto"/>
        <w:jc w:val="both"/>
        <w:rPr>
          <w:rFonts w:eastAsiaTheme="minorEastAsia"/>
          <w:sz w:val="24"/>
          <w:szCs w:val="24"/>
        </w:rPr>
      </w:pPr>
      <w:r>
        <w:rPr>
          <w:rFonts w:eastAsiaTheme="minorEastAsia"/>
          <w:sz w:val="24"/>
          <w:szCs w:val="24"/>
        </w:rPr>
        <w:lastRenderedPageBreak/>
        <w:t>Logo:</w:t>
      </w:r>
    </w:p>
    <w:p w14:paraId="459F3728" w14:textId="77777777" w:rsidR="004215DD" w:rsidRDefault="009944CB" w:rsidP="00E50C88">
      <w:pPr>
        <w:spacing w:before="120" w:after="240" w:line="360" w:lineRule="auto"/>
        <w:jc w:val="both"/>
        <w:rPr>
          <w:rFonts w:eastAsiaTheme="minorEastAsia"/>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i</m:t>
                  </m:r>
                </m:sub>
              </m:sSub>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i</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404</m:t>
              </m:r>
            </m:num>
            <m:den>
              <m:r>
                <w:rPr>
                  <w:rFonts w:ascii="Cambria Math" w:eastAsiaTheme="minorEastAsia" w:hAnsi="Cambria Math"/>
                  <w:sz w:val="24"/>
                  <w:szCs w:val="24"/>
                </w:rPr>
                <m:t>36</m:t>
              </m:r>
            </m:den>
          </m:f>
          <m:r>
            <w:rPr>
              <w:rFonts w:ascii="Cambria Math" w:eastAsiaTheme="minorEastAsia" w:hAnsi="Cambria Math"/>
              <w:sz w:val="24"/>
              <w:szCs w:val="24"/>
            </w:rPr>
            <m:t>=11,22.</m:t>
          </m:r>
        </m:oMath>
      </m:oMathPara>
    </w:p>
    <w:p w14:paraId="0813CB22" w14:textId="77777777" w:rsidR="00873FD2" w:rsidRDefault="00873FD2" w:rsidP="00E50C88">
      <w:pPr>
        <w:spacing w:before="120" w:after="240" w:line="360" w:lineRule="auto"/>
        <w:jc w:val="both"/>
        <w:rPr>
          <w:rFonts w:eastAsiaTheme="minorEastAsia"/>
          <w:sz w:val="24"/>
          <w:szCs w:val="24"/>
        </w:rPr>
      </w:pPr>
    </w:p>
    <w:p w14:paraId="7A648368" w14:textId="77777777" w:rsidR="00873FD2" w:rsidRDefault="00873FD2" w:rsidP="00E50C88">
      <w:pPr>
        <w:spacing w:before="120" w:after="240" w:line="360" w:lineRule="auto"/>
        <w:jc w:val="both"/>
        <w:rPr>
          <w:rFonts w:eastAsiaTheme="minorEastAsia"/>
          <w:sz w:val="24"/>
          <w:szCs w:val="24"/>
        </w:rPr>
      </w:pPr>
    </w:p>
    <w:p w14:paraId="7D12257D" w14:textId="77777777" w:rsidR="00496810" w:rsidRPr="001D4C72" w:rsidRDefault="00496810" w:rsidP="00496810">
      <w:pPr>
        <w:spacing w:after="0" w:line="240" w:lineRule="auto"/>
        <w:jc w:val="both"/>
        <w:rPr>
          <w:rFonts w:eastAsiaTheme="minorEastAsia"/>
          <w:b/>
          <w:sz w:val="24"/>
          <w:szCs w:val="24"/>
        </w:rPr>
      </w:pPr>
      <w:r w:rsidRPr="001D4C72">
        <w:rPr>
          <w:rFonts w:eastAsiaTheme="minorEastAsia"/>
          <w:b/>
          <w:sz w:val="24"/>
          <w:szCs w:val="24"/>
        </w:rPr>
        <w:t xml:space="preserve">Comandos no Software R para </w:t>
      </w:r>
      <w:r>
        <w:rPr>
          <w:rFonts w:eastAsiaTheme="minorEastAsia"/>
          <w:b/>
          <w:sz w:val="24"/>
          <w:szCs w:val="24"/>
        </w:rPr>
        <w:t xml:space="preserve">calcular a média (dados </w:t>
      </w:r>
      <w:r w:rsidR="00E50C88">
        <w:rPr>
          <w:rFonts w:eastAsiaTheme="minorEastAsia"/>
          <w:b/>
          <w:sz w:val="24"/>
          <w:szCs w:val="24"/>
        </w:rPr>
        <w:t xml:space="preserve">contínuos </w:t>
      </w:r>
      <w:r>
        <w:rPr>
          <w:rFonts w:eastAsiaTheme="minorEastAsia"/>
          <w:b/>
          <w:sz w:val="24"/>
          <w:szCs w:val="24"/>
        </w:rPr>
        <w:t>agrupados):</w:t>
      </w:r>
    </w:p>
    <w:tbl>
      <w:tblPr>
        <w:tblStyle w:val="Tabelacomgrade"/>
        <w:tblW w:w="0" w:type="auto"/>
        <w:tblLook w:val="04A0" w:firstRow="1" w:lastRow="0" w:firstColumn="1" w:lastColumn="0" w:noHBand="0" w:noVBand="1"/>
      </w:tblPr>
      <w:tblGrid>
        <w:gridCol w:w="8474"/>
      </w:tblGrid>
      <w:tr w:rsidR="00496810" w14:paraId="289CCD27" w14:textId="77777777" w:rsidTr="00E40B3A">
        <w:tc>
          <w:tcPr>
            <w:tcW w:w="8644" w:type="dxa"/>
            <w:tcBorders>
              <w:top w:val="single" w:sz="12" w:space="0" w:color="auto"/>
              <w:left w:val="single" w:sz="12" w:space="0" w:color="auto"/>
              <w:bottom w:val="single" w:sz="12" w:space="0" w:color="auto"/>
              <w:right w:val="single" w:sz="12" w:space="0" w:color="auto"/>
            </w:tcBorders>
          </w:tcPr>
          <w:p w14:paraId="3C351E3A" w14:textId="77777777" w:rsidR="00496810" w:rsidRDefault="00496810" w:rsidP="00E40B3A">
            <w:pPr>
              <w:jc w:val="both"/>
              <w:rPr>
                <w:rFonts w:ascii="Courier New" w:eastAsiaTheme="minorEastAsia" w:hAnsi="Courier New" w:cs="Courier New"/>
                <w:sz w:val="21"/>
                <w:szCs w:val="21"/>
              </w:rPr>
            </w:pPr>
          </w:p>
          <w:p w14:paraId="5CD56D9C" w14:textId="77777777" w:rsidR="00496810" w:rsidRPr="00496810" w:rsidRDefault="00E438FC" w:rsidP="00496810">
            <w:pPr>
              <w:jc w:val="both"/>
              <w:rPr>
                <w:rFonts w:ascii="Courier New" w:eastAsiaTheme="minorEastAsia" w:hAnsi="Courier New" w:cs="Courier New"/>
                <w:color w:val="FF0000"/>
                <w:sz w:val="21"/>
                <w:szCs w:val="21"/>
              </w:rPr>
            </w:pPr>
            <w:r>
              <w:rPr>
                <w:rFonts w:ascii="Courier New" w:eastAsiaTheme="minorEastAsia" w:hAnsi="Courier New" w:cs="Courier New"/>
                <w:color w:val="FF0000"/>
                <w:sz w:val="21"/>
                <w:szCs w:val="21"/>
              </w:rPr>
              <w:t>#</w:t>
            </w:r>
            <w:r w:rsidR="00496810" w:rsidRPr="00496810">
              <w:rPr>
                <w:rFonts w:ascii="Courier New" w:eastAsiaTheme="minorEastAsia" w:hAnsi="Courier New" w:cs="Courier New"/>
                <w:color w:val="FF0000"/>
                <w:sz w:val="21"/>
                <w:szCs w:val="21"/>
              </w:rPr>
              <w:t xml:space="preserve">Entrando com os </w:t>
            </w:r>
            <w:r w:rsidR="00496810">
              <w:rPr>
                <w:rFonts w:ascii="Courier New" w:eastAsiaTheme="minorEastAsia" w:hAnsi="Courier New" w:cs="Courier New"/>
                <w:color w:val="FF0000"/>
                <w:sz w:val="21"/>
                <w:szCs w:val="21"/>
              </w:rPr>
              <w:t>pontos médios</w:t>
            </w:r>
            <w:r w:rsidR="00496810" w:rsidRPr="00496810">
              <w:rPr>
                <w:rFonts w:ascii="Courier New" w:eastAsiaTheme="minorEastAsia" w:hAnsi="Courier New" w:cs="Courier New"/>
                <w:color w:val="FF0000"/>
                <w:sz w:val="21"/>
                <w:szCs w:val="21"/>
              </w:rPr>
              <w:t xml:space="preserve"> (xi) e as frequências (fi) no R:</w:t>
            </w:r>
          </w:p>
          <w:p w14:paraId="02DAF203" w14:textId="77777777" w:rsidR="00496810" w:rsidRPr="00496810" w:rsidRDefault="00496810" w:rsidP="00496810">
            <w:pPr>
              <w:jc w:val="both"/>
              <w:rPr>
                <w:rFonts w:ascii="Courier New" w:eastAsiaTheme="minorEastAsia" w:hAnsi="Courier New" w:cs="Courier New"/>
                <w:color w:val="FF0000"/>
                <w:sz w:val="21"/>
                <w:szCs w:val="21"/>
              </w:rPr>
            </w:pPr>
            <w:r w:rsidRPr="00496810">
              <w:rPr>
                <w:rFonts w:ascii="Courier New" w:eastAsiaTheme="minorEastAsia" w:hAnsi="Courier New" w:cs="Courier New"/>
                <w:color w:val="FF0000"/>
                <w:sz w:val="21"/>
                <w:szCs w:val="21"/>
              </w:rPr>
              <w:t>xi &lt;- c(6, 10, 14, 18, 22)</w:t>
            </w:r>
          </w:p>
          <w:p w14:paraId="248305A1" w14:textId="77777777" w:rsidR="00496810" w:rsidRPr="00496810" w:rsidRDefault="00496810" w:rsidP="00496810">
            <w:pPr>
              <w:jc w:val="both"/>
              <w:rPr>
                <w:rFonts w:ascii="Courier New" w:eastAsiaTheme="minorEastAsia" w:hAnsi="Courier New" w:cs="Courier New"/>
                <w:color w:val="FF0000"/>
                <w:sz w:val="21"/>
                <w:szCs w:val="21"/>
              </w:rPr>
            </w:pPr>
            <w:r w:rsidRPr="00496810">
              <w:rPr>
                <w:rFonts w:ascii="Courier New" w:eastAsiaTheme="minorEastAsia" w:hAnsi="Courier New" w:cs="Courier New"/>
                <w:color w:val="FF0000"/>
                <w:sz w:val="21"/>
                <w:szCs w:val="21"/>
              </w:rPr>
              <w:t>fi &lt;- c(10, 12, 8, 5, 1)</w:t>
            </w:r>
          </w:p>
          <w:p w14:paraId="517BAF3B" w14:textId="77777777" w:rsidR="00496810" w:rsidRPr="00496810" w:rsidRDefault="00496810" w:rsidP="00496810">
            <w:pPr>
              <w:jc w:val="both"/>
              <w:rPr>
                <w:rFonts w:ascii="Courier New" w:eastAsiaTheme="minorEastAsia" w:hAnsi="Courier New" w:cs="Courier New"/>
                <w:color w:val="FF0000"/>
                <w:sz w:val="21"/>
                <w:szCs w:val="21"/>
              </w:rPr>
            </w:pPr>
            <w:r w:rsidRPr="00496810">
              <w:rPr>
                <w:rFonts w:ascii="Courier New" w:eastAsiaTheme="minorEastAsia" w:hAnsi="Courier New" w:cs="Courier New"/>
                <w:color w:val="FF0000"/>
                <w:sz w:val="21"/>
                <w:szCs w:val="21"/>
              </w:rPr>
              <w:t xml:space="preserve"> </w:t>
            </w:r>
          </w:p>
          <w:p w14:paraId="10FE4EB1" w14:textId="77777777" w:rsidR="00496810" w:rsidRPr="00496810" w:rsidRDefault="00E438FC" w:rsidP="00496810">
            <w:pPr>
              <w:jc w:val="both"/>
              <w:rPr>
                <w:rFonts w:ascii="Courier New" w:eastAsiaTheme="minorEastAsia" w:hAnsi="Courier New" w:cs="Courier New"/>
                <w:color w:val="FF0000"/>
                <w:sz w:val="21"/>
                <w:szCs w:val="21"/>
              </w:rPr>
            </w:pPr>
            <w:r>
              <w:rPr>
                <w:rFonts w:ascii="Courier New" w:eastAsiaTheme="minorEastAsia" w:hAnsi="Courier New" w:cs="Courier New"/>
                <w:color w:val="FF0000"/>
                <w:sz w:val="21"/>
                <w:szCs w:val="21"/>
              </w:rPr>
              <w:t>#</w:t>
            </w:r>
            <w:r w:rsidR="00496810" w:rsidRPr="00496810">
              <w:rPr>
                <w:rFonts w:ascii="Courier New" w:eastAsiaTheme="minorEastAsia" w:hAnsi="Courier New" w:cs="Courier New"/>
                <w:color w:val="FF0000"/>
                <w:sz w:val="21"/>
                <w:szCs w:val="21"/>
              </w:rPr>
              <w:t>Média:</w:t>
            </w:r>
          </w:p>
          <w:p w14:paraId="071D9121" w14:textId="77777777" w:rsidR="00496810" w:rsidRPr="00496810" w:rsidRDefault="00496810" w:rsidP="00496810">
            <w:pPr>
              <w:jc w:val="both"/>
              <w:rPr>
                <w:rFonts w:ascii="Courier New" w:eastAsiaTheme="minorEastAsia" w:hAnsi="Courier New" w:cs="Courier New"/>
                <w:color w:val="FF0000"/>
                <w:sz w:val="21"/>
                <w:szCs w:val="21"/>
              </w:rPr>
            </w:pPr>
            <w:r w:rsidRPr="00496810">
              <w:rPr>
                <w:rFonts w:ascii="Courier New" w:eastAsiaTheme="minorEastAsia" w:hAnsi="Courier New" w:cs="Courier New"/>
                <w:color w:val="FF0000"/>
                <w:sz w:val="21"/>
                <w:szCs w:val="21"/>
              </w:rPr>
              <w:t>weighted.mean(xi,fi)</w:t>
            </w:r>
          </w:p>
          <w:p w14:paraId="145554A4" w14:textId="77777777" w:rsidR="00496810" w:rsidRDefault="00496810" w:rsidP="007F1B8A">
            <w:pPr>
              <w:jc w:val="both"/>
              <w:rPr>
                <w:rFonts w:eastAsiaTheme="minorEastAsia"/>
                <w:sz w:val="24"/>
                <w:szCs w:val="24"/>
              </w:rPr>
            </w:pPr>
          </w:p>
        </w:tc>
      </w:tr>
    </w:tbl>
    <w:p w14:paraId="22772624" w14:textId="77777777" w:rsidR="007F1B8A" w:rsidRDefault="007F1B8A" w:rsidP="007F1B8A">
      <w:pPr>
        <w:spacing w:after="0" w:line="360" w:lineRule="auto"/>
        <w:jc w:val="both"/>
        <w:rPr>
          <w:rFonts w:eastAsiaTheme="minorEastAsia"/>
          <w:b/>
          <w:sz w:val="24"/>
          <w:szCs w:val="24"/>
        </w:rPr>
      </w:pPr>
    </w:p>
    <w:p w14:paraId="4FFEE5CE" w14:textId="77777777" w:rsidR="004A0560" w:rsidRDefault="004215DD" w:rsidP="007F1B8A">
      <w:pPr>
        <w:spacing w:after="0" w:line="360" w:lineRule="auto"/>
        <w:jc w:val="both"/>
        <w:rPr>
          <w:rFonts w:eastAsiaTheme="minorEastAsia"/>
          <w:sz w:val="24"/>
          <w:szCs w:val="24"/>
        </w:rPr>
      </w:pPr>
      <w:r w:rsidRPr="004215DD">
        <w:rPr>
          <w:rFonts w:eastAsiaTheme="minorEastAsia"/>
          <w:b/>
          <w:sz w:val="24"/>
          <w:szCs w:val="24"/>
        </w:rPr>
        <w:t>Observação:</w:t>
      </w:r>
      <w:r>
        <w:rPr>
          <w:rFonts w:eastAsiaTheme="minorEastAsia"/>
          <w:b/>
          <w:sz w:val="28"/>
          <w:szCs w:val="28"/>
        </w:rPr>
        <w:t xml:space="preserve"> </w:t>
      </w:r>
      <w:r>
        <w:rPr>
          <w:rFonts w:eastAsiaTheme="minorEastAsia"/>
          <w:sz w:val="24"/>
          <w:szCs w:val="24"/>
        </w:rPr>
        <w:t xml:space="preserve">Se calcularmos a média dos </w:t>
      </w:r>
      <w:r w:rsidRPr="004215DD">
        <w:rPr>
          <w:rFonts w:eastAsiaTheme="minorEastAsia"/>
          <w:b/>
          <w:sz w:val="24"/>
          <w:szCs w:val="24"/>
        </w:rPr>
        <w:t>dados brutos</w:t>
      </w:r>
      <w:r>
        <w:rPr>
          <w:rFonts w:eastAsiaTheme="minorEastAsia"/>
          <w:sz w:val="24"/>
          <w:szCs w:val="24"/>
        </w:rPr>
        <w:t xml:space="preserve"> </w:t>
      </w:r>
      <w:r w:rsidR="007F1B8A">
        <w:rPr>
          <w:rFonts w:eastAsiaTheme="minorEastAsia"/>
          <w:sz w:val="24"/>
          <w:szCs w:val="24"/>
        </w:rPr>
        <w:t>(pág. 12</w:t>
      </w:r>
      <w:r w:rsidR="00786382">
        <w:rPr>
          <w:rFonts w:eastAsiaTheme="minorEastAsia"/>
          <w:sz w:val="24"/>
          <w:szCs w:val="24"/>
        </w:rPr>
        <w:t xml:space="preserve">) </w:t>
      </w:r>
      <w:r>
        <w:rPr>
          <w:rFonts w:eastAsiaTheme="minorEastAsia"/>
          <w:sz w:val="24"/>
          <w:szCs w:val="24"/>
        </w:rPr>
        <w:t>da variável salário,</w:t>
      </w:r>
      <w:r w:rsidR="0091299B">
        <w:rPr>
          <w:rFonts w:eastAsiaTheme="minorEastAsia"/>
          <w:sz w:val="24"/>
          <w:szCs w:val="24"/>
        </w:rPr>
        <w:t xml:space="preserve"> </w:t>
      </w:r>
      <w:r>
        <w:rPr>
          <w:rFonts w:eastAsiaTheme="minorEastAsia"/>
          <w:sz w:val="24"/>
          <w:szCs w:val="24"/>
        </w:rPr>
        <w:t>teremos:</w:t>
      </w:r>
    </w:p>
    <w:p w14:paraId="00C2E88E" w14:textId="77777777" w:rsidR="004215DD" w:rsidRPr="004215DD" w:rsidRDefault="009944CB" w:rsidP="00F33AEA">
      <w:pPr>
        <w:spacing w:before="120" w:after="0" w:line="360" w:lineRule="auto"/>
        <w:jc w:val="both"/>
        <w:rPr>
          <w:rFonts w:eastAsiaTheme="minorEastAsia"/>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num>
            <m:den>
              <m:r>
                <w:rPr>
                  <w:rFonts w:ascii="Cambria Math" w:eastAsiaTheme="minorEastAsia" w:hAnsi="Cambria Math"/>
                  <w:sz w:val="24"/>
                  <w:szCs w:val="24"/>
                </w:rPr>
                <m:t>n</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4,00+4,56+5,25+…+23,30</m:t>
              </m:r>
            </m:num>
            <m:den>
              <m:r>
                <w:rPr>
                  <w:rFonts w:ascii="Cambria Math" w:eastAsiaTheme="minorEastAsia" w:hAnsi="Cambria Math"/>
                  <w:sz w:val="24"/>
                  <w:szCs w:val="24"/>
                </w:rPr>
                <m:t>36</m:t>
              </m:r>
            </m:den>
          </m:f>
          <m:r>
            <w:rPr>
              <w:rFonts w:ascii="Cambria Math" w:eastAsiaTheme="minorEastAsia" w:hAnsi="Cambria Math"/>
              <w:sz w:val="24"/>
              <w:szCs w:val="24"/>
            </w:rPr>
            <m:t>=11,12.</m:t>
          </m:r>
        </m:oMath>
      </m:oMathPara>
    </w:p>
    <w:p w14:paraId="50604575" w14:textId="77777777" w:rsidR="001B742A" w:rsidRDefault="004215DD" w:rsidP="00C66870">
      <w:pPr>
        <w:spacing w:before="240" w:after="240" w:line="360" w:lineRule="auto"/>
        <w:jc w:val="both"/>
        <w:rPr>
          <w:rFonts w:eastAsiaTheme="minorEastAsia"/>
          <w:sz w:val="24"/>
          <w:szCs w:val="24"/>
        </w:rPr>
      </w:pPr>
      <w:r>
        <w:rPr>
          <w:rFonts w:eastAsiaTheme="minorEastAsia"/>
          <w:sz w:val="24"/>
          <w:szCs w:val="24"/>
        </w:rPr>
        <w:t xml:space="preserve">Note que a média calculada a partir dos dados brutos </w:t>
      </w:r>
      <m:oMath>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=11,12</m:t>
            </m:r>
          </m:e>
        </m:d>
      </m:oMath>
      <w:r>
        <w:rPr>
          <w:rFonts w:eastAsiaTheme="minorEastAsia"/>
          <w:sz w:val="24"/>
          <w:szCs w:val="24"/>
        </w:rPr>
        <w:t xml:space="preserve"> </w:t>
      </w:r>
      <w:r w:rsidR="001B742A">
        <w:rPr>
          <w:rFonts w:eastAsiaTheme="minorEastAsia"/>
          <w:sz w:val="24"/>
          <w:szCs w:val="24"/>
        </w:rPr>
        <w:t>foi</w:t>
      </w:r>
      <w:r>
        <w:rPr>
          <w:rFonts w:eastAsiaTheme="minorEastAsia"/>
          <w:sz w:val="24"/>
          <w:szCs w:val="24"/>
        </w:rPr>
        <w:t xml:space="preserve"> diferente da média calculada a partir dos dados agrupados </w:t>
      </w:r>
      <m:oMath>
        <m:d>
          <m:dPr>
            <m:ctrlPr>
              <w:rPr>
                <w:rFonts w:ascii="Cambria Math" w:eastAsiaTheme="minorEastAsia" w:hAnsi="Cambria Math"/>
                <w:i/>
                <w:sz w:val="24"/>
                <w:szCs w:val="24"/>
              </w:rPr>
            </m:ctrlPr>
          </m:dPr>
          <m:e>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=11,22</m:t>
            </m:r>
          </m:e>
        </m:d>
      </m:oMath>
      <w:r>
        <w:rPr>
          <w:rFonts w:eastAsiaTheme="minorEastAsia"/>
          <w:sz w:val="24"/>
          <w:szCs w:val="24"/>
        </w:rPr>
        <w:t>. Essa diferença ocorreu porque quando agrupamos os dados em classes perdemos informação sobre os dados.</w:t>
      </w:r>
      <w:r w:rsidR="00C66870">
        <w:rPr>
          <w:rFonts w:eastAsiaTheme="minorEastAsia"/>
          <w:sz w:val="24"/>
          <w:szCs w:val="24"/>
        </w:rPr>
        <w:t xml:space="preserve"> P</w:t>
      </w:r>
      <w:r w:rsidR="00B91F17">
        <w:rPr>
          <w:rFonts w:eastAsiaTheme="minorEastAsia"/>
          <w:sz w:val="24"/>
          <w:szCs w:val="24"/>
        </w:rPr>
        <w:t>ela Tabela 2.3 vemos que a primeira classe</w:t>
      </w:r>
      <w:r w:rsidR="00C66870">
        <w:rPr>
          <w:rFonts w:eastAsiaTheme="minorEastAsia"/>
          <w:sz w:val="24"/>
          <w:szCs w:val="24"/>
        </w:rPr>
        <w:t>:</w:t>
      </w:r>
      <w:r w:rsidR="00B91F17">
        <w:rPr>
          <w:rFonts w:eastAsiaTheme="minorEastAsia"/>
          <w:sz w:val="24"/>
          <w:szCs w:val="24"/>
        </w:rPr>
        <w:t xml:space="preserve"> </w:t>
      </w:r>
      <m:oMath>
        <m:r>
          <w:rPr>
            <w:rFonts w:ascii="Cambria Math" w:eastAsiaTheme="minorEastAsia" w:hAnsi="Cambria Math"/>
            <w:sz w:val="24"/>
            <w:szCs w:val="24"/>
          </w:rPr>
          <m:t>4,00⊢8,00</m:t>
        </m:r>
      </m:oMath>
      <w:r w:rsidR="00C66870">
        <w:rPr>
          <w:rFonts w:eastAsiaTheme="minorEastAsia"/>
          <w:sz w:val="24"/>
          <w:szCs w:val="24"/>
        </w:rPr>
        <w:t>, por exemplo,</w:t>
      </w:r>
      <w:r w:rsidR="00B91F17">
        <w:rPr>
          <w:rFonts w:eastAsiaTheme="minorEastAsia"/>
          <w:sz w:val="24"/>
          <w:szCs w:val="24"/>
        </w:rPr>
        <w:t xml:space="preserve"> tem frequência igual a 10, ou seja, sabemos que 10 valores do conjunto de dados </w:t>
      </w:r>
      <w:r w:rsidR="001B742A">
        <w:rPr>
          <w:rFonts w:eastAsiaTheme="minorEastAsia"/>
          <w:sz w:val="24"/>
          <w:szCs w:val="24"/>
        </w:rPr>
        <w:t>estão entre 4 e 8</w:t>
      </w:r>
      <w:r w:rsidR="00B91F17">
        <w:rPr>
          <w:rFonts w:eastAsiaTheme="minorEastAsia"/>
          <w:sz w:val="24"/>
          <w:szCs w:val="24"/>
        </w:rPr>
        <w:t xml:space="preserve">, porém, não sabemos </w:t>
      </w:r>
      <w:r w:rsidR="00DF0F65">
        <w:rPr>
          <w:rFonts w:eastAsiaTheme="minorEastAsia"/>
          <w:sz w:val="24"/>
          <w:szCs w:val="24"/>
        </w:rPr>
        <w:t xml:space="preserve">(olhando na tabela) </w:t>
      </w:r>
      <w:r w:rsidR="00B91F17">
        <w:rPr>
          <w:rFonts w:eastAsiaTheme="minorEastAsia"/>
          <w:sz w:val="24"/>
          <w:szCs w:val="24"/>
        </w:rPr>
        <w:t>quais</w:t>
      </w:r>
      <w:r w:rsidR="00210997">
        <w:rPr>
          <w:rFonts w:eastAsiaTheme="minorEastAsia"/>
          <w:sz w:val="24"/>
          <w:szCs w:val="24"/>
        </w:rPr>
        <w:t xml:space="preserve"> são estes</w:t>
      </w:r>
      <w:r w:rsidR="00B91F17">
        <w:rPr>
          <w:rFonts w:eastAsiaTheme="minorEastAsia"/>
          <w:sz w:val="24"/>
          <w:szCs w:val="24"/>
        </w:rPr>
        <w:t xml:space="preserve"> valores. Assim, quando utilizamos o ponto médio da primeira classe </w:t>
      </w:r>
      <m:oMath>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=6</m:t>
            </m:r>
          </m:e>
        </m:d>
      </m:oMath>
      <w:r w:rsidR="00B91F17">
        <w:rPr>
          <w:rFonts w:eastAsiaTheme="minorEastAsia"/>
          <w:sz w:val="24"/>
          <w:szCs w:val="24"/>
        </w:rPr>
        <w:t xml:space="preserve"> para representar esta classe</w:t>
      </w:r>
      <w:r w:rsidR="00C66870">
        <w:rPr>
          <w:rFonts w:eastAsiaTheme="minorEastAsia"/>
          <w:sz w:val="24"/>
          <w:szCs w:val="24"/>
        </w:rPr>
        <w:t xml:space="preserve"> </w:t>
      </w:r>
      <w:r w:rsidR="00B91F17">
        <w:rPr>
          <w:rFonts w:eastAsiaTheme="minorEastAsia"/>
          <w:sz w:val="24"/>
          <w:szCs w:val="24"/>
        </w:rPr>
        <w:t>no cálculo da média assumimos que todos os 10 valores den</w:t>
      </w:r>
      <w:r w:rsidR="001B742A">
        <w:rPr>
          <w:rFonts w:eastAsiaTheme="minorEastAsia"/>
          <w:sz w:val="24"/>
          <w:szCs w:val="24"/>
        </w:rPr>
        <w:t>tro desta classe são iguais a 6</w:t>
      </w:r>
      <w:r w:rsidR="00B91F17">
        <w:rPr>
          <w:rFonts w:eastAsiaTheme="minorEastAsia"/>
          <w:sz w:val="24"/>
          <w:szCs w:val="24"/>
        </w:rPr>
        <w:t xml:space="preserve"> </w:t>
      </w:r>
      <w:r w:rsidR="001B742A">
        <w:rPr>
          <w:rFonts w:eastAsiaTheme="minorEastAsia"/>
          <w:sz w:val="24"/>
          <w:szCs w:val="24"/>
        </w:rPr>
        <w:t>(</w:t>
      </w:r>
      <w:r w:rsidR="00B91F17">
        <w:rPr>
          <w:rFonts w:eastAsiaTheme="minorEastAsia"/>
          <w:sz w:val="24"/>
          <w:szCs w:val="24"/>
        </w:rPr>
        <w:t>o que não é verdade</w:t>
      </w:r>
      <w:r w:rsidR="001B742A">
        <w:rPr>
          <w:rFonts w:eastAsiaTheme="minorEastAsia"/>
          <w:sz w:val="24"/>
          <w:szCs w:val="24"/>
        </w:rPr>
        <w:t>)</w:t>
      </w:r>
      <w:r w:rsidR="00B91F17">
        <w:rPr>
          <w:rFonts w:eastAsiaTheme="minorEastAsia"/>
          <w:sz w:val="24"/>
          <w:szCs w:val="24"/>
        </w:rPr>
        <w:t>. Logo, a média calculada a partir dos dados brutos é mais precisa do que a média calculada a partir dos dados agrupados</w:t>
      </w:r>
      <w:r w:rsidR="00DF0F65">
        <w:rPr>
          <w:rFonts w:eastAsiaTheme="minorEastAsia"/>
          <w:sz w:val="24"/>
          <w:szCs w:val="24"/>
        </w:rPr>
        <w:t xml:space="preserve"> em classes</w:t>
      </w:r>
      <w:r w:rsidR="00B91F17">
        <w:rPr>
          <w:rFonts w:eastAsiaTheme="minorEastAsia"/>
          <w:sz w:val="24"/>
          <w:szCs w:val="24"/>
        </w:rPr>
        <w:t>.</w:t>
      </w:r>
    </w:p>
    <w:p w14:paraId="18558A5A" w14:textId="77777777" w:rsidR="00681E45" w:rsidRPr="00A81520" w:rsidRDefault="00681E45" w:rsidP="007F1B8A">
      <w:pPr>
        <w:spacing w:before="240" w:after="120" w:line="360" w:lineRule="auto"/>
        <w:jc w:val="both"/>
        <w:rPr>
          <w:rFonts w:eastAsiaTheme="minorEastAsia"/>
          <w:b/>
          <w:sz w:val="28"/>
          <w:szCs w:val="28"/>
        </w:rPr>
      </w:pPr>
      <w:r w:rsidRPr="00A81520">
        <w:rPr>
          <w:rFonts w:eastAsiaTheme="minorEastAsia"/>
          <w:b/>
          <w:sz w:val="28"/>
          <w:szCs w:val="28"/>
        </w:rPr>
        <w:t>Exercício</w:t>
      </w:r>
    </w:p>
    <w:p w14:paraId="24A94C67" w14:textId="77777777" w:rsidR="00EE2536" w:rsidRDefault="00681E45" w:rsidP="00171DB3">
      <w:pPr>
        <w:spacing w:before="120" w:after="120" w:line="360" w:lineRule="auto"/>
        <w:jc w:val="both"/>
        <w:rPr>
          <w:rFonts w:eastAsiaTheme="minorEastAsia"/>
          <w:sz w:val="24"/>
          <w:szCs w:val="24"/>
        </w:rPr>
      </w:pPr>
      <w:r>
        <w:rPr>
          <w:rFonts w:eastAsiaTheme="minorEastAsia"/>
          <w:sz w:val="24"/>
          <w:szCs w:val="24"/>
        </w:rPr>
        <w:tab/>
      </w:r>
      <w:r w:rsidR="00EE2536">
        <w:rPr>
          <w:rFonts w:eastAsiaTheme="minorEastAsia"/>
          <w:sz w:val="24"/>
          <w:szCs w:val="24"/>
        </w:rPr>
        <w:t>Considerando</w:t>
      </w:r>
      <w:r>
        <w:rPr>
          <w:rFonts w:eastAsiaTheme="minorEastAsia"/>
          <w:sz w:val="24"/>
          <w:szCs w:val="24"/>
        </w:rPr>
        <w:t xml:space="preserve"> os dados agrupados da variável salário apr</w:t>
      </w:r>
      <w:r w:rsidR="00AC2E59">
        <w:rPr>
          <w:rFonts w:eastAsiaTheme="minorEastAsia"/>
          <w:sz w:val="24"/>
          <w:szCs w:val="24"/>
        </w:rPr>
        <w:t>esentados nas Tabelas 1.7 e 1.8. Pede-se:</w:t>
      </w:r>
      <w:r w:rsidR="00171DB3">
        <w:rPr>
          <w:rFonts w:eastAsiaTheme="minorEastAsia"/>
          <w:sz w:val="24"/>
          <w:szCs w:val="24"/>
        </w:rPr>
        <w:t xml:space="preserve"> </w:t>
      </w:r>
      <w:r w:rsidR="00171DB3">
        <w:rPr>
          <w:rFonts w:eastAsiaTheme="minorEastAsia"/>
          <w:sz w:val="24"/>
          <w:szCs w:val="24"/>
        </w:rPr>
        <w:tab/>
      </w:r>
    </w:p>
    <w:p w14:paraId="0DE4DD9E" w14:textId="77777777" w:rsidR="00EE2536" w:rsidRPr="00EE2536" w:rsidRDefault="00EE2536" w:rsidP="00616167">
      <w:pPr>
        <w:pStyle w:val="PargrafodaLista"/>
        <w:numPr>
          <w:ilvl w:val="1"/>
          <w:numId w:val="14"/>
        </w:numPr>
        <w:spacing w:before="120" w:after="120" w:line="360" w:lineRule="auto"/>
        <w:ind w:left="709"/>
        <w:jc w:val="both"/>
        <w:rPr>
          <w:rFonts w:eastAsiaTheme="minorEastAsia"/>
          <w:sz w:val="24"/>
          <w:szCs w:val="24"/>
        </w:rPr>
      </w:pPr>
      <w:r>
        <w:rPr>
          <w:rFonts w:eastAsiaTheme="minorEastAsia"/>
          <w:sz w:val="24"/>
          <w:szCs w:val="24"/>
        </w:rPr>
        <w:lastRenderedPageBreak/>
        <w:t>Calcule as médias m</w:t>
      </w:r>
      <w:r w:rsidR="00171DB3" w:rsidRPr="00EE2536">
        <w:rPr>
          <w:rFonts w:eastAsiaTheme="minorEastAsia"/>
          <w:sz w:val="24"/>
          <w:szCs w:val="24"/>
        </w:rPr>
        <w:t>anualmente</w:t>
      </w:r>
      <w:r>
        <w:rPr>
          <w:rFonts w:eastAsiaTheme="minorEastAsia"/>
          <w:sz w:val="24"/>
          <w:szCs w:val="24"/>
        </w:rPr>
        <w:t>;</w:t>
      </w:r>
      <w:r w:rsidR="00171DB3" w:rsidRPr="00EE2536">
        <w:rPr>
          <w:rFonts w:eastAsiaTheme="minorEastAsia"/>
          <w:sz w:val="24"/>
          <w:szCs w:val="24"/>
        </w:rPr>
        <w:t xml:space="preserve"> </w:t>
      </w:r>
      <w:r w:rsidR="00171DB3" w:rsidRPr="00EE2536">
        <w:rPr>
          <w:rFonts w:eastAsiaTheme="minorEastAsia"/>
          <w:sz w:val="24"/>
          <w:szCs w:val="24"/>
        </w:rPr>
        <w:tab/>
      </w:r>
    </w:p>
    <w:p w14:paraId="2016B3D8" w14:textId="77777777" w:rsidR="00681E45" w:rsidRDefault="00EE2536" w:rsidP="00616167">
      <w:pPr>
        <w:pStyle w:val="PargrafodaLista"/>
        <w:numPr>
          <w:ilvl w:val="1"/>
          <w:numId w:val="14"/>
        </w:numPr>
        <w:spacing w:before="120" w:after="120" w:line="360" w:lineRule="auto"/>
        <w:ind w:left="709"/>
        <w:jc w:val="both"/>
        <w:rPr>
          <w:rFonts w:eastAsiaTheme="minorEastAsia"/>
          <w:sz w:val="24"/>
          <w:szCs w:val="24"/>
        </w:rPr>
      </w:pPr>
      <w:r>
        <w:rPr>
          <w:rFonts w:eastAsiaTheme="minorEastAsia"/>
          <w:sz w:val="24"/>
          <w:szCs w:val="24"/>
        </w:rPr>
        <w:t>Calcule as médias u</w:t>
      </w:r>
      <w:r w:rsidR="00171DB3" w:rsidRPr="00EE2536">
        <w:rPr>
          <w:rFonts w:eastAsiaTheme="minorEastAsia"/>
          <w:sz w:val="24"/>
          <w:szCs w:val="24"/>
        </w:rPr>
        <w:t>tilizando o software R.</w:t>
      </w:r>
    </w:p>
    <w:p w14:paraId="5D78329D" w14:textId="77777777" w:rsidR="00FE1E9A" w:rsidRDefault="00FE1E9A" w:rsidP="00FE1E9A">
      <w:pPr>
        <w:spacing w:before="120" w:after="120" w:line="360" w:lineRule="auto"/>
        <w:jc w:val="both"/>
        <w:rPr>
          <w:ins w:id="7" w:author="Adriana Andrade" w:date="2020-06-05T14:59:00Z"/>
          <w:rFonts w:eastAsiaTheme="minorEastAsia"/>
          <w:sz w:val="24"/>
          <w:szCs w:val="24"/>
        </w:rPr>
        <w:pPrChange w:id="8" w:author="Adriana Andrade" w:date="2020-06-05T14:59:00Z">
          <w:pPr>
            <w:numPr>
              <w:numId w:val="14"/>
            </w:numPr>
            <w:spacing w:before="120" w:after="120" w:line="360" w:lineRule="auto"/>
            <w:ind w:left="720" w:hanging="360"/>
            <w:jc w:val="both"/>
          </w:pPr>
        </w:pPrChange>
      </w:pPr>
      <w:ins w:id="9" w:author="Adriana Andrade" w:date="2020-06-05T14:57:00Z">
        <w:r w:rsidRPr="00FE1E9A">
          <w:rPr>
            <w:rFonts w:eastAsiaTheme="minorEastAsia"/>
            <w:b/>
            <w:bCs/>
            <w:sz w:val="24"/>
            <w:szCs w:val="24"/>
          </w:rPr>
          <w:t>Propriedades da média aritmética:</w:t>
        </w:r>
      </w:ins>
    </w:p>
    <w:p w14:paraId="7342940E" w14:textId="77777777" w:rsidR="00A720FB" w:rsidRPr="00FE1E9A" w:rsidRDefault="00A720FB" w:rsidP="00A720FB">
      <w:pPr>
        <w:pStyle w:val="PargrafodaLista"/>
        <w:numPr>
          <w:ilvl w:val="2"/>
          <w:numId w:val="14"/>
        </w:numPr>
        <w:spacing w:before="120" w:after="120" w:line="360" w:lineRule="auto"/>
        <w:ind w:left="709"/>
        <w:jc w:val="both"/>
        <w:rPr>
          <w:ins w:id="10" w:author="Adriana Andrade" w:date="2020-06-05T15:49:00Z"/>
          <w:rFonts w:eastAsiaTheme="minorEastAsia"/>
          <w:sz w:val="24"/>
          <w:szCs w:val="24"/>
        </w:rPr>
      </w:pPr>
      <w:ins w:id="11" w:author="Adriana Andrade" w:date="2020-06-05T15:49:00Z">
        <w:r w:rsidRPr="00FE1E9A">
          <w:rPr>
            <w:rFonts w:eastAsiaTheme="minorEastAsia"/>
            <w:sz w:val="24"/>
            <w:szCs w:val="24"/>
          </w:rPr>
          <w:t>É única em um conjunto de dados e nem sempre tem existência real, ou seja, nem sempre é igual a um determinado valor observado</w:t>
        </w:r>
        <w:r>
          <w:rPr>
            <w:rFonts w:eastAsiaTheme="minorEastAsia"/>
            <w:sz w:val="24"/>
            <w:szCs w:val="24"/>
          </w:rPr>
          <w:t>;</w:t>
        </w:r>
      </w:ins>
    </w:p>
    <w:p w14:paraId="5C36E05C" w14:textId="77777777" w:rsidR="00A720FB" w:rsidRDefault="00A720FB" w:rsidP="00A720FB">
      <w:pPr>
        <w:pStyle w:val="PargrafodaLista"/>
        <w:numPr>
          <w:ilvl w:val="2"/>
          <w:numId w:val="14"/>
        </w:numPr>
        <w:spacing w:before="120" w:after="120" w:line="360" w:lineRule="auto"/>
        <w:ind w:left="709"/>
        <w:jc w:val="both"/>
        <w:rPr>
          <w:ins w:id="12" w:author="Adriana Andrade" w:date="2020-06-05T15:49:00Z"/>
          <w:rFonts w:eastAsiaTheme="minorEastAsia"/>
          <w:sz w:val="24"/>
          <w:szCs w:val="24"/>
        </w:rPr>
      </w:pPr>
      <w:ins w:id="13" w:author="Adriana Andrade" w:date="2020-06-05T15:49:00Z">
        <w:r w:rsidRPr="00C13291">
          <w:rPr>
            <w:rFonts w:eastAsiaTheme="minorEastAsia"/>
            <w:sz w:val="24"/>
            <w:szCs w:val="24"/>
          </w:rPr>
          <w:t>Por depender de todos os valores observados, qualquer modificação nos dados fará com que a média fique alterada;</w:t>
        </w:r>
      </w:ins>
    </w:p>
    <w:p w14:paraId="2BE8FD2A" w14:textId="2BFD02AC" w:rsidR="00FE1E9A" w:rsidRDefault="00FE1E9A" w:rsidP="009C7533">
      <w:pPr>
        <w:pStyle w:val="PargrafodaLista"/>
        <w:numPr>
          <w:ilvl w:val="2"/>
          <w:numId w:val="14"/>
        </w:numPr>
        <w:spacing w:before="120" w:after="120" w:line="360" w:lineRule="auto"/>
        <w:ind w:left="709"/>
        <w:jc w:val="both"/>
        <w:rPr>
          <w:ins w:id="14" w:author="Adriana Andrade" w:date="2020-06-05T15:03:00Z"/>
          <w:rFonts w:eastAsiaTheme="minorEastAsia"/>
          <w:sz w:val="24"/>
          <w:szCs w:val="24"/>
        </w:rPr>
        <w:pPrChange w:id="15" w:author="Adriana Andrade" w:date="2020-06-05T15:00:00Z">
          <w:pPr>
            <w:pStyle w:val="PargrafodaLista"/>
            <w:numPr>
              <w:ilvl w:val="2"/>
              <w:numId w:val="14"/>
            </w:numPr>
            <w:spacing w:before="120" w:after="120" w:line="360" w:lineRule="auto"/>
            <w:ind w:left="2340" w:hanging="360"/>
            <w:jc w:val="both"/>
          </w:pPr>
        </w:pPrChange>
      </w:pPr>
      <w:ins w:id="16" w:author="Adriana Andrade" w:date="2020-06-05T15:00:00Z">
        <w:r w:rsidRPr="00FE1E9A">
          <w:rPr>
            <w:rFonts w:eastAsiaTheme="minorEastAsia"/>
            <w:sz w:val="24"/>
            <w:szCs w:val="24"/>
          </w:rPr>
          <w:t> </w:t>
        </w:r>
        <w:r w:rsidRPr="008E5C80">
          <w:rPr>
            <w:rFonts w:eastAsiaTheme="minorEastAsia"/>
            <w:sz w:val="24"/>
            <w:szCs w:val="24"/>
          </w:rPr>
          <w:t xml:space="preserve">É afetada por valores atípicos observados, o que a torna uma medida inadequada para representar variáveis </w:t>
        </w:r>
      </w:ins>
      <w:ins w:id="17" w:author="Adriana Andrade" w:date="2020-06-05T15:01:00Z">
        <w:r w:rsidR="008E5C80">
          <w:rPr>
            <w:rFonts w:eastAsiaTheme="minorEastAsia"/>
            <w:sz w:val="24"/>
            <w:szCs w:val="24"/>
          </w:rPr>
          <w:t>a presença desses</w:t>
        </w:r>
      </w:ins>
      <w:ins w:id="18" w:author="Adriana Andrade" w:date="2020-06-05T15:00:00Z">
        <w:r w:rsidRPr="008E5C80">
          <w:rPr>
            <w:rFonts w:eastAsiaTheme="minorEastAsia"/>
            <w:sz w:val="24"/>
            <w:szCs w:val="24"/>
          </w:rPr>
          <w:t xml:space="preserve"> valores </w:t>
        </w:r>
      </w:ins>
      <w:ins w:id="19" w:author="Adriana Andrade" w:date="2020-06-05T15:01:00Z">
        <w:r w:rsidR="008E5C80">
          <w:rPr>
            <w:rFonts w:eastAsiaTheme="minorEastAsia"/>
            <w:sz w:val="24"/>
            <w:szCs w:val="24"/>
          </w:rPr>
          <w:t>;</w:t>
        </w:r>
      </w:ins>
    </w:p>
    <w:p w14:paraId="59D02515" w14:textId="77777777" w:rsidR="008E5C80" w:rsidRPr="008E5C80" w:rsidRDefault="008E5C80" w:rsidP="008E5C80">
      <w:pPr>
        <w:pStyle w:val="PargrafodaLista"/>
        <w:pBdr>
          <w:top w:val="single" w:sz="4" w:space="1" w:color="auto"/>
          <w:left w:val="single" w:sz="4" w:space="4" w:color="auto"/>
          <w:bottom w:val="single" w:sz="4" w:space="1" w:color="auto"/>
          <w:right w:val="single" w:sz="4" w:space="4" w:color="auto"/>
        </w:pBdr>
        <w:spacing w:before="120" w:after="120" w:line="360" w:lineRule="auto"/>
        <w:jc w:val="both"/>
        <w:rPr>
          <w:ins w:id="20" w:author="Adriana Andrade" w:date="2020-06-05T15:03:00Z"/>
          <w:rFonts w:eastAsiaTheme="minorEastAsia"/>
          <w:sz w:val="24"/>
          <w:szCs w:val="24"/>
        </w:rPr>
        <w:pPrChange w:id="21" w:author="Adriana Andrade" w:date="2020-06-05T15:03:00Z">
          <w:pPr>
            <w:pStyle w:val="PargrafodaLista"/>
            <w:numPr>
              <w:numId w:val="14"/>
            </w:numPr>
            <w:spacing w:before="120" w:after="120" w:line="360" w:lineRule="auto"/>
            <w:ind w:hanging="360"/>
            <w:jc w:val="both"/>
          </w:pPr>
        </w:pPrChange>
      </w:pPr>
      <w:ins w:id="22" w:author="Adriana Andrade" w:date="2020-06-05T15:03:00Z">
        <w:r w:rsidRPr="008E5C80">
          <w:rPr>
            <w:rFonts w:eastAsiaTheme="minorEastAsia"/>
            <w:i/>
            <w:iCs/>
            <w:sz w:val="24"/>
            <w:szCs w:val="24"/>
          </w:rPr>
          <w:t xml:space="preserve">    O que é um valor atípico da variável?</w:t>
        </w:r>
      </w:ins>
    </w:p>
    <w:p w14:paraId="212B7F4E" w14:textId="3D769387" w:rsidR="008E5C80" w:rsidRPr="008E5C80" w:rsidRDefault="008E5C80" w:rsidP="008E5C80">
      <w:pPr>
        <w:pStyle w:val="PargrafodaLista"/>
        <w:pBdr>
          <w:top w:val="single" w:sz="4" w:space="1" w:color="auto"/>
          <w:left w:val="single" w:sz="4" w:space="4" w:color="auto"/>
          <w:bottom w:val="single" w:sz="4" w:space="1" w:color="auto"/>
          <w:right w:val="single" w:sz="4" w:space="4" w:color="auto"/>
        </w:pBdr>
        <w:spacing w:before="120" w:after="120" w:line="360" w:lineRule="auto"/>
        <w:jc w:val="both"/>
        <w:rPr>
          <w:ins w:id="23" w:author="Adriana Andrade" w:date="2020-06-05T15:03:00Z"/>
          <w:rFonts w:eastAsiaTheme="minorEastAsia"/>
          <w:sz w:val="24"/>
          <w:szCs w:val="24"/>
        </w:rPr>
        <w:pPrChange w:id="24" w:author="Adriana Andrade" w:date="2020-06-05T15:03:00Z">
          <w:pPr>
            <w:pStyle w:val="PargrafodaLista"/>
            <w:numPr>
              <w:numId w:val="14"/>
            </w:numPr>
            <w:spacing w:before="120" w:after="120" w:line="360" w:lineRule="auto"/>
            <w:ind w:hanging="360"/>
            <w:jc w:val="both"/>
          </w:pPr>
        </w:pPrChange>
      </w:pPr>
      <w:ins w:id="25" w:author="Adriana Andrade" w:date="2020-06-05T15:03:00Z">
        <w:r w:rsidRPr="008E5C80">
          <w:rPr>
            <w:rFonts w:eastAsiaTheme="minorEastAsia"/>
            <w:sz w:val="24"/>
            <w:szCs w:val="24"/>
          </w:rPr>
          <w:t xml:space="preserve">   Valor que destoa em magnitude dos demais valores do conjunto estudado. Também é denominado de </w:t>
        </w:r>
        <w:r w:rsidRPr="008E5C80">
          <w:rPr>
            <w:rFonts w:eastAsiaTheme="minorEastAsia"/>
            <w:i/>
            <w:iCs/>
            <w:sz w:val="24"/>
            <w:szCs w:val="24"/>
          </w:rPr>
          <w:t>outlier</w:t>
        </w:r>
        <w:r w:rsidRPr="008E5C80">
          <w:rPr>
            <w:rFonts w:eastAsiaTheme="minorEastAsia"/>
            <w:sz w:val="24"/>
            <w:szCs w:val="24"/>
          </w:rPr>
          <w:t xml:space="preserve">. </w:t>
        </w:r>
      </w:ins>
    </w:p>
    <w:p w14:paraId="46F86177" w14:textId="77777777" w:rsidR="008E5C80" w:rsidRPr="008E5C80" w:rsidRDefault="008E5C80" w:rsidP="008E5C80">
      <w:pPr>
        <w:pStyle w:val="PargrafodaLista"/>
        <w:spacing w:before="120" w:after="120" w:line="360" w:lineRule="auto"/>
        <w:ind w:left="709"/>
        <w:jc w:val="both"/>
        <w:rPr>
          <w:ins w:id="26" w:author="Adriana Andrade" w:date="2020-06-05T15:00:00Z"/>
          <w:rFonts w:eastAsiaTheme="minorEastAsia"/>
          <w:sz w:val="24"/>
          <w:szCs w:val="24"/>
        </w:rPr>
        <w:pPrChange w:id="27" w:author="Adriana Andrade" w:date="2020-06-05T15:04:00Z">
          <w:pPr>
            <w:pStyle w:val="PargrafodaLista"/>
            <w:numPr>
              <w:ilvl w:val="2"/>
              <w:numId w:val="14"/>
            </w:numPr>
            <w:spacing w:before="120" w:after="120" w:line="360" w:lineRule="auto"/>
            <w:ind w:left="2340" w:hanging="360"/>
            <w:jc w:val="both"/>
          </w:pPr>
        </w:pPrChange>
      </w:pPr>
    </w:p>
    <w:p w14:paraId="2444EE7B" w14:textId="77777777" w:rsidR="00FE1E9A" w:rsidRDefault="00FE1E9A" w:rsidP="00FE1E9A">
      <w:pPr>
        <w:pStyle w:val="PargrafodaLista"/>
        <w:numPr>
          <w:ilvl w:val="2"/>
          <w:numId w:val="14"/>
        </w:numPr>
        <w:spacing w:before="120" w:after="120" w:line="360" w:lineRule="auto"/>
        <w:ind w:left="709"/>
        <w:jc w:val="both"/>
        <w:rPr>
          <w:ins w:id="28" w:author="Adriana Andrade" w:date="2020-06-05T15:01:00Z"/>
          <w:rFonts w:eastAsiaTheme="minorEastAsia"/>
          <w:sz w:val="24"/>
          <w:szCs w:val="24"/>
        </w:rPr>
      </w:pPr>
      <w:ins w:id="29" w:author="Adriana Andrade" w:date="2020-06-05T15:00:00Z">
        <w:r w:rsidRPr="00FE1E9A">
          <w:rPr>
            <w:rFonts w:eastAsiaTheme="minorEastAsia"/>
            <w:sz w:val="24"/>
            <w:szCs w:val="24"/>
          </w:rPr>
          <w:t xml:space="preserve">A soma da diferença de cada valor observado em relação à média é zero, ou seja, a soma dos desvios é zero. </w:t>
        </w:r>
      </w:ins>
    </w:p>
    <w:p w14:paraId="245C572E" w14:textId="6FD94D96" w:rsidR="008E5C80" w:rsidRPr="00FE1E9A" w:rsidRDefault="008E5C80" w:rsidP="008E5C80">
      <w:pPr>
        <w:pStyle w:val="PargrafodaLista"/>
        <w:spacing w:before="120" w:after="120" w:line="360" w:lineRule="auto"/>
        <w:ind w:left="709"/>
        <w:jc w:val="both"/>
        <w:rPr>
          <w:ins w:id="30" w:author="Adriana Andrade" w:date="2020-06-05T15:00:00Z"/>
          <w:rFonts w:eastAsiaTheme="minorEastAsia"/>
          <w:sz w:val="24"/>
          <w:szCs w:val="24"/>
        </w:rPr>
        <w:pPrChange w:id="31" w:author="Adriana Andrade" w:date="2020-06-05T15:01:00Z">
          <w:pPr>
            <w:pStyle w:val="PargrafodaLista"/>
            <w:numPr>
              <w:ilvl w:val="2"/>
              <w:numId w:val="14"/>
            </w:numPr>
            <w:spacing w:before="120" w:after="120" w:line="360" w:lineRule="auto"/>
            <w:ind w:left="2340" w:hanging="360"/>
            <w:jc w:val="both"/>
          </w:pPr>
        </w:pPrChange>
      </w:pPr>
      <w:ins w:id="32" w:author="Adriana Andrade" w:date="2020-06-05T15:02:00Z">
        <w:r w:rsidRPr="008E5C80">
          <w:rPr>
            <w:rFonts w:eastAsiaTheme="minorEastAsia"/>
            <w:sz w:val="24"/>
            <w:szCs w:val="24"/>
          </w:rPr>
          <w:drawing>
            <wp:inline distT="0" distB="0" distL="0" distR="0" wp14:anchorId="7E827783" wp14:editId="07E3BDE3">
              <wp:extent cx="2857500" cy="460636"/>
              <wp:effectExtent l="0" t="0" r="0" b="0"/>
              <wp:docPr id="4" name="Imagem 3" descr="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descr="19.jpg"/>
                      <pic:cNvPicPr>
                        <a:picLocks noChangeAspect="1"/>
                      </pic:cNvPicPr>
                    </pic:nvPicPr>
                    <pic:blipFill>
                      <a:blip r:embed="rId10" cstate="print"/>
                      <a:stretch>
                        <a:fillRect/>
                      </a:stretch>
                    </pic:blipFill>
                    <pic:spPr>
                      <a:xfrm>
                        <a:off x="0" y="0"/>
                        <a:ext cx="2866376" cy="462067"/>
                      </a:xfrm>
                      <a:prstGeom prst="rect">
                        <a:avLst/>
                      </a:prstGeom>
                    </pic:spPr>
                  </pic:pic>
                </a:graphicData>
              </a:graphic>
            </wp:inline>
          </w:drawing>
        </w:r>
      </w:ins>
    </w:p>
    <w:p w14:paraId="396A3DB4" w14:textId="326AC42D" w:rsidR="00C05921" w:rsidRPr="00C05921" w:rsidRDefault="00C05921" w:rsidP="00C05921">
      <w:pPr>
        <w:pStyle w:val="PargrafodaLista"/>
        <w:numPr>
          <w:ilvl w:val="2"/>
          <w:numId w:val="14"/>
        </w:numPr>
        <w:spacing w:before="120" w:after="120" w:line="360" w:lineRule="auto"/>
        <w:ind w:left="709"/>
        <w:jc w:val="both"/>
        <w:rPr>
          <w:ins w:id="33" w:author="Adriana Andrade" w:date="2020-06-05T15:05:00Z"/>
          <w:rFonts w:eastAsiaTheme="minorEastAsia"/>
          <w:sz w:val="24"/>
          <w:szCs w:val="24"/>
        </w:rPr>
      </w:pPr>
      <w:ins w:id="34" w:author="Adriana Andrade" w:date="2020-06-05T15:05:00Z">
        <w:r>
          <w:rPr>
            <w:rFonts w:eastAsiaTheme="minorEastAsia"/>
            <w:sz w:val="24"/>
            <w:szCs w:val="24"/>
          </w:rPr>
          <w:t xml:space="preserve">  </w:t>
        </w:r>
        <w:r w:rsidRPr="00C05921">
          <w:rPr>
            <w:rFonts w:eastAsiaTheme="minorEastAsia"/>
            <w:sz w:val="24"/>
            <w:szCs w:val="24"/>
          </w:rPr>
          <w:t xml:space="preserve">A soma dos quadrados dos desvios tomados em relação à média aritmética é um mínimo. Qualquer valor que não seja a média aritmética resultará em um valor superior a           </w:t>
        </w:r>
      </w:ins>
      <w:ins w:id="35" w:author="Adriana Andrade" w:date="2020-06-05T15:06:00Z">
        <w:r w:rsidRPr="00C05921">
          <w:rPr>
            <w:rFonts w:eastAsiaTheme="minorEastAsia"/>
            <w:sz w:val="24"/>
            <w:szCs w:val="24"/>
          </w:rPr>
          <w:drawing>
            <wp:inline distT="0" distB="0" distL="0" distR="0" wp14:anchorId="4E87DA43" wp14:editId="4CCD125B">
              <wp:extent cx="1080120" cy="636702"/>
              <wp:effectExtent l="0" t="0" r="6350" b="0"/>
              <wp:docPr id="122" name="Imagem 3" descr="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3" descr="20.jpg"/>
                      <pic:cNvPicPr>
                        <a:picLocks noChangeAspect="1"/>
                      </pic:cNvPicPr>
                    </pic:nvPicPr>
                    <pic:blipFill>
                      <a:blip r:embed="rId11" cstate="print"/>
                      <a:stretch>
                        <a:fillRect/>
                      </a:stretch>
                    </pic:blipFill>
                    <pic:spPr>
                      <a:xfrm>
                        <a:off x="0" y="0"/>
                        <a:ext cx="1080120" cy="636702"/>
                      </a:xfrm>
                      <a:prstGeom prst="rect">
                        <a:avLst/>
                      </a:prstGeom>
                    </pic:spPr>
                  </pic:pic>
                </a:graphicData>
              </a:graphic>
            </wp:inline>
          </w:drawing>
        </w:r>
      </w:ins>
      <w:ins w:id="36" w:author="Adriana Andrade" w:date="2020-06-05T15:05:00Z">
        <w:r w:rsidRPr="00C05921">
          <w:rPr>
            <w:rFonts w:eastAsiaTheme="minorEastAsia"/>
            <w:sz w:val="24"/>
            <w:szCs w:val="24"/>
          </w:rPr>
          <w:t xml:space="preserve">        ;</w:t>
        </w:r>
      </w:ins>
    </w:p>
    <w:p w14:paraId="3BCDF27D" w14:textId="194A1D26" w:rsidR="00C05921" w:rsidRPr="00C05921" w:rsidRDefault="00C05921" w:rsidP="00C05921">
      <w:pPr>
        <w:pStyle w:val="PargrafodaLista"/>
        <w:numPr>
          <w:ilvl w:val="2"/>
          <w:numId w:val="14"/>
        </w:numPr>
        <w:spacing w:before="120" w:after="120" w:line="360" w:lineRule="auto"/>
        <w:ind w:left="709"/>
        <w:jc w:val="both"/>
        <w:rPr>
          <w:ins w:id="37" w:author="Adriana Andrade" w:date="2020-06-05T15:05:00Z"/>
          <w:rFonts w:eastAsiaTheme="minorEastAsia"/>
          <w:sz w:val="24"/>
          <w:szCs w:val="24"/>
        </w:rPr>
      </w:pPr>
      <w:ins w:id="38" w:author="Adriana Andrade" w:date="2020-06-05T15:05:00Z">
        <w:r w:rsidRPr="00C05921">
          <w:rPr>
            <w:rFonts w:eastAsiaTheme="minorEastAsia"/>
            <w:sz w:val="24"/>
            <w:szCs w:val="24"/>
          </w:rPr>
          <w:t xml:space="preserve">  Somando ou subtraindo uma constante não nula aos valores da distribuição da variável, a média aritmética receberá a soma ou subtração da constante.</w:t>
        </w:r>
      </w:ins>
    </w:p>
    <w:p w14:paraId="350A606A" w14:textId="425A0BE4" w:rsidR="00C05921" w:rsidRPr="00C05921" w:rsidRDefault="00C05921" w:rsidP="003201E2">
      <w:pPr>
        <w:pStyle w:val="PargrafodaLista"/>
        <w:numPr>
          <w:ilvl w:val="2"/>
          <w:numId w:val="14"/>
        </w:numPr>
        <w:spacing w:before="120" w:after="120" w:line="360" w:lineRule="auto"/>
        <w:ind w:left="709"/>
        <w:jc w:val="both"/>
        <w:rPr>
          <w:ins w:id="39" w:author="Adriana Andrade" w:date="2020-06-05T15:05:00Z"/>
          <w:rFonts w:eastAsiaTheme="minorEastAsia"/>
          <w:sz w:val="24"/>
          <w:szCs w:val="24"/>
          <w:rPrChange w:id="40" w:author="Adriana Andrade" w:date="2020-06-05T15:06:00Z">
            <w:rPr>
              <w:ins w:id="41" w:author="Adriana Andrade" w:date="2020-06-05T15:05:00Z"/>
              <w:rFonts w:eastAsiaTheme="minorEastAsia"/>
              <w:sz w:val="24"/>
              <w:szCs w:val="24"/>
            </w:rPr>
          </w:rPrChange>
        </w:rPr>
        <w:pPrChange w:id="42" w:author="Adriana Andrade" w:date="2020-06-05T15:06:00Z">
          <w:pPr>
            <w:pStyle w:val="PargrafodaLista"/>
            <w:numPr>
              <w:ilvl w:val="2"/>
              <w:numId w:val="14"/>
            </w:numPr>
            <w:spacing w:before="120" w:after="120" w:line="360" w:lineRule="auto"/>
            <w:ind w:left="2340" w:hanging="360"/>
            <w:jc w:val="both"/>
          </w:pPr>
        </w:pPrChange>
      </w:pPr>
      <w:ins w:id="43" w:author="Adriana Andrade" w:date="2020-06-05T15:05:00Z">
        <w:r w:rsidRPr="00BA395F">
          <w:rPr>
            <w:rFonts w:eastAsiaTheme="minorEastAsia"/>
            <w:sz w:val="24"/>
            <w:szCs w:val="24"/>
          </w:rPr>
          <w:t> Multiplicando ou dividindo uma constante não nula aos valores da variável, a média ficara multiplicada ou dividida pela constante;</w:t>
        </w:r>
      </w:ins>
    </w:p>
    <w:p w14:paraId="12E929C9" w14:textId="77777777" w:rsidR="00FE1E9A" w:rsidRDefault="00FE1E9A" w:rsidP="00C05921">
      <w:pPr>
        <w:pStyle w:val="PargrafodaLista"/>
        <w:spacing w:before="120" w:after="120" w:line="360" w:lineRule="auto"/>
        <w:ind w:left="709"/>
        <w:jc w:val="both"/>
        <w:rPr>
          <w:ins w:id="44" w:author="Adriana Andrade" w:date="2020-06-05T15:40:00Z"/>
          <w:rFonts w:eastAsiaTheme="minorEastAsia"/>
          <w:sz w:val="24"/>
          <w:szCs w:val="24"/>
        </w:rPr>
        <w:pPrChange w:id="45" w:author="Adriana Andrade" w:date="2020-06-05T15:06:00Z">
          <w:pPr>
            <w:numPr>
              <w:numId w:val="14"/>
            </w:numPr>
            <w:spacing w:before="120" w:after="120" w:line="360" w:lineRule="auto"/>
            <w:ind w:left="720" w:hanging="360"/>
            <w:jc w:val="both"/>
          </w:pPr>
        </w:pPrChange>
      </w:pPr>
    </w:p>
    <w:p w14:paraId="583B520B" w14:textId="77777777" w:rsidR="00530606" w:rsidRPr="00FE1E9A" w:rsidRDefault="00530606" w:rsidP="00C05921">
      <w:pPr>
        <w:pStyle w:val="PargrafodaLista"/>
        <w:spacing w:before="120" w:after="120" w:line="360" w:lineRule="auto"/>
        <w:ind w:left="709"/>
        <w:jc w:val="both"/>
        <w:rPr>
          <w:ins w:id="46" w:author="Adriana Andrade" w:date="2020-06-05T14:57:00Z"/>
          <w:rFonts w:eastAsiaTheme="minorEastAsia"/>
          <w:sz w:val="24"/>
          <w:szCs w:val="24"/>
          <w:rPrChange w:id="47" w:author="Adriana Andrade" w:date="2020-06-05T14:59:00Z">
            <w:rPr>
              <w:ins w:id="48" w:author="Adriana Andrade" w:date="2020-06-05T14:57:00Z"/>
            </w:rPr>
          </w:rPrChange>
        </w:rPr>
        <w:pPrChange w:id="49" w:author="Adriana Andrade" w:date="2020-06-05T15:06:00Z">
          <w:pPr>
            <w:numPr>
              <w:numId w:val="14"/>
            </w:numPr>
            <w:spacing w:before="120" w:after="120" w:line="360" w:lineRule="auto"/>
            <w:ind w:left="720" w:hanging="360"/>
            <w:jc w:val="both"/>
          </w:pPr>
        </w:pPrChange>
      </w:pPr>
    </w:p>
    <w:p w14:paraId="21FE16D9" w14:textId="77777777" w:rsidR="00124B62" w:rsidRDefault="00124B62" w:rsidP="00AE181D">
      <w:pPr>
        <w:spacing w:before="120" w:after="120" w:line="360" w:lineRule="auto"/>
        <w:jc w:val="both"/>
        <w:rPr>
          <w:ins w:id="50" w:author="Adriana Andrade" w:date="2020-06-05T14:56:00Z"/>
          <w:rFonts w:eastAsiaTheme="minorEastAsia"/>
          <w:sz w:val="24"/>
          <w:szCs w:val="24"/>
        </w:rPr>
        <w:pPrChange w:id="51" w:author="Adriana Andrade" w:date="2020-06-05T14:50:00Z">
          <w:pPr>
            <w:pStyle w:val="PargrafodaLista"/>
            <w:spacing w:before="120" w:after="120" w:line="360" w:lineRule="auto"/>
            <w:ind w:left="709"/>
            <w:jc w:val="both"/>
          </w:pPr>
        </w:pPrChange>
      </w:pPr>
    </w:p>
    <w:p w14:paraId="1F4C0550" w14:textId="77777777" w:rsidR="00FE1E9A" w:rsidRDefault="00FE1E9A" w:rsidP="00AE181D">
      <w:pPr>
        <w:spacing w:before="120" w:after="120" w:line="360" w:lineRule="auto"/>
        <w:jc w:val="both"/>
        <w:rPr>
          <w:ins w:id="52" w:author="Adriana Andrade" w:date="2020-06-05T14:50:00Z"/>
          <w:rFonts w:eastAsiaTheme="minorEastAsia"/>
          <w:sz w:val="24"/>
          <w:szCs w:val="24"/>
        </w:rPr>
        <w:pPrChange w:id="53" w:author="Adriana Andrade" w:date="2020-06-05T14:50:00Z">
          <w:pPr>
            <w:pStyle w:val="PargrafodaLista"/>
            <w:spacing w:before="120" w:after="120" w:line="360" w:lineRule="auto"/>
            <w:ind w:left="709"/>
            <w:jc w:val="both"/>
          </w:pPr>
        </w:pPrChange>
      </w:pPr>
    </w:p>
    <w:p w14:paraId="51794920" w14:textId="77777777" w:rsidR="00AE181D" w:rsidRPr="00AE181D" w:rsidRDefault="00AE181D" w:rsidP="00AE181D">
      <w:pPr>
        <w:spacing w:before="120" w:after="120" w:line="360" w:lineRule="auto"/>
        <w:jc w:val="both"/>
        <w:rPr>
          <w:rFonts w:eastAsiaTheme="minorEastAsia"/>
          <w:sz w:val="24"/>
          <w:szCs w:val="24"/>
          <w:rPrChange w:id="54" w:author="Adriana Andrade" w:date="2020-06-05T14:50:00Z">
            <w:rPr/>
          </w:rPrChange>
        </w:rPr>
        <w:pPrChange w:id="55" w:author="Adriana Andrade" w:date="2020-06-05T14:50:00Z">
          <w:pPr>
            <w:pStyle w:val="PargrafodaLista"/>
            <w:spacing w:before="120" w:after="120" w:line="360" w:lineRule="auto"/>
            <w:ind w:left="709"/>
            <w:jc w:val="both"/>
          </w:pPr>
        </w:pPrChange>
      </w:pPr>
    </w:p>
    <w:p w14:paraId="2BBF5135" w14:textId="77777777" w:rsidR="009C0B9B" w:rsidRPr="00B90ECD" w:rsidRDefault="00B90ECD" w:rsidP="00C53531">
      <w:pPr>
        <w:pStyle w:val="Ttulo3"/>
        <w:spacing w:before="240" w:after="240"/>
        <w:rPr>
          <w:rFonts w:asciiTheme="minorHAnsi" w:eastAsiaTheme="minorEastAsia" w:hAnsiTheme="minorHAnsi"/>
          <w:color w:val="auto"/>
          <w:sz w:val="32"/>
          <w:szCs w:val="32"/>
        </w:rPr>
      </w:pPr>
      <w:bookmarkStart w:id="56" w:name="_Toc5149983"/>
      <w:r w:rsidRPr="00B90ECD">
        <w:rPr>
          <w:rFonts w:asciiTheme="minorHAnsi" w:eastAsiaTheme="minorEastAsia" w:hAnsiTheme="minorHAnsi"/>
          <w:color w:val="auto"/>
          <w:sz w:val="32"/>
          <w:szCs w:val="32"/>
        </w:rPr>
        <w:t xml:space="preserve">2.3 </w:t>
      </w:r>
      <w:r w:rsidR="009C0B9B" w:rsidRPr="00B90ECD">
        <w:rPr>
          <w:rFonts w:asciiTheme="minorHAnsi" w:eastAsiaTheme="minorEastAsia" w:hAnsiTheme="minorHAnsi"/>
          <w:color w:val="auto"/>
          <w:sz w:val="32"/>
          <w:szCs w:val="32"/>
        </w:rPr>
        <w:t>Mediana (dados brutos)</w:t>
      </w:r>
      <w:bookmarkEnd w:id="56"/>
    </w:p>
    <w:p w14:paraId="659B37F1" w14:textId="77777777" w:rsidR="00C14657" w:rsidRDefault="009C0B9B" w:rsidP="00C14657">
      <w:pPr>
        <w:spacing w:before="120" w:after="120" w:line="360" w:lineRule="auto"/>
        <w:jc w:val="both"/>
        <w:rPr>
          <w:rFonts w:eastAsiaTheme="minorEastAsia"/>
          <w:sz w:val="24"/>
          <w:szCs w:val="24"/>
        </w:rPr>
      </w:pPr>
      <w:r>
        <w:rPr>
          <w:rFonts w:eastAsiaTheme="minorEastAsia"/>
          <w:sz w:val="24"/>
          <w:szCs w:val="24"/>
        </w:rPr>
        <w:tab/>
      </w:r>
      <w:r w:rsidR="00C14657">
        <w:rPr>
          <w:rFonts w:eastAsiaTheme="minorEastAsia"/>
          <w:sz w:val="24"/>
          <w:szCs w:val="24"/>
        </w:rPr>
        <w:t>A mediana</w:t>
      </w:r>
      <w:r w:rsidR="00166847">
        <w:rPr>
          <w:rFonts w:eastAsiaTheme="minorEastAsia"/>
          <w:sz w:val="24"/>
          <w:szCs w:val="24"/>
        </w:rPr>
        <w:t xml:space="preserve"> </w:t>
      </w:r>
      <m:oMath>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d</m:t>
                </m:r>
              </m:sub>
            </m:sSub>
          </m:e>
        </m:d>
      </m:oMath>
      <w:r w:rsidR="00C14657">
        <w:rPr>
          <w:rFonts w:eastAsiaTheme="minorEastAsia"/>
          <w:sz w:val="24"/>
          <w:szCs w:val="24"/>
        </w:rPr>
        <w:t xml:space="preserve"> é o valor que ocupa a posição central do conjunto de dados ordenados. A mediana divide o conjunto de dados em duas partes:</w:t>
      </w:r>
    </w:p>
    <w:p w14:paraId="0EBE02A7" w14:textId="77777777" w:rsidR="00C14657" w:rsidRDefault="00C14657" w:rsidP="00616167">
      <w:pPr>
        <w:pStyle w:val="PargrafodaLista"/>
        <w:numPr>
          <w:ilvl w:val="0"/>
          <w:numId w:val="10"/>
        </w:numPr>
        <w:spacing w:after="0" w:line="360" w:lineRule="auto"/>
        <w:ind w:left="714" w:hanging="357"/>
        <w:contextualSpacing w:val="0"/>
        <w:jc w:val="both"/>
        <w:rPr>
          <w:rFonts w:eastAsiaTheme="minorEastAsia"/>
          <w:sz w:val="24"/>
          <w:szCs w:val="24"/>
        </w:rPr>
      </w:pPr>
      <w:r>
        <w:rPr>
          <w:rFonts w:eastAsiaTheme="minorEastAsia"/>
          <w:sz w:val="24"/>
          <w:szCs w:val="24"/>
        </w:rPr>
        <w:t>uma com números menores ou iguais à mediana;</w:t>
      </w:r>
    </w:p>
    <w:p w14:paraId="2A787BF0" w14:textId="77777777" w:rsidR="00C14657" w:rsidRDefault="00C14657" w:rsidP="00616167">
      <w:pPr>
        <w:pStyle w:val="PargrafodaLista"/>
        <w:numPr>
          <w:ilvl w:val="0"/>
          <w:numId w:val="10"/>
        </w:numPr>
        <w:spacing w:after="0" w:line="360" w:lineRule="auto"/>
        <w:ind w:left="714" w:hanging="357"/>
        <w:contextualSpacing w:val="0"/>
        <w:jc w:val="both"/>
        <w:rPr>
          <w:rFonts w:eastAsiaTheme="minorEastAsia"/>
          <w:sz w:val="24"/>
          <w:szCs w:val="24"/>
        </w:rPr>
      </w:pPr>
      <w:r>
        <w:rPr>
          <w:rFonts w:eastAsiaTheme="minorEastAsia"/>
          <w:sz w:val="24"/>
          <w:szCs w:val="24"/>
        </w:rPr>
        <w:t>outra com números maiores ou iguais à mediana.</w:t>
      </w:r>
    </w:p>
    <w:p w14:paraId="6B3773A9" w14:textId="77777777" w:rsidR="00124B62" w:rsidRDefault="00166847" w:rsidP="00166847">
      <w:pPr>
        <w:spacing w:before="240" w:after="120" w:line="360" w:lineRule="auto"/>
        <w:jc w:val="center"/>
        <w:rPr>
          <w:rFonts w:eastAsiaTheme="minorEastAsia"/>
          <w:b/>
          <w:sz w:val="28"/>
          <w:szCs w:val="28"/>
        </w:rPr>
      </w:pPr>
      <w:r>
        <w:rPr>
          <w:rFonts w:eastAsiaTheme="minorEastAsia"/>
          <w:b/>
          <w:noProof/>
          <w:sz w:val="28"/>
          <w:szCs w:val="28"/>
          <w:lang w:eastAsia="pt-BR"/>
        </w:rPr>
        <w:drawing>
          <wp:inline distT="0" distB="0" distL="0" distR="0" wp14:anchorId="3D10B393" wp14:editId="3F854CB4">
            <wp:extent cx="3960000" cy="624781"/>
            <wp:effectExtent l="19050" t="0" r="2400"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lum contrast="40000"/>
                    </a:blip>
                    <a:srcRect/>
                    <a:stretch>
                      <a:fillRect/>
                    </a:stretch>
                  </pic:blipFill>
                  <pic:spPr bwMode="auto">
                    <a:xfrm>
                      <a:off x="0" y="0"/>
                      <a:ext cx="3960000" cy="624781"/>
                    </a:xfrm>
                    <a:prstGeom prst="rect">
                      <a:avLst/>
                    </a:prstGeom>
                    <a:noFill/>
                    <a:ln w="9525">
                      <a:noFill/>
                      <a:miter lim="800000"/>
                      <a:headEnd/>
                      <a:tailEnd/>
                    </a:ln>
                  </pic:spPr>
                </pic:pic>
              </a:graphicData>
            </a:graphic>
          </wp:inline>
        </w:drawing>
      </w:r>
    </w:p>
    <w:p w14:paraId="495D138E" w14:textId="77777777" w:rsidR="00F92D11" w:rsidRPr="00F92D11" w:rsidRDefault="00F92D11" w:rsidP="00F92D11">
      <w:pPr>
        <w:spacing w:before="240" w:after="120" w:line="360" w:lineRule="auto"/>
        <w:jc w:val="both"/>
        <w:rPr>
          <w:rFonts w:eastAsiaTheme="minorEastAsia"/>
          <w:b/>
          <w:sz w:val="28"/>
          <w:szCs w:val="28"/>
        </w:rPr>
      </w:pPr>
      <w:r>
        <w:rPr>
          <w:rFonts w:eastAsiaTheme="minorEastAsia"/>
          <w:b/>
          <w:sz w:val="28"/>
          <w:szCs w:val="28"/>
        </w:rPr>
        <w:t xml:space="preserve">Número ímpar de dados </w:t>
      </w:r>
      <m:oMath>
        <m:r>
          <m:rPr>
            <m:sty m:val="bi"/>
          </m:rPr>
          <w:rPr>
            <w:rFonts w:ascii="Cambria Math" w:eastAsiaTheme="minorEastAsia" w:hAnsi="Cambria Math"/>
            <w:sz w:val="28"/>
            <w:szCs w:val="28"/>
          </w:rPr>
          <m:t>(n ímpar)</m:t>
        </m:r>
      </m:oMath>
    </w:p>
    <w:p w14:paraId="12C3FD7D" w14:textId="77777777" w:rsidR="00C14657" w:rsidRPr="00C14657" w:rsidRDefault="00F92D11" w:rsidP="00F92D11">
      <w:pPr>
        <w:spacing w:after="0" w:line="360" w:lineRule="auto"/>
        <w:jc w:val="both"/>
        <w:rPr>
          <w:rFonts w:eastAsiaTheme="minorEastAsia"/>
          <w:sz w:val="24"/>
          <w:szCs w:val="24"/>
        </w:rPr>
      </w:pPr>
      <w:r>
        <w:rPr>
          <w:rFonts w:eastAsiaTheme="minorEastAsia"/>
          <w:sz w:val="24"/>
          <w:szCs w:val="24"/>
        </w:rPr>
        <w:tab/>
      </w:r>
      <w:r w:rsidR="00C14657" w:rsidRPr="00C14657">
        <w:rPr>
          <w:rFonts w:eastAsiaTheme="minorEastAsia"/>
          <w:sz w:val="24"/>
          <w:szCs w:val="24"/>
        </w:rPr>
        <w:t xml:space="preserve">Quando o número de dados é </w:t>
      </w:r>
      <w:r w:rsidR="00C14657" w:rsidRPr="00C14657">
        <w:rPr>
          <w:rFonts w:eastAsiaTheme="minorEastAsia"/>
          <w:b/>
          <w:sz w:val="24"/>
          <w:szCs w:val="24"/>
        </w:rPr>
        <w:t>ímpar</w:t>
      </w:r>
      <w:r w:rsidR="00C14657" w:rsidRPr="00C14657">
        <w:rPr>
          <w:rFonts w:eastAsiaTheme="minorEastAsia"/>
          <w:sz w:val="24"/>
          <w:szCs w:val="24"/>
        </w:rPr>
        <w:t>, existe um único valor na posição central. Esse valor é a mediana.</w:t>
      </w:r>
    </w:p>
    <w:p w14:paraId="03E06228" w14:textId="77777777" w:rsidR="00F92D11" w:rsidRPr="00F92D11" w:rsidRDefault="00C14657" w:rsidP="00F74389">
      <w:pPr>
        <w:spacing w:before="360" w:after="120" w:line="360" w:lineRule="auto"/>
        <w:jc w:val="both"/>
        <w:rPr>
          <w:rFonts w:eastAsiaTheme="minorEastAsia"/>
          <w:b/>
          <w:sz w:val="28"/>
          <w:szCs w:val="28"/>
        </w:rPr>
      </w:pPr>
      <w:r w:rsidRPr="00F92D11">
        <w:rPr>
          <w:rFonts w:eastAsiaTheme="minorEastAsia"/>
          <w:b/>
          <w:sz w:val="28"/>
          <w:szCs w:val="28"/>
        </w:rPr>
        <w:t>Exemplo</w:t>
      </w:r>
    </w:p>
    <w:p w14:paraId="52223F6B" w14:textId="77777777" w:rsidR="00C53531" w:rsidRDefault="00F92D11" w:rsidP="00C14657">
      <w:pPr>
        <w:spacing w:after="0" w:line="360" w:lineRule="auto"/>
        <w:jc w:val="both"/>
        <w:rPr>
          <w:rFonts w:eastAsiaTheme="minorEastAsia"/>
          <w:sz w:val="24"/>
          <w:szCs w:val="24"/>
        </w:rPr>
      </w:pPr>
      <w:r>
        <w:rPr>
          <w:rFonts w:eastAsiaTheme="minorEastAsia"/>
          <w:b/>
          <w:sz w:val="24"/>
          <w:szCs w:val="24"/>
        </w:rPr>
        <w:tab/>
      </w:r>
      <w:r w:rsidR="00C14657" w:rsidRPr="00C14657">
        <w:rPr>
          <w:rFonts w:eastAsiaTheme="minorEastAsia"/>
          <w:sz w:val="24"/>
          <w:szCs w:val="24"/>
        </w:rPr>
        <w:t>O conjunto de dados</w:t>
      </w:r>
      <w:r w:rsidR="00C53531">
        <w:rPr>
          <w:rFonts w:eastAsiaTheme="minorEastAsia"/>
          <w:sz w:val="24"/>
          <w:szCs w:val="24"/>
        </w:rPr>
        <w:t xml:space="preserve"> </w:t>
      </w:r>
    </w:p>
    <w:p w14:paraId="06E7D021" w14:textId="77777777" w:rsidR="00C53531" w:rsidRDefault="009944CB" w:rsidP="00C14657">
      <w:pPr>
        <w:spacing w:after="0" w:line="360" w:lineRule="auto"/>
        <w:jc w:val="both"/>
        <w:rPr>
          <w:rFonts w:eastAsiaTheme="minorEastAsia"/>
          <w:sz w:val="24"/>
          <w:szCs w:val="24"/>
        </w:rPr>
      </w:pPr>
      <m:oMathPara>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 xml:space="preserve">3, </m:t>
              </m:r>
              <m:r>
                <m:rPr>
                  <m:sty m:val="bi"/>
                </m:rPr>
                <w:rPr>
                  <w:rFonts w:ascii="Cambria Math" w:eastAsiaTheme="minorEastAsia" w:hAnsi="Cambria Math"/>
                  <w:color w:val="FF0000"/>
                  <w:sz w:val="24"/>
                  <w:szCs w:val="24"/>
                </w:rPr>
                <m:t>5</m:t>
              </m:r>
              <m:r>
                <w:rPr>
                  <w:rFonts w:ascii="Cambria Math" w:eastAsiaTheme="minorEastAsia" w:hAnsi="Cambria Math"/>
                  <w:sz w:val="24"/>
                  <w:szCs w:val="24"/>
                </w:rPr>
                <m:t>, 9</m:t>
              </m:r>
            </m:e>
          </m:d>
        </m:oMath>
      </m:oMathPara>
    </w:p>
    <w:p w14:paraId="062836D1" w14:textId="77777777" w:rsidR="00C14657" w:rsidRDefault="00C14657" w:rsidP="00C14657">
      <w:pPr>
        <w:spacing w:after="0" w:line="360" w:lineRule="auto"/>
        <w:jc w:val="both"/>
        <w:rPr>
          <w:rFonts w:eastAsiaTheme="minorEastAsia"/>
          <w:sz w:val="24"/>
          <w:szCs w:val="24"/>
        </w:rPr>
      </w:pPr>
      <w:r w:rsidRPr="00C14657">
        <w:rPr>
          <w:rFonts w:eastAsiaTheme="minorEastAsia"/>
          <w:sz w:val="24"/>
          <w:szCs w:val="24"/>
        </w:rPr>
        <w:t xml:space="preserve">tem mediana </w:t>
      </w:r>
      <w:r w:rsidR="00561BCE">
        <w:rPr>
          <w:rFonts w:eastAsiaTheme="minorEastAsia"/>
          <w:sz w:val="24"/>
          <w:szCs w:val="24"/>
        </w:rPr>
        <w:t xml:space="preserve">igual a </w:t>
      </w:r>
      <w:r w:rsidRPr="00C14657">
        <w:rPr>
          <w:rFonts w:eastAsiaTheme="minorEastAsia"/>
          <w:sz w:val="24"/>
          <w:szCs w:val="24"/>
        </w:rPr>
        <w:t>5</w:t>
      </w:r>
      <w:r w:rsidR="00561BCE">
        <w:rPr>
          <w:rFonts w:eastAsiaTheme="minorEastAsia"/>
          <w:sz w:val="24"/>
          <w:szCs w:val="24"/>
        </w:rPr>
        <w:t xml:space="preserve"> </w:t>
      </w:r>
      <m:oMath>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d</m:t>
                </m:r>
              </m:sub>
            </m:sSub>
            <m:r>
              <w:rPr>
                <w:rFonts w:ascii="Cambria Math" w:eastAsiaTheme="minorEastAsia" w:hAnsi="Cambria Math"/>
                <w:sz w:val="24"/>
                <w:szCs w:val="24"/>
              </w:rPr>
              <m:t>=5</m:t>
            </m:r>
          </m:e>
        </m:d>
      </m:oMath>
      <w:r w:rsidRPr="00C14657">
        <w:rPr>
          <w:rFonts w:eastAsiaTheme="minorEastAsia"/>
          <w:sz w:val="24"/>
          <w:szCs w:val="24"/>
        </w:rPr>
        <w:t xml:space="preserve">, </w:t>
      </w:r>
      <w:r w:rsidR="00F92D11">
        <w:rPr>
          <w:rFonts w:eastAsiaTheme="minorEastAsia"/>
          <w:sz w:val="24"/>
          <w:szCs w:val="24"/>
        </w:rPr>
        <w:t>pois</w:t>
      </w:r>
      <w:r w:rsidRPr="00C14657">
        <w:rPr>
          <w:rFonts w:eastAsiaTheme="minorEastAsia"/>
          <w:sz w:val="24"/>
          <w:szCs w:val="24"/>
        </w:rPr>
        <w:t xml:space="preserve"> 5 é o valor central do conjunto de dados ordenados.</w:t>
      </w:r>
    </w:p>
    <w:p w14:paraId="4FCBA593" w14:textId="77777777" w:rsidR="00C4229D" w:rsidRDefault="00C4229D" w:rsidP="00C14657">
      <w:pPr>
        <w:spacing w:after="0" w:line="360" w:lineRule="auto"/>
        <w:jc w:val="both"/>
        <w:rPr>
          <w:rFonts w:eastAsiaTheme="minorEastAsia"/>
          <w:sz w:val="24"/>
          <w:szCs w:val="24"/>
        </w:rPr>
      </w:pPr>
    </w:p>
    <w:p w14:paraId="529BD457" w14:textId="77777777" w:rsidR="00F92D11" w:rsidRPr="00F92D11" w:rsidRDefault="00F92D11" w:rsidP="0091138A">
      <w:pPr>
        <w:spacing w:after="120" w:line="360" w:lineRule="auto"/>
        <w:jc w:val="both"/>
        <w:rPr>
          <w:rFonts w:eastAsiaTheme="minorEastAsia"/>
          <w:b/>
          <w:sz w:val="28"/>
          <w:szCs w:val="28"/>
        </w:rPr>
      </w:pPr>
      <w:r>
        <w:rPr>
          <w:rFonts w:eastAsiaTheme="minorEastAsia"/>
          <w:b/>
          <w:sz w:val="28"/>
          <w:szCs w:val="28"/>
        </w:rPr>
        <w:t xml:space="preserve">Número par de dados </w:t>
      </w:r>
      <m:oMath>
        <m:r>
          <m:rPr>
            <m:sty m:val="bi"/>
          </m:rPr>
          <w:rPr>
            <w:rFonts w:ascii="Cambria Math" w:eastAsiaTheme="minorEastAsia" w:hAnsi="Cambria Math"/>
            <w:sz w:val="28"/>
            <w:szCs w:val="28"/>
          </w:rPr>
          <m:t>(n par)</m:t>
        </m:r>
      </m:oMath>
    </w:p>
    <w:p w14:paraId="3F2DE293" w14:textId="77777777" w:rsidR="00C14657" w:rsidRPr="00C14657" w:rsidRDefault="00F92D11" w:rsidP="00C14657">
      <w:pPr>
        <w:spacing w:after="0" w:line="360" w:lineRule="auto"/>
        <w:jc w:val="both"/>
        <w:rPr>
          <w:rFonts w:eastAsiaTheme="minorEastAsia"/>
          <w:sz w:val="24"/>
          <w:szCs w:val="24"/>
        </w:rPr>
      </w:pPr>
      <w:r>
        <w:rPr>
          <w:rFonts w:eastAsiaTheme="minorEastAsia"/>
          <w:sz w:val="24"/>
          <w:szCs w:val="24"/>
        </w:rPr>
        <w:tab/>
      </w:r>
      <w:r w:rsidR="00C14657" w:rsidRPr="00C14657">
        <w:rPr>
          <w:rFonts w:eastAsiaTheme="minorEastAsia"/>
          <w:sz w:val="24"/>
          <w:szCs w:val="24"/>
        </w:rPr>
        <w:t xml:space="preserve">Quando o número de dados é </w:t>
      </w:r>
      <w:r w:rsidR="00C14657" w:rsidRPr="00C14657">
        <w:rPr>
          <w:rFonts w:eastAsiaTheme="minorEastAsia"/>
          <w:b/>
          <w:sz w:val="24"/>
          <w:szCs w:val="24"/>
        </w:rPr>
        <w:t>par</w:t>
      </w:r>
      <w:r w:rsidR="00C14657" w:rsidRPr="00C14657">
        <w:rPr>
          <w:rFonts w:eastAsiaTheme="minorEastAsia"/>
          <w:sz w:val="24"/>
          <w:szCs w:val="24"/>
        </w:rPr>
        <w:t xml:space="preserve">, existem dois valores na posição central. A mediana é a média desses dois valores. </w:t>
      </w:r>
    </w:p>
    <w:p w14:paraId="5E59FA7E" w14:textId="77777777" w:rsidR="00F92D11" w:rsidRPr="00F92D11" w:rsidRDefault="00C14657" w:rsidP="00C53531">
      <w:pPr>
        <w:spacing w:before="360" w:after="120" w:line="360" w:lineRule="auto"/>
        <w:jc w:val="both"/>
        <w:rPr>
          <w:rFonts w:eastAsiaTheme="minorEastAsia"/>
          <w:sz w:val="28"/>
          <w:szCs w:val="28"/>
        </w:rPr>
      </w:pPr>
      <w:r w:rsidRPr="00F92D11">
        <w:rPr>
          <w:rFonts w:eastAsiaTheme="minorEastAsia"/>
          <w:b/>
          <w:sz w:val="28"/>
          <w:szCs w:val="28"/>
        </w:rPr>
        <w:t>Exemplo</w:t>
      </w:r>
      <w:r w:rsidRPr="00F92D11">
        <w:rPr>
          <w:rFonts w:eastAsiaTheme="minorEastAsia"/>
          <w:sz w:val="28"/>
          <w:szCs w:val="28"/>
        </w:rPr>
        <w:t xml:space="preserve"> </w:t>
      </w:r>
    </w:p>
    <w:p w14:paraId="3CEB8C7D" w14:textId="77777777" w:rsidR="00C14657" w:rsidRPr="00C14657" w:rsidRDefault="00F92D11" w:rsidP="00C14657">
      <w:pPr>
        <w:spacing w:after="0" w:line="360" w:lineRule="auto"/>
        <w:jc w:val="both"/>
        <w:rPr>
          <w:rFonts w:eastAsiaTheme="minorEastAsia"/>
          <w:sz w:val="24"/>
          <w:szCs w:val="24"/>
        </w:rPr>
      </w:pPr>
      <w:r>
        <w:rPr>
          <w:rFonts w:eastAsiaTheme="minorEastAsia"/>
          <w:sz w:val="24"/>
          <w:szCs w:val="24"/>
        </w:rPr>
        <w:tab/>
      </w:r>
      <w:r w:rsidR="00C14657" w:rsidRPr="00C14657">
        <w:rPr>
          <w:rFonts w:eastAsiaTheme="minorEastAsia"/>
          <w:sz w:val="24"/>
          <w:szCs w:val="24"/>
        </w:rPr>
        <w:t>O conjunto de dados</w:t>
      </w:r>
    </w:p>
    <w:p w14:paraId="337973A6" w14:textId="77777777" w:rsidR="00C14657" w:rsidRPr="00F92D11" w:rsidRDefault="00F92D11" w:rsidP="00C14657">
      <w:pPr>
        <w:spacing w:after="0" w:line="360" w:lineRule="auto"/>
        <w:jc w:val="center"/>
        <w:rPr>
          <w:rFonts w:ascii="Cambria Math" w:eastAsiaTheme="minorEastAsia" w:hAnsi="Cambria Math"/>
          <w:sz w:val="24"/>
          <w:szCs w:val="24"/>
          <w:oMath/>
        </w:rPr>
      </w:pPr>
      <m:oMathPara>
        <m:oMath>
          <m:r>
            <w:rPr>
              <w:rFonts w:ascii="Cambria Math" w:eastAsiaTheme="minorEastAsia" w:hAnsi="Cambria Math"/>
              <w:sz w:val="24"/>
              <w:szCs w:val="24"/>
            </w:rPr>
            <m:t xml:space="preserve">{3, </m:t>
          </m:r>
          <m:r>
            <m:rPr>
              <m:sty m:val="bi"/>
            </m:rPr>
            <w:rPr>
              <w:rFonts w:ascii="Cambria Math" w:eastAsiaTheme="minorEastAsia" w:hAnsi="Cambria Math"/>
              <w:color w:val="FF0000"/>
              <w:sz w:val="24"/>
              <w:szCs w:val="24"/>
            </w:rPr>
            <m:t>5</m:t>
          </m:r>
          <m:r>
            <w:rPr>
              <w:rFonts w:ascii="Cambria Math" w:eastAsiaTheme="minorEastAsia" w:hAnsi="Cambria Math"/>
              <w:sz w:val="24"/>
              <w:szCs w:val="24"/>
            </w:rPr>
            <m:t xml:space="preserve">, </m:t>
          </m:r>
          <m:r>
            <m:rPr>
              <m:sty m:val="bi"/>
            </m:rPr>
            <w:rPr>
              <w:rFonts w:ascii="Cambria Math" w:eastAsiaTheme="minorEastAsia" w:hAnsi="Cambria Math"/>
              <w:color w:val="FF0000"/>
              <w:sz w:val="24"/>
              <w:szCs w:val="24"/>
            </w:rPr>
            <m:t>7</m:t>
          </m:r>
          <m:r>
            <w:rPr>
              <w:rFonts w:ascii="Cambria Math" w:eastAsiaTheme="minorEastAsia" w:hAnsi="Cambria Math"/>
              <w:sz w:val="24"/>
              <w:szCs w:val="24"/>
            </w:rPr>
            <m:t>, 9}</m:t>
          </m:r>
        </m:oMath>
      </m:oMathPara>
    </w:p>
    <w:p w14:paraId="555671C8" w14:textId="77777777" w:rsidR="00C14657" w:rsidRDefault="00C14657" w:rsidP="00C14657">
      <w:pPr>
        <w:spacing w:after="0" w:line="360" w:lineRule="auto"/>
        <w:jc w:val="both"/>
        <w:rPr>
          <w:rFonts w:eastAsiaTheme="minorEastAsia"/>
          <w:sz w:val="24"/>
          <w:szCs w:val="24"/>
        </w:rPr>
      </w:pPr>
      <w:r w:rsidRPr="00C14657">
        <w:rPr>
          <w:rFonts w:eastAsiaTheme="minorEastAsia"/>
          <w:sz w:val="24"/>
          <w:szCs w:val="24"/>
        </w:rPr>
        <w:t xml:space="preserve">tem mediana 6, </w:t>
      </w:r>
      <w:r w:rsidR="00F92D11">
        <w:rPr>
          <w:rFonts w:eastAsiaTheme="minorEastAsia"/>
          <w:sz w:val="24"/>
          <w:szCs w:val="24"/>
        </w:rPr>
        <w:t>pois</w:t>
      </w:r>
      <w:r w:rsidRPr="00C14657">
        <w:rPr>
          <w:rFonts w:eastAsiaTheme="minorEastAsia"/>
          <w:sz w:val="24"/>
          <w:szCs w:val="24"/>
        </w:rPr>
        <w:t xml:space="preserve"> 6 é a média de 5 e 7, que estão na posição central do conjunto de dados ordenados </w:t>
      </w:r>
      <m:oMath>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d</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5+7</m:t>
                </m:r>
              </m:num>
              <m:den>
                <m:r>
                  <w:rPr>
                    <w:rFonts w:ascii="Cambria Math" w:eastAsiaTheme="minorEastAsia" w:hAnsi="Cambria Math"/>
                    <w:sz w:val="24"/>
                    <w:szCs w:val="24"/>
                  </w:rPr>
                  <m:t>2</m:t>
                </m:r>
              </m:den>
            </m:f>
            <m:r>
              <w:rPr>
                <w:rFonts w:ascii="Cambria Math" w:eastAsiaTheme="minorEastAsia" w:hAnsi="Cambria Math"/>
                <w:sz w:val="24"/>
                <w:szCs w:val="24"/>
              </w:rPr>
              <m:t>=6</m:t>
            </m:r>
          </m:e>
        </m:d>
      </m:oMath>
      <w:r w:rsidRPr="00C14657">
        <w:rPr>
          <w:rFonts w:eastAsiaTheme="minorEastAsia"/>
          <w:sz w:val="24"/>
          <w:szCs w:val="24"/>
        </w:rPr>
        <w:t>.</w:t>
      </w:r>
    </w:p>
    <w:p w14:paraId="7057F49F" w14:textId="77777777" w:rsidR="00E614AF" w:rsidRDefault="00E614AF" w:rsidP="00C14657">
      <w:pPr>
        <w:spacing w:after="0" w:line="360" w:lineRule="auto"/>
        <w:jc w:val="both"/>
        <w:rPr>
          <w:rFonts w:eastAsiaTheme="minorEastAsia"/>
          <w:sz w:val="24"/>
          <w:szCs w:val="24"/>
        </w:rPr>
      </w:pPr>
    </w:p>
    <w:p w14:paraId="79507856" w14:textId="77777777" w:rsidR="00124B62" w:rsidRPr="001D4C72" w:rsidRDefault="00124B62" w:rsidP="006946E2">
      <w:pPr>
        <w:spacing w:before="240" w:after="0" w:line="240" w:lineRule="auto"/>
        <w:jc w:val="both"/>
        <w:rPr>
          <w:rFonts w:eastAsiaTheme="minorEastAsia"/>
          <w:b/>
          <w:sz w:val="24"/>
          <w:szCs w:val="24"/>
        </w:rPr>
      </w:pPr>
      <w:r w:rsidRPr="001D4C72">
        <w:rPr>
          <w:rFonts w:eastAsiaTheme="minorEastAsia"/>
          <w:b/>
          <w:sz w:val="24"/>
          <w:szCs w:val="24"/>
        </w:rPr>
        <w:t xml:space="preserve">Comandos no Software R para </w:t>
      </w:r>
      <w:r>
        <w:rPr>
          <w:rFonts w:eastAsiaTheme="minorEastAsia"/>
          <w:b/>
          <w:sz w:val="24"/>
          <w:szCs w:val="24"/>
        </w:rPr>
        <w:t>calcular a mediana (dados brutos):</w:t>
      </w:r>
    </w:p>
    <w:tbl>
      <w:tblPr>
        <w:tblStyle w:val="Tabelacomgrade"/>
        <w:tblW w:w="0" w:type="auto"/>
        <w:tblLook w:val="04A0" w:firstRow="1" w:lastRow="0" w:firstColumn="1" w:lastColumn="0" w:noHBand="0" w:noVBand="1"/>
      </w:tblPr>
      <w:tblGrid>
        <w:gridCol w:w="8474"/>
      </w:tblGrid>
      <w:tr w:rsidR="00124B62" w14:paraId="79084E94" w14:textId="77777777" w:rsidTr="00E40B3A">
        <w:tc>
          <w:tcPr>
            <w:tcW w:w="8644" w:type="dxa"/>
            <w:tcBorders>
              <w:top w:val="single" w:sz="12" w:space="0" w:color="auto"/>
              <w:left w:val="single" w:sz="12" w:space="0" w:color="auto"/>
              <w:bottom w:val="single" w:sz="12" w:space="0" w:color="auto"/>
              <w:right w:val="single" w:sz="12" w:space="0" w:color="auto"/>
            </w:tcBorders>
          </w:tcPr>
          <w:p w14:paraId="1F256FC2" w14:textId="77777777" w:rsidR="00124B62" w:rsidRDefault="00124B62" w:rsidP="00E40B3A">
            <w:pPr>
              <w:jc w:val="both"/>
              <w:rPr>
                <w:rFonts w:ascii="Courier New" w:eastAsiaTheme="minorEastAsia" w:hAnsi="Courier New" w:cs="Courier New"/>
                <w:sz w:val="21"/>
                <w:szCs w:val="21"/>
              </w:rPr>
            </w:pPr>
          </w:p>
          <w:p w14:paraId="7A3D2A55" w14:textId="77777777" w:rsidR="00124B62" w:rsidRPr="00124B62" w:rsidRDefault="00E438FC" w:rsidP="00124B62">
            <w:pPr>
              <w:jc w:val="both"/>
              <w:rPr>
                <w:rFonts w:ascii="Courier New" w:eastAsiaTheme="minorEastAsia" w:hAnsi="Courier New" w:cs="Courier New"/>
                <w:color w:val="FF0000"/>
                <w:sz w:val="21"/>
                <w:szCs w:val="21"/>
              </w:rPr>
            </w:pPr>
            <w:r>
              <w:rPr>
                <w:rFonts w:ascii="Courier New" w:eastAsiaTheme="minorEastAsia" w:hAnsi="Courier New" w:cs="Courier New"/>
                <w:color w:val="FF0000"/>
                <w:sz w:val="21"/>
                <w:szCs w:val="21"/>
              </w:rPr>
              <w:t>#</w:t>
            </w:r>
            <w:r w:rsidR="00124B62" w:rsidRPr="00124B62">
              <w:rPr>
                <w:rFonts w:ascii="Courier New" w:eastAsiaTheme="minorEastAsia" w:hAnsi="Courier New" w:cs="Courier New"/>
                <w:color w:val="FF0000"/>
                <w:sz w:val="21"/>
                <w:szCs w:val="21"/>
              </w:rPr>
              <w:t>Entrando com os dados no R (n ímpar):</w:t>
            </w:r>
          </w:p>
          <w:p w14:paraId="178DFC50" w14:textId="77777777" w:rsidR="00124B62" w:rsidRPr="00124B62" w:rsidRDefault="00124B62" w:rsidP="00124B62">
            <w:pPr>
              <w:jc w:val="both"/>
              <w:rPr>
                <w:rFonts w:ascii="Courier New" w:eastAsiaTheme="minorEastAsia" w:hAnsi="Courier New" w:cs="Courier New"/>
                <w:color w:val="FF0000"/>
                <w:sz w:val="21"/>
                <w:szCs w:val="21"/>
              </w:rPr>
            </w:pPr>
            <w:r w:rsidRPr="00124B62">
              <w:rPr>
                <w:rFonts w:ascii="Courier New" w:eastAsiaTheme="minorEastAsia" w:hAnsi="Courier New" w:cs="Courier New"/>
                <w:color w:val="FF0000"/>
                <w:sz w:val="21"/>
                <w:szCs w:val="21"/>
              </w:rPr>
              <w:t>dados1 &lt;- c(3,5,9)</w:t>
            </w:r>
          </w:p>
          <w:p w14:paraId="3D153F3C" w14:textId="77777777" w:rsidR="00124B62" w:rsidRPr="00124B62" w:rsidRDefault="00124B62" w:rsidP="00124B62">
            <w:pPr>
              <w:jc w:val="both"/>
              <w:rPr>
                <w:rFonts w:ascii="Courier New" w:eastAsiaTheme="minorEastAsia" w:hAnsi="Courier New" w:cs="Courier New"/>
                <w:color w:val="FF0000"/>
                <w:sz w:val="21"/>
                <w:szCs w:val="21"/>
              </w:rPr>
            </w:pPr>
            <w:r w:rsidRPr="00124B62">
              <w:rPr>
                <w:rFonts w:ascii="Courier New" w:eastAsiaTheme="minorEastAsia" w:hAnsi="Courier New" w:cs="Courier New"/>
                <w:color w:val="FF0000"/>
                <w:sz w:val="21"/>
                <w:szCs w:val="21"/>
              </w:rPr>
              <w:t xml:space="preserve"> </w:t>
            </w:r>
          </w:p>
          <w:p w14:paraId="7327C725" w14:textId="77777777" w:rsidR="00124B62" w:rsidRPr="00124B62" w:rsidRDefault="00E438FC" w:rsidP="00124B62">
            <w:pPr>
              <w:jc w:val="both"/>
              <w:rPr>
                <w:rFonts w:ascii="Courier New" w:eastAsiaTheme="minorEastAsia" w:hAnsi="Courier New" w:cs="Courier New"/>
                <w:color w:val="FF0000"/>
                <w:sz w:val="21"/>
                <w:szCs w:val="21"/>
              </w:rPr>
            </w:pPr>
            <w:r>
              <w:rPr>
                <w:rFonts w:ascii="Courier New" w:eastAsiaTheme="minorEastAsia" w:hAnsi="Courier New" w:cs="Courier New"/>
                <w:color w:val="FF0000"/>
                <w:sz w:val="21"/>
                <w:szCs w:val="21"/>
              </w:rPr>
              <w:t>#</w:t>
            </w:r>
            <w:r w:rsidR="00124B62" w:rsidRPr="00124B62">
              <w:rPr>
                <w:rFonts w:ascii="Courier New" w:eastAsiaTheme="minorEastAsia" w:hAnsi="Courier New" w:cs="Courier New"/>
                <w:color w:val="FF0000"/>
                <w:sz w:val="21"/>
                <w:szCs w:val="21"/>
              </w:rPr>
              <w:t>Mediana:</w:t>
            </w:r>
          </w:p>
          <w:p w14:paraId="580FDB4A" w14:textId="77777777" w:rsidR="00124B62" w:rsidRPr="00124B62" w:rsidRDefault="00124B62" w:rsidP="00124B62">
            <w:pPr>
              <w:jc w:val="both"/>
              <w:rPr>
                <w:rFonts w:ascii="Courier New" w:eastAsiaTheme="minorEastAsia" w:hAnsi="Courier New" w:cs="Courier New"/>
                <w:color w:val="FF0000"/>
                <w:sz w:val="21"/>
                <w:szCs w:val="21"/>
              </w:rPr>
            </w:pPr>
            <w:r w:rsidRPr="00124B62">
              <w:rPr>
                <w:rFonts w:ascii="Courier New" w:eastAsiaTheme="minorEastAsia" w:hAnsi="Courier New" w:cs="Courier New"/>
                <w:color w:val="FF0000"/>
                <w:sz w:val="21"/>
                <w:szCs w:val="21"/>
              </w:rPr>
              <w:t>median(dados1)</w:t>
            </w:r>
          </w:p>
          <w:p w14:paraId="735C81AB" w14:textId="77777777" w:rsidR="00124B62" w:rsidRPr="00124B62" w:rsidRDefault="00124B62" w:rsidP="00124B62">
            <w:pPr>
              <w:jc w:val="both"/>
              <w:rPr>
                <w:rFonts w:ascii="Courier New" w:eastAsiaTheme="minorEastAsia" w:hAnsi="Courier New" w:cs="Courier New"/>
                <w:color w:val="FF0000"/>
                <w:sz w:val="21"/>
                <w:szCs w:val="21"/>
              </w:rPr>
            </w:pPr>
          </w:p>
          <w:p w14:paraId="3EE76A84" w14:textId="77777777" w:rsidR="00124B62" w:rsidRPr="00124B62" w:rsidRDefault="00E438FC" w:rsidP="00124B62">
            <w:pPr>
              <w:jc w:val="both"/>
              <w:rPr>
                <w:rFonts w:ascii="Courier New" w:eastAsiaTheme="minorEastAsia" w:hAnsi="Courier New" w:cs="Courier New"/>
                <w:color w:val="FF0000"/>
                <w:sz w:val="21"/>
                <w:szCs w:val="21"/>
              </w:rPr>
            </w:pPr>
            <w:r>
              <w:rPr>
                <w:rFonts w:ascii="Courier New" w:eastAsiaTheme="minorEastAsia" w:hAnsi="Courier New" w:cs="Courier New"/>
                <w:color w:val="FF0000"/>
                <w:sz w:val="21"/>
                <w:szCs w:val="21"/>
              </w:rPr>
              <w:t>#</w:t>
            </w:r>
            <w:r w:rsidR="00124B62" w:rsidRPr="00124B62">
              <w:rPr>
                <w:rFonts w:ascii="Courier New" w:eastAsiaTheme="minorEastAsia" w:hAnsi="Courier New" w:cs="Courier New"/>
                <w:color w:val="FF0000"/>
                <w:sz w:val="21"/>
                <w:szCs w:val="21"/>
              </w:rPr>
              <w:t>Entrando com os dados no R (n par):</w:t>
            </w:r>
          </w:p>
          <w:p w14:paraId="4EEE2B49" w14:textId="77777777" w:rsidR="00124B62" w:rsidRPr="00124B62" w:rsidRDefault="00124B62" w:rsidP="00124B62">
            <w:pPr>
              <w:jc w:val="both"/>
              <w:rPr>
                <w:rFonts w:ascii="Courier New" w:eastAsiaTheme="minorEastAsia" w:hAnsi="Courier New" w:cs="Courier New"/>
                <w:color w:val="FF0000"/>
                <w:sz w:val="21"/>
                <w:szCs w:val="21"/>
              </w:rPr>
            </w:pPr>
            <w:r w:rsidRPr="00124B62">
              <w:rPr>
                <w:rFonts w:ascii="Courier New" w:eastAsiaTheme="minorEastAsia" w:hAnsi="Courier New" w:cs="Courier New"/>
                <w:color w:val="FF0000"/>
                <w:sz w:val="21"/>
                <w:szCs w:val="21"/>
              </w:rPr>
              <w:t>dados2 &lt;- c(3,5,7,9)</w:t>
            </w:r>
          </w:p>
          <w:p w14:paraId="21FF677D" w14:textId="77777777" w:rsidR="00124B62" w:rsidRPr="00124B62" w:rsidRDefault="00124B62" w:rsidP="00124B62">
            <w:pPr>
              <w:jc w:val="both"/>
              <w:rPr>
                <w:rFonts w:ascii="Courier New" w:eastAsiaTheme="minorEastAsia" w:hAnsi="Courier New" w:cs="Courier New"/>
                <w:color w:val="FF0000"/>
                <w:sz w:val="21"/>
                <w:szCs w:val="21"/>
              </w:rPr>
            </w:pPr>
            <w:r w:rsidRPr="00124B62">
              <w:rPr>
                <w:rFonts w:ascii="Courier New" w:eastAsiaTheme="minorEastAsia" w:hAnsi="Courier New" w:cs="Courier New"/>
                <w:color w:val="FF0000"/>
                <w:sz w:val="21"/>
                <w:szCs w:val="21"/>
              </w:rPr>
              <w:t xml:space="preserve"> </w:t>
            </w:r>
          </w:p>
          <w:p w14:paraId="5E31E353" w14:textId="77777777" w:rsidR="00124B62" w:rsidRPr="00124B62" w:rsidRDefault="00E438FC" w:rsidP="00124B62">
            <w:pPr>
              <w:jc w:val="both"/>
              <w:rPr>
                <w:rFonts w:ascii="Courier New" w:eastAsiaTheme="minorEastAsia" w:hAnsi="Courier New" w:cs="Courier New"/>
                <w:color w:val="FF0000"/>
                <w:sz w:val="21"/>
                <w:szCs w:val="21"/>
              </w:rPr>
            </w:pPr>
            <w:r>
              <w:rPr>
                <w:rFonts w:ascii="Courier New" w:eastAsiaTheme="minorEastAsia" w:hAnsi="Courier New" w:cs="Courier New"/>
                <w:color w:val="FF0000"/>
                <w:sz w:val="21"/>
                <w:szCs w:val="21"/>
              </w:rPr>
              <w:t>#</w:t>
            </w:r>
            <w:r w:rsidR="00124B62" w:rsidRPr="00124B62">
              <w:rPr>
                <w:rFonts w:ascii="Courier New" w:eastAsiaTheme="minorEastAsia" w:hAnsi="Courier New" w:cs="Courier New"/>
                <w:color w:val="FF0000"/>
                <w:sz w:val="21"/>
                <w:szCs w:val="21"/>
              </w:rPr>
              <w:t>Mediana:</w:t>
            </w:r>
          </w:p>
          <w:p w14:paraId="3AEADAD8" w14:textId="77777777" w:rsidR="00124B62" w:rsidRPr="00124B62" w:rsidRDefault="00124B62" w:rsidP="00124B62">
            <w:pPr>
              <w:jc w:val="both"/>
              <w:rPr>
                <w:rFonts w:ascii="Courier New" w:eastAsiaTheme="minorEastAsia" w:hAnsi="Courier New" w:cs="Courier New"/>
                <w:color w:val="FF0000"/>
                <w:sz w:val="21"/>
                <w:szCs w:val="21"/>
              </w:rPr>
            </w:pPr>
            <w:r w:rsidRPr="00124B62">
              <w:rPr>
                <w:rFonts w:ascii="Courier New" w:eastAsiaTheme="minorEastAsia" w:hAnsi="Courier New" w:cs="Courier New"/>
                <w:color w:val="FF0000"/>
                <w:sz w:val="21"/>
                <w:szCs w:val="21"/>
              </w:rPr>
              <w:t>median(dados2)</w:t>
            </w:r>
          </w:p>
          <w:p w14:paraId="5EDA5554" w14:textId="77777777" w:rsidR="00124B62" w:rsidRDefault="00124B62" w:rsidP="00F74389">
            <w:pPr>
              <w:jc w:val="both"/>
              <w:rPr>
                <w:rFonts w:eastAsiaTheme="minorEastAsia"/>
                <w:sz w:val="24"/>
                <w:szCs w:val="24"/>
              </w:rPr>
            </w:pPr>
          </w:p>
        </w:tc>
      </w:tr>
    </w:tbl>
    <w:p w14:paraId="4EBB8684" w14:textId="77777777" w:rsidR="00124B62" w:rsidRDefault="00124B62" w:rsidP="00124B62">
      <w:pPr>
        <w:spacing w:after="0" w:line="240" w:lineRule="auto"/>
        <w:jc w:val="both"/>
        <w:rPr>
          <w:rFonts w:eastAsiaTheme="minorEastAsia"/>
          <w:sz w:val="24"/>
          <w:szCs w:val="24"/>
        </w:rPr>
      </w:pPr>
    </w:p>
    <w:p w14:paraId="0B244E72" w14:textId="77777777" w:rsidR="00F92D11" w:rsidRPr="00F92D11" w:rsidRDefault="00F92D11" w:rsidP="006946E2">
      <w:pPr>
        <w:spacing w:before="240" w:after="120" w:line="360" w:lineRule="auto"/>
        <w:jc w:val="both"/>
        <w:rPr>
          <w:rFonts w:eastAsiaTheme="minorEastAsia"/>
          <w:b/>
          <w:sz w:val="28"/>
          <w:szCs w:val="28"/>
        </w:rPr>
      </w:pPr>
      <w:r w:rsidRPr="00F92D11">
        <w:rPr>
          <w:rFonts w:eastAsiaTheme="minorEastAsia"/>
          <w:b/>
          <w:sz w:val="28"/>
          <w:szCs w:val="28"/>
        </w:rPr>
        <w:t>Fórmula da Mediana</w:t>
      </w:r>
    </w:p>
    <w:p w14:paraId="0AE232C0" w14:textId="77777777" w:rsidR="00C14657" w:rsidRPr="00C14657" w:rsidRDefault="00F92D11" w:rsidP="00C14657">
      <w:pPr>
        <w:spacing w:after="0" w:line="360" w:lineRule="auto"/>
        <w:jc w:val="both"/>
        <w:rPr>
          <w:rFonts w:eastAsiaTheme="minorEastAsia"/>
          <w:sz w:val="24"/>
          <w:szCs w:val="24"/>
        </w:rPr>
      </w:pPr>
      <w:r>
        <w:rPr>
          <w:rFonts w:eastAsiaTheme="minorEastAsia"/>
          <w:sz w:val="24"/>
          <w:szCs w:val="24"/>
        </w:rPr>
        <w:tab/>
      </w:r>
      <w:r w:rsidR="00C14657" w:rsidRPr="00C14657">
        <w:rPr>
          <w:rFonts w:eastAsiaTheme="minorEastAsia"/>
          <w:sz w:val="24"/>
          <w:szCs w:val="24"/>
        </w:rPr>
        <w:t>Podemos utilizar a seguinte fórmula para determinar a mediana:</w:t>
      </w:r>
    </w:p>
    <w:p w14:paraId="22C1A03B" w14:textId="77777777" w:rsidR="00C14657" w:rsidRPr="00C14657" w:rsidRDefault="009944CB" w:rsidP="00E614AF">
      <w:pPr>
        <w:spacing w:before="240" w:after="0" w:line="360" w:lineRule="auto"/>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d</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n+1</m:t>
                                </m:r>
                              </m:num>
                              <m:den>
                                <m:r>
                                  <w:rPr>
                                    <w:rFonts w:ascii="Cambria Math" w:eastAsiaTheme="minorEastAsia" w:hAnsi="Cambria Math"/>
                                    <w:sz w:val="24"/>
                                    <w:szCs w:val="24"/>
                                  </w:rPr>
                                  <m:t>2</m:t>
                                </m:r>
                              </m:den>
                            </m:f>
                          </m:e>
                        </m:d>
                      </m:sub>
                    </m:sSub>
                  </m:e>
                  <m:e>
                    <m:r>
                      <m:rPr>
                        <m:nor/>
                      </m:rPr>
                      <w:rPr>
                        <w:rFonts w:ascii="Cambria Math" w:eastAsiaTheme="minorEastAsia" w:hAnsi="Cambria Math"/>
                        <w:sz w:val="24"/>
                        <w:szCs w:val="24"/>
                      </w:rPr>
                      <m:t xml:space="preserve">    se</m:t>
                    </m:r>
                    <m:r>
                      <w:rPr>
                        <w:rFonts w:ascii="Cambria Math" w:eastAsiaTheme="minorEastAsia" w:hAnsi="Cambria Math"/>
                        <w:sz w:val="24"/>
                        <w:szCs w:val="24"/>
                      </w:rPr>
                      <m:t xml:space="preserve"> n </m:t>
                    </m:r>
                    <m:r>
                      <m:rPr>
                        <m:nor/>
                      </m:rPr>
                      <w:rPr>
                        <w:rFonts w:ascii="Cambria Math" w:eastAsiaTheme="minorEastAsia" w:hAnsi="Cambria Math"/>
                        <w:sz w:val="24"/>
                        <w:szCs w:val="24"/>
                      </w:rPr>
                      <m:t>for ímpar</m:t>
                    </m:r>
                  </m:e>
                </m:mr>
                <m:mr>
                  <m:e/>
                  <m:e/>
                </m:mr>
                <m:mr>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2</m:t>
                                    </m:r>
                                  </m:den>
                                </m:f>
                              </m:e>
                            </m:d>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2</m:t>
                                    </m:r>
                                  </m:den>
                                </m:f>
                                <m:r>
                                  <w:rPr>
                                    <w:rFonts w:ascii="Cambria Math" w:eastAsiaTheme="minorEastAsia" w:hAnsi="Cambria Math"/>
                                    <w:sz w:val="24"/>
                                    <w:szCs w:val="24"/>
                                  </w:rPr>
                                  <m:t>+1</m:t>
                                </m:r>
                              </m:e>
                            </m:d>
                          </m:sub>
                        </m:sSub>
                      </m:num>
                      <m:den>
                        <m:r>
                          <w:rPr>
                            <w:rFonts w:ascii="Cambria Math" w:eastAsiaTheme="minorEastAsia" w:hAnsi="Cambria Math"/>
                            <w:sz w:val="24"/>
                            <w:szCs w:val="24"/>
                          </w:rPr>
                          <m:t>2</m:t>
                        </m:r>
                      </m:den>
                    </m:f>
                  </m:e>
                  <m:e>
                    <m:r>
                      <m:rPr>
                        <m:nor/>
                      </m:rPr>
                      <w:rPr>
                        <w:rFonts w:ascii="Cambria Math" w:eastAsiaTheme="minorEastAsia" w:hAnsi="Cambria Math"/>
                        <w:sz w:val="24"/>
                        <w:szCs w:val="24"/>
                      </w:rPr>
                      <m:t>se</m:t>
                    </m:r>
                    <m:r>
                      <w:rPr>
                        <w:rFonts w:ascii="Cambria Math" w:eastAsiaTheme="minorEastAsia" w:hAnsi="Cambria Math"/>
                        <w:sz w:val="24"/>
                        <w:szCs w:val="24"/>
                      </w:rPr>
                      <m:t xml:space="preserve"> n </m:t>
                    </m:r>
                    <m:r>
                      <m:rPr>
                        <m:nor/>
                      </m:rPr>
                      <w:rPr>
                        <w:rFonts w:ascii="Cambria Math" w:eastAsiaTheme="minorEastAsia" w:hAnsi="Cambria Math"/>
                        <w:sz w:val="24"/>
                        <w:szCs w:val="24"/>
                      </w:rPr>
                      <m:t>for par</m:t>
                    </m:r>
                  </m:e>
                </m:mr>
              </m:m>
            </m:e>
          </m:d>
        </m:oMath>
      </m:oMathPara>
    </w:p>
    <w:p w14:paraId="792CBEE9" w14:textId="77777777" w:rsidR="00E614AF" w:rsidRDefault="00E614AF" w:rsidP="00C14657">
      <w:pPr>
        <w:spacing w:after="0" w:line="360" w:lineRule="auto"/>
        <w:jc w:val="both"/>
        <w:rPr>
          <w:rFonts w:eastAsiaTheme="minorEastAsia"/>
          <w:sz w:val="24"/>
          <w:szCs w:val="24"/>
        </w:rPr>
      </w:pPr>
    </w:p>
    <w:p w14:paraId="44A4FBC9" w14:textId="77777777" w:rsidR="006F30DA" w:rsidRPr="00C14657" w:rsidRDefault="006F30DA" w:rsidP="00C14657">
      <w:pPr>
        <w:spacing w:after="0" w:line="360" w:lineRule="auto"/>
        <w:jc w:val="both"/>
        <w:rPr>
          <w:rFonts w:eastAsiaTheme="minorEastAsia"/>
          <w:sz w:val="24"/>
          <w:szCs w:val="24"/>
        </w:rPr>
      </w:pPr>
    </w:p>
    <w:p w14:paraId="085C33B3" w14:textId="77777777" w:rsidR="00F92D11" w:rsidRPr="00F92D11" w:rsidRDefault="00F92D11" w:rsidP="00F92D11">
      <w:pPr>
        <w:spacing w:after="120" w:line="360" w:lineRule="auto"/>
        <w:jc w:val="both"/>
        <w:rPr>
          <w:rFonts w:eastAsiaTheme="minorEastAsia"/>
          <w:sz w:val="28"/>
          <w:szCs w:val="28"/>
        </w:rPr>
      </w:pPr>
      <w:r w:rsidRPr="00F92D11">
        <w:rPr>
          <w:rFonts w:eastAsiaTheme="minorEastAsia"/>
          <w:b/>
          <w:sz w:val="28"/>
          <w:szCs w:val="28"/>
        </w:rPr>
        <w:t>Exemplo</w:t>
      </w:r>
      <w:r w:rsidRPr="00F92D11">
        <w:rPr>
          <w:rFonts w:eastAsiaTheme="minorEastAsia"/>
          <w:sz w:val="28"/>
          <w:szCs w:val="28"/>
        </w:rPr>
        <w:t xml:space="preserve"> </w:t>
      </w:r>
    </w:p>
    <w:p w14:paraId="54382029" w14:textId="77777777" w:rsidR="00C14657" w:rsidRDefault="00F92D11" w:rsidP="00F92D11">
      <w:pPr>
        <w:spacing w:after="0" w:line="360" w:lineRule="auto"/>
        <w:jc w:val="both"/>
        <w:rPr>
          <w:rFonts w:eastAsiaTheme="minorEastAsia"/>
          <w:sz w:val="24"/>
          <w:szCs w:val="24"/>
        </w:rPr>
      </w:pPr>
      <w:r>
        <w:rPr>
          <w:rFonts w:eastAsiaTheme="minorEastAsia"/>
          <w:sz w:val="24"/>
          <w:szCs w:val="24"/>
        </w:rPr>
        <w:tab/>
      </w:r>
      <w:r w:rsidR="00C14657" w:rsidRPr="00C14657">
        <w:rPr>
          <w:rFonts w:eastAsiaTheme="minorEastAsia"/>
          <w:sz w:val="24"/>
          <w:szCs w:val="24"/>
        </w:rPr>
        <w:t>Para o conjunto de dados</w:t>
      </w:r>
      <w:r>
        <w:rPr>
          <w:rFonts w:eastAsiaTheme="minorEastAsia"/>
          <w:sz w:val="24"/>
          <w:szCs w:val="24"/>
        </w:rPr>
        <w:t xml:space="preserve"> ordenados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3,  5,  9</m:t>
            </m:r>
          </m:e>
        </m:d>
      </m:oMath>
      <w:r>
        <w:rPr>
          <w:rFonts w:eastAsiaTheme="minorEastAsia"/>
          <w:sz w:val="24"/>
          <w:szCs w:val="24"/>
        </w:rPr>
        <w:t xml:space="preserve">, temos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 xml:space="preserve">=3,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=5</m:t>
        </m:r>
      </m:oMath>
      <w:r w:rsidR="00665B35">
        <w:rPr>
          <w:rFonts w:eastAsiaTheme="minorEastAsia"/>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=9</m:t>
        </m:r>
      </m:oMath>
      <w:r>
        <w:rPr>
          <w:rFonts w:eastAsiaTheme="minorEastAsia"/>
          <w:sz w:val="24"/>
          <w:szCs w:val="24"/>
        </w:rPr>
        <w:t>. Como</w:t>
      </w:r>
      <w:r w:rsidR="00C14657" w:rsidRPr="00C14657">
        <w:rPr>
          <w:rFonts w:eastAsiaTheme="minorEastAsia"/>
          <w:sz w:val="24"/>
          <w:szCs w:val="24"/>
        </w:rPr>
        <w:t xml:space="preserve">  </w:t>
      </w:r>
      <m:oMath>
        <m:r>
          <w:rPr>
            <w:rFonts w:ascii="Cambria Math" w:eastAsiaTheme="minorEastAsia" w:hAnsi="Cambria Math"/>
            <w:sz w:val="24"/>
            <w:szCs w:val="24"/>
          </w:rPr>
          <m:t>n=3</m:t>
        </m:r>
      </m:oMath>
      <w:r>
        <w:rPr>
          <w:rFonts w:eastAsiaTheme="minorEastAsia"/>
          <w:sz w:val="24"/>
          <w:szCs w:val="24"/>
        </w:rPr>
        <w:t xml:space="preserve"> </w:t>
      </w:r>
      <w:r w:rsidR="00665B35">
        <w:rPr>
          <w:rFonts w:eastAsiaTheme="minorEastAsia"/>
          <w:sz w:val="24"/>
          <w:szCs w:val="24"/>
        </w:rPr>
        <w:t xml:space="preserve"> </w:t>
      </w:r>
      <w:r w:rsidR="00C14657" w:rsidRPr="00C14657">
        <w:rPr>
          <w:rFonts w:eastAsiaTheme="minorEastAsia"/>
          <w:sz w:val="24"/>
          <w:szCs w:val="24"/>
        </w:rPr>
        <w:t>é</w:t>
      </w:r>
      <w:r w:rsidR="00665B35">
        <w:rPr>
          <w:rFonts w:eastAsiaTheme="minorEastAsia"/>
          <w:sz w:val="24"/>
          <w:szCs w:val="24"/>
        </w:rPr>
        <w:t xml:space="preserve"> </w:t>
      </w:r>
      <w:r w:rsidR="00C14657" w:rsidRPr="00C14657">
        <w:rPr>
          <w:rFonts w:eastAsiaTheme="minorEastAsia"/>
          <w:sz w:val="24"/>
          <w:szCs w:val="24"/>
        </w:rPr>
        <w:t xml:space="preserve"> ímpar</w:t>
      </w:r>
      <w:r>
        <w:rPr>
          <w:rFonts w:eastAsiaTheme="minorEastAsia"/>
          <w:sz w:val="24"/>
          <w:szCs w:val="24"/>
        </w:rPr>
        <w:t>, então:</w:t>
      </w:r>
    </w:p>
    <w:p w14:paraId="08369F56" w14:textId="77777777" w:rsidR="00C14657" w:rsidRPr="00C14657" w:rsidRDefault="009944CB" w:rsidP="00C53531">
      <w:pPr>
        <w:tabs>
          <w:tab w:val="left" w:pos="5434"/>
        </w:tabs>
        <w:spacing w:before="120" w:after="120" w:line="360" w:lineRule="auto"/>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d</m:t>
              </m:r>
            </m:sub>
          </m:sSub>
          <m:r>
            <m:rPr>
              <m:aln/>
            </m:rP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n+1</m:t>
                      </m:r>
                    </m:num>
                    <m:den>
                      <m:r>
                        <w:rPr>
                          <w:rFonts w:ascii="Cambria Math" w:eastAsiaTheme="minorEastAsia" w:hAnsi="Cambria Math"/>
                          <w:sz w:val="24"/>
                          <w:szCs w:val="24"/>
                        </w:rPr>
                        <m:t>2</m:t>
                      </m:r>
                    </m:den>
                  </m:f>
                </m:e>
              </m:d>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3+1</m:t>
                      </m:r>
                    </m:num>
                    <m:den>
                      <m:r>
                        <w:rPr>
                          <w:rFonts w:ascii="Cambria Math" w:eastAsiaTheme="minorEastAsia" w:hAnsi="Cambria Math"/>
                          <w:sz w:val="24"/>
                          <w:szCs w:val="24"/>
                        </w:rPr>
                        <m:t>2</m:t>
                      </m:r>
                    </m:den>
                  </m:f>
                </m:e>
              </m:d>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2</m:t>
                      </m:r>
                    </m:den>
                  </m:f>
                </m:e>
              </m:d>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d>
                <m:dPr>
                  <m:ctrlPr>
                    <w:rPr>
                      <w:rFonts w:ascii="Cambria Math" w:eastAsiaTheme="minorEastAsia" w:hAnsi="Cambria Math"/>
                      <w:i/>
                      <w:sz w:val="24"/>
                      <w:szCs w:val="24"/>
                    </w:rPr>
                  </m:ctrlPr>
                </m:dPr>
                <m:e>
                  <m:r>
                    <w:rPr>
                      <w:rFonts w:ascii="Cambria Math" w:eastAsiaTheme="minorEastAsia" w:hAnsi="Cambria Math"/>
                      <w:sz w:val="24"/>
                      <w:szCs w:val="24"/>
                    </w:rPr>
                    <m:t>2</m:t>
                  </m:r>
                </m:e>
              </m:d>
            </m:sub>
          </m:sSub>
          <m:r>
            <w:rPr>
              <w:rFonts w:ascii="Cambria Math" w:eastAsiaTheme="minorEastAsia" w:hAnsi="Cambria Math"/>
              <w:sz w:val="24"/>
              <w:szCs w:val="24"/>
            </w:rPr>
            <m:t>=5.</m:t>
          </m:r>
        </m:oMath>
      </m:oMathPara>
    </w:p>
    <w:p w14:paraId="328B62EF" w14:textId="77777777" w:rsidR="00C14657" w:rsidRPr="00C14657" w:rsidRDefault="00C14657" w:rsidP="00F92D11">
      <w:pPr>
        <w:spacing w:after="0" w:line="360" w:lineRule="auto"/>
        <w:jc w:val="both"/>
        <w:rPr>
          <w:rFonts w:eastAsiaTheme="minorEastAsia"/>
          <w:sz w:val="24"/>
          <w:szCs w:val="24"/>
        </w:rPr>
      </w:pPr>
      <w:r w:rsidRPr="00F92D11">
        <w:rPr>
          <w:rFonts w:eastAsiaTheme="minorEastAsia"/>
          <w:sz w:val="24"/>
          <w:szCs w:val="24"/>
        </w:rPr>
        <w:t>Para o conjunto de dados</w:t>
      </w:r>
      <w:r w:rsidR="00F92D11">
        <w:rPr>
          <w:rFonts w:eastAsiaTheme="minorEastAsia"/>
          <w:sz w:val="24"/>
          <w:szCs w:val="24"/>
        </w:rPr>
        <w:t xml:space="preserve"> ordenados</w:t>
      </w:r>
      <w:r w:rsidR="00F92D11" w:rsidRPr="00F92D11">
        <w:rPr>
          <w:rFonts w:eastAsiaTheme="minorEastAsia"/>
          <w:sz w:val="24"/>
          <w:szCs w:val="24"/>
        </w:rPr>
        <w:t xml:space="preserve"> </w:t>
      </w:r>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3, 5, 7, 9</m:t>
            </m:r>
          </m:e>
        </m:d>
      </m:oMath>
      <w:r w:rsidR="00F92D11" w:rsidRPr="00F92D11">
        <w:rPr>
          <w:rFonts w:eastAsiaTheme="minorEastAsia"/>
          <w:sz w:val="24"/>
          <w:szCs w:val="24"/>
        </w:rPr>
        <w:t xml:space="preserve">, temos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 xml:space="preserve">=3,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 xml:space="preserve">=5,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=7</m:t>
        </m:r>
      </m:oMath>
      <w:r w:rsidR="00665B35">
        <w:rPr>
          <w:rFonts w:eastAsiaTheme="minorEastAsia"/>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4</m:t>
            </m:r>
          </m:sub>
        </m:sSub>
        <m:r>
          <w:rPr>
            <w:rFonts w:ascii="Cambria Math" w:eastAsiaTheme="minorEastAsia" w:hAnsi="Cambria Math"/>
            <w:sz w:val="24"/>
            <w:szCs w:val="24"/>
          </w:rPr>
          <m:t>=9</m:t>
        </m:r>
      </m:oMath>
      <w:r w:rsidR="00F92D11">
        <w:rPr>
          <w:rFonts w:eastAsiaTheme="minorEastAsia"/>
          <w:sz w:val="24"/>
          <w:szCs w:val="24"/>
        </w:rPr>
        <w:t>. Como</w:t>
      </w:r>
      <w:r w:rsidRPr="00C14657">
        <w:rPr>
          <w:rFonts w:eastAsiaTheme="minorEastAsia"/>
          <w:sz w:val="24"/>
          <w:szCs w:val="24"/>
        </w:rPr>
        <w:t xml:space="preserve"> </w:t>
      </w:r>
      <m:oMath>
        <m:r>
          <w:rPr>
            <w:rFonts w:ascii="Cambria Math" w:eastAsiaTheme="minorEastAsia" w:hAnsi="Cambria Math"/>
            <w:sz w:val="24"/>
            <w:szCs w:val="24"/>
          </w:rPr>
          <m:t>n=4</m:t>
        </m:r>
      </m:oMath>
      <w:r w:rsidRPr="00C14657">
        <w:rPr>
          <w:rFonts w:eastAsiaTheme="minorEastAsia"/>
          <w:sz w:val="24"/>
          <w:szCs w:val="24"/>
        </w:rPr>
        <w:t xml:space="preserve">  é </w:t>
      </w:r>
      <w:r w:rsidR="00665B35">
        <w:rPr>
          <w:rFonts w:eastAsiaTheme="minorEastAsia"/>
          <w:sz w:val="24"/>
          <w:szCs w:val="24"/>
        </w:rPr>
        <w:t xml:space="preserve"> </w:t>
      </w:r>
      <w:r w:rsidRPr="00C14657">
        <w:rPr>
          <w:rFonts w:eastAsiaTheme="minorEastAsia"/>
          <w:sz w:val="24"/>
          <w:szCs w:val="24"/>
        </w:rPr>
        <w:t>par</w:t>
      </w:r>
      <w:r w:rsidR="00F92D11">
        <w:rPr>
          <w:rFonts w:eastAsiaTheme="minorEastAsia"/>
          <w:sz w:val="24"/>
          <w:szCs w:val="24"/>
        </w:rPr>
        <w:t>, então:</w:t>
      </w:r>
      <w:r w:rsidRPr="00C14657">
        <w:rPr>
          <w:rFonts w:eastAsiaTheme="minorEastAsia"/>
          <w:sz w:val="24"/>
          <w:szCs w:val="24"/>
        </w:rPr>
        <w:t xml:space="preserve"> </w:t>
      </w:r>
    </w:p>
    <w:p w14:paraId="285F499C" w14:textId="77777777" w:rsidR="00C14657" w:rsidRPr="00C14657" w:rsidRDefault="009944CB" w:rsidP="00E614AF">
      <w:pPr>
        <w:spacing w:before="240" w:after="120" w:line="360" w:lineRule="auto"/>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d</m:t>
              </m:r>
            </m:sub>
          </m:sSub>
          <m:r>
            <m:rPr>
              <m:aln/>
            </m:rP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2</m:t>
                          </m:r>
                        </m:den>
                      </m:f>
                    </m:e>
                  </m:d>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2</m:t>
                          </m:r>
                        </m:den>
                      </m:f>
                      <m:r>
                        <w:rPr>
                          <w:rFonts w:ascii="Cambria Math" w:eastAsiaTheme="minorEastAsia" w:hAnsi="Cambria Math"/>
                          <w:sz w:val="24"/>
                          <w:szCs w:val="24"/>
                        </w:rPr>
                        <m:t>+1</m:t>
                      </m:r>
                    </m:e>
                  </m:d>
                </m:sub>
              </m:sSub>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2</m:t>
                          </m:r>
                        </m:den>
                      </m:f>
                    </m:e>
                  </m:d>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2</m:t>
                          </m:r>
                        </m:den>
                      </m:f>
                      <m:r>
                        <w:rPr>
                          <w:rFonts w:ascii="Cambria Math" w:eastAsiaTheme="minorEastAsia" w:hAnsi="Cambria Math"/>
                          <w:sz w:val="24"/>
                          <w:szCs w:val="24"/>
                        </w:rPr>
                        <m:t>+1</m:t>
                      </m:r>
                    </m:e>
                  </m:d>
                </m:sub>
              </m:sSub>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d>
                    <m:dPr>
                      <m:ctrlPr>
                        <w:rPr>
                          <w:rFonts w:ascii="Cambria Math" w:eastAsiaTheme="minorEastAsia" w:hAnsi="Cambria Math"/>
                          <w:i/>
                          <w:sz w:val="24"/>
                          <w:szCs w:val="24"/>
                        </w:rPr>
                      </m:ctrlPr>
                    </m:dPr>
                    <m:e>
                      <m:r>
                        <w:rPr>
                          <w:rFonts w:ascii="Cambria Math" w:eastAsiaTheme="minorEastAsia" w:hAnsi="Cambria Math"/>
                          <w:sz w:val="24"/>
                          <w:szCs w:val="24"/>
                        </w:rPr>
                        <m:t>2</m:t>
                      </m:r>
                    </m:e>
                  </m:d>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d>
                    <m:dPr>
                      <m:ctrlPr>
                        <w:rPr>
                          <w:rFonts w:ascii="Cambria Math" w:eastAsiaTheme="minorEastAsia" w:hAnsi="Cambria Math"/>
                          <w:i/>
                          <w:sz w:val="24"/>
                          <w:szCs w:val="24"/>
                        </w:rPr>
                      </m:ctrlPr>
                    </m:dPr>
                    <m:e>
                      <m:r>
                        <w:rPr>
                          <w:rFonts w:ascii="Cambria Math" w:eastAsiaTheme="minorEastAsia" w:hAnsi="Cambria Math"/>
                          <w:sz w:val="24"/>
                          <w:szCs w:val="24"/>
                        </w:rPr>
                        <m:t>3</m:t>
                      </m:r>
                    </m:e>
                  </m:d>
                </m:sub>
              </m:sSub>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5+7</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12</m:t>
              </m:r>
            </m:num>
            <m:den>
              <m:r>
                <w:rPr>
                  <w:rFonts w:ascii="Cambria Math" w:eastAsiaTheme="minorEastAsia" w:hAnsi="Cambria Math"/>
                  <w:sz w:val="24"/>
                  <w:szCs w:val="24"/>
                </w:rPr>
                <m:t>2</m:t>
              </m:r>
            </m:den>
          </m:f>
          <m:r>
            <w:rPr>
              <w:rFonts w:ascii="Cambria Math" w:eastAsiaTheme="minorEastAsia" w:hAnsi="Cambria Math"/>
              <w:sz w:val="24"/>
              <w:szCs w:val="24"/>
            </w:rPr>
            <m:t>=6.</m:t>
          </m:r>
        </m:oMath>
      </m:oMathPara>
    </w:p>
    <w:p w14:paraId="6A97B6E4" w14:textId="77777777" w:rsidR="00B106F8" w:rsidRDefault="00B106F8" w:rsidP="00B0197C">
      <w:pPr>
        <w:spacing w:after="0" w:line="360" w:lineRule="auto"/>
        <w:jc w:val="both"/>
        <w:rPr>
          <w:rFonts w:eastAsiaTheme="minorEastAsia"/>
          <w:b/>
          <w:sz w:val="32"/>
          <w:szCs w:val="32"/>
        </w:rPr>
      </w:pPr>
    </w:p>
    <w:p w14:paraId="59504522" w14:textId="77777777" w:rsidR="00E05044" w:rsidRPr="00B90ECD" w:rsidRDefault="00B90ECD" w:rsidP="00C53531">
      <w:pPr>
        <w:pStyle w:val="Ttulo3"/>
        <w:spacing w:before="240" w:after="360"/>
        <w:rPr>
          <w:rFonts w:asciiTheme="minorHAnsi" w:eastAsiaTheme="minorEastAsia" w:hAnsiTheme="minorHAnsi"/>
          <w:color w:val="auto"/>
          <w:sz w:val="32"/>
          <w:szCs w:val="32"/>
        </w:rPr>
      </w:pPr>
      <w:bookmarkStart w:id="57" w:name="_Toc5149984"/>
      <w:r w:rsidRPr="00B90ECD">
        <w:rPr>
          <w:rFonts w:asciiTheme="minorHAnsi" w:eastAsiaTheme="minorEastAsia" w:hAnsiTheme="minorHAnsi"/>
          <w:color w:val="auto"/>
          <w:sz w:val="32"/>
          <w:szCs w:val="32"/>
        </w:rPr>
        <w:lastRenderedPageBreak/>
        <w:t xml:space="preserve">2.4 </w:t>
      </w:r>
      <w:r w:rsidR="00E05044" w:rsidRPr="00B90ECD">
        <w:rPr>
          <w:rFonts w:asciiTheme="minorHAnsi" w:eastAsiaTheme="minorEastAsia" w:hAnsiTheme="minorHAnsi"/>
          <w:color w:val="auto"/>
          <w:sz w:val="32"/>
          <w:szCs w:val="32"/>
        </w:rPr>
        <w:t>Mediana (dados agrupados)</w:t>
      </w:r>
      <w:bookmarkEnd w:id="57"/>
    </w:p>
    <w:p w14:paraId="7779104D" w14:textId="77777777" w:rsidR="00766B14" w:rsidRPr="00561BCE" w:rsidRDefault="00766B14" w:rsidP="00C53531">
      <w:pPr>
        <w:tabs>
          <w:tab w:val="left" w:pos="7075"/>
        </w:tabs>
        <w:spacing w:before="240" w:after="120" w:line="360" w:lineRule="auto"/>
        <w:jc w:val="both"/>
        <w:rPr>
          <w:rFonts w:eastAsiaTheme="minorEastAsia"/>
          <w:b/>
          <w:sz w:val="28"/>
          <w:szCs w:val="28"/>
        </w:rPr>
      </w:pPr>
      <w:r w:rsidRPr="00561BCE">
        <w:rPr>
          <w:rFonts w:eastAsiaTheme="minorEastAsia"/>
          <w:b/>
          <w:sz w:val="28"/>
          <w:szCs w:val="28"/>
        </w:rPr>
        <w:t xml:space="preserve">Dados discretos </w:t>
      </w:r>
      <w:r w:rsidR="00C53531">
        <w:rPr>
          <w:rFonts w:eastAsiaTheme="minorEastAsia"/>
          <w:b/>
          <w:sz w:val="28"/>
          <w:szCs w:val="28"/>
        </w:rPr>
        <w:tab/>
      </w:r>
    </w:p>
    <w:p w14:paraId="7A7349D6" w14:textId="77777777" w:rsidR="00766B14" w:rsidRPr="00EA1385" w:rsidRDefault="00766B14" w:rsidP="00B0197C">
      <w:pPr>
        <w:tabs>
          <w:tab w:val="left" w:pos="709"/>
        </w:tabs>
        <w:spacing w:after="360" w:line="360" w:lineRule="auto"/>
        <w:jc w:val="both"/>
        <w:rPr>
          <w:rFonts w:eastAsiaTheme="minorEastAsia"/>
          <w:sz w:val="24"/>
          <w:szCs w:val="24"/>
        </w:rPr>
      </w:pPr>
      <w:r>
        <w:rPr>
          <w:rFonts w:eastAsiaTheme="minorEastAsia"/>
          <w:sz w:val="24"/>
          <w:szCs w:val="24"/>
        </w:rPr>
        <w:tab/>
      </w:r>
      <w:r w:rsidRPr="00EA1385">
        <w:rPr>
          <w:rFonts w:eastAsiaTheme="minorEastAsia"/>
          <w:sz w:val="24"/>
          <w:szCs w:val="24"/>
        </w:rPr>
        <w:t xml:space="preserve">Para dados quantitativos discretos agrupados em uma tabela de distribuição de frequências, utilizamos a frequência acumulada para verificar em que classe está o elemento da posição central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n</m:t>
                    </m:r>
                    <m:r>
                      <w:rPr>
                        <w:rFonts w:ascii="Cambria Math" w:eastAsiaTheme="minorEastAsia"/>
                        <w:sz w:val="24"/>
                        <w:szCs w:val="24"/>
                      </w:rPr>
                      <m:t>+1</m:t>
                    </m:r>
                  </m:num>
                  <m:den>
                    <m:r>
                      <w:rPr>
                        <w:rFonts w:ascii="Cambria Math" w:eastAsiaTheme="minorEastAsia"/>
                        <w:sz w:val="24"/>
                        <w:szCs w:val="24"/>
                      </w:rPr>
                      <m:t>2</m:t>
                    </m:r>
                  </m:den>
                </m:f>
              </m:e>
            </m:d>
          </m:sub>
        </m:sSub>
      </m:oMath>
      <w:r w:rsidRPr="00EA1385">
        <w:rPr>
          <w:rFonts w:eastAsiaTheme="minorEastAsia"/>
          <w:sz w:val="24"/>
          <w:szCs w:val="24"/>
        </w:rPr>
        <w:t xml:space="preserve">, caso </w:t>
      </w:r>
      <m:oMath>
        <m:r>
          <w:rPr>
            <w:rFonts w:ascii="Cambria Math" w:eastAsiaTheme="minorEastAsia" w:hAnsi="Cambria Math"/>
            <w:sz w:val="24"/>
            <w:szCs w:val="24"/>
          </w:rPr>
          <m:t>n</m:t>
        </m:r>
      </m:oMath>
      <w:r w:rsidRPr="00EA1385">
        <w:rPr>
          <w:rFonts w:eastAsiaTheme="minorEastAsia"/>
          <w:sz w:val="24"/>
          <w:szCs w:val="24"/>
        </w:rPr>
        <w:t xml:space="preserve"> for ímpar, ou os dois elementos centrais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sz w:val="24"/>
                        <w:szCs w:val="24"/>
                      </w:rPr>
                      <m:t>2</m:t>
                    </m:r>
                  </m:den>
                </m:f>
              </m:e>
            </m:d>
          </m:sub>
        </m:sSub>
      </m:oMath>
      <w:r w:rsidRPr="00EA1385">
        <w:rPr>
          <w:rFonts w:eastAsiaTheme="minorEastAsia"/>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sz w:val="24"/>
                        <w:szCs w:val="24"/>
                      </w:rPr>
                      <m:t>2</m:t>
                    </m:r>
                  </m:den>
                </m:f>
                <m:r>
                  <w:rPr>
                    <w:rFonts w:ascii="Cambria Math" w:eastAsiaTheme="minorEastAsia"/>
                    <w:sz w:val="24"/>
                    <w:szCs w:val="24"/>
                  </w:rPr>
                  <m:t>+1</m:t>
                </m:r>
              </m:e>
            </m:d>
          </m:sub>
        </m:sSub>
      </m:oMath>
      <w:r w:rsidRPr="00EA1385">
        <w:rPr>
          <w:rFonts w:eastAsiaTheme="minorEastAsia"/>
          <w:sz w:val="24"/>
          <w:szCs w:val="24"/>
        </w:rPr>
        <w:t xml:space="preserve"> caso </w:t>
      </w:r>
      <m:oMath>
        <m:r>
          <w:rPr>
            <w:rFonts w:ascii="Cambria Math" w:eastAsiaTheme="minorEastAsia" w:hAnsi="Cambria Math"/>
            <w:sz w:val="24"/>
            <w:szCs w:val="24"/>
          </w:rPr>
          <m:t>n</m:t>
        </m:r>
      </m:oMath>
      <w:r w:rsidRPr="00EA1385">
        <w:rPr>
          <w:rFonts w:eastAsiaTheme="minorEastAsia"/>
          <w:sz w:val="24"/>
          <w:szCs w:val="24"/>
        </w:rPr>
        <w:t xml:space="preserve"> for par.</w:t>
      </w:r>
      <w:r w:rsidR="00BC64BD">
        <w:rPr>
          <w:rFonts w:eastAsiaTheme="minorEastAsia"/>
          <w:sz w:val="24"/>
          <w:szCs w:val="24"/>
        </w:rPr>
        <w:t xml:space="preserve"> A frequência acumulada de uma determinada linha é a soma da</w:t>
      </w:r>
      <w:r w:rsidR="004C2CAF">
        <w:rPr>
          <w:rFonts w:eastAsiaTheme="minorEastAsia"/>
          <w:sz w:val="24"/>
          <w:szCs w:val="24"/>
        </w:rPr>
        <w:t>s</w:t>
      </w:r>
      <w:r w:rsidR="00BC64BD">
        <w:rPr>
          <w:rFonts w:eastAsiaTheme="minorEastAsia"/>
          <w:sz w:val="24"/>
          <w:szCs w:val="24"/>
        </w:rPr>
        <w:t xml:space="preserve"> frequências das linhas anteriores</w:t>
      </w:r>
      <w:r w:rsidR="004C2CAF">
        <w:rPr>
          <w:rFonts w:eastAsiaTheme="minorEastAsia"/>
          <w:sz w:val="24"/>
          <w:szCs w:val="24"/>
        </w:rPr>
        <w:t xml:space="preserve"> com a frequência desta linha (Tabela 2.4)</w:t>
      </w:r>
      <w:r w:rsidR="00BC64BD">
        <w:rPr>
          <w:rFonts w:eastAsiaTheme="minorEastAsia"/>
          <w:sz w:val="24"/>
          <w:szCs w:val="24"/>
        </w:rPr>
        <w:t>.</w:t>
      </w:r>
    </w:p>
    <w:p w14:paraId="33E49E4A" w14:textId="77777777" w:rsidR="004C2CAF" w:rsidRPr="00395C9C" w:rsidRDefault="004C2CAF" w:rsidP="004C2CAF">
      <w:pPr>
        <w:pStyle w:val="Legenda"/>
        <w:keepNext/>
        <w:spacing w:before="240" w:after="120"/>
        <w:jc w:val="both"/>
        <w:rPr>
          <w:b w:val="0"/>
          <w:color w:val="auto"/>
          <w:sz w:val="20"/>
          <w:szCs w:val="20"/>
        </w:rPr>
      </w:pPr>
      <w:r>
        <w:rPr>
          <w:color w:val="auto"/>
          <w:sz w:val="20"/>
          <w:szCs w:val="20"/>
        </w:rPr>
        <w:t>Tabela</w:t>
      </w:r>
      <w:r w:rsidRPr="001B6E5F">
        <w:rPr>
          <w:color w:val="auto"/>
          <w:sz w:val="20"/>
          <w:szCs w:val="20"/>
        </w:rPr>
        <w:t xml:space="preserve"> </w:t>
      </w:r>
      <w:r>
        <w:rPr>
          <w:color w:val="auto"/>
          <w:sz w:val="20"/>
          <w:szCs w:val="20"/>
        </w:rPr>
        <w:t xml:space="preserve">2.4. </w:t>
      </w:r>
      <w:r>
        <w:rPr>
          <w:b w:val="0"/>
          <w:color w:val="auto"/>
          <w:sz w:val="20"/>
          <w:szCs w:val="20"/>
        </w:rPr>
        <w:t>Obtenção das frequências acumuladas</w:t>
      </w:r>
    </w:p>
    <w:tbl>
      <w:tblPr>
        <w:tblStyle w:val="Tabelacomgrade"/>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569"/>
        <w:gridCol w:w="2635"/>
        <w:gridCol w:w="3300"/>
      </w:tblGrid>
      <w:tr w:rsidR="00BC64BD" w:rsidRPr="004C2CAF" w14:paraId="0ACDAAA3" w14:textId="77777777" w:rsidTr="004C2CAF">
        <w:tc>
          <w:tcPr>
            <w:tcW w:w="2767" w:type="dxa"/>
            <w:tcBorders>
              <w:bottom w:val="single" w:sz="4" w:space="0" w:color="auto"/>
            </w:tcBorders>
            <w:vAlign w:val="center"/>
          </w:tcPr>
          <w:p w14:paraId="649946FC" w14:textId="77777777" w:rsidR="00BC64BD" w:rsidRPr="004C2CAF" w:rsidRDefault="00BC64BD" w:rsidP="00252062">
            <w:pPr>
              <w:spacing w:before="60" w:after="60"/>
              <w:jc w:val="center"/>
              <w:rPr>
                <w:b/>
              </w:rPr>
            </w:pPr>
            <w:r w:rsidRPr="004C2CAF">
              <w:rPr>
                <w:b/>
              </w:rPr>
              <w:t xml:space="preserve">Dados </w:t>
            </w:r>
            <m:oMath>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oMath>
          </w:p>
        </w:tc>
        <w:tc>
          <w:tcPr>
            <w:tcW w:w="2791" w:type="dxa"/>
            <w:tcBorders>
              <w:bottom w:val="single" w:sz="4" w:space="0" w:color="auto"/>
            </w:tcBorders>
            <w:vAlign w:val="center"/>
          </w:tcPr>
          <w:p w14:paraId="67452409" w14:textId="77777777" w:rsidR="00BC64BD" w:rsidRPr="004C2CAF" w:rsidRDefault="00BC64BD" w:rsidP="00252062">
            <w:pPr>
              <w:spacing w:before="60" w:after="60"/>
              <w:jc w:val="center"/>
              <w:rPr>
                <w:b/>
              </w:rPr>
            </w:pPr>
            <w:r w:rsidRPr="004C2CAF">
              <w:rPr>
                <w:b/>
              </w:rPr>
              <w:t xml:space="preserve">Frequência </w:t>
            </w:r>
            <m:oMath>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i</m:t>
                      </m:r>
                    </m:sub>
                  </m:sSub>
                </m:e>
              </m:d>
            </m:oMath>
          </w:p>
        </w:tc>
        <w:tc>
          <w:tcPr>
            <w:tcW w:w="3162" w:type="dxa"/>
            <w:tcBorders>
              <w:bottom w:val="single" w:sz="4" w:space="0" w:color="auto"/>
            </w:tcBorders>
            <w:vAlign w:val="center"/>
          </w:tcPr>
          <w:p w14:paraId="62845C16" w14:textId="77777777" w:rsidR="00BC64BD" w:rsidRPr="004C2CAF" w:rsidRDefault="004C2CAF" w:rsidP="00252062">
            <w:pPr>
              <w:spacing w:before="60" w:after="60"/>
              <w:jc w:val="center"/>
              <w:rPr>
                <w:b/>
              </w:rPr>
            </w:pPr>
            <m:oMathPara>
              <m:oMath>
                <m:r>
                  <m:rPr>
                    <m:sty m:val="bi"/>
                  </m:rPr>
                  <w:rPr>
                    <w:rFonts w:ascii="Cambria Math" w:hAnsi="Cambria Math"/>
                  </w:rPr>
                  <m:t xml:space="preserve">Frequência Acumulada </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ac</m:t>
                        </m:r>
                      </m:sub>
                    </m:sSub>
                  </m:e>
                </m:d>
              </m:oMath>
            </m:oMathPara>
          </w:p>
        </w:tc>
      </w:tr>
      <w:tr w:rsidR="00BC64BD" w14:paraId="56EB87BB" w14:textId="77777777" w:rsidTr="004C2CAF">
        <w:tc>
          <w:tcPr>
            <w:tcW w:w="2767" w:type="dxa"/>
            <w:tcBorders>
              <w:top w:val="single" w:sz="4" w:space="0" w:color="auto"/>
              <w:bottom w:val="nil"/>
            </w:tcBorders>
            <w:vAlign w:val="center"/>
          </w:tcPr>
          <w:p w14:paraId="0F17DF3F" w14:textId="77777777" w:rsidR="00BC64BD" w:rsidRDefault="009944CB" w:rsidP="00252062">
            <w:pPr>
              <w:spacing w:before="60" w:after="60"/>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2791" w:type="dxa"/>
            <w:tcBorders>
              <w:top w:val="single" w:sz="4" w:space="0" w:color="auto"/>
              <w:bottom w:val="nil"/>
            </w:tcBorders>
            <w:vAlign w:val="center"/>
          </w:tcPr>
          <w:p w14:paraId="21DC37EC" w14:textId="77777777" w:rsidR="00BC64BD" w:rsidRDefault="009944CB" w:rsidP="00252062">
            <w:pPr>
              <w:spacing w:before="60" w:after="60"/>
              <w:jc w:val="cente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oMath>
            </m:oMathPara>
          </w:p>
        </w:tc>
        <w:tc>
          <w:tcPr>
            <w:tcW w:w="3162" w:type="dxa"/>
            <w:tcBorders>
              <w:top w:val="single" w:sz="4" w:space="0" w:color="auto"/>
              <w:bottom w:val="nil"/>
            </w:tcBorders>
            <w:vAlign w:val="center"/>
          </w:tcPr>
          <w:p w14:paraId="185A2FE1" w14:textId="77777777" w:rsidR="00BC64BD" w:rsidRPr="004C2CAF" w:rsidRDefault="009944CB" w:rsidP="00252062">
            <w:pPr>
              <w:spacing w:before="60" w:after="60"/>
              <w:jc w:val="center"/>
              <w:rPr>
                <w:b/>
              </w:rPr>
            </w:pPr>
            <m:oMathPara>
              <m:oMath>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1</m:t>
                    </m:r>
                  </m:sub>
                </m:sSub>
              </m:oMath>
            </m:oMathPara>
          </w:p>
        </w:tc>
      </w:tr>
      <w:tr w:rsidR="00BC64BD" w14:paraId="2A895277" w14:textId="77777777" w:rsidTr="004C2CAF">
        <w:tc>
          <w:tcPr>
            <w:tcW w:w="2767" w:type="dxa"/>
            <w:tcBorders>
              <w:top w:val="nil"/>
              <w:bottom w:val="nil"/>
            </w:tcBorders>
            <w:vAlign w:val="center"/>
          </w:tcPr>
          <w:p w14:paraId="24C2E53B" w14:textId="77777777" w:rsidR="00BC64BD" w:rsidRDefault="009944CB" w:rsidP="00252062">
            <w:pPr>
              <w:spacing w:before="60" w:after="60"/>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2791" w:type="dxa"/>
            <w:tcBorders>
              <w:top w:val="nil"/>
              <w:bottom w:val="nil"/>
            </w:tcBorders>
            <w:vAlign w:val="center"/>
          </w:tcPr>
          <w:p w14:paraId="63E0C92B" w14:textId="77777777" w:rsidR="00BC64BD" w:rsidRDefault="009944CB" w:rsidP="00252062">
            <w:pPr>
              <w:spacing w:before="60" w:after="60"/>
              <w:jc w:val="cente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oMath>
            </m:oMathPara>
          </w:p>
        </w:tc>
        <w:tc>
          <w:tcPr>
            <w:tcW w:w="3162" w:type="dxa"/>
            <w:tcBorders>
              <w:top w:val="nil"/>
              <w:bottom w:val="nil"/>
            </w:tcBorders>
            <w:vAlign w:val="center"/>
          </w:tcPr>
          <w:p w14:paraId="4192746D" w14:textId="77777777" w:rsidR="00BC64BD" w:rsidRDefault="009944CB" w:rsidP="00252062">
            <w:pPr>
              <w:spacing w:before="60" w:after="60"/>
              <w:jc w:val="cente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2</m:t>
                    </m:r>
                  </m:sub>
                </m:sSub>
              </m:oMath>
            </m:oMathPara>
          </w:p>
        </w:tc>
      </w:tr>
      <w:tr w:rsidR="00BC64BD" w14:paraId="6AD88D69" w14:textId="77777777" w:rsidTr="004C2CAF">
        <w:tc>
          <w:tcPr>
            <w:tcW w:w="2767" w:type="dxa"/>
            <w:tcBorders>
              <w:top w:val="nil"/>
              <w:bottom w:val="nil"/>
            </w:tcBorders>
            <w:vAlign w:val="center"/>
          </w:tcPr>
          <w:p w14:paraId="712D630A" w14:textId="77777777" w:rsidR="00BC64BD" w:rsidRDefault="009944CB" w:rsidP="00252062">
            <w:pPr>
              <w:spacing w:before="60" w:after="60"/>
              <w:jc w:val="cente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oMath>
            </m:oMathPara>
          </w:p>
        </w:tc>
        <w:tc>
          <w:tcPr>
            <w:tcW w:w="2791" w:type="dxa"/>
            <w:tcBorders>
              <w:top w:val="nil"/>
              <w:bottom w:val="nil"/>
            </w:tcBorders>
            <w:vAlign w:val="center"/>
          </w:tcPr>
          <w:p w14:paraId="753D5F3B" w14:textId="77777777" w:rsidR="00BC64BD" w:rsidRDefault="009944CB" w:rsidP="00252062">
            <w:pPr>
              <w:spacing w:before="60" w:after="60"/>
              <w:jc w:val="center"/>
            </w:pPr>
            <m:oMathPara>
              <m:oMath>
                <m:sSub>
                  <m:sSubPr>
                    <m:ctrlPr>
                      <w:rPr>
                        <w:rFonts w:ascii="Cambria Math" w:hAnsi="Cambria Math"/>
                        <w:i/>
                      </w:rPr>
                    </m:ctrlPr>
                  </m:sSubPr>
                  <m:e>
                    <m:r>
                      <w:rPr>
                        <w:rFonts w:ascii="Cambria Math" w:hAnsi="Cambria Math"/>
                      </w:rPr>
                      <m:t>f</m:t>
                    </m:r>
                  </m:e>
                  <m:sub>
                    <m:r>
                      <w:rPr>
                        <w:rFonts w:ascii="Cambria Math" w:hAnsi="Cambria Math"/>
                      </w:rPr>
                      <m:t>3</m:t>
                    </m:r>
                  </m:sub>
                </m:sSub>
              </m:oMath>
            </m:oMathPara>
          </w:p>
        </w:tc>
        <w:tc>
          <w:tcPr>
            <w:tcW w:w="3162" w:type="dxa"/>
            <w:tcBorders>
              <w:top w:val="nil"/>
              <w:bottom w:val="nil"/>
            </w:tcBorders>
            <w:vAlign w:val="center"/>
          </w:tcPr>
          <w:p w14:paraId="4E7B4A27" w14:textId="77777777" w:rsidR="00BC64BD" w:rsidRDefault="009944CB" w:rsidP="00252062">
            <w:pPr>
              <w:spacing w:before="60" w:after="60"/>
              <w:jc w:val="cente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3</m:t>
                    </m:r>
                  </m:sub>
                </m:sSub>
              </m:oMath>
            </m:oMathPara>
          </w:p>
        </w:tc>
      </w:tr>
      <w:tr w:rsidR="00BC64BD" w14:paraId="4534BDA4" w14:textId="77777777" w:rsidTr="004C2CAF">
        <w:tc>
          <w:tcPr>
            <w:tcW w:w="2767" w:type="dxa"/>
            <w:tcBorders>
              <w:top w:val="nil"/>
              <w:bottom w:val="nil"/>
            </w:tcBorders>
            <w:vAlign w:val="center"/>
          </w:tcPr>
          <w:p w14:paraId="10B5EDC8" w14:textId="77777777" w:rsidR="00BC64BD" w:rsidRDefault="00BC64BD" w:rsidP="00252062">
            <w:pPr>
              <w:spacing w:before="60" w:after="60"/>
              <w:jc w:val="center"/>
            </w:pPr>
            <m:oMathPara>
              <m:oMath>
                <m:r>
                  <w:rPr>
                    <w:rFonts w:ascii="Cambria Math" w:hAnsi="Cambria Math"/>
                  </w:rPr>
                  <m:t>⋮</m:t>
                </m:r>
              </m:oMath>
            </m:oMathPara>
          </w:p>
        </w:tc>
        <w:tc>
          <w:tcPr>
            <w:tcW w:w="2791" w:type="dxa"/>
            <w:tcBorders>
              <w:top w:val="nil"/>
              <w:bottom w:val="nil"/>
            </w:tcBorders>
            <w:vAlign w:val="center"/>
          </w:tcPr>
          <w:p w14:paraId="2E6FD638" w14:textId="77777777" w:rsidR="00BC64BD" w:rsidRDefault="00BC64BD" w:rsidP="00252062">
            <w:pPr>
              <w:spacing w:before="60" w:after="60"/>
              <w:jc w:val="center"/>
            </w:pPr>
            <m:oMathPara>
              <m:oMath>
                <m:r>
                  <w:rPr>
                    <w:rFonts w:ascii="Cambria Math" w:hAnsi="Cambria Math"/>
                  </w:rPr>
                  <m:t>⋮</m:t>
                </m:r>
              </m:oMath>
            </m:oMathPara>
          </w:p>
        </w:tc>
        <w:tc>
          <w:tcPr>
            <w:tcW w:w="3162" w:type="dxa"/>
            <w:tcBorders>
              <w:top w:val="nil"/>
              <w:bottom w:val="nil"/>
            </w:tcBorders>
            <w:vAlign w:val="center"/>
          </w:tcPr>
          <w:p w14:paraId="1379DD8A" w14:textId="77777777" w:rsidR="00BC64BD" w:rsidRDefault="00BC64BD" w:rsidP="00252062">
            <w:pPr>
              <w:spacing w:before="60" w:after="60"/>
              <w:jc w:val="center"/>
            </w:pPr>
            <m:oMathPara>
              <m:oMath>
                <m:r>
                  <w:rPr>
                    <w:rFonts w:ascii="Cambria Math" w:hAnsi="Cambria Math"/>
                  </w:rPr>
                  <m:t>⋮</m:t>
                </m:r>
              </m:oMath>
            </m:oMathPara>
          </w:p>
        </w:tc>
      </w:tr>
      <w:tr w:rsidR="00BC64BD" w14:paraId="260E0BC9" w14:textId="77777777" w:rsidTr="004C2CAF">
        <w:tc>
          <w:tcPr>
            <w:tcW w:w="2767" w:type="dxa"/>
            <w:tcBorders>
              <w:top w:val="nil"/>
              <w:bottom w:val="single" w:sz="4" w:space="0" w:color="auto"/>
            </w:tcBorders>
            <w:vAlign w:val="center"/>
          </w:tcPr>
          <w:p w14:paraId="135C137F" w14:textId="77777777" w:rsidR="00BC64BD" w:rsidRDefault="009944CB" w:rsidP="00252062">
            <w:pPr>
              <w:spacing w:before="60" w:after="60"/>
              <w:jc w:val="center"/>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oMath>
            </m:oMathPara>
          </w:p>
        </w:tc>
        <w:tc>
          <w:tcPr>
            <w:tcW w:w="2791" w:type="dxa"/>
            <w:tcBorders>
              <w:top w:val="nil"/>
              <w:bottom w:val="single" w:sz="4" w:space="0" w:color="auto"/>
            </w:tcBorders>
            <w:vAlign w:val="center"/>
          </w:tcPr>
          <w:p w14:paraId="4E64BD96" w14:textId="77777777" w:rsidR="00BC64BD" w:rsidRDefault="009944CB" w:rsidP="00252062">
            <w:pPr>
              <w:spacing w:before="60" w:after="60"/>
              <w:jc w:val="center"/>
            </w:pPr>
            <m:oMathPara>
              <m:oMath>
                <m:sSub>
                  <m:sSubPr>
                    <m:ctrlPr>
                      <w:rPr>
                        <w:rFonts w:ascii="Cambria Math" w:hAnsi="Cambria Math"/>
                        <w:i/>
                      </w:rPr>
                    </m:ctrlPr>
                  </m:sSubPr>
                  <m:e>
                    <m:r>
                      <w:rPr>
                        <w:rFonts w:ascii="Cambria Math" w:hAnsi="Cambria Math"/>
                      </w:rPr>
                      <m:t>f</m:t>
                    </m:r>
                  </m:e>
                  <m:sub>
                    <m:r>
                      <w:rPr>
                        <w:rFonts w:ascii="Cambria Math" w:hAnsi="Cambria Math"/>
                      </w:rPr>
                      <m:t>k</m:t>
                    </m:r>
                  </m:sub>
                </m:sSub>
              </m:oMath>
            </m:oMathPara>
          </w:p>
        </w:tc>
        <w:tc>
          <w:tcPr>
            <w:tcW w:w="3162" w:type="dxa"/>
            <w:tcBorders>
              <w:top w:val="nil"/>
              <w:bottom w:val="single" w:sz="4" w:space="0" w:color="auto"/>
            </w:tcBorders>
            <w:vAlign w:val="center"/>
          </w:tcPr>
          <w:p w14:paraId="09CA0427" w14:textId="77777777" w:rsidR="00BC64BD" w:rsidRDefault="009944CB" w:rsidP="00252062">
            <w:pPr>
              <w:spacing w:before="60" w:after="60"/>
              <w:jc w:val="cente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3</m:t>
                    </m:r>
                  </m:sub>
                </m:sSub>
                <m: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k</m:t>
                    </m:r>
                  </m:sub>
                </m:sSub>
              </m:oMath>
            </m:oMathPara>
          </w:p>
        </w:tc>
      </w:tr>
      <w:tr w:rsidR="00BC64BD" w14:paraId="4485B12F" w14:textId="77777777" w:rsidTr="004C2CAF">
        <w:tc>
          <w:tcPr>
            <w:tcW w:w="2767" w:type="dxa"/>
            <w:tcBorders>
              <w:top w:val="single" w:sz="4" w:space="0" w:color="auto"/>
            </w:tcBorders>
            <w:vAlign w:val="center"/>
          </w:tcPr>
          <w:p w14:paraId="03E6D9AB" w14:textId="77777777" w:rsidR="00BC64BD" w:rsidRDefault="00BC64BD" w:rsidP="00252062">
            <w:pPr>
              <w:spacing w:before="60" w:after="60"/>
              <w:jc w:val="center"/>
            </w:pPr>
            <w:r>
              <w:t>Total</w:t>
            </w:r>
          </w:p>
        </w:tc>
        <w:tc>
          <w:tcPr>
            <w:tcW w:w="2791" w:type="dxa"/>
            <w:tcBorders>
              <w:top w:val="single" w:sz="4" w:space="0" w:color="auto"/>
            </w:tcBorders>
            <w:vAlign w:val="center"/>
          </w:tcPr>
          <w:p w14:paraId="4A3918B6" w14:textId="77777777" w:rsidR="00BC64BD" w:rsidRDefault="00BC64BD" w:rsidP="00252062">
            <w:pPr>
              <w:spacing w:before="60" w:after="60"/>
              <w:jc w:val="cente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m:oMathPara>
          </w:p>
        </w:tc>
        <w:tc>
          <w:tcPr>
            <w:tcW w:w="3162" w:type="dxa"/>
            <w:tcBorders>
              <w:top w:val="single" w:sz="4" w:space="0" w:color="auto"/>
            </w:tcBorders>
            <w:vAlign w:val="center"/>
          </w:tcPr>
          <w:p w14:paraId="0B75E2AD" w14:textId="77777777" w:rsidR="00BC64BD" w:rsidRDefault="00BC64BD" w:rsidP="00252062">
            <w:pPr>
              <w:spacing w:before="60" w:after="60"/>
              <w:jc w:val="center"/>
            </w:pPr>
            <m:oMathPara>
              <m:oMath>
                <m:r>
                  <w:rPr>
                    <w:rFonts w:ascii="Cambria Math" w:hAnsi="Cambria Math"/>
                  </w:rPr>
                  <m:t>-</m:t>
                </m:r>
              </m:oMath>
            </m:oMathPara>
          </w:p>
        </w:tc>
      </w:tr>
    </w:tbl>
    <w:p w14:paraId="57EB239A" w14:textId="77777777" w:rsidR="00B02FE1" w:rsidRDefault="00B02FE1" w:rsidP="00E614AF">
      <w:pPr>
        <w:tabs>
          <w:tab w:val="left" w:pos="7434"/>
        </w:tabs>
        <w:spacing w:before="360" w:after="120" w:line="360" w:lineRule="auto"/>
        <w:jc w:val="both"/>
        <w:rPr>
          <w:rFonts w:eastAsiaTheme="minorEastAsia"/>
          <w:b/>
          <w:sz w:val="28"/>
          <w:szCs w:val="28"/>
        </w:rPr>
      </w:pPr>
      <w:r w:rsidRPr="00EA1385">
        <w:rPr>
          <w:rFonts w:eastAsiaTheme="minorEastAsia"/>
          <w:b/>
          <w:sz w:val="28"/>
          <w:szCs w:val="28"/>
        </w:rPr>
        <w:t>Exemplo</w:t>
      </w:r>
    </w:p>
    <w:p w14:paraId="72C1A861" w14:textId="77777777" w:rsidR="004C2CAF" w:rsidRDefault="00B02FE1" w:rsidP="00BC64BD">
      <w:pPr>
        <w:tabs>
          <w:tab w:val="left" w:pos="709"/>
        </w:tabs>
        <w:spacing w:after="0" w:line="360" w:lineRule="auto"/>
        <w:jc w:val="both"/>
        <w:rPr>
          <w:sz w:val="24"/>
          <w:szCs w:val="24"/>
        </w:rPr>
      </w:pPr>
      <w:r>
        <w:rPr>
          <w:rFonts w:eastAsiaTheme="minorEastAsia"/>
          <w:b/>
          <w:sz w:val="28"/>
          <w:szCs w:val="28"/>
        </w:rPr>
        <w:tab/>
      </w:r>
      <w:r>
        <w:rPr>
          <w:sz w:val="24"/>
          <w:szCs w:val="24"/>
        </w:rPr>
        <w:t>Considerando os dados agrupados do número d</w:t>
      </w:r>
      <w:r w:rsidR="004C2CAF">
        <w:rPr>
          <w:sz w:val="24"/>
          <w:szCs w:val="24"/>
        </w:rPr>
        <w:t>e filhos de vinte funcionários</w:t>
      </w:r>
      <w:r w:rsidR="009D59AC">
        <w:rPr>
          <w:sz w:val="24"/>
          <w:szCs w:val="24"/>
        </w:rPr>
        <w:t xml:space="preserve"> (Tabela 2.5)</w:t>
      </w:r>
      <w:r w:rsidR="004C2CAF">
        <w:rPr>
          <w:sz w:val="24"/>
          <w:szCs w:val="24"/>
        </w:rPr>
        <w:t>, determinaremos</w:t>
      </w:r>
      <w:r>
        <w:rPr>
          <w:sz w:val="24"/>
          <w:szCs w:val="24"/>
        </w:rPr>
        <w:t xml:space="preserve"> a mediana. </w:t>
      </w:r>
      <w:r w:rsidR="00B106F8">
        <w:rPr>
          <w:sz w:val="24"/>
          <w:szCs w:val="24"/>
        </w:rPr>
        <w:t>U</w:t>
      </w:r>
      <w:r>
        <w:rPr>
          <w:sz w:val="24"/>
          <w:szCs w:val="24"/>
        </w:rPr>
        <w:t>saremos as fr</w:t>
      </w:r>
      <w:r w:rsidR="004C2CAF">
        <w:rPr>
          <w:sz w:val="24"/>
          <w:szCs w:val="24"/>
        </w:rPr>
        <w:t>equências acumuladas</w:t>
      </w:r>
      <w:r>
        <w:rPr>
          <w:sz w:val="24"/>
          <w:szCs w:val="24"/>
        </w:rPr>
        <w:t xml:space="preserve">. </w:t>
      </w:r>
    </w:p>
    <w:p w14:paraId="0A657E7D" w14:textId="77777777" w:rsidR="00B02FE1" w:rsidRPr="00395C9C" w:rsidRDefault="00B02FE1" w:rsidP="00846D40">
      <w:pPr>
        <w:pStyle w:val="Legenda"/>
        <w:keepNext/>
        <w:spacing w:before="240" w:after="120"/>
        <w:jc w:val="both"/>
        <w:rPr>
          <w:b w:val="0"/>
          <w:color w:val="auto"/>
          <w:sz w:val="20"/>
          <w:szCs w:val="20"/>
        </w:rPr>
      </w:pPr>
      <w:r>
        <w:rPr>
          <w:color w:val="auto"/>
          <w:sz w:val="20"/>
          <w:szCs w:val="20"/>
        </w:rPr>
        <w:t>Tabela</w:t>
      </w:r>
      <w:r w:rsidRPr="001B6E5F">
        <w:rPr>
          <w:color w:val="auto"/>
          <w:sz w:val="20"/>
          <w:szCs w:val="20"/>
        </w:rPr>
        <w:t xml:space="preserve"> </w:t>
      </w:r>
      <w:r w:rsidR="004C2CAF">
        <w:rPr>
          <w:color w:val="auto"/>
          <w:sz w:val="20"/>
          <w:szCs w:val="20"/>
        </w:rPr>
        <w:t>2.5</w:t>
      </w:r>
      <w:r>
        <w:rPr>
          <w:color w:val="auto"/>
          <w:sz w:val="20"/>
          <w:szCs w:val="20"/>
        </w:rPr>
        <w:t xml:space="preserve">. </w:t>
      </w:r>
      <w:r>
        <w:rPr>
          <w:b w:val="0"/>
          <w:color w:val="auto"/>
          <w:sz w:val="20"/>
          <w:szCs w:val="20"/>
        </w:rPr>
        <w:t>Distribuição de frequências para o número de filhos de vinte funcionários</w:t>
      </w:r>
    </w:p>
    <w:tbl>
      <w:tblPr>
        <w:tblStyle w:val="Tabelacomgrade"/>
        <w:tblW w:w="5151" w:type="pct"/>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445"/>
        <w:gridCol w:w="1837"/>
        <w:gridCol w:w="2507"/>
        <w:gridCol w:w="1972"/>
      </w:tblGrid>
      <w:tr w:rsidR="00B02FE1" w:rsidRPr="001C2776" w14:paraId="7CBEF9CE" w14:textId="77777777" w:rsidTr="00252062">
        <w:tc>
          <w:tcPr>
            <w:tcW w:w="1405" w:type="pct"/>
            <w:tcBorders>
              <w:top w:val="single" w:sz="4" w:space="0" w:color="auto"/>
              <w:bottom w:val="single" w:sz="4" w:space="0" w:color="auto"/>
            </w:tcBorders>
            <w:vAlign w:val="center"/>
          </w:tcPr>
          <w:p w14:paraId="72B22E97" w14:textId="77777777" w:rsidR="00B02FE1" w:rsidRPr="001C2776" w:rsidRDefault="00B02FE1" w:rsidP="00BC64BD">
            <w:pPr>
              <w:spacing w:before="120" w:after="120"/>
              <w:jc w:val="center"/>
              <w:rPr>
                <w:rFonts w:eastAsiaTheme="minorEastAsia"/>
                <w:b/>
                <w:sz w:val="24"/>
                <w:szCs w:val="24"/>
              </w:rPr>
            </w:pPr>
            <w:r>
              <w:rPr>
                <w:rFonts w:eastAsiaTheme="minorEastAsia"/>
                <w:b/>
                <w:sz w:val="24"/>
                <w:szCs w:val="24"/>
              </w:rPr>
              <w:t xml:space="preserve">Número de filhos </w:t>
            </w:r>
            <m:oMath>
              <m:d>
                <m:dPr>
                  <m:ctrlPr>
                    <w:rPr>
                      <w:rFonts w:ascii="Cambria Math" w:eastAsiaTheme="minorEastAsia" w:hAnsi="Cambria Math"/>
                      <w:b/>
                      <w:i/>
                      <w:sz w:val="24"/>
                      <w:szCs w:val="24"/>
                    </w:rPr>
                  </m:ctrlPr>
                </m:d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i</m:t>
                      </m:r>
                    </m:sub>
                  </m:sSub>
                </m:e>
              </m:d>
            </m:oMath>
          </w:p>
        </w:tc>
        <w:tc>
          <w:tcPr>
            <w:tcW w:w="1058" w:type="pct"/>
            <w:tcBorders>
              <w:top w:val="single" w:sz="4" w:space="0" w:color="auto"/>
              <w:bottom w:val="single" w:sz="4" w:space="0" w:color="auto"/>
            </w:tcBorders>
            <w:vAlign w:val="center"/>
          </w:tcPr>
          <w:p w14:paraId="38B24500" w14:textId="77777777" w:rsidR="00B02FE1" w:rsidRPr="001C2776" w:rsidRDefault="00B02FE1" w:rsidP="00BC64BD">
            <w:pPr>
              <w:spacing w:before="120" w:after="120"/>
              <w:jc w:val="center"/>
              <w:rPr>
                <w:rFonts w:eastAsiaTheme="minorEastAsia"/>
                <w:b/>
                <w:sz w:val="24"/>
                <w:szCs w:val="24"/>
              </w:rPr>
            </w:pPr>
            <w:r w:rsidRPr="001C2776">
              <w:rPr>
                <w:rFonts w:eastAsiaTheme="minorEastAsia"/>
                <w:b/>
                <w:sz w:val="24"/>
                <w:szCs w:val="24"/>
              </w:rPr>
              <w:t>Frequência</w:t>
            </w:r>
            <w:r>
              <w:rPr>
                <w:rFonts w:eastAsiaTheme="minorEastAsia"/>
                <w:b/>
                <w:sz w:val="24"/>
                <w:szCs w:val="24"/>
              </w:rPr>
              <w:t xml:space="preserve"> </w:t>
            </w:r>
            <m:oMath>
              <m:d>
                <m:dPr>
                  <m:ctrlPr>
                    <w:rPr>
                      <w:rFonts w:ascii="Cambria Math" w:eastAsiaTheme="minorEastAsia" w:hAnsi="Cambria Math"/>
                      <w:b/>
                      <w:i/>
                      <w:sz w:val="24"/>
                      <w:szCs w:val="24"/>
                    </w:rPr>
                  </m:ctrlPr>
                </m:d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i</m:t>
                      </m:r>
                    </m:sub>
                  </m:sSub>
                </m:e>
              </m:d>
            </m:oMath>
          </w:p>
        </w:tc>
        <w:tc>
          <w:tcPr>
            <w:tcW w:w="1440" w:type="pct"/>
            <w:tcBorders>
              <w:top w:val="single" w:sz="4" w:space="0" w:color="auto"/>
              <w:bottom w:val="single" w:sz="4" w:space="0" w:color="auto"/>
            </w:tcBorders>
            <w:vAlign w:val="center"/>
          </w:tcPr>
          <w:p w14:paraId="2A0DEB71" w14:textId="77777777" w:rsidR="00B02FE1" w:rsidRPr="001C2776" w:rsidRDefault="00B02FE1" w:rsidP="009D59AC">
            <w:pPr>
              <w:spacing w:before="120" w:after="120"/>
              <w:jc w:val="center"/>
              <w:rPr>
                <w:rFonts w:eastAsiaTheme="minorEastAsia"/>
                <w:b/>
                <w:sz w:val="24"/>
                <w:szCs w:val="24"/>
              </w:rPr>
            </w:pPr>
            <w:r>
              <w:rPr>
                <w:rFonts w:eastAsiaTheme="minorEastAsia"/>
                <w:b/>
                <w:sz w:val="24"/>
                <w:szCs w:val="24"/>
              </w:rPr>
              <w:t>Freq. Acumulada</w:t>
            </w:r>
            <w:r w:rsidR="009D59AC">
              <w:rPr>
                <w:rFonts w:eastAsiaTheme="minorEastAsia"/>
                <w:b/>
                <w:sz w:val="24"/>
                <w:szCs w:val="24"/>
              </w:rPr>
              <w:t xml:space="preserve"> </w:t>
            </w:r>
            <m:oMath>
              <m:r>
                <m:rPr>
                  <m:sty m:val="bi"/>
                </m:rPr>
                <w:rPr>
                  <w:rFonts w:ascii="Cambria Math" w:eastAsiaTheme="minorEastAsia" w:hAnsi="Cambria Math"/>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ac</m:t>
                  </m:r>
                </m:sub>
              </m:sSub>
              <m:r>
                <m:rPr>
                  <m:sty m:val="bi"/>
                </m:rPr>
                <w:rPr>
                  <w:rFonts w:ascii="Cambria Math" w:eastAsiaTheme="minorEastAsia" w:hAnsi="Cambria Math"/>
                  <w:sz w:val="24"/>
                  <w:szCs w:val="24"/>
                </w:rPr>
                <m:t>)</m:t>
              </m:r>
            </m:oMath>
          </w:p>
        </w:tc>
        <w:tc>
          <w:tcPr>
            <w:tcW w:w="1098" w:type="pct"/>
            <w:tcBorders>
              <w:top w:val="nil"/>
              <w:bottom w:val="nil"/>
            </w:tcBorders>
            <w:shd w:val="clear" w:color="auto" w:fill="auto"/>
            <w:vAlign w:val="center"/>
          </w:tcPr>
          <w:p w14:paraId="730E0ABD" w14:textId="77777777" w:rsidR="00B02FE1" w:rsidRPr="00F64261" w:rsidRDefault="00B02FE1" w:rsidP="00252062">
            <w:pPr>
              <w:spacing w:before="120" w:after="120"/>
              <w:jc w:val="center"/>
              <w:rPr>
                <w:rFonts w:eastAsiaTheme="minorEastAsia"/>
                <w:b/>
                <w:color w:val="0000FF"/>
                <w:sz w:val="24"/>
                <w:szCs w:val="24"/>
              </w:rPr>
            </w:pPr>
          </w:p>
        </w:tc>
      </w:tr>
      <w:tr w:rsidR="00B02FE1" w14:paraId="55775913" w14:textId="77777777" w:rsidTr="00252062">
        <w:tc>
          <w:tcPr>
            <w:tcW w:w="1405" w:type="pct"/>
            <w:tcBorders>
              <w:top w:val="single" w:sz="4" w:space="0" w:color="auto"/>
              <w:bottom w:val="nil"/>
            </w:tcBorders>
            <w:vAlign w:val="center"/>
          </w:tcPr>
          <w:p w14:paraId="45824B7F" w14:textId="77777777" w:rsidR="00B02FE1" w:rsidRPr="00C457E2" w:rsidRDefault="00B02FE1" w:rsidP="00846D40">
            <w:pPr>
              <w:spacing w:before="60" w:after="60"/>
              <w:jc w:val="center"/>
              <w:rPr>
                <w:rFonts w:eastAsiaTheme="minorEastAsia"/>
                <w:color w:val="0000FF"/>
                <w:sz w:val="24"/>
                <w:szCs w:val="24"/>
              </w:rPr>
            </w:pPr>
            <w:r w:rsidRPr="00C457E2">
              <w:rPr>
                <w:rFonts w:eastAsiaTheme="minorEastAsia"/>
                <w:color w:val="0000FF"/>
                <w:sz w:val="24"/>
                <w:szCs w:val="24"/>
              </w:rPr>
              <w:t>0</w:t>
            </w:r>
          </w:p>
        </w:tc>
        <w:tc>
          <w:tcPr>
            <w:tcW w:w="1058" w:type="pct"/>
            <w:tcBorders>
              <w:top w:val="single" w:sz="4" w:space="0" w:color="auto"/>
              <w:bottom w:val="nil"/>
            </w:tcBorders>
            <w:vAlign w:val="center"/>
          </w:tcPr>
          <w:p w14:paraId="32972420" w14:textId="77777777" w:rsidR="00B02FE1" w:rsidRPr="00751D85" w:rsidRDefault="00B02FE1" w:rsidP="00846D40">
            <w:pPr>
              <w:spacing w:before="60" w:after="60"/>
              <w:jc w:val="center"/>
              <w:rPr>
                <w:rFonts w:eastAsiaTheme="minorEastAsia"/>
                <w:sz w:val="24"/>
                <w:szCs w:val="24"/>
              </w:rPr>
            </w:pPr>
            <w:r w:rsidRPr="00751D85">
              <w:rPr>
                <w:rFonts w:eastAsiaTheme="minorEastAsia"/>
                <w:sz w:val="24"/>
                <w:szCs w:val="24"/>
              </w:rPr>
              <w:t>6</w:t>
            </w:r>
          </w:p>
        </w:tc>
        <w:tc>
          <w:tcPr>
            <w:tcW w:w="1440" w:type="pct"/>
            <w:tcBorders>
              <w:top w:val="single" w:sz="4" w:space="0" w:color="auto"/>
              <w:bottom w:val="nil"/>
            </w:tcBorders>
            <w:vAlign w:val="center"/>
          </w:tcPr>
          <w:p w14:paraId="6B51A30F" w14:textId="77777777" w:rsidR="00B02FE1" w:rsidRPr="00751D85" w:rsidRDefault="00B02FE1" w:rsidP="00846D40">
            <w:pPr>
              <w:spacing w:before="60" w:after="60"/>
              <w:jc w:val="center"/>
              <w:rPr>
                <w:rFonts w:eastAsiaTheme="minorEastAsia"/>
                <w:sz w:val="24"/>
                <w:szCs w:val="24"/>
              </w:rPr>
            </w:pPr>
            <w:r w:rsidRPr="00751D85">
              <w:rPr>
                <w:rFonts w:eastAsiaTheme="minorEastAsia"/>
                <w:sz w:val="24"/>
                <w:szCs w:val="24"/>
              </w:rPr>
              <w:t>6</w:t>
            </w:r>
          </w:p>
        </w:tc>
        <w:tc>
          <w:tcPr>
            <w:tcW w:w="1098" w:type="pct"/>
            <w:tcBorders>
              <w:top w:val="nil"/>
              <w:bottom w:val="nil"/>
            </w:tcBorders>
            <w:shd w:val="clear" w:color="auto" w:fill="auto"/>
            <w:vAlign w:val="center"/>
          </w:tcPr>
          <w:p w14:paraId="35E96292" w14:textId="77777777" w:rsidR="00B02FE1" w:rsidRPr="009D59AC" w:rsidRDefault="00B02FE1" w:rsidP="00846D40">
            <w:pPr>
              <w:spacing w:before="60" w:after="60"/>
              <w:jc w:val="center"/>
              <w:rPr>
                <w:rFonts w:ascii="Cambria Math" w:eastAsiaTheme="minorEastAsia" w:hAnsi="Cambria Math"/>
                <w:color w:val="0000FF"/>
                <w:sz w:val="20"/>
                <w:szCs w:val="20"/>
                <w:oMath/>
              </w:rPr>
            </w:pPr>
            <m:oMathPara>
              <m:oMath>
                <m:r>
                  <w:rPr>
                    <w:rFonts w:ascii="Cambria Math" w:eastAsiaTheme="minorEastAsia" w:hAnsi="Cambria Math"/>
                    <w:color w:val="0000FF"/>
                    <w:sz w:val="20"/>
                    <w:szCs w:val="20"/>
                  </w:rPr>
                  <m:t>0, 0, 0, 0, 0, 0,</m:t>
                </m:r>
              </m:oMath>
            </m:oMathPara>
          </w:p>
        </w:tc>
      </w:tr>
      <w:tr w:rsidR="00B02FE1" w14:paraId="47776824" w14:textId="77777777" w:rsidTr="00252062">
        <w:tc>
          <w:tcPr>
            <w:tcW w:w="1405" w:type="pct"/>
            <w:tcBorders>
              <w:top w:val="nil"/>
              <w:bottom w:val="nil"/>
            </w:tcBorders>
            <w:shd w:val="clear" w:color="auto" w:fill="BFBFBF" w:themeFill="background1" w:themeFillShade="BF"/>
            <w:vAlign w:val="center"/>
          </w:tcPr>
          <w:p w14:paraId="5EA1062B" w14:textId="77777777" w:rsidR="00B02FE1" w:rsidRPr="00252062" w:rsidRDefault="00B02FE1" w:rsidP="00846D40">
            <w:pPr>
              <w:spacing w:before="60" w:after="60"/>
              <w:jc w:val="center"/>
              <w:rPr>
                <w:rFonts w:eastAsiaTheme="minorEastAsia"/>
                <w:b/>
                <w:color w:val="FF0000"/>
                <w:sz w:val="24"/>
                <w:szCs w:val="24"/>
              </w:rPr>
            </w:pPr>
            <w:r w:rsidRPr="00252062">
              <w:rPr>
                <w:rFonts w:eastAsiaTheme="minorEastAsia"/>
                <w:b/>
                <w:color w:val="FF0000"/>
                <w:sz w:val="24"/>
                <w:szCs w:val="24"/>
              </w:rPr>
              <w:t>1</w:t>
            </w:r>
          </w:p>
        </w:tc>
        <w:tc>
          <w:tcPr>
            <w:tcW w:w="1058" w:type="pct"/>
            <w:tcBorders>
              <w:top w:val="nil"/>
              <w:bottom w:val="nil"/>
            </w:tcBorders>
            <w:shd w:val="clear" w:color="auto" w:fill="BFBFBF" w:themeFill="background1" w:themeFillShade="BF"/>
            <w:vAlign w:val="center"/>
          </w:tcPr>
          <w:p w14:paraId="62767869" w14:textId="77777777" w:rsidR="00B02FE1" w:rsidRPr="00751D85" w:rsidRDefault="00B02FE1" w:rsidP="00846D40">
            <w:pPr>
              <w:spacing w:before="60" w:after="60"/>
              <w:jc w:val="center"/>
              <w:rPr>
                <w:rFonts w:eastAsiaTheme="minorEastAsia"/>
                <w:sz w:val="24"/>
                <w:szCs w:val="24"/>
              </w:rPr>
            </w:pPr>
            <w:r w:rsidRPr="00751D85">
              <w:rPr>
                <w:rFonts w:eastAsiaTheme="minorEastAsia"/>
                <w:sz w:val="24"/>
                <w:szCs w:val="24"/>
              </w:rPr>
              <w:t>8</w:t>
            </w:r>
          </w:p>
        </w:tc>
        <w:tc>
          <w:tcPr>
            <w:tcW w:w="1440" w:type="pct"/>
            <w:tcBorders>
              <w:top w:val="nil"/>
              <w:bottom w:val="nil"/>
            </w:tcBorders>
            <w:shd w:val="clear" w:color="auto" w:fill="BFBFBF" w:themeFill="background1" w:themeFillShade="BF"/>
            <w:vAlign w:val="center"/>
          </w:tcPr>
          <w:p w14:paraId="75F63759" w14:textId="77777777" w:rsidR="00B02FE1" w:rsidRPr="0011353D" w:rsidRDefault="00B02FE1" w:rsidP="00846D40">
            <w:pPr>
              <w:spacing w:before="60" w:after="60"/>
              <w:jc w:val="center"/>
              <w:rPr>
                <w:rFonts w:eastAsiaTheme="minorEastAsia"/>
                <w:b/>
                <w:sz w:val="24"/>
                <w:szCs w:val="24"/>
              </w:rPr>
            </w:pPr>
            <w:r w:rsidRPr="0011353D">
              <w:rPr>
                <w:rFonts w:eastAsiaTheme="minorEastAsia"/>
                <w:b/>
                <w:sz w:val="24"/>
                <w:szCs w:val="24"/>
              </w:rPr>
              <w:t>14</w:t>
            </w:r>
          </w:p>
        </w:tc>
        <w:tc>
          <w:tcPr>
            <w:tcW w:w="1098" w:type="pct"/>
            <w:tcBorders>
              <w:top w:val="nil"/>
              <w:bottom w:val="nil"/>
            </w:tcBorders>
            <w:shd w:val="clear" w:color="auto" w:fill="auto"/>
            <w:vAlign w:val="center"/>
          </w:tcPr>
          <w:p w14:paraId="01B63E0F" w14:textId="77777777" w:rsidR="00B02FE1" w:rsidRPr="009D59AC" w:rsidRDefault="00B02FE1" w:rsidP="00846D40">
            <w:pPr>
              <w:spacing w:before="60" w:after="60"/>
              <w:jc w:val="center"/>
              <w:rPr>
                <w:rFonts w:ascii="Cambria Math" w:eastAsiaTheme="minorEastAsia" w:hAnsi="Cambria Math"/>
                <w:color w:val="0000FF"/>
                <w:sz w:val="20"/>
                <w:szCs w:val="20"/>
                <w:oMath/>
              </w:rPr>
            </w:pPr>
            <m:oMathPara>
              <m:oMath>
                <m:r>
                  <w:rPr>
                    <w:rFonts w:ascii="Cambria Math" w:eastAsiaTheme="minorEastAsia" w:hAnsi="Cambria Math"/>
                    <w:color w:val="0000FF"/>
                    <w:sz w:val="20"/>
                    <w:szCs w:val="20"/>
                  </w:rPr>
                  <m:t xml:space="preserve">1, 1, 1, </m:t>
                </m:r>
                <m:limLow>
                  <m:limLowPr>
                    <m:ctrlPr>
                      <w:rPr>
                        <w:rFonts w:ascii="Cambria Math" w:eastAsiaTheme="minorEastAsia" w:hAnsi="Cambria Math"/>
                        <w:i/>
                        <w:color w:val="FF0000"/>
                        <w:sz w:val="20"/>
                        <w:szCs w:val="20"/>
                      </w:rPr>
                    </m:ctrlPr>
                  </m:limLowPr>
                  <m:e>
                    <m:groupChr>
                      <m:groupChrPr>
                        <m:ctrlPr>
                          <w:rPr>
                            <w:rFonts w:ascii="Cambria Math" w:eastAsiaTheme="minorEastAsia" w:hAnsi="Cambria Math"/>
                            <w:i/>
                            <w:color w:val="FF0000"/>
                            <w:sz w:val="20"/>
                            <w:szCs w:val="20"/>
                          </w:rPr>
                        </m:ctrlPr>
                      </m:groupChrPr>
                      <m:e>
                        <m:r>
                          <w:rPr>
                            <w:rFonts w:ascii="Cambria Math" w:eastAsiaTheme="minorEastAsia" w:hAnsi="Cambria Math"/>
                            <w:color w:val="FF0000"/>
                            <w:sz w:val="20"/>
                            <w:szCs w:val="20"/>
                          </w:rPr>
                          <m:t>1</m:t>
                        </m:r>
                      </m:e>
                    </m:groupChr>
                  </m:e>
                  <m:lim>
                    <m:sSub>
                      <m:sSubPr>
                        <m:ctrlPr>
                          <w:rPr>
                            <w:rFonts w:ascii="Cambria Math" w:eastAsiaTheme="minorEastAsia" w:hAnsi="Cambria Math"/>
                            <w:i/>
                            <w:color w:val="FF0000"/>
                            <w:sz w:val="20"/>
                            <w:szCs w:val="20"/>
                          </w:rPr>
                        </m:ctrlPr>
                      </m:sSubPr>
                      <m:e>
                        <m:r>
                          <w:rPr>
                            <w:rFonts w:ascii="Cambria Math" w:eastAsiaTheme="minorEastAsia" w:hAnsi="Cambria Math"/>
                            <w:color w:val="FF0000"/>
                            <w:sz w:val="20"/>
                            <w:szCs w:val="20"/>
                          </w:rPr>
                          <m:t>x</m:t>
                        </m:r>
                      </m:e>
                      <m:sub>
                        <m:r>
                          <w:rPr>
                            <w:rFonts w:ascii="Cambria Math" w:eastAsiaTheme="minorEastAsia" w:hAnsi="Cambria Math"/>
                            <w:color w:val="FF0000"/>
                            <w:sz w:val="20"/>
                            <w:szCs w:val="20"/>
                          </w:rPr>
                          <m:t>10</m:t>
                        </m:r>
                      </m:sub>
                    </m:sSub>
                  </m:lim>
                </m:limLow>
                <m:r>
                  <w:rPr>
                    <w:rFonts w:ascii="Cambria Math" w:eastAsiaTheme="minorEastAsia" w:hAnsi="Cambria Math"/>
                    <w:color w:val="0000FF"/>
                    <w:sz w:val="20"/>
                    <w:szCs w:val="20"/>
                  </w:rPr>
                  <m:t xml:space="preserve">, </m:t>
                </m:r>
                <m:limLow>
                  <m:limLowPr>
                    <m:ctrlPr>
                      <w:rPr>
                        <w:rFonts w:ascii="Cambria Math" w:eastAsiaTheme="minorEastAsia" w:hAnsi="Cambria Math"/>
                        <w:i/>
                        <w:color w:val="FF0000"/>
                        <w:sz w:val="20"/>
                        <w:szCs w:val="20"/>
                      </w:rPr>
                    </m:ctrlPr>
                  </m:limLowPr>
                  <m:e>
                    <m:groupChr>
                      <m:groupChrPr>
                        <m:ctrlPr>
                          <w:rPr>
                            <w:rFonts w:ascii="Cambria Math" w:eastAsiaTheme="minorEastAsia" w:hAnsi="Cambria Math"/>
                            <w:i/>
                            <w:color w:val="FF0000"/>
                            <w:sz w:val="20"/>
                            <w:szCs w:val="20"/>
                          </w:rPr>
                        </m:ctrlPr>
                      </m:groupChrPr>
                      <m:e>
                        <m:r>
                          <w:rPr>
                            <w:rFonts w:ascii="Cambria Math" w:eastAsiaTheme="minorEastAsia" w:hAnsi="Cambria Math"/>
                            <w:color w:val="FF0000"/>
                            <w:sz w:val="20"/>
                            <w:szCs w:val="20"/>
                          </w:rPr>
                          <m:t>1</m:t>
                        </m:r>
                      </m:e>
                    </m:groupChr>
                  </m:e>
                  <m:lim>
                    <m:sSub>
                      <m:sSubPr>
                        <m:ctrlPr>
                          <w:rPr>
                            <w:rFonts w:ascii="Cambria Math" w:eastAsiaTheme="minorEastAsia" w:hAnsi="Cambria Math"/>
                            <w:i/>
                            <w:color w:val="FF0000"/>
                            <w:sz w:val="20"/>
                            <w:szCs w:val="20"/>
                          </w:rPr>
                        </m:ctrlPr>
                      </m:sSubPr>
                      <m:e>
                        <m:r>
                          <w:rPr>
                            <w:rFonts w:ascii="Cambria Math" w:eastAsiaTheme="minorEastAsia" w:hAnsi="Cambria Math"/>
                            <w:color w:val="FF0000"/>
                            <w:sz w:val="20"/>
                            <w:szCs w:val="20"/>
                          </w:rPr>
                          <m:t>x</m:t>
                        </m:r>
                      </m:e>
                      <m:sub>
                        <m:r>
                          <w:rPr>
                            <w:rFonts w:ascii="Cambria Math" w:eastAsiaTheme="minorEastAsia" w:hAnsi="Cambria Math"/>
                            <w:color w:val="FF0000"/>
                            <w:sz w:val="20"/>
                            <w:szCs w:val="20"/>
                          </w:rPr>
                          <m:t>11</m:t>
                        </m:r>
                      </m:sub>
                    </m:sSub>
                  </m:lim>
                </m:limLow>
                <m:r>
                  <w:rPr>
                    <w:rFonts w:ascii="Cambria Math" w:eastAsiaTheme="minorEastAsia" w:hAnsi="Cambria Math"/>
                    <w:color w:val="0000FF"/>
                    <w:sz w:val="20"/>
                    <w:szCs w:val="20"/>
                  </w:rPr>
                  <m:t>, 1, 1, 1,</m:t>
                </m:r>
              </m:oMath>
            </m:oMathPara>
          </w:p>
        </w:tc>
      </w:tr>
      <w:tr w:rsidR="00B02FE1" w14:paraId="3CE4AEB3" w14:textId="77777777" w:rsidTr="00252062">
        <w:tc>
          <w:tcPr>
            <w:tcW w:w="1405" w:type="pct"/>
            <w:tcBorders>
              <w:top w:val="nil"/>
              <w:bottom w:val="nil"/>
            </w:tcBorders>
            <w:vAlign w:val="center"/>
          </w:tcPr>
          <w:p w14:paraId="4AE30ABE" w14:textId="77777777" w:rsidR="00B02FE1" w:rsidRPr="00C457E2" w:rsidRDefault="00B02FE1" w:rsidP="00846D40">
            <w:pPr>
              <w:spacing w:before="60" w:after="60"/>
              <w:jc w:val="center"/>
              <w:rPr>
                <w:rFonts w:eastAsiaTheme="minorEastAsia"/>
                <w:color w:val="0000FF"/>
                <w:sz w:val="24"/>
                <w:szCs w:val="24"/>
              </w:rPr>
            </w:pPr>
            <w:r w:rsidRPr="00C457E2">
              <w:rPr>
                <w:rFonts w:eastAsiaTheme="minorEastAsia"/>
                <w:color w:val="0000FF"/>
                <w:sz w:val="24"/>
                <w:szCs w:val="24"/>
              </w:rPr>
              <w:t>2</w:t>
            </w:r>
          </w:p>
        </w:tc>
        <w:tc>
          <w:tcPr>
            <w:tcW w:w="1058" w:type="pct"/>
            <w:tcBorders>
              <w:top w:val="nil"/>
              <w:bottom w:val="nil"/>
            </w:tcBorders>
            <w:vAlign w:val="center"/>
          </w:tcPr>
          <w:p w14:paraId="031FE774" w14:textId="77777777" w:rsidR="00B02FE1" w:rsidRPr="00751D85" w:rsidRDefault="00B02FE1" w:rsidP="00846D40">
            <w:pPr>
              <w:spacing w:before="60" w:after="60"/>
              <w:jc w:val="center"/>
              <w:rPr>
                <w:rFonts w:eastAsiaTheme="minorEastAsia"/>
                <w:sz w:val="24"/>
                <w:szCs w:val="24"/>
              </w:rPr>
            </w:pPr>
            <w:r w:rsidRPr="00751D85">
              <w:rPr>
                <w:rFonts w:eastAsiaTheme="minorEastAsia"/>
                <w:sz w:val="24"/>
                <w:szCs w:val="24"/>
              </w:rPr>
              <w:t>4</w:t>
            </w:r>
          </w:p>
        </w:tc>
        <w:tc>
          <w:tcPr>
            <w:tcW w:w="1440" w:type="pct"/>
            <w:tcBorders>
              <w:top w:val="nil"/>
              <w:bottom w:val="nil"/>
            </w:tcBorders>
            <w:vAlign w:val="center"/>
          </w:tcPr>
          <w:p w14:paraId="79FF0B1A" w14:textId="77777777" w:rsidR="00B02FE1" w:rsidRPr="00751D85" w:rsidRDefault="00B02FE1" w:rsidP="00846D40">
            <w:pPr>
              <w:spacing w:before="60" w:after="60"/>
              <w:jc w:val="center"/>
              <w:rPr>
                <w:rFonts w:eastAsiaTheme="minorEastAsia"/>
                <w:sz w:val="24"/>
                <w:szCs w:val="24"/>
              </w:rPr>
            </w:pPr>
            <w:r w:rsidRPr="00751D85">
              <w:rPr>
                <w:rFonts w:eastAsiaTheme="minorEastAsia"/>
                <w:sz w:val="24"/>
                <w:szCs w:val="24"/>
              </w:rPr>
              <w:t>18</w:t>
            </w:r>
          </w:p>
        </w:tc>
        <w:tc>
          <w:tcPr>
            <w:tcW w:w="1098" w:type="pct"/>
            <w:tcBorders>
              <w:top w:val="nil"/>
              <w:bottom w:val="nil"/>
            </w:tcBorders>
            <w:shd w:val="clear" w:color="auto" w:fill="auto"/>
            <w:vAlign w:val="center"/>
          </w:tcPr>
          <w:p w14:paraId="4859ECF8" w14:textId="77777777" w:rsidR="00B02FE1" w:rsidRPr="009D59AC" w:rsidRDefault="00B02FE1" w:rsidP="00846D40">
            <w:pPr>
              <w:spacing w:before="60" w:after="60"/>
              <w:jc w:val="center"/>
              <w:rPr>
                <w:rFonts w:ascii="Cambria Math" w:eastAsiaTheme="minorEastAsia" w:hAnsi="Cambria Math"/>
                <w:color w:val="0000FF"/>
                <w:sz w:val="20"/>
                <w:szCs w:val="20"/>
                <w:oMath/>
              </w:rPr>
            </w:pPr>
            <m:oMathPara>
              <m:oMath>
                <m:r>
                  <w:rPr>
                    <w:rFonts w:ascii="Cambria Math" w:eastAsiaTheme="minorEastAsia" w:hAnsi="Cambria Math"/>
                    <w:color w:val="0000FF"/>
                    <w:sz w:val="20"/>
                    <w:szCs w:val="20"/>
                  </w:rPr>
                  <m:t>2, 2, 2, 2,</m:t>
                </m:r>
              </m:oMath>
            </m:oMathPara>
          </w:p>
        </w:tc>
      </w:tr>
      <w:tr w:rsidR="00B02FE1" w14:paraId="51A70CC9" w14:textId="77777777" w:rsidTr="00252062">
        <w:tc>
          <w:tcPr>
            <w:tcW w:w="1405" w:type="pct"/>
            <w:tcBorders>
              <w:top w:val="nil"/>
              <w:bottom w:val="nil"/>
            </w:tcBorders>
            <w:vAlign w:val="center"/>
          </w:tcPr>
          <w:p w14:paraId="2C0EE33E" w14:textId="77777777" w:rsidR="00B02FE1" w:rsidRPr="00C457E2" w:rsidRDefault="00B02FE1" w:rsidP="00846D40">
            <w:pPr>
              <w:spacing w:before="60" w:after="60"/>
              <w:jc w:val="center"/>
              <w:rPr>
                <w:rFonts w:eastAsiaTheme="minorEastAsia"/>
                <w:color w:val="0000FF"/>
                <w:sz w:val="24"/>
                <w:szCs w:val="24"/>
              </w:rPr>
            </w:pPr>
            <w:r w:rsidRPr="00C457E2">
              <w:rPr>
                <w:rFonts w:eastAsiaTheme="minorEastAsia"/>
                <w:color w:val="0000FF"/>
                <w:sz w:val="24"/>
                <w:szCs w:val="24"/>
              </w:rPr>
              <w:t>3</w:t>
            </w:r>
          </w:p>
        </w:tc>
        <w:tc>
          <w:tcPr>
            <w:tcW w:w="1058" w:type="pct"/>
            <w:tcBorders>
              <w:top w:val="nil"/>
              <w:bottom w:val="nil"/>
            </w:tcBorders>
            <w:vAlign w:val="center"/>
          </w:tcPr>
          <w:p w14:paraId="52308FAC" w14:textId="77777777" w:rsidR="00B02FE1" w:rsidRPr="00751D85" w:rsidRDefault="00B02FE1" w:rsidP="00846D40">
            <w:pPr>
              <w:spacing w:before="60" w:after="60"/>
              <w:jc w:val="center"/>
              <w:rPr>
                <w:rFonts w:eastAsiaTheme="minorEastAsia"/>
                <w:sz w:val="24"/>
                <w:szCs w:val="24"/>
              </w:rPr>
            </w:pPr>
            <w:r w:rsidRPr="00751D85">
              <w:rPr>
                <w:rFonts w:eastAsiaTheme="minorEastAsia"/>
                <w:sz w:val="24"/>
                <w:szCs w:val="24"/>
              </w:rPr>
              <w:t>1</w:t>
            </w:r>
          </w:p>
        </w:tc>
        <w:tc>
          <w:tcPr>
            <w:tcW w:w="1440" w:type="pct"/>
            <w:tcBorders>
              <w:top w:val="nil"/>
              <w:bottom w:val="nil"/>
            </w:tcBorders>
            <w:vAlign w:val="center"/>
          </w:tcPr>
          <w:p w14:paraId="2C04A4A2" w14:textId="77777777" w:rsidR="00B02FE1" w:rsidRPr="00751D85" w:rsidRDefault="00B02FE1" w:rsidP="00846D40">
            <w:pPr>
              <w:spacing w:before="60" w:after="60"/>
              <w:jc w:val="center"/>
              <w:rPr>
                <w:rFonts w:eastAsiaTheme="minorEastAsia"/>
                <w:sz w:val="24"/>
                <w:szCs w:val="24"/>
              </w:rPr>
            </w:pPr>
            <w:r w:rsidRPr="00751D85">
              <w:rPr>
                <w:rFonts w:eastAsiaTheme="minorEastAsia"/>
                <w:sz w:val="24"/>
                <w:szCs w:val="24"/>
              </w:rPr>
              <w:t>19</w:t>
            </w:r>
          </w:p>
        </w:tc>
        <w:tc>
          <w:tcPr>
            <w:tcW w:w="1098" w:type="pct"/>
            <w:tcBorders>
              <w:top w:val="nil"/>
              <w:bottom w:val="nil"/>
            </w:tcBorders>
            <w:shd w:val="clear" w:color="auto" w:fill="auto"/>
            <w:vAlign w:val="center"/>
          </w:tcPr>
          <w:p w14:paraId="492CAAF3" w14:textId="77777777" w:rsidR="00B02FE1" w:rsidRPr="009D59AC" w:rsidRDefault="00B02FE1" w:rsidP="00846D40">
            <w:pPr>
              <w:spacing w:before="60" w:after="60"/>
              <w:jc w:val="center"/>
              <w:rPr>
                <w:rFonts w:ascii="Cambria Math" w:eastAsiaTheme="minorEastAsia" w:hAnsi="Cambria Math"/>
                <w:color w:val="0000FF"/>
                <w:sz w:val="20"/>
                <w:szCs w:val="20"/>
                <w:oMath/>
              </w:rPr>
            </w:pPr>
            <m:oMathPara>
              <m:oMath>
                <m:r>
                  <w:rPr>
                    <w:rFonts w:ascii="Cambria Math" w:eastAsiaTheme="minorEastAsia" w:hAnsi="Cambria Math"/>
                    <w:color w:val="0000FF"/>
                    <w:sz w:val="20"/>
                    <w:szCs w:val="20"/>
                  </w:rPr>
                  <m:t>3,</m:t>
                </m:r>
              </m:oMath>
            </m:oMathPara>
          </w:p>
        </w:tc>
      </w:tr>
      <w:tr w:rsidR="00B02FE1" w14:paraId="0F6BE974" w14:textId="77777777" w:rsidTr="00252062">
        <w:tc>
          <w:tcPr>
            <w:tcW w:w="1405" w:type="pct"/>
            <w:tcBorders>
              <w:top w:val="nil"/>
              <w:bottom w:val="nil"/>
            </w:tcBorders>
            <w:vAlign w:val="center"/>
          </w:tcPr>
          <w:p w14:paraId="10A25310" w14:textId="77777777" w:rsidR="00B02FE1" w:rsidRPr="00C457E2" w:rsidRDefault="00B02FE1" w:rsidP="00846D40">
            <w:pPr>
              <w:spacing w:before="60" w:after="60"/>
              <w:jc w:val="center"/>
              <w:rPr>
                <w:rFonts w:eastAsiaTheme="minorEastAsia"/>
                <w:color w:val="0000FF"/>
                <w:sz w:val="24"/>
                <w:szCs w:val="24"/>
              </w:rPr>
            </w:pPr>
            <w:r w:rsidRPr="00C457E2">
              <w:rPr>
                <w:rFonts w:eastAsiaTheme="minorEastAsia"/>
                <w:color w:val="0000FF"/>
                <w:sz w:val="24"/>
                <w:szCs w:val="24"/>
              </w:rPr>
              <w:t>4</w:t>
            </w:r>
          </w:p>
        </w:tc>
        <w:tc>
          <w:tcPr>
            <w:tcW w:w="1058" w:type="pct"/>
            <w:tcBorders>
              <w:top w:val="nil"/>
              <w:bottom w:val="nil"/>
            </w:tcBorders>
            <w:vAlign w:val="center"/>
          </w:tcPr>
          <w:p w14:paraId="3E5950B3" w14:textId="77777777" w:rsidR="00B02FE1" w:rsidRPr="00751D85" w:rsidRDefault="00B02FE1" w:rsidP="00846D40">
            <w:pPr>
              <w:spacing w:before="60" w:after="60"/>
              <w:jc w:val="center"/>
              <w:rPr>
                <w:rFonts w:eastAsiaTheme="minorEastAsia"/>
                <w:sz w:val="24"/>
                <w:szCs w:val="24"/>
              </w:rPr>
            </w:pPr>
            <w:r w:rsidRPr="00751D85">
              <w:rPr>
                <w:rFonts w:eastAsiaTheme="minorEastAsia"/>
                <w:sz w:val="24"/>
                <w:szCs w:val="24"/>
              </w:rPr>
              <w:t>0</w:t>
            </w:r>
          </w:p>
        </w:tc>
        <w:tc>
          <w:tcPr>
            <w:tcW w:w="1440" w:type="pct"/>
            <w:tcBorders>
              <w:top w:val="nil"/>
              <w:bottom w:val="nil"/>
            </w:tcBorders>
            <w:vAlign w:val="center"/>
          </w:tcPr>
          <w:p w14:paraId="0379AC3C" w14:textId="77777777" w:rsidR="00B02FE1" w:rsidRPr="00751D85" w:rsidRDefault="00B02FE1" w:rsidP="00846D40">
            <w:pPr>
              <w:spacing w:before="60" w:after="60"/>
              <w:jc w:val="center"/>
              <w:rPr>
                <w:rFonts w:eastAsiaTheme="minorEastAsia"/>
                <w:sz w:val="24"/>
                <w:szCs w:val="24"/>
              </w:rPr>
            </w:pPr>
            <w:r w:rsidRPr="00751D85">
              <w:rPr>
                <w:rFonts w:eastAsiaTheme="minorEastAsia"/>
                <w:sz w:val="24"/>
                <w:szCs w:val="24"/>
              </w:rPr>
              <w:t>19</w:t>
            </w:r>
          </w:p>
        </w:tc>
        <w:tc>
          <w:tcPr>
            <w:tcW w:w="1098" w:type="pct"/>
            <w:tcBorders>
              <w:top w:val="nil"/>
              <w:bottom w:val="nil"/>
            </w:tcBorders>
            <w:shd w:val="clear" w:color="auto" w:fill="auto"/>
            <w:vAlign w:val="center"/>
          </w:tcPr>
          <w:p w14:paraId="6DD13F07" w14:textId="77777777" w:rsidR="00B02FE1" w:rsidRPr="009D59AC" w:rsidRDefault="00B02FE1" w:rsidP="00846D40">
            <w:pPr>
              <w:spacing w:before="60" w:after="60"/>
              <w:jc w:val="center"/>
              <w:rPr>
                <w:rFonts w:ascii="Cambria Math" w:eastAsiaTheme="minorEastAsia" w:hAnsi="Cambria Math"/>
                <w:color w:val="0000FF"/>
                <w:sz w:val="20"/>
                <w:szCs w:val="20"/>
                <w:oMath/>
              </w:rPr>
            </w:pPr>
            <m:oMathPara>
              <m:oMath>
                <m:r>
                  <w:rPr>
                    <w:rFonts w:ascii="Cambria Math" w:eastAsiaTheme="minorEastAsia" w:hAnsi="Cambria Math"/>
                    <w:color w:val="0000FF"/>
                    <w:sz w:val="20"/>
                    <w:szCs w:val="20"/>
                  </w:rPr>
                  <m:t>-</m:t>
                </m:r>
              </m:oMath>
            </m:oMathPara>
          </w:p>
        </w:tc>
      </w:tr>
      <w:tr w:rsidR="00B02FE1" w14:paraId="203E100F" w14:textId="77777777" w:rsidTr="0025206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405" w:type="pct"/>
            <w:tcBorders>
              <w:top w:val="nil"/>
              <w:left w:val="nil"/>
              <w:bottom w:val="single" w:sz="4" w:space="0" w:color="auto"/>
              <w:right w:val="nil"/>
            </w:tcBorders>
          </w:tcPr>
          <w:p w14:paraId="39E7CEFF" w14:textId="77777777" w:rsidR="00B02FE1" w:rsidRPr="00C457E2" w:rsidRDefault="00B02FE1" w:rsidP="00846D40">
            <w:pPr>
              <w:spacing w:before="60" w:after="60"/>
              <w:jc w:val="center"/>
              <w:rPr>
                <w:rFonts w:eastAsiaTheme="minorEastAsia"/>
                <w:color w:val="0000FF"/>
                <w:sz w:val="24"/>
                <w:szCs w:val="24"/>
              </w:rPr>
            </w:pPr>
            <w:r w:rsidRPr="00C457E2">
              <w:rPr>
                <w:rFonts w:eastAsiaTheme="minorEastAsia"/>
                <w:color w:val="0000FF"/>
                <w:sz w:val="24"/>
                <w:szCs w:val="24"/>
              </w:rPr>
              <w:t>5</w:t>
            </w:r>
          </w:p>
        </w:tc>
        <w:tc>
          <w:tcPr>
            <w:tcW w:w="1058" w:type="pct"/>
            <w:tcBorders>
              <w:top w:val="nil"/>
              <w:left w:val="nil"/>
              <w:bottom w:val="single" w:sz="4" w:space="0" w:color="auto"/>
              <w:right w:val="nil"/>
            </w:tcBorders>
          </w:tcPr>
          <w:p w14:paraId="0CFCEDE6" w14:textId="77777777" w:rsidR="00B02FE1" w:rsidRPr="00751D85" w:rsidRDefault="00B02FE1" w:rsidP="00846D40">
            <w:pPr>
              <w:spacing w:before="60" w:after="60"/>
              <w:jc w:val="center"/>
              <w:rPr>
                <w:rFonts w:eastAsiaTheme="minorEastAsia"/>
                <w:sz w:val="24"/>
                <w:szCs w:val="24"/>
              </w:rPr>
            </w:pPr>
            <w:r w:rsidRPr="00751D85">
              <w:rPr>
                <w:rFonts w:eastAsiaTheme="minorEastAsia"/>
                <w:sz w:val="24"/>
                <w:szCs w:val="24"/>
              </w:rPr>
              <w:t>1</w:t>
            </w:r>
          </w:p>
        </w:tc>
        <w:tc>
          <w:tcPr>
            <w:tcW w:w="1440" w:type="pct"/>
            <w:tcBorders>
              <w:top w:val="nil"/>
              <w:left w:val="nil"/>
              <w:bottom w:val="single" w:sz="4" w:space="0" w:color="auto"/>
              <w:right w:val="nil"/>
            </w:tcBorders>
          </w:tcPr>
          <w:p w14:paraId="5E3F3B30" w14:textId="77777777" w:rsidR="00B02FE1" w:rsidRPr="00751D85" w:rsidRDefault="00B02FE1" w:rsidP="00846D40">
            <w:pPr>
              <w:spacing w:before="60" w:after="60"/>
              <w:jc w:val="center"/>
              <w:rPr>
                <w:rFonts w:eastAsiaTheme="minorEastAsia"/>
                <w:sz w:val="24"/>
                <w:szCs w:val="24"/>
              </w:rPr>
            </w:pPr>
            <w:r w:rsidRPr="00751D85">
              <w:rPr>
                <w:rFonts w:eastAsiaTheme="minorEastAsia"/>
                <w:sz w:val="24"/>
                <w:szCs w:val="24"/>
              </w:rPr>
              <w:t>2</w:t>
            </w:r>
            <w:r w:rsidR="00DE382E">
              <w:rPr>
                <w:rFonts w:eastAsiaTheme="minorEastAsia"/>
                <w:sz w:val="24"/>
                <w:szCs w:val="24"/>
              </w:rPr>
              <w:t>0</w:t>
            </w:r>
          </w:p>
        </w:tc>
        <w:tc>
          <w:tcPr>
            <w:tcW w:w="1098" w:type="pct"/>
            <w:tcBorders>
              <w:top w:val="nil"/>
              <w:left w:val="nil"/>
              <w:bottom w:val="nil"/>
              <w:right w:val="nil"/>
            </w:tcBorders>
          </w:tcPr>
          <w:p w14:paraId="3ACE87D7" w14:textId="77777777" w:rsidR="00B02FE1" w:rsidRPr="009D59AC" w:rsidRDefault="00B02FE1" w:rsidP="00846D40">
            <w:pPr>
              <w:spacing w:before="60" w:after="60"/>
              <w:jc w:val="center"/>
              <w:rPr>
                <w:rFonts w:ascii="Cambria Math" w:eastAsiaTheme="minorEastAsia" w:hAnsi="Cambria Math"/>
                <w:color w:val="0000FF"/>
                <w:sz w:val="20"/>
                <w:szCs w:val="20"/>
                <w:oMath/>
              </w:rPr>
            </w:pPr>
            <m:oMathPara>
              <m:oMath>
                <m:r>
                  <w:rPr>
                    <w:rFonts w:ascii="Cambria Math" w:eastAsiaTheme="minorEastAsia" w:hAnsi="Cambria Math"/>
                    <w:color w:val="0000FF"/>
                    <w:sz w:val="20"/>
                    <w:szCs w:val="20"/>
                  </w:rPr>
                  <m:t>5</m:t>
                </m:r>
              </m:oMath>
            </m:oMathPara>
          </w:p>
        </w:tc>
      </w:tr>
      <w:tr w:rsidR="00B02FE1" w14:paraId="4DE58536" w14:textId="77777777" w:rsidTr="0025206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405" w:type="pct"/>
            <w:tcBorders>
              <w:top w:val="single" w:sz="4" w:space="0" w:color="auto"/>
              <w:left w:val="nil"/>
              <w:bottom w:val="single" w:sz="4" w:space="0" w:color="auto"/>
              <w:right w:val="nil"/>
            </w:tcBorders>
          </w:tcPr>
          <w:p w14:paraId="07FAD7D5" w14:textId="77777777" w:rsidR="00B02FE1" w:rsidRDefault="00B02FE1" w:rsidP="00BC64BD">
            <w:pPr>
              <w:spacing w:before="120" w:after="120"/>
              <w:jc w:val="center"/>
              <w:rPr>
                <w:rFonts w:eastAsiaTheme="minorEastAsia"/>
                <w:sz w:val="24"/>
                <w:szCs w:val="24"/>
              </w:rPr>
            </w:pPr>
            <w:r>
              <w:rPr>
                <w:rFonts w:eastAsiaTheme="minorEastAsia"/>
                <w:sz w:val="24"/>
                <w:szCs w:val="24"/>
              </w:rPr>
              <w:t>Total</w:t>
            </w:r>
          </w:p>
        </w:tc>
        <w:tc>
          <w:tcPr>
            <w:tcW w:w="1058" w:type="pct"/>
            <w:tcBorders>
              <w:top w:val="single" w:sz="4" w:space="0" w:color="auto"/>
              <w:left w:val="nil"/>
              <w:bottom w:val="single" w:sz="4" w:space="0" w:color="auto"/>
              <w:right w:val="nil"/>
            </w:tcBorders>
          </w:tcPr>
          <w:p w14:paraId="3D36CBB0" w14:textId="77777777" w:rsidR="00B02FE1" w:rsidRDefault="00B02FE1" w:rsidP="00BC64BD">
            <w:pPr>
              <w:spacing w:before="120" w:after="120"/>
              <w:jc w:val="center"/>
              <w:rPr>
                <w:rFonts w:eastAsiaTheme="minorEastAsia"/>
                <w:sz w:val="24"/>
                <w:szCs w:val="24"/>
              </w:rPr>
            </w:pPr>
            <m:oMathPara>
              <m:oMath>
                <m:r>
                  <w:rPr>
                    <w:rFonts w:ascii="Cambria Math" w:eastAsiaTheme="minorEastAsia" w:hAnsi="Cambria Math"/>
                    <w:sz w:val="24"/>
                    <w:szCs w:val="24"/>
                  </w:rPr>
                  <m:t>n=∑</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i</m:t>
                    </m:r>
                  </m:sub>
                </m:sSub>
                <m:r>
                  <w:rPr>
                    <w:rFonts w:ascii="Cambria Math" w:eastAsiaTheme="minorEastAsia" w:hAnsi="Cambria Math"/>
                    <w:sz w:val="24"/>
                    <w:szCs w:val="24"/>
                  </w:rPr>
                  <m:t>=20</m:t>
                </m:r>
              </m:oMath>
            </m:oMathPara>
          </w:p>
        </w:tc>
        <w:tc>
          <w:tcPr>
            <w:tcW w:w="1440" w:type="pct"/>
            <w:tcBorders>
              <w:top w:val="single" w:sz="4" w:space="0" w:color="auto"/>
              <w:left w:val="nil"/>
              <w:bottom w:val="single" w:sz="4" w:space="0" w:color="auto"/>
              <w:right w:val="nil"/>
            </w:tcBorders>
          </w:tcPr>
          <w:p w14:paraId="7A30F973" w14:textId="77777777" w:rsidR="00B02FE1" w:rsidRDefault="00B02FE1" w:rsidP="00BC64BD">
            <w:pPr>
              <w:spacing w:before="120" w:after="120"/>
              <w:jc w:val="center"/>
              <w:rPr>
                <w:rFonts w:ascii="Calibri" w:eastAsia="Calibri" w:hAnsi="Calibri" w:cs="Times New Roman"/>
                <w:sz w:val="24"/>
                <w:szCs w:val="24"/>
              </w:rPr>
            </w:pPr>
            <m:oMathPara>
              <m:oMath>
                <m:r>
                  <w:rPr>
                    <w:rFonts w:ascii="Cambria Math" w:eastAsia="Calibri" w:hAnsi="Cambria Math" w:cs="Times New Roman"/>
                    <w:sz w:val="24"/>
                    <w:szCs w:val="24"/>
                  </w:rPr>
                  <m:t>-</m:t>
                </m:r>
              </m:oMath>
            </m:oMathPara>
          </w:p>
        </w:tc>
        <w:tc>
          <w:tcPr>
            <w:tcW w:w="1098" w:type="pct"/>
            <w:tcBorders>
              <w:top w:val="nil"/>
              <w:left w:val="nil"/>
              <w:bottom w:val="nil"/>
              <w:right w:val="nil"/>
            </w:tcBorders>
          </w:tcPr>
          <w:p w14:paraId="43DE9ACD" w14:textId="77777777" w:rsidR="00B02FE1" w:rsidRPr="00C457E2" w:rsidRDefault="00B02FE1" w:rsidP="00BC64BD">
            <w:pPr>
              <w:spacing w:before="120" w:after="120"/>
              <w:jc w:val="center"/>
              <w:rPr>
                <w:rFonts w:ascii="Cambria Math" w:eastAsiaTheme="minorEastAsia" w:hAnsi="Cambria Math"/>
                <w:color w:val="0000FF"/>
                <w:sz w:val="24"/>
                <w:szCs w:val="24"/>
                <w:oMath/>
              </w:rPr>
            </w:pPr>
          </w:p>
        </w:tc>
      </w:tr>
    </w:tbl>
    <w:p w14:paraId="7934412E" w14:textId="77777777" w:rsidR="00B02FE1" w:rsidRPr="00BC64BD" w:rsidRDefault="00BC64BD" w:rsidP="00846D40">
      <w:pPr>
        <w:tabs>
          <w:tab w:val="left" w:pos="709"/>
        </w:tabs>
        <w:spacing w:before="360" w:after="0" w:line="360" w:lineRule="auto"/>
        <w:jc w:val="both"/>
        <w:rPr>
          <w:rFonts w:eastAsiaTheme="minorEastAsia"/>
          <w:b/>
          <w:sz w:val="28"/>
          <w:szCs w:val="28"/>
        </w:rPr>
      </w:pPr>
      <w:r>
        <w:rPr>
          <w:rFonts w:eastAsiaTheme="minorEastAsia"/>
          <w:sz w:val="24"/>
          <w:szCs w:val="24"/>
        </w:rPr>
        <w:lastRenderedPageBreak/>
        <w:tab/>
      </w:r>
      <w:r w:rsidR="0011353D">
        <w:rPr>
          <w:sz w:val="24"/>
          <w:szCs w:val="24"/>
        </w:rPr>
        <w:t xml:space="preserve">Como </w:t>
      </w:r>
      <m:oMath>
        <m:r>
          <w:rPr>
            <w:rFonts w:ascii="Cambria Math" w:hAnsi="Cambria Math"/>
            <w:sz w:val="24"/>
            <w:szCs w:val="24"/>
          </w:rPr>
          <m:t>n=20</m:t>
        </m:r>
      </m:oMath>
      <w:r w:rsidR="0011353D">
        <w:rPr>
          <w:rFonts w:eastAsiaTheme="minorEastAsia"/>
          <w:sz w:val="24"/>
          <w:szCs w:val="24"/>
        </w:rPr>
        <w:t xml:space="preserve">, então a mediana é a média dos dois elementos centrais: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10</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m:t>e</m:t>
        </m: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11</m:t>
            </m:r>
          </m:sub>
        </m:sSub>
      </m:oMath>
      <w:r w:rsidR="0011353D">
        <w:rPr>
          <w:rFonts w:eastAsiaTheme="minorEastAsia"/>
          <w:sz w:val="24"/>
          <w:szCs w:val="24"/>
        </w:rPr>
        <w:t xml:space="preserve">. </w:t>
      </w:r>
      <w:r>
        <w:rPr>
          <w:rFonts w:eastAsiaTheme="minorEastAsia"/>
          <w:sz w:val="24"/>
          <w:szCs w:val="24"/>
        </w:rPr>
        <w:t xml:space="preserve">Observando as frequências acumuladas vemos que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10</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m:t>e</m:t>
        </m: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11</m:t>
            </m:r>
          </m:sub>
        </m:sSub>
      </m:oMath>
      <w:r>
        <w:rPr>
          <w:rFonts w:eastAsiaTheme="minorEastAsia"/>
          <w:sz w:val="24"/>
          <w:szCs w:val="24"/>
        </w:rPr>
        <w:t xml:space="preserve"> não estão na primeira linha, pois, a frequência acumulada da primeira linha é 6 (tem </w:t>
      </w:r>
      <w:r w:rsidR="0011353D">
        <w:rPr>
          <w:rFonts w:eastAsiaTheme="minorEastAsia"/>
          <w:sz w:val="24"/>
          <w:szCs w:val="24"/>
        </w:rPr>
        <w:t xml:space="preserve">apenas </w:t>
      </w:r>
      <w:r>
        <w:rPr>
          <w:rFonts w:eastAsiaTheme="minorEastAsia"/>
          <w:sz w:val="24"/>
          <w:szCs w:val="24"/>
        </w:rPr>
        <w:t xml:space="preserve">6 elementos até a primeira linha). Como a frequência acumulada da segunda linha é 14 (tem 14 elementos até a segunda linha) então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10</m:t>
            </m:r>
          </m:sub>
        </m:sSub>
        <m:r>
          <m:rPr>
            <m:sty m:val="p"/>
          </m:rPr>
          <w:rPr>
            <w:rFonts w:ascii="Cambria Math" w:eastAsiaTheme="minorEastAsia" w:hAnsi="Cambria Math"/>
            <w:sz w:val="24"/>
            <w:szCs w:val="24"/>
          </w:rPr>
          <m:t xml:space="preserve"> e</m:t>
        </m: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11</m:t>
            </m:r>
          </m:sub>
        </m:sSub>
      </m:oMath>
      <w:r>
        <w:rPr>
          <w:rFonts w:eastAsiaTheme="minorEastAsia"/>
          <w:sz w:val="24"/>
          <w:szCs w:val="24"/>
        </w:rPr>
        <w:t xml:space="preserve"> estão ambos na segunda linha (linha do número 1).</w:t>
      </w:r>
      <w:r>
        <w:rPr>
          <w:rFonts w:eastAsiaTheme="minorEastAsia"/>
          <w:b/>
          <w:sz w:val="28"/>
          <w:szCs w:val="28"/>
        </w:rPr>
        <w:t xml:space="preserve"> </w:t>
      </w:r>
      <w:r w:rsidR="00B02FE1" w:rsidRPr="00766B14">
        <w:rPr>
          <w:rFonts w:eastAsiaTheme="minorEastAsia"/>
          <w:sz w:val="24"/>
          <w:szCs w:val="24"/>
        </w:rPr>
        <w:t>Logo</w:t>
      </w:r>
      <w:r>
        <w:rPr>
          <w:rFonts w:eastAsiaTheme="minorEastAsia"/>
          <w:sz w:val="24"/>
          <w:szCs w:val="24"/>
        </w:rPr>
        <w:t>:</w:t>
      </w:r>
    </w:p>
    <w:p w14:paraId="64B5765F" w14:textId="77777777" w:rsidR="00B02FE1" w:rsidRPr="00EA1385" w:rsidRDefault="009944CB" w:rsidP="00252062">
      <w:pPr>
        <w:spacing w:before="120" w:after="360" w:line="360" w:lineRule="auto"/>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d</m:t>
              </m:r>
            </m:sub>
          </m:sSub>
          <m:r>
            <m:rPr>
              <m:aln/>
            </m:rPr>
            <w:rPr>
              <w:rFonts w:ascii="Cambria Math" w:eastAsiaTheme="minorEastAsia"/>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d>
                    <m:dPr>
                      <m:ctrlPr>
                        <w:rPr>
                          <w:rFonts w:ascii="Cambria Math" w:eastAsiaTheme="minorEastAsia" w:hAnsi="Cambria Math"/>
                          <w:i/>
                          <w:sz w:val="24"/>
                          <w:szCs w:val="24"/>
                        </w:rPr>
                      </m:ctrlPr>
                    </m:dPr>
                    <m:e>
                      <m:r>
                        <w:rPr>
                          <w:rFonts w:ascii="Cambria Math" w:eastAsiaTheme="minorEastAsia"/>
                          <w:sz w:val="24"/>
                          <w:szCs w:val="24"/>
                        </w:rPr>
                        <m:t>10</m:t>
                      </m:r>
                    </m:e>
                  </m:d>
                </m:sub>
              </m:sSub>
              <m:r>
                <w:rPr>
                  <w:rFonts w:ascii="Cambria Math" w:eastAsiaTheme="minorEastAsia"/>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d>
                    <m:dPr>
                      <m:ctrlPr>
                        <w:rPr>
                          <w:rFonts w:ascii="Cambria Math" w:eastAsiaTheme="minorEastAsia" w:hAnsi="Cambria Math"/>
                          <w:i/>
                          <w:sz w:val="24"/>
                          <w:szCs w:val="24"/>
                        </w:rPr>
                      </m:ctrlPr>
                    </m:dPr>
                    <m:e>
                      <m:r>
                        <w:rPr>
                          <w:rFonts w:ascii="Cambria Math" w:eastAsiaTheme="minorEastAsia"/>
                          <w:sz w:val="24"/>
                          <w:szCs w:val="24"/>
                        </w:rPr>
                        <m:t>11</m:t>
                      </m:r>
                    </m:e>
                  </m:d>
                </m:sub>
              </m:sSub>
            </m:num>
            <m:den>
              <m:r>
                <w:rPr>
                  <w:rFonts w:ascii="Cambria Math" w:eastAsiaTheme="minorEastAsia"/>
                  <w:sz w:val="24"/>
                  <w:szCs w:val="24"/>
                </w:rPr>
                <m:t>2</m:t>
              </m:r>
            </m:den>
          </m:f>
          <m:r>
            <w:rPr>
              <w:rFonts w:ascii="Cambria Math" w:eastAsiaTheme="minorEastAsia"/>
              <w:sz w:val="24"/>
              <w:szCs w:val="24"/>
            </w:rPr>
            <m:t>=</m:t>
          </m:r>
          <m:f>
            <m:fPr>
              <m:ctrlPr>
                <w:rPr>
                  <w:rFonts w:ascii="Cambria Math" w:eastAsiaTheme="minorEastAsia" w:hAnsi="Cambria Math"/>
                  <w:i/>
                  <w:sz w:val="24"/>
                  <w:szCs w:val="24"/>
                </w:rPr>
              </m:ctrlPr>
            </m:fPr>
            <m:num>
              <m:r>
                <w:rPr>
                  <w:rFonts w:ascii="Cambria Math" w:eastAsiaTheme="minorEastAsia"/>
                  <w:sz w:val="24"/>
                  <w:szCs w:val="24"/>
                </w:rPr>
                <m:t>1+1</m:t>
              </m:r>
            </m:num>
            <m:den>
              <m:r>
                <w:rPr>
                  <w:rFonts w:ascii="Cambria Math" w:eastAsiaTheme="minorEastAsia"/>
                  <w:sz w:val="24"/>
                  <w:szCs w:val="24"/>
                </w:rPr>
                <m:t>2</m:t>
              </m:r>
            </m:den>
          </m:f>
          <m:r>
            <w:rPr>
              <w:rFonts w:ascii="Cambria Math" w:eastAsiaTheme="minorEastAsia"/>
              <w:sz w:val="24"/>
              <w:szCs w:val="24"/>
            </w:rPr>
            <m:t>=1.</m:t>
          </m:r>
        </m:oMath>
      </m:oMathPara>
    </w:p>
    <w:p w14:paraId="208B13AC" w14:textId="77777777" w:rsidR="00E50C88" w:rsidRPr="001D4C72" w:rsidRDefault="00E50C88" w:rsidP="00846D40">
      <w:pPr>
        <w:spacing w:before="240" w:after="0" w:line="240" w:lineRule="auto"/>
        <w:jc w:val="both"/>
        <w:rPr>
          <w:rFonts w:eastAsiaTheme="minorEastAsia"/>
          <w:b/>
          <w:sz w:val="24"/>
          <w:szCs w:val="24"/>
        </w:rPr>
      </w:pPr>
      <w:r w:rsidRPr="001D4C72">
        <w:rPr>
          <w:rFonts w:eastAsiaTheme="minorEastAsia"/>
          <w:b/>
          <w:sz w:val="24"/>
          <w:szCs w:val="24"/>
        </w:rPr>
        <w:t xml:space="preserve">Comandos no Software R para </w:t>
      </w:r>
      <w:r>
        <w:rPr>
          <w:rFonts w:eastAsiaTheme="minorEastAsia"/>
          <w:b/>
          <w:sz w:val="24"/>
          <w:szCs w:val="24"/>
        </w:rPr>
        <w:t>calcular a mediana (dados discretos agrupados):</w:t>
      </w:r>
    </w:p>
    <w:tbl>
      <w:tblPr>
        <w:tblStyle w:val="Tabelacomgrade"/>
        <w:tblW w:w="0" w:type="auto"/>
        <w:tblLook w:val="04A0" w:firstRow="1" w:lastRow="0" w:firstColumn="1" w:lastColumn="0" w:noHBand="0" w:noVBand="1"/>
      </w:tblPr>
      <w:tblGrid>
        <w:gridCol w:w="8474"/>
      </w:tblGrid>
      <w:tr w:rsidR="00E50C88" w14:paraId="08DA4652" w14:textId="77777777" w:rsidTr="00E40B3A">
        <w:tc>
          <w:tcPr>
            <w:tcW w:w="8644" w:type="dxa"/>
            <w:tcBorders>
              <w:top w:val="single" w:sz="12" w:space="0" w:color="auto"/>
              <w:left w:val="single" w:sz="12" w:space="0" w:color="auto"/>
              <w:bottom w:val="single" w:sz="12" w:space="0" w:color="auto"/>
              <w:right w:val="single" w:sz="12" w:space="0" w:color="auto"/>
            </w:tcBorders>
          </w:tcPr>
          <w:p w14:paraId="127E7C50" w14:textId="77777777" w:rsidR="00E50C88" w:rsidRDefault="00E50C88" w:rsidP="00E40B3A">
            <w:pPr>
              <w:jc w:val="both"/>
              <w:rPr>
                <w:rFonts w:ascii="Courier New" w:eastAsiaTheme="minorEastAsia" w:hAnsi="Courier New" w:cs="Courier New"/>
                <w:sz w:val="21"/>
                <w:szCs w:val="21"/>
              </w:rPr>
            </w:pPr>
          </w:p>
          <w:p w14:paraId="1973BFD6" w14:textId="77777777" w:rsidR="00E50C88" w:rsidRPr="00E50C88" w:rsidRDefault="00E438FC" w:rsidP="00E50C88">
            <w:pPr>
              <w:jc w:val="both"/>
              <w:rPr>
                <w:rFonts w:ascii="Courier New" w:eastAsiaTheme="minorEastAsia" w:hAnsi="Courier New" w:cs="Courier New"/>
                <w:color w:val="FF0000"/>
                <w:sz w:val="21"/>
                <w:szCs w:val="21"/>
              </w:rPr>
            </w:pPr>
            <w:r>
              <w:rPr>
                <w:rFonts w:ascii="Courier New" w:eastAsiaTheme="minorEastAsia" w:hAnsi="Courier New" w:cs="Courier New"/>
                <w:color w:val="FF0000"/>
                <w:sz w:val="21"/>
                <w:szCs w:val="21"/>
              </w:rPr>
              <w:t>#</w:t>
            </w:r>
            <w:r w:rsidR="00E50C88" w:rsidRPr="00E50C88">
              <w:rPr>
                <w:rFonts w:ascii="Courier New" w:eastAsiaTheme="minorEastAsia" w:hAnsi="Courier New" w:cs="Courier New"/>
                <w:color w:val="FF0000"/>
                <w:sz w:val="21"/>
                <w:szCs w:val="21"/>
              </w:rPr>
              <w:t>Entrando com os dados (xi) e as frequências (fi) no R:</w:t>
            </w:r>
          </w:p>
          <w:p w14:paraId="0893461E" w14:textId="77777777" w:rsidR="00E50C88" w:rsidRPr="00E50C88" w:rsidRDefault="00E50C88" w:rsidP="00E50C88">
            <w:pPr>
              <w:jc w:val="both"/>
              <w:rPr>
                <w:rFonts w:ascii="Courier New" w:eastAsiaTheme="minorEastAsia" w:hAnsi="Courier New" w:cs="Courier New"/>
                <w:color w:val="FF0000"/>
                <w:sz w:val="21"/>
                <w:szCs w:val="21"/>
              </w:rPr>
            </w:pPr>
            <w:r w:rsidRPr="00E50C88">
              <w:rPr>
                <w:rFonts w:ascii="Courier New" w:eastAsiaTheme="minorEastAsia" w:hAnsi="Courier New" w:cs="Courier New"/>
                <w:color w:val="FF0000"/>
                <w:sz w:val="21"/>
                <w:szCs w:val="21"/>
              </w:rPr>
              <w:t>xi &lt;- c(0,1,2,3,4,5)</w:t>
            </w:r>
          </w:p>
          <w:p w14:paraId="14F5AA6B" w14:textId="77777777" w:rsidR="00E50C88" w:rsidRPr="00E50C88" w:rsidRDefault="00E50C88" w:rsidP="00E50C88">
            <w:pPr>
              <w:jc w:val="both"/>
              <w:rPr>
                <w:rFonts w:ascii="Courier New" w:eastAsiaTheme="minorEastAsia" w:hAnsi="Courier New" w:cs="Courier New"/>
                <w:color w:val="FF0000"/>
                <w:sz w:val="21"/>
                <w:szCs w:val="21"/>
              </w:rPr>
            </w:pPr>
            <w:r w:rsidRPr="00E50C88">
              <w:rPr>
                <w:rFonts w:ascii="Courier New" w:eastAsiaTheme="minorEastAsia" w:hAnsi="Courier New" w:cs="Courier New"/>
                <w:color w:val="FF0000"/>
                <w:sz w:val="21"/>
                <w:szCs w:val="21"/>
              </w:rPr>
              <w:t>fi &lt;- c(6,8,4,1,0,1)</w:t>
            </w:r>
          </w:p>
          <w:p w14:paraId="2F978338" w14:textId="77777777" w:rsidR="00E50C88" w:rsidRPr="00E50C88" w:rsidRDefault="00E50C88" w:rsidP="00E50C88">
            <w:pPr>
              <w:jc w:val="both"/>
              <w:rPr>
                <w:rFonts w:ascii="Courier New" w:eastAsiaTheme="minorEastAsia" w:hAnsi="Courier New" w:cs="Courier New"/>
                <w:color w:val="FF0000"/>
                <w:sz w:val="21"/>
                <w:szCs w:val="21"/>
              </w:rPr>
            </w:pPr>
            <w:r w:rsidRPr="00E50C88">
              <w:rPr>
                <w:rFonts w:ascii="Courier New" w:eastAsiaTheme="minorEastAsia" w:hAnsi="Courier New" w:cs="Courier New"/>
                <w:color w:val="FF0000"/>
                <w:sz w:val="21"/>
                <w:szCs w:val="21"/>
              </w:rPr>
              <w:t xml:space="preserve"> </w:t>
            </w:r>
          </w:p>
          <w:p w14:paraId="6291C599" w14:textId="77777777" w:rsidR="00E50C88" w:rsidRPr="00E50C88" w:rsidRDefault="00E438FC" w:rsidP="00E50C88">
            <w:pPr>
              <w:jc w:val="both"/>
              <w:rPr>
                <w:rFonts w:ascii="Courier New" w:eastAsiaTheme="minorEastAsia" w:hAnsi="Courier New" w:cs="Courier New"/>
                <w:color w:val="FF0000"/>
                <w:sz w:val="21"/>
                <w:szCs w:val="21"/>
              </w:rPr>
            </w:pPr>
            <w:r>
              <w:rPr>
                <w:rFonts w:ascii="Courier New" w:eastAsiaTheme="minorEastAsia" w:hAnsi="Courier New" w:cs="Courier New"/>
                <w:color w:val="FF0000"/>
                <w:sz w:val="21"/>
                <w:szCs w:val="21"/>
              </w:rPr>
              <w:t>#</w:t>
            </w:r>
            <w:r w:rsidR="00E50C88" w:rsidRPr="00E50C88">
              <w:rPr>
                <w:rFonts w:ascii="Courier New" w:eastAsiaTheme="minorEastAsia" w:hAnsi="Courier New" w:cs="Courier New"/>
                <w:color w:val="FF0000"/>
                <w:sz w:val="21"/>
                <w:szCs w:val="21"/>
              </w:rPr>
              <w:t>Mediana:</w:t>
            </w:r>
          </w:p>
          <w:p w14:paraId="0D5658A6" w14:textId="77777777" w:rsidR="00E50C88" w:rsidRPr="00E50C88" w:rsidRDefault="00E50C88" w:rsidP="00E50C88">
            <w:pPr>
              <w:jc w:val="both"/>
              <w:rPr>
                <w:rFonts w:ascii="Courier New" w:eastAsiaTheme="minorEastAsia" w:hAnsi="Courier New" w:cs="Courier New"/>
                <w:color w:val="FF0000"/>
                <w:sz w:val="21"/>
                <w:szCs w:val="21"/>
              </w:rPr>
            </w:pPr>
            <w:r w:rsidRPr="00E50C88">
              <w:rPr>
                <w:rFonts w:ascii="Courier New" w:eastAsiaTheme="minorEastAsia" w:hAnsi="Courier New" w:cs="Courier New"/>
                <w:color w:val="FF0000"/>
                <w:sz w:val="21"/>
                <w:szCs w:val="21"/>
              </w:rPr>
              <w:t>dados &lt;- rep(xi,fi)</w:t>
            </w:r>
          </w:p>
          <w:p w14:paraId="44939885" w14:textId="77777777" w:rsidR="00E50C88" w:rsidRPr="00E50C88" w:rsidRDefault="00E50C88" w:rsidP="00E50C88">
            <w:pPr>
              <w:jc w:val="both"/>
              <w:rPr>
                <w:rFonts w:ascii="Courier New" w:eastAsiaTheme="minorEastAsia" w:hAnsi="Courier New" w:cs="Courier New"/>
                <w:color w:val="FF0000"/>
                <w:sz w:val="21"/>
                <w:szCs w:val="21"/>
              </w:rPr>
            </w:pPr>
            <w:r w:rsidRPr="00E50C88">
              <w:rPr>
                <w:rFonts w:ascii="Courier New" w:eastAsiaTheme="minorEastAsia" w:hAnsi="Courier New" w:cs="Courier New"/>
                <w:color w:val="FF0000"/>
                <w:sz w:val="21"/>
                <w:szCs w:val="21"/>
              </w:rPr>
              <w:t>median(dados)</w:t>
            </w:r>
          </w:p>
          <w:p w14:paraId="6D4EF357" w14:textId="77777777" w:rsidR="00E50C88" w:rsidRDefault="00E50C88" w:rsidP="00846D40">
            <w:pPr>
              <w:jc w:val="both"/>
              <w:rPr>
                <w:rFonts w:eastAsiaTheme="minorEastAsia"/>
                <w:sz w:val="24"/>
                <w:szCs w:val="24"/>
              </w:rPr>
            </w:pPr>
          </w:p>
        </w:tc>
      </w:tr>
    </w:tbl>
    <w:p w14:paraId="38C8790D" w14:textId="77777777" w:rsidR="00E50C88" w:rsidRDefault="00E50C88" w:rsidP="00E50C88">
      <w:pPr>
        <w:spacing w:after="0" w:line="240" w:lineRule="auto"/>
        <w:jc w:val="both"/>
        <w:rPr>
          <w:rFonts w:eastAsiaTheme="minorEastAsia"/>
          <w:sz w:val="24"/>
          <w:szCs w:val="24"/>
        </w:rPr>
      </w:pPr>
    </w:p>
    <w:p w14:paraId="7DD8C993" w14:textId="77777777" w:rsidR="00252062" w:rsidRDefault="00252062" w:rsidP="00E50C88">
      <w:pPr>
        <w:spacing w:after="0" w:line="240" w:lineRule="auto"/>
        <w:jc w:val="both"/>
        <w:rPr>
          <w:rFonts w:eastAsiaTheme="minorEastAsia"/>
          <w:sz w:val="24"/>
          <w:szCs w:val="24"/>
        </w:rPr>
      </w:pPr>
    </w:p>
    <w:p w14:paraId="00BA1527" w14:textId="77777777" w:rsidR="00235188" w:rsidRPr="00561BCE" w:rsidRDefault="00235188" w:rsidP="00846D40">
      <w:pPr>
        <w:spacing w:after="120" w:line="360" w:lineRule="auto"/>
        <w:jc w:val="both"/>
        <w:rPr>
          <w:rFonts w:eastAsiaTheme="minorEastAsia"/>
          <w:b/>
          <w:sz w:val="28"/>
          <w:szCs w:val="28"/>
        </w:rPr>
      </w:pPr>
      <w:r w:rsidRPr="00561BCE">
        <w:rPr>
          <w:rFonts w:eastAsiaTheme="minorEastAsia"/>
          <w:b/>
          <w:sz w:val="28"/>
          <w:szCs w:val="28"/>
        </w:rPr>
        <w:t xml:space="preserve">Dados </w:t>
      </w:r>
      <w:r>
        <w:rPr>
          <w:rFonts w:eastAsiaTheme="minorEastAsia"/>
          <w:b/>
          <w:sz w:val="28"/>
          <w:szCs w:val="28"/>
        </w:rPr>
        <w:t>contínuos</w:t>
      </w:r>
      <w:r w:rsidRPr="00561BCE">
        <w:rPr>
          <w:rFonts w:eastAsiaTheme="minorEastAsia"/>
          <w:b/>
          <w:sz w:val="28"/>
          <w:szCs w:val="28"/>
        </w:rPr>
        <w:t xml:space="preserve"> </w:t>
      </w:r>
    </w:p>
    <w:p w14:paraId="7DCA194F" w14:textId="77777777" w:rsidR="007C3679" w:rsidRPr="007C3679" w:rsidRDefault="007C3679" w:rsidP="00B106F8">
      <w:pPr>
        <w:spacing w:after="120" w:line="360" w:lineRule="auto"/>
        <w:jc w:val="both"/>
        <w:rPr>
          <w:rFonts w:eastAsiaTheme="minorEastAsia"/>
          <w:sz w:val="24"/>
          <w:szCs w:val="24"/>
        </w:rPr>
      </w:pPr>
      <w:r>
        <w:rPr>
          <w:rFonts w:eastAsiaTheme="minorEastAsia"/>
          <w:sz w:val="24"/>
          <w:szCs w:val="24"/>
        </w:rPr>
        <w:tab/>
      </w:r>
      <w:r w:rsidRPr="007C3679">
        <w:rPr>
          <w:rFonts w:eastAsiaTheme="minorEastAsia"/>
          <w:sz w:val="24"/>
          <w:szCs w:val="24"/>
        </w:rPr>
        <w:t xml:space="preserve">Para dados quantitativos contínuos agrupados em uma tabela de distribuição de frequências (em classes) devemos determinar a </w:t>
      </w:r>
      <w:r w:rsidRPr="007C3679">
        <w:rPr>
          <w:rFonts w:eastAsiaTheme="minorEastAsia"/>
          <w:b/>
          <w:sz w:val="24"/>
          <w:szCs w:val="24"/>
        </w:rPr>
        <w:t>classe mediana</w:t>
      </w:r>
      <w:r w:rsidRPr="007C3679">
        <w:rPr>
          <w:rFonts w:eastAsiaTheme="minorEastAsia"/>
          <w:sz w:val="24"/>
          <w:szCs w:val="24"/>
        </w:rPr>
        <w:t xml:space="preserve">, que é a classe que contém o elemento da posição </w:t>
      </w:r>
      <m:oMath>
        <m:r>
          <w:rPr>
            <w:rFonts w:ascii="Cambria Math" w:eastAsiaTheme="minorEastAsia" w:hAnsi="Cambria Math"/>
            <w:sz w:val="24"/>
            <w:szCs w:val="24"/>
          </w:rPr>
          <m:t>n</m:t>
        </m:r>
        <m:r>
          <w:rPr>
            <w:rFonts w:ascii="Cambria Math" w:eastAsiaTheme="minorEastAsia"/>
            <w:sz w:val="24"/>
            <w:szCs w:val="24"/>
          </w:rPr>
          <m:t>/2</m:t>
        </m:r>
      </m:oMath>
      <w:r w:rsidRPr="007C3679">
        <w:rPr>
          <w:rFonts w:eastAsiaTheme="minorEastAsia"/>
          <w:sz w:val="24"/>
          <w:szCs w:val="24"/>
        </w:rPr>
        <w:t xml:space="preserve"> (independentemente de </w:t>
      </w:r>
      <m:oMath>
        <m:r>
          <w:rPr>
            <w:rFonts w:ascii="Cambria Math" w:eastAsiaTheme="minorEastAsia" w:hAnsi="Cambria Math"/>
            <w:sz w:val="24"/>
            <w:szCs w:val="24"/>
          </w:rPr>
          <m:t>n</m:t>
        </m:r>
      </m:oMath>
      <w:r w:rsidRPr="007C3679">
        <w:rPr>
          <w:rFonts w:eastAsiaTheme="minorEastAsia"/>
          <w:sz w:val="24"/>
          <w:szCs w:val="24"/>
        </w:rPr>
        <w:t xml:space="preserve"> ser par ou ímpar). Depois, determinamos </w:t>
      </w:r>
      <w:r w:rsidR="0085778A">
        <w:rPr>
          <w:rFonts w:eastAsiaTheme="minorEastAsia"/>
          <w:sz w:val="24"/>
          <w:szCs w:val="24"/>
        </w:rPr>
        <w:t>o valor d</w:t>
      </w:r>
      <w:r w:rsidRPr="007C3679">
        <w:rPr>
          <w:rFonts w:eastAsiaTheme="minorEastAsia"/>
          <w:sz w:val="24"/>
          <w:szCs w:val="24"/>
        </w:rPr>
        <w:t>a mediana utilizando a fórmula:</w:t>
      </w:r>
    </w:p>
    <w:p w14:paraId="4D39E8FB" w14:textId="77777777" w:rsidR="007C3679" w:rsidRPr="007C3679" w:rsidRDefault="009944CB" w:rsidP="00B106F8">
      <w:pPr>
        <w:spacing w:after="0" w:line="360" w:lineRule="auto"/>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d</m:t>
              </m:r>
            </m:sub>
          </m:sSub>
          <m:r>
            <w:rPr>
              <w:rFonts w:ascii="Cambria Math" w:eastAsiaTheme="minorEastAsia"/>
              <w:sz w:val="24"/>
              <w:szCs w:val="24"/>
            </w:rPr>
            <m:t>=</m:t>
          </m:r>
          <m:r>
            <w:rPr>
              <w:rFonts w:ascii="Cambria Math" w:eastAsiaTheme="minorEastAsia" w:hAnsi="Cambria Math"/>
              <w:sz w:val="24"/>
              <w:szCs w:val="24"/>
            </w:rPr>
            <m:t>L</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md</m:t>
              </m:r>
            </m:sub>
          </m:sSub>
          <m:r>
            <w:rPr>
              <w:rFonts w:ascii="Cambria Math" w:eastAsiaTheme="minorEastAsia"/>
              <w:sz w:val="24"/>
              <w:szCs w:val="24"/>
            </w:rPr>
            <m:t>+</m:t>
          </m:r>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sz w:val="24"/>
                      <w:szCs w:val="24"/>
                    </w:rPr>
                    <m:t>2</m:t>
                  </m:r>
                </m:den>
              </m:f>
              <m:r>
                <w:rPr>
                  <w:rFonts w:eastAsiaTheme="minorEastAsia"/>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ac-1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md</m:t>
                  </m:r>
                </m:sub>
              </m:sSub>
            </m:den>
          </m:f>
          <m:r>
            <w:rPr>
              <w:rFonts w:ascii="Cambria Math" w:eastAsiaTheme="minorEastAsia"/>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md</m:t>
              </m:r>
            </m:sub>
          </m:sSub>
        </m:oMath>
      </m:oMathPara>
    </w:p>
    <w:p w14:paraId="41ABBF2C" w14:textId="77777777" w:rsidR="007C3679" w:rsidRPr="007C3679" w:rsidRDefault="007C3679" w:rsidP="00B106F8">
      <w:pPr>
        <w:spacing w:after="120" w:line="360" w:lineRule="auto"/>
        <w:jc w:val="both"/>
        <w:rPr>
          <w:rFonts w:eastAsiaTheme="minorEastAsia"/>
          <w:sz w:val="24"/>
          <w:szCs w:val="24"/>
        </w:rPr>
      </w:pPr>
      <w:r w:rsidRPr="007C3679">
        <w:rPr>
          <w:rFonts w:eastAsiaTheme="minorEastAsia"/>
          <w:sz w:val="24"/>
          <w:szCs w:val="24"/>
        </w:rPr>
        <w:t>em que:</w:t>
      </w:r>
    </w:p>
    <w:p w14:paraId="74D1DA97" w14:textId="77777777" w:rsidR="007C3679" w:rsidRPr="007C3679" w:rsidRDefault="007C3679" w:rsidP="00616167">
      <w:pPr>
        <w:pStyle w:val="PargrafodaLista"/>
        <w:numPr>
          <w:ilvl w:val="0"/>
          <w:numId w:val="11"/>
        </w:numPr>
        <w:spacing w:line="360" w:lineRule="auto"/>
        <w:jc w:val="both"/>
        <w:rPr>
          <w:rFonts w:eastAsiaTheme="minorEastAsia"/>
          <w:sz w:val="24"/>
          <w:szCs w:val="24"/>
        </w:rPr>
      </w:pPr>
      <m:oMath>
        <m:r>
          <w:rPr>
            <w:rFonts w:ascii="Cambria Math" w:eastAsiaTheme="minorEastAsia" w:hAnsi="Cambria Math"/>
            <w:sz w:val="24"/>
            <w:szCs w:val="24"/>
          </w:rPr>
          <m:t>L</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md</m:t>
            </m:r>
          </m:sub>
        </m:sSub>
      </m:oMath>
      <w:r w:rsidRPr="007C3679">
        <w:rPr>
          <w:rFonts w:eastAsiaTheme="minorEastAsia"/>
          <w:sz w:val="24"/>
          <w:szCs w:val="24"/>
        </w:rPr>
        <w:t xml:space="preserve"> é o limite inferior da classe mediana;</w:t>
      </w:r>
    </w:p>
    <w:p w14:paraId="31BBCA5E" w14:textId="77777777" w:rsidR="007C3679" w:rsidRPr="007C3679" w:rsidRDefault="009944CB" w:rsidP="00616167">
      <w:pPr>
        <w:pStyle w:val="PargrafodaLista"/>
        <w:numPr>
          <w:ilvl w:val="0"/>
          <w:numId w:val="11"/>
        </w:numPr>
        <w:spacing w:line="360" w:lineRule="auto"/>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md</m:t>
            </m:r>
          </m:sub>
        </m:sSub>
      </m:oMath>
      <w:r w:rsidR="007C3679" w:rsidRPr="007C3679">
        <w:rPr>
          <w:rFonts w:eastAsiaTheme="minorEastAsia"/>
          <w:sz w:val="24"/>
          <w:szCs w:val="24"/>
        </w:rPr>
        <w:t xml:space="preserve"> é a amplitude da classe mediana;</w:t>
      </w:r>
    </w:p>
    <w:p w14:paraId="0C4F4734" w14:textId="77777777" w:rsidR="007C3679" w:rsidRPr="007C3679" w:rsidRDefault="009944CB" w:rsidP="00616167">
      <w:pPr>
        <w:pStyle w:val="PargrafodaLista"/>
        <w:numPr>
          <w:ilvl w:val="0"/>
          <w:numId w:val="11"/>
        </w:numPr>
        <w:spacing w:line="360" w:lineRule="auto"/>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md</m:t>
            </m:r>
          </m:sub>
        </m:sSub>
      </m:oMath>
      <w:r w:rsidR="007C3679" w:rsidRPr="007C3679">
        <w:rPr>
          <w:rFonts w:eastAsiaTheme="minorEastAsia"/>
          <w:sz w:val="24"/>
          <w:szCs w:val="24"/>
        </w:rPr>
        <w:t xml:space="preserve"> é a frequência da classe mediana;</w:t>
      </w:r>
    </w:p>
    <w:p w14:paraId="586B3B34" w14:textId="77777777" w:rsidR="007C3679" w:rsidRDefault="009944CB" w:rsidP="00616167">
      <w:pPr>
        <w:pStyle w:val="PargrafodaLista"/>
        <w:numPr>
          <w:ilvl w:val="0"/>
          <w:numId w:val="11"/>
        </w:numPr>
        <w:spacing w:line="360" w:lineRule="auto"/>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ac-1</m:t>
            </m:r>
          </m:sub>
        </m:sSub>
      </m:oMath>
      <w:r w:rsidR="000262B7">
        <w:rPr>
          <w:rFonts w:eastAsiaTheme="minorEastAsia"/>
          <w:sz w:val="24"/>
          <w:szCs w:val="24"/>
        </w:rPr>
        <w:t xml:space="preserve"> é a frequência acumulada da classe anterior</w:t>
      </w:r>
      <w:r w:rsidR="007C3679" w:rsidRPr="007C3679">
        <w:rPr>
          <w:rFonts w:eastAsiaTheme="minorEastAsia"/>
          <w:sz w:val="24"/>
          <w:szCs w:val="24"/>
        </w:rPr>
        <w:t xml:space="preserve"> à classe mediana. Se a classe mediana for a primeira classe então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ac-1</m:t>
            </m:r>
          </m:sub>
        </m:sSub>
      </m:oMath>
      <w:r w:rsidR="007C3679" w:rsidRPr="007C3679">
        <w:rPr>
          <w:rFonts w:eastAsiaTheme="minorEastAsia"/>
          <w:sz w:val="24"/>
          <w:szCs w:val="24"/>
        </w:rPr>
        <w:t xml:space="preserve"> será igual a zero.</w:t>
      </w:r>
    </w:p>
    <w:p w14:paraId="24CB2544" w14:textId="77777777" w:rsidR="005E5D54" w:rsidRPr="007C3679" w:rsidRDefault="005E5D54" w:rsidP="005E5D54">
      <w:pPr>
        <w:pStyle w:val="PargrafodaLista"/>
        <w:spacing w:line="360" w:lineRule="auto"/>
        <w:jc w:val="both"/>
        <w:rPr>
          <w:rFonts w:eastAsiaTheme="minorEastAsia"/>
          <w:sz w:val="24"/>
          <w:szCs w:val="24"/>
        </w:rPr>
      </w:pPr>
      <w:r w:rsidRPr="005E5D54">
        <w:rPr>
          <w:rFonts w:eastAsiaTheme="minorEastAsia"/>
          <w:b/>
          <w:sz w:val="24"/>
          <w:szCs w:val="24"/>
        </w:rPr>
        <w:t>Observação:</w:t>
      </w:r>
      <w:r>
        <w:rPr>
          <w:rFonts w:eastAsiaTheme="minorEastAsia"/>
          <w:sz w:val="24"/>
          <w:szCs w:val="24"/>
        </w:rPr>
        <w:t xml:space="preserve"> </w:t>
      </w:r>
      <w:r w:rsidRPr="005E5D54">
        <w:rPr>
          <w:rFonts w:eastAsiaTheme="minorEastAsia"/>
          <w:sz w:val="24"/>
          <w:szCs w:val="24"/>
        </w:rPr>
        <w:t xml:space="preserve">o número </w:t>
      </w:r>
      <m:oMath>
        <m:r>
          <m:rPr>
            <m:sty m:val="p"/>
          </m:rPr>
          <w:rPr>
            <w:rFonts w:ascii="Cambria Math" w:eastAsiaTheme="minorEastAsia" w:hAnsi="Cambria Math"/>
            <w:sz w:val="24"/>
            <w:szCs w:val="24"/>
          </w:rPr>
          <m:t>"</m:t>
        </m:r>
        <m:r>
          <m:rPr>
            <m:sty m:val="p"/>
          </m:rPr>
          <w:rPr>
            <w:rFonts w:ascii="Cambria Math" w:eastAsiaTheme="minorEastAsia" w:hAnsi="Cambria Math"/>
            <w:color w:val="FF0000"/>
            <w:sz w:val="24"/>
            <w:szCs w:val="24"/>
          </w:rPr>
          <m:t>-1</m:t>
        </m:r>
        <m:r>
          <m:rPr>
            <m:sty m:val="p"/>
          </m:rPr>
          <w:rPr>
            <w:rFonts w:ascii="Cambria Math" w:eastAsiaTheme="minorEastAsia" w:hAnsi="Cambria Math"/>
            <w:sz w:val="24"/>
            <w:szCs w:val="24"/>
          </w:rPr>
          <m:t>"</m:t>
        </m:r>
      </m:oMath>
      <w:r w:rsidRPr="005E5D54">
        <w:rPr>
          <w:rFonts w:eastAsiaTheme="minorEastAsia"/>
          <w:sz w:val="24"/>
          <w:szCs w:val="24"/>
        </w:rPr>
        <w:t xml:space="preserve"> que aparece em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F</m:t>
            </m:r>
          </m:e>
          <m:sub>
            <m:r>
              <m:rPr>
                <m:sty m:val="p"/>
              </m:rPr>
              <w:rPr>
                <w:rFonts w:ascii="Cambria Math" w:eastAsiaTheme="minorEastAsia" w:hAnsi="Cambria Math"/>
                <w:sz w:val="24"/>
                <w:szCs w:val="24"/>
              </w:rPr>
              <m:t>ac</m:t>
            </m:r>
            <m:r>
              <m:rPr>
                <m:sty m:val="p"/>
              </m:rPr>
              <w:rPr>
                <w:rFonts w:ascii="Cambria Math" w:eastAsiaTheme="minorEastAsia" w:hAnsi="Cambria Math"/>
                <w:color w:val="FF0000"/>
                <w:sz w:val="24"/>
                <w:szCs w:val="24"/>
              </w:rPr>
              <m:t>-1</m:t>
            </m:r>
          </m:sub>
        </m:sSub>
      </m:oMath>
      <w:r w:rsidRPr="005E5D54">
        <w:rPr>
          <w:rFonts w:eastAsiaTheme="minorEastAsia"/>
          <w:sz w:val="24"/>
          <w:szCs w:val="24"/>
        </w:rPr>
        <w:t xml:space="preserve"> é para indicar que a frequência acumulada é da </w:t>
      </w:r>
      <w:r w:rsidRPr="005E5D54">
        <w:rPr>
          <w:rFonts w:eastAsiaTheme="minorEastAsia"/>
          <w:sz w:val="24"/>
          <w:szCs w:val="24"/>
          <w:u w:val="single"/>
        </w:rPr>
        <w:t>classe anterior</w:t>
      </w:r>
      <w:r w:rsidRPr="005E5D54">
        <w:rPr>
          <w:rFonts w:eastAsiaTheme="minorEastAsia"/>
          <w:sz w:val="24"/>
          <w:szCs w:val="24"/>
        </w:rPr>
        <w:t xml:space="preserve">. Não é para subtrair </w:t>
      </w:r>
      <m:oMath>
        <m:r>
          <m:rPr>
            <m:sty m:val="p"/>
          </m:rPr>
          <w:rPr>
            <w:rFonts w:ascii="Cambria Math" w:eastAsiaTheme="minorEastAsia" w:hAnsi="Cambria Math"/>
            <w:sz w:val="24"/>
            <w:szCs w:val="24"/>
          </w:rPr>
          <m:t>1</m:t>
        </m:r>
      </m:oMath>
      <w:r w:rsidRPr="005E5D54">
        <w:rPr>
          <w:rFonts w:eastAsiaTheme="minorEastAsia"/>
          <w:sz w:val="24"/>
          <w:szCs w:val="24"/>
        </w:rPr>
        <w:t xml:space="preserve"> da frequência.</w:t>
      </w:r>
    </w:p>
    <w:p w14:paraId="20616058" w14:textId="77777777" w:rsidR="007C3679" w:rsidRPr="007C3679" w:rsidRDefault="007C3679" w:rsidP="00252062">
      <w:pPr>
        <w:spacing w:before="360" w:after="120" w:line="360" w:lineRule="auto"/>
        <w:jc w:val="both"/>
        <w:rPr>
          <w:rFonts w:eastAsiaTheme="minorEastAsia"/>
          <w:b/>
          <w:sz w:val="28"/>
          <w:szCs w:val="28"/>
        </w:rPr>
      </w:pPr>
      <w:r w:rsidRPr="007C3679">
        <w:rPr>
          <w:rFonts w:eastAsiaTheme="minorEastAsia"/>
          <w:b/>
          <w:sz w:val="28"/>
          <w:szCs w:val="28"/>
        </w:rPr>
        <w:lastRenderedPageBreak/>
        <w:t>Exemplo</w:t>
      </w:r>
    </w:p>
    <w:p w14:paraId="52B9E41D" w14:textId="77777777" w:rsidR="007C3679" w:rsidRDefault="004839A6" w:rsidP="003508F7">
      <w:pPr>
        <w:spacing w:after="240" w:line="360" w:lineRule="auto"/>
        <w:jc w:val="both"/>
        <w:rPr>
          <w:rFonts w:eastAsiaTheme="minorEastAsia"/>
          <w:sz w:val="24"/>
          <w:szCs w:val="24"/>
        </w:rPr>
      </w:pPr>
      <w:r>
        <w:rPr>
          <w:rFonts w:eastAsiaTheme="minorEastAsia"/>
          <w:sz w:val="24"/>
          <w:szCs w:val="24"/>
        </w:rPr>
        <w:tab/>
      </w:r>
      <w:r w:rsidR="007C3679" w:rsidRPr="007C3679">
        <w:rPr>
          <w:rFonts w:eastAsiaTheme="minorEastAsia"/>
          <w:sz w:val="24"/>
          <w:szCs w:val="24"/>
        </w:rPr>
        <w:t xml:space="preserve">Considere </w:t>
      </w:r>
      <w:r w:rsidR="00FE4D15">
        <w:rPr>
          <w:rFonts w:eastAsiaTheme="minorEastAsia"/>
          <w:sz w:val="24"/>
          <w:szCs w:val="24"/>
        </w:rPr>
        <w:t>os dados agrupados</w:t>
      </w:r>
      <w:r w:rsidR="000C3765">
        <w:rPr>
          <w:rFonts w:eastAsiaTheme="minorEastAsia"/>
          <w:sz w:val="24"/>
          <w:szCs w:val="24"/>
        </w:rPr>
        <w:t xml:space="preserve"> em classes</w:t>
      </w:r>
      <w:r w:rsidR="00FE4D15">
        <w:rPr>
          <w:rFonts w:eastAsiaTheme="minorEastAsia"/>
          <w:sz w:val="24"/>
          <w:szCs w:val="24"/>
        </w:rPr>
        <w:t xml:space="preserve"> na Tabela 2.6.</w:t>
      </w:r>
      <w:r>
        <w:rPr>
          <w:rFonts w:eastAsiaTheme="minorEastAsia"/>
          <w:sz w:val="24"/>
          <w:szCs w:val="24"/>
        </w:rPr>
        <w:t xml:space="preserve"> Vamos determinar a mediana.</w:t>
      </w:r>
    </w:p>
    <w:p w14:paraId="407105B3" w14:textId="77777777" w:rsidR="00EA2E33" w:rsidRPr="00395C9C" w:rsidRDefault="00EA2E33" w:rsidP="000C3765">
      <w:pPr>
        <w:pStyle w:val="Legenda"/>
        <w:keepNext/>
        <w:spacing w:before="120" w:after="120"/>
        <w:jc w:val="both"/>
        <w:rPr>
          <w:b w:val="0"/>
          <w:color w:val="auto"/>
          <w:sz w:val="20"/>
          <w:szCs w:val="20"/>
        </w:rPr>
      </w:pPr>
      <w:r>
        <w:rPr>
          <w:color w:val="auto"/>
          <w:sz w:val="20"/>
          <w:szCs w:val="20"/>
        </w:rPr>
        <w:t>Tabela</w:t>
      </w:r>
      <w:r w:rsidRPr="001B6E5F">
        <w:rPr>
          <w:color w:val="auto"/>
          <w:sz w:val="20"/>
          <w:szCs w:val="20"/>
        </w:rPr>
        <w:t xml:space="preserve"> </w:t>
      </w:r>
      <w:r>
        <w:rPr>
          <w:color w:val="auto"/>
          <w:sz w:val="20"/>
          <w:szCs w:val="20"/>
        </w:rPr>
        <w:t xml:space="preserve">2.6. </w:t>
      </w:r>
      <w:r w:rsidR="000C3765">
        <w:rPr>
          <w:b w:val="0"/>
          <w:color w:val="auto"/>
          <w:sz w:val="20"/>
          <w:szCs w:val="20"/>
        </w:rPr>
        <w:t>Dados contínuos agrupados em uma distribuição de frequências</w:t>
      </w:r>
      <w:r>
        <w:rPr>
          <w:b w:val="0"/>
          <w:color w:val="auto"/>
          <w:sz w:val="20"/>
          <w:szCs w:val="20"/>
        </w:rPr>
        <w:t xml:space="preserve"> </w:t>
      </w:r>
    </w:p>
    <w:tbl>
      <w:tblPr>
        <w:tblStyle w:val="Tabelacomgrade"/>
        <w:tblW w:w="5000" w:type="pct"/>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834"/>
        <w:gridCol w:w="2835"/>
        <w:gridCol w:w="2835"/>
      </w:tblGrid>
      <w:tr w:rsidR="00FE4D15" w:rsidRPr="00252062" w14:paraId="768390C0" w14:textId="77777777" w:rsidTr="00FE4D15">
        <w:tc>
          <w:tcPr>
            <w:tcW w:w="1666" w:type="pct"/>
            <w:tcBorders>
              <w:bottom w:val="single" w:sz="4" w:space="0" w:color="auto"/>
            </w:tcBorders>
          </w:tcPr>
          <w:p w14:paraId="4AF483B6" w14:textId="77777777" w:rsidR="00FE4D15" w:rsidRPr="00252062" w:rsidRDefault="00FE4D15" w:rsidP="00173A8C">
            <w:pPr>
              <w:spacing w:before="60" w:after="60"/>
              <w:contextualSpacing/>
              <w:jc w:val="center"/>
              <w:rPr>
                <w:rFonts w:eastAsiaTheme="minorEastAsia"/>
                <w:b/>
                <w:sz w:val="24"/>
                <w:szCs w:val="24"/>
              </w:rPr>
            </w:pPr>
            <w:r w:rsidRPr="00252062">
              <w:rPr>
                <w:rFonts w:eastAsiaTheme="minorEastAsia"/>
                <w:b/>
                <w:sz w:val="24"/>
                <w:szCs w:val="24"/>
              </w:rPr>
              <w:t>Classe</w:t>
            </w:r>
          </w:p>
        </w:tc>
        <w:tc>
          <w:tcPr>
            <w:tcW w:w="1667" w:type="pct"/>
            <w:tcBorders>
              <w:bottom w:val="single" w:sz="4" w:space="0" w:color="auto"/>
            </w:tcBorders>
            <w:vAlign w:val="center"/>
          </w:tcPr>
          <w:p w14:paraId="216DB53C" w14:textId="77777777" w:rsidR="00FE4D15" w:rsidRPr="00252062" w:rsidRDefault="00FE4D15" w:rsidP="00252062">
            <w:pPr>
              <w:spacing w:before="60" w:after="60"/>
              <w:contextualSpacing/>
              <w:jc w:val="center"/>
              <w:rPr>
                <w:rFonts w:eastAsiaTheme="minorEastAsia"/>
                <w:b/>
                <w:sz w:val="24"/>
                <w:szCs w:val="24"/>
              </w:rPr>
            </w:pPr>
            <w:r w:rsidRPr="00252062">
              <w:rPr>
                <w:rFonts w:eastAsiaTheme="minorEastAsia"/>
                <w:b/>
                <w:sz w:val="24"/>
                <w:szCs w:val="24"/>
              </w:rPr>
              <w:t>Frequência</w:t>
            </w:r>
            <w:r w:rsidR="00252062">
              <w:rPr>
                <w:rFonts w:eastAsiaTheme="minorEastAsia"/>
                <w:b/>
                <w:sz w:val="24"/>
                <w:szCs w:val="24"/>
              </w:rPr>
              <w:t xml:space="preserve"> </w:t>
            </w:r>
            <m:oMath>
              <m:d>
                <m:dPr>
                  <m:ctrlPr>
                    <w:rPr>
                      <w:rFonts w:ascii="Cambria Math" w:eastAsiaTheme="minorEastAsia" w:hAnsi="Cambria Math"/>
                      <w:b/>
                      <w:i/>
                      <w:sz w:val="24"/>
                      <w:szCs w:val="24"/>
                    </w:rPr>
                  </m:ctrlPr>
                </m:d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i</m:t>
                      </m:r>
                    </m:sub>
                  </m:sSub>
                </m:e>
              </m:d>
            </m:oMath>
          </w:p>
        </w:tc>
        <w:tc>
          <w:tcPr>
            <w:tcW w:w="1667" w:type="pct"/>
            <w:tcBorders>
              <w:bottom w:val="single" w:sz="4" w:space="0" w:color="auto"/>
            </w:tcBorders>
          </w:tcPr>
          <w:p w14:paraId="08CE89A7" w14:textId="77777777" w:rsidR="00FE4D15" w:rsidRPr="00252062" w:rsidRDefault="00252062" w:rsidP="00252062">
            <w:pPr>
              <w:spacing w:before="60" w:after="60"/>
              <w:contextualSpacing/>
              <w:jc w:val="center"/>
              <w:rPr>
                <w:rFonts w:eastAsiaTheme="minorEastAsia"/>
                <w:b/>
                <w:sz w:val="24"/>
                <w:szCs w:val="24"/>
              </w:rPr>
            </w:pPr>
            <w:r>
              <w:rPr>
                <w:rFonts w:eastAsiaTheme="minorEastAsia"/>
                <w:b/>
                <w:sz w:val="24"/>
                <w:szCs w:val="24"/>
              </w:rPr>
              <w:t>Freq.</w:t>
            </w:r>
            <w:r w:rsidR="00FE4D15" w:rsidRPr="00252062">
              <w:rPr>
                <w:rFonts w:eastAsiaTheme="minorEastAsia"/>
                <w:b/>
                <w:sz w:val="24"/>
                <w:szCs w:val="24"/>
              </w:rPr>
              <w:t xml:space="preserve"> Acumulada</w:t>
            </w:r>
            <w:r>
              <w:rPr>
                <w:rFonts w:eastAsiaTheme="minorEastAsia"/>
                <w:b/>
                <w:sz w:val="24"/>
                <w:szCs w:val="24"/>
              </w:rPr>
              <w:t xml:space="preserve"> </w:t>
            </w:r>
            <m:oMath>
              <m:d>
                <m:dPr>
                  <m:ctrlPr>
                    <w:rPr>
                      <w:rFonts w:ascii="Cambria Math" w:eastAsiaTheme="minorEastAsia" w:hAnsi="Cambria Math"/>
                      <w:b/>
                      <w:i/>
                      <w:sz w:val="24"/>
                      <w:szCs w:val="24"/>
                    </w:rPr>
                  </m:ctrlPr>
                </m:dPr>
                <m:e>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ac</m:t>
                      </m:r>
                    </m:sub>
                  </m:sSub>
                </m:e>
              </m:d>
            </m:oMath>
          </w:p>
        </w:tc>
      </w:tr>
      <w:tr w:rsidR="00FE4D15" w:rsidRPr="007C3679" w14:paraId="3CE31C83" w14:textId="77777777" w:rsidTr="00FE4D15">
        <w:tc>
          <w:tcPr>
            <w:tcW w:w="1666" w:type="pct"/>
            <w:tcBorders>
              <w:top w:val="single" w:sz="4" w:space="0" w:color="auto"/>
              <w:bottom w:val="nil"/>
            </w:tcBorders>
          </w:tcPr>
          <w:p w14:paraId="305501B9" w14:textId="77777777" w:rsidR="00FE4D15" w:rsidRPr="007C3679" w:rsidRDefault="00FE4D15" w:rsidP="00173A8C">
            <w:pPr>
              <w:spacing w:before="60" w:after="60"/>
              <w:contextualSpacing/>
              <w:jc w:val="center"/>
              <w:rPr>
                <w:rFonts w:ascii="Calibri" w:eastAsia="Calibri" w:hAnsi="Calibri" w:cs="Times New Roman"/>
                <w:sz w:val="24"/>
                <w:szCs w:val="24"/>
              </w:rPr>
            </w:pPr>
            <m:oMathPara>
              <m:oMath>
                <m:r>
                  <w:rPr>
                    <w:rFonts w:ascii="Cambria Math" w:eastAsia="Calibri" w:hAnsi="Cambria Math" w:cs="Times New Roman"/>
                    <w:sz w:val="24"/>
                    <w:szCs w:val="24"/>
                  </w:rPr>
                  <m:t xml:space="preserve">1,5 </m:t>
                </m:r>
                <m:r>
                  <w:rPr>
                    <w:rFonts w:ascii="Cambria Math" w:eastAsiaTheme="minorEastAsia" w:hAnsi="Cambria Math"/>
                    <w:sz w:val="24"/>
                    <w:szCs w:val="24"/>
                  </w:rPr>
                  <m:t>⊢2,0</m:t>
                </m:r>
              </m:oMath>
            </m:oMathPara>
          </w:p>
        </w:tc>
        <w:tc>
          <w:tcPr>
            <w:tcW w:w="1667" w:type="pct"/>
            <w:tcBorders>
              <w:top w:val="single" w:sz="4" w:space="0" w:color="auto"/>
              <w:bottom w:val="nil"/>
            </w:tcBorders>
            <w:vAlign w:val="center"/>
          </w:tcPr>
          <w:p w14:paraId="482FE64E" w14:textId="77777777" w:rsidR="00FE4D15" w:rsidRPr="007C3679" w:rsidRDefault="00FE4D15" w:rsidP="00173A8C">
            <w:pPr>
              <w:spacing w:before="60" w:after="60"/>
              <w:contextualSpacing/>
              <w:jc w:val="center"/>
              <w:rPr>
                <w:rFonts w:ascii="Cambria Math" w:eastAsiaTheme="minorEastAsia"/>
                <w:sz w:val="24"/>
                <w:szCs w:val="24"/>
                <w:oMath/>
              </w:rPr>
            </w:pPr>
            <m:oMathPara>
              <m:oMath>
                <m:r>
                  <w:rPr>
                    <w:rFonts w:ascii="Cambria Math" w:eastAsiaTheme="minorEastAsia"/>
                    <w:sz w:val="24"/>
                    <w:szCs w:val="24"/>
                  </w:rPr>
                  <m:t>3</m:t>
                </m:r>
              </m:oMath>
            </m:oMathPara>
          </w:p>
        </w:tc>
        <w:tc>
          <w:tcPr>
            <w:tcW w:w="1667" w:type="pct"/>
            <w:tcBorders>
              <w:top w:val="single" w:sz="4" w:space="0" w:color="auto"/>
              <w:bottom w:val="nil"/>
            </w:tcBorders>
          </w:tcPr>
          <w:p w14:paraId="70A31ED7" w14:textId="77777777" w:rsidR="00FE4D15" w:rsidRPr="00FE4D15" w:rsidRDefault="00FE4D15" w:rsidP="00173A8C">
            <w:pPr>
              <w:spacing w:before="60" w:after="60"/>
              <w:contextualSpacing/>
              <w:jc w:val="center"/>
              <w:rPr>
                <w:rFonts w:ascii="Cambria Math" w:eastAsia="Calibri" w:hAnsi="Cambria Math" w:cs="Times New Roman"/>
                <w:sz w:val="24"/>
                <w:szCs w:val="24"/>
                <w:oMath/>
              </w:rPr>
            </w:pPr>
            <m:oMathPara>
              <m:oMath>
                <m:r>
                  <w:rPr>
                    <w:rFonts w:ascii="Cambria Math" w:eastAsia="Calibri" w:hAnsi="Cambria Math" w:cs="Times New Roman"/>
                    <w:sz w:val="24"/>
                    <w:szCs w:val="24"/>
                  </w:rPr>
                  <m:t>3</m:t>
                </m:r>
              </m:oMath>
            </m:oMathPara>
          </w:p>
        </w:tc>
      </w:tr>
      <w:tr w:rsidR="00FE4D15" w:rsidRPr="007C3679" w14:paraId="748FB547" w14:textId="77777777" w:rsidTr="00FE4D15">
        <w:tc>
          <w:tcPr>
            <w:tcW w:w="1666" w:type="pct"/>
            <w:tcBorders>
              <w:top w:val="nil"/>
              <w:bottom w:val="nil"/>
            </w:tcBorders>
          </w:tcPr>
          <w:p w14:paraId="6FC9918C" w14:textId="77777777" w:rsidR="00FE4D15" w:rsidRPr="007C3679" w:rsidRDefault="00FE4D15" w:rsidP="00173A8C">
            <w:pPr>
              <w:spacing w:before="60" w:after="60"/>
              <w:contextualSpacing/>
              <w:jc w:val="center"/>
              <w:rPr>
                <w:rFonts w:ascii="Calibri" w:eastAsia="Calibri" w:hAnsi="Calibri" w:cs="Times New Roman"/>
                <w:sz w:val="24"/>
                <w:szCs w:val="24"/>
              </w:rPr>
            </w:pPr>
            <m:oMathPara>
              <m:oMath>
                <m:r>
                  <w:rPr>
                    <w:rFonts w:ascii="Cambria Math" w:eastAsia="Calibri" w:hAnsi="Cambria Math" w:cs="Times New Roman"/>
                    <w:sz w:val="24"/>
                    <w:szCs w:val="24"/>
                  </w:rPr>
                  <m:t xml:space="preserve">2,0 </m:t>
                </m:r>
                <m:r>
                  <w:rPr>
                    <w:rFonts w:ascii="Cambria Math" w:eastAsiaTheme="minorEastAsia" w:hAnsi="Cambria Math"/>
                    <w:sz w:val="24"/>
                    <w:szCs w:val="24"/>
                  </w:rPr>
                  <m:t>⊢2,5</m:t>
                </m:r>
              </m:oMath>
            </m:oMathPara>
          </w:p>
        </w:tc>
        <w:tc>
          <w:tcPr>
            <w:tcW w:w="1667" w:type="pct"/>
            <w:tcBorders>
              <w:top w:val="nil"/>
              <w:bottom w:val="nil"/>
            </w:tcBorders>
            <w:vAlign w:val="center"/>
          </w:tcPr>
          <w:p w14:paraId="22E19E66" w14:textId="77777777" w:rsidR="00FE4D15" w:rsidRPr="007C3679" w:rsidRDefault="00FE4D15" w:rsidP="00173A8C">
            <w:pPr>
              <w:spacing w:before="60" w:after="60"/>
              <w:contextualSpacing/>
              <w:jc w:val="center"/>
              <w:rPr>
                <w:rFonts w:ascii="Cambria Math" w:eastAsiaTheme="minorEastAsia"/>
                <w:sz w:val="24"/>
                <w:szCs w:val="24"/>
                <w:oMath/>
              </w:rPr>
            </w:pPr>
            <m:oMathPara>
              <m:oMath>
                <m:r>
                  <w:rPr>
                    <w:rFonts w:ascii="Cambria Math" w:eastAsiaTheme="minorEastAsia"/>
                    <w:sz w:val="24"/>
                    <w:szCs w:val="24"/>
                  </w:rPr>
                  <m:t>16</m:t>
                </m:r>
              </m:oMath>
            </m:oMathPara>
          </w:p>
        </w:tc>
        <w:tc>
          <w:tcPr>
            <w:tcW w:w="1667" w:type="pct"/>
            <w:tcBorders>
              <w:top w:val="nil"/>
              <w:bottom w:val="nil"/>
            </w:tcBorders>
          </w:tcPr>
          <w:p w14:paraId="44867051" w14:textId="77777777" w:rsidR="00FE4D15" w:rsidRPr="00FE4D15" w:rsidRDefault="00FE4D15" w:rsidP="00173A8C">
            <w:pPr>
              <w:spacing w:before="60" w:after="60"/>
              <w:contextualSpacing/>
              <w:jc w:val="center"/>
              <w:rPr>
                <w:rFonts w:ascii="Cambria Math" w:eastAsia="Calibri" w:hAnsi="Cambria Math" w:cs="Times New Roman"/>
                <w:sz w:val="24"/>
                <w:szCs w:val="24"/>
                <w:oMath/>
              </w:rPr>
            </w:pPr>
            <m:oMathPara>
              <m:oMath>
                <m:r>
                  <w:rPr>
                    <w:rFonts w:ascii="Cambria Math" w:eastAsia="Calibri" w:hAnsi="Cambria Math" w:cs="Times New Roman"/>
                    <w:sz w:val="24"/>
                    <w:szCs w:val="24"/>
                  </w:rPr>
                  <m:t>19</m:t>
                </m:r>
              </m:oMath>
            </m:oMathPara>
          </w:p>
        </w:tc>
      </w:tr>
      <w:tr w:rsidR="00FE4D15" w:rsidRPr="007C3679" w14:paraId="76578D95" w14:textId="77777777" w:rsidTr="00FE4D15">
        <w:tc>
          <w:tcPr>
            <w:tcW w:w="1666" w:type="pct"/>
            <w:tcBorders>
              <w:top w:val="nil"/>
              <w:bottom w:val="nil"/>
            </w:tcBorders>
          </w:tcPr>
          <w:p w14:paraId="482A6D89" w14:textId="77777777" w:rsidR="00FE4D15" w:rsidRPr="007C3679" w:rsidRDefault="00FE4D15" w:rsidP="00173A8C">
            <w:pPr>
              <w:spacing w:before="60" w:after="60"/>
              <w:contextualSpacing/>
              <w:jc w:val="center"/>
              <w:rPr>
                <w:rFonts w:ascii="Calibri" w:eastAsia="Calibri" w:hAnsi="Calibri" w:cs="Times New Roman"/>
                <w:sz w:val="24"/>
                <w:szCs w:val="24"/>
              </w:rPr>
            </w:pPr>
            <m:oMathPara>
              <m:oMath>
                <m:r>
                  <w:rPr>
                    <w:rFonts w:ascii="Cambria Math" w:eastAsia="Calibri" w:hAnsi="Cambria Math" w:cs="Times New Roman"/>
                    <w:sz w:val="24"/>
                    <w:szCs w:val="24"/>
                  </w:rPr>
                  <m:t xml:space="preserve"> 2,5 </m:t>
                </m:r>
                <m:r>
                  <w:rPr>
                    <w:rFonts w:ascii="Cambria Math" w:eastAsiaTheme="minorEastAsia" w:hAnsi="Cambria Math"/>
                    <w:sz w:val="24"/>
                    <w:szCs w:val="24"/>
                  </w:rPr>
                  <m:t xml:space="preserve">⊢3,0 </m:t>
                </m:r>
              </m:oMath>
            </m:oMathPara>
          </w:p>
        </w:tc>
        <w:tc>
          <w:tcPr>
            <w:tcW w:w="1667" w:type="pct"/>
            <w:tcBorders>
              <w:top w:val="nil"/>
              <w:bottom w:val="nil"/>
            </w:tcBorders>
            <w:shd w:val="clear" w:color="auto" w:fill="auto"/>
            <w:vAlign w:val="center"/>
          </w:tcPr>
          <w:p w14:paraId="1EB90DA5" w14:textId="77777777" w:rsidR="00FE4D15" w:rsidRPr="007C3679" w:rsidRDefault="00FE4D15" w:rsidP="00173A8C">
            <w:pPr>
              <w:spacing w:before="60" w:after="60"/>
              <w:contextualSpacing/>
              <w:jc w:val="center"/>
              <w:rPr>
                <w:rFonts w:ascii="Cambria Math" w:eastAsiaTheme="minorEastAsia"/>
                <w:sz w:val="24"/>
                <w:szCs w:val="24"/>
                <w:oMath/>
              </w:rPr>
            </w:pPr>
            <m:oMathPara>
              <m:oMath>
                <m:r>
                  <w:rPr>
                    <w:rFonts w:ascii="Cambria Math" w:eastAsiaTheme="minorEastAsia"/>
                    <w:sz w:val="24"/>
                    <w:szCs w:val="24"/>
                  </w:rPr>
                  <m:t>32</m:t>
                </m:r>
              </m:oMath>
            </m:oMathPara>
          </w:p>
        </w:tc>
        <w:tc>
          <w:tcPr>
            <w:tcW w:w="1667" w:type="pct"/>
            <w:tcBorders>
              <w:top w:val="nil"/>
              <w:bottom w:val="nil"/>
            </w:tcBorders>
            <w:shd w:val="clear" w:color="auto" w:fill="auto"/>
          </w:tcPr>
          <w:p w14:paraId="3C4D237F" w14:textId="77777777" w:rsidR="00FE4D15" w:rsidRPr="00FE4D15" w:rsidRDefault="00FE4D15" w:rsidP="00173A8C">
            <w:pPr>
              <w:spacing w:before="60" w:after="60"/>
              <w:contextualSpacing/>
              <w:jc w:val="center"/>
              <w:rPr>
                <w:rFonts w:ascii="Cambria Math" w:eastAsia="Calibri" w:hAnsi="Cambria Math" w:cs="Times New Roman"/>
                <w:sz w:val="24"/>
                <w:szCs w:val="24"/>
                <w:oMath/>
              </w:rPr>
            </w:pPr>
            <m:oMathPara>
              <m:oMath>
                <m:r>
                  <w:rPr>
                    <w:rFonts w:ascii="Cambria Math" w:eastAsia="Calibri" w:hAnsi="Cambria Math" w:cs="Times New Roman"/>
                    <w:sz w:val="24"/>
                    <w:szCs w:val="24"/>
                  </w:rPr>
                  <m:t>51</m:t>
                </m:r>
              </m:oMath>
            </m:oMathPara>
          </w:p>
        </w:tc>
      </w:tr>
      <w:tr w:rsidR="00FE4D15" w:rsidRPr="007C3679" w14:paraId="75B1BCA4" w14:textId="77777777" w:rsidTr="00FE4D15">
        <w:tc>
          <w:tcPr>
            <w:tcW w:w="1666" w:type="pct"/>
            <w:tcBorders>
              <w:top w:val="nil"/>
              <w:bottom w:val="nil"/>
            </w:tcBorders>
          </w:tcPr>
          <w:p w14:paraId="17DF9427" w14:textId="77777777" w:rsidR="00FE4D15" w:rsidRPr="007C3679" w:rsidRDefault="00FE4D15" w:rsidP="00173A8C">
            <w:pPr>
              <w:spacing w:before="60" w:after="60"/>
              <w:contextualSpacing/>
              <w:jc w:val="center"/>
              <w:rPr>
                <w:rFonts w:ascii="Calibri" w:eastAsia="Calibri" w:hAnsi="Calibri" w:cs="Times New Roman"/>
                <w:sz w:val="24"/>
                <w:szCs w:val="24"/>
              </w:rPr>
            </w:pPr>
            <m:oMathPara>
              <m:oMath>
                <m:r>
                  <w:rPr>
                    <w:rFonts w:ascii="Cambria Math" w:eastAsia="Calibri" w:hAnsi="Cambria Math" w:cs="Times New Roman"/>
                    <w:sz w:val="24"/>
                    <w:szCs w:val="24"/>
                  </w:rPr>
                  <m:t xml:space="preserve">3,0 </m:t>
                </m:r>
                <m:r>
                  <w:rPr>
                    <w:rFonts w:ascii="Cambria Math" w:eastAsiaTheme="minorEastAsia" w:hAnsi="Cambria Math"/>
                    <w:sz w:val="24"/>
                    <w:szCs w:val="24"/>
                  </w:rPr>
                  <m:t>⊢3,5</m:t>
                </m:r>
              </m:oMath>
            </m:oMathPara>
          </w:p>
        </w:tc>
        <w:tc>
          <w:tcPr>
            <w:tcW w:w="1667" w:type="pct"/>
            <w:tcBorders>
              <w:top w:val="nil"/>
              <w:bottom w:val="nil"/>
            </w:tcBorders>
            <w:shd w:val="clear" w:color="auto" w:fill="auto"/>
            <w:vAlign w:val="center"/>
          </w:tcPr>
          <w:p w14:paraId="77435BEE" w14:textId="77777777" w:rsidR="00FE4D15" w:rsidRPr="007C3679" w:rsidRDefault="00FE4D15" w:rsidP="00173A8C">
            <w:pPr>
              <w:spacing w:before="60" w:after="60"/>
              <w:contextualSpacing/>
              <w:jc w:val="center"/>
              <w:rPr>
                <w:rFonts w:ascii="Cambria Math" w:eastAsiaTheme="minorEastAsia"/>
                <w:sz w:val="24"/>
                <w:szCs w:val="24"/>
                <w:oMath/>
              </w:rPr>
            </w:pPr>
            <m:oMath>
              <m:r>
                <w:rPr>
                  <w:rFonts w:ascii="Cambria Math" w:eastAsiaTheme="minorEastAsia"/>
                  <w:sz w:val="24"/>
                  <w:szCs w:val="24"/>
                </w:rPr>
                <m:t>33</m:t>
              </m:r>
            </m:oMath>
            <w:r w:rsidRPr="007C3679">
              <w:rPr>
                <w:rFonts w:eastAsiaTheme="minorEastAsia"/>
                <w:sz w:val="24"/>
                <w:szCs w:val="24"/>
              </w:rPr>
              <w:t xml:space="preserve">          </w:t>
            </w:r>
          </w:p>
        </w:tc>
        <w:tc>
          <w:tcPr>
            <w:tcW w:w="1667" w:type="pct"/>
            <w:tcBorders>
              <w:top w:val="nil"/>
              <w:bottom w:val="nil"/>
            </w:tcBorders>
          </w:tcPr>
          <w:p w14:paraId="6E2AA967" w14:textId="77777777" w:rsidR="00FE4D15" w:rsidRPr="00FE4D15" w:rsidRDefault="00FE4D15" w:rsidP="00173A8C">
            <w:pPr>
              <w:spacing w:before="60" w:after="60"/>
              <w:contextualSpacing/>
              <w:jc w:val="center"/>
              <w:rPr>
                <w:rFonts w:ascii="Cambria Math" w:eastAsia="Calibri" w:hAnsi="Cambria Math" w:cs="Times New Roman"/>
                <w:sz w:val="24"/>
                <w:szCs w:val="24"/>
                <w:oMath/>
              </w:rPr>
            </w:pPr>
            <m:oMathPara>
              <m:oMath>
                <m:r>
                  <w:rPr>
                    <w:rFonts w:ascii="Cambria Math" w:eastAsia="Calibri" w:hAnsi="Cambria Math" w:cs="Times New Roman"/>
                    <w:sz w:val="24"/>
                    <w:szCs w:val="24"/>
                  </w:rPr>
                  <m:t>84</m:t>
                </m:r>
              </m:oMath>
            </m:oMathPara>
          </w:p>
        </w:tc>
      </w:tr>
      <w:tr w:rsidR="00FE4D15" w:rsidRPr="007C3679" w14:paraId="36F461AC" w14:textId="77777777" w:rsidTr="00FE4D15">
        <w:tc>
          <w:tcPr>
            <w:tcW w:w="1666" w:type="pct"/>
            <w:tcBorders>
              <w:top w:val="nil"/>
              <w:bottom w:val="nil"/>
            </w:tcBorders>
          </w:tcPr>
          <w:p w14:paraId="3E9ED2E5" w14:textId="77777777" w:rsidR="00FE4D15" w:rsidRPr="007C3679" w:rsidRDefault="00FE4D15" w:rsidP="00173A8C">
            <w:pPr>
              <w:spacing w:before="60" w:after="60"/>
              <w:contextualSpacing/>
              <w:jc w:val="center"/>
              <w:rPr>
                <w:rFonts w:ascii="Calibri" w:eastAsia="Calibri" w:hAnsi="Calibri" w:cs="Times New Roman"/>
                <w:sz w:val="24"/>
                <w:szCs w:val="24"/>
              </w:rPr>
            </w:pPr>
            <m:oMathPara>
              <m:oMath>
                <m:r>
                  <w:rPr>
                    <w:rFonts w:ascii="Cambria Math" w:eastAsia="Calibri" w:hAnsi="Cambria Math" w:cs="Times New Roman"/>
                    <w:sz w:val="24"/>
                    <w:szCs w:val="24"/>
                  </w:rPr>
                  <m:t xml:space="preserve">3,5 </m:t>
                </m:r>
                <m:r>
                  <w:rPr>
                    <w:rFonts w:ascii="Cambria Math" w:eastAsiaTheme="minorEastAsia" w:hAnsi="Cambria Math"/>
                    <w:sz w:val="24"/>
                    <w:szCs w:val="24"/>
                  </w:rPr>
                  <m:t>⊢4,0</m:t>
                </m:r>
              </m:oMath>
            </m:oMathPara>
          </w:p>
        </w:tc>
        <w:tc>
          <w:tcPr>
            <w:tcW w:w="1667" w:type="pct"/>
            <w:tcBorders>
              <w:top w:val="nil"/>
              <w:bottom w:val="nil"/>
            </w:tcBorders>
            <w:vAlign w:val="center"/>
          </w:tcPr>
          <w:p w14:paraId="6E0D63A5" w14:textId="77777777" w:rsidR="00FE4D15" w:rsidRPr="007C3679" w:rsidRDefault="00FE4D15" w:rsidP="00173A8C">
            <w:pPr>
              <w:spacing w:before="60" w:after="60"/>
              <w:contextualSpacing/>
              <w:jc w:val="center"/>
              <w:rPr>
                <w:rFonts w:ascii="Cambria Math" w:eastAsiaTheme="minorEastAsia"/>
                <w:sz w:val="24"/>
                <w:szCs w:val="24"/>
                <w:oMath/>
              </w:rPr>
            </w:pPr>
            <m:oMathPara>
              <m:oMath>
                <m:r>
                  <w:rPr>
                    <w:rFonts w:ascii="Cambria Math" w:eastAsiaTheme="minorEastAsia"/>
                    <w:sz w:val="24"/>
                    <w:szCs w:val="24"/>
                  </w:rPr>
                  <m:t>11</m:t>
                </m:r>
              </m:oMath>
            </m:oMathPara>
          </w:p>
        </w:tc>
        <w:tc>
          <w:tcPr>
            <w:tcW w:w="1667" w:type="pct"/>
            <w:tcBorders>
              <w:top w:val="nil"/>
              <w:bottom w:val="nil"/>
            </w:tcBorders>
          </w:tcPr>
          <w:p w14:paraId="12B4A396" w14:textId="77777777" w:rsidR="00FE4D15" w:rsidRPr="00FE4D15" w:rsidRDefault="00FE4D15" w:rsidP="00173A8C">
            <w:pPr>
              <w:spacing w:before="60" w:after="60"/>
              <w:contextualSpacing/>
              <w:jc w:val="center"/>
              <w:rPr>
                <w:rFonts w:ascii="Cambria Math" w:eastAsia="Calibri" w:hAnsi="Cambria Math" w:cs="Times New Roman"/>
                <w:sz w:val="24"/>
                <w:szCs w:val="24"/>
                <w:oMath/>
              </w:rPr>
            </w:pPr>
            <m:oMathPara>
              <m:oMath>
                <m:r>
                  <w:rPr>
                    <w:rFonts w:ascii="Cambria Math" w:eastAsia="Calibri" w:hAnsi="Cambria Math" w:cs="Times New Roman"/>
                    <w:sz w:val="24"/>
                    <w:szCs w:val="24"/>
                  </w:rPr>
                  <m:t>95</m:t>
                </m:r>
              </m:oMath>
            </m:oMathPara>
          </w:p>
        </w:tc>
      </w:tr>
      <w:tr w:rsidR="00FE4D15" w:rsidRPr="007C3679" w14:paraId="09D580EF" w14:textId="77777777" w:rsidTr="00FE4D15">
        <w:tc>
          <w:tcPr>
            <w:tcW w:w="1666" w:type="pct"/>
            <w:tcBorders>
              <w:top w:val="nil"/>
              <w:bottom w:val="nil"/>
            </w:tcBorders>
          </w:tcPr>
          <w:p w14:paraId="5853D574" w14:textId="77777777" w:rsidR="00FE4D15" w:rsidRPr="007C3679" w:rsidRDefault="00FE4D15" w:rsidP="00173A8C">
            <w:pPr>
              <w:spacing w:before="60" w:after="60"/>
              <w:contextualSpacing/>
              <w:jc w:val="center"/>
              <w:rPr>
                <w:rFonts w:ascii="Calibri" w:eastAsia="Calibri" w:hAnsi="Calibri" w:cs="Times New Roman"/>
                <w:sz w:val="24"/>
                <w:szCs w:val="24"/>
              </w:rPr>
            </w:pPr>
            <m:oMathPara>
              <m:oMath>
                <m:r>
                  <w:rPr>
                    <w:rFonts w:ascii="Cambria Math" w:eastAsia="Calibri" w:hAnsi="Cambria Math" w:cs="Times New Roman"/>
                    <w:sz w:val="24"/>
                    <w:szCs w:val="24"/>
                  </w:rPr>
                  <m:t xml:space="preserve">4,0 </m:t>
                </m:r>
                <m:r>
                  <w:rPr>
                    <w:rFonts w:ascii="Cambria Math" w:eastAsiaTheme="minorEastAsia" w:hAnsi="Cambria Math"/>
                    <w:sz w:val="24"/>
                    <w:szCs w:val="24"/>
                  </w:rPr>
                  <m:t>⊢4,5</m:t>
                </m:r>
              </m:oMath>
            </m:oMathPara>
          </w:p>
        </w:tc>
        <w:tc>
          <w:tcPr>
            <w:tcW w:w="1667" w:type="pct"/>
            <w:tcBorders>
              <w:top w:val="nil"/>
              <w:bottom w:val="nil"/>
            </w:tcBorders>
            <w:vAlign w:val="center"/>
          </w:tcPr>
          <w:p w14:paraId="2330B868" w14:textId="77777777" w:rsidR="00FE4D15" w:rsidRPr="007C3679" w:rsidRDefault="00FE4D15" w:rsidP="00173A8C">
            <w:pPr>
              <w:spacing w:before="60" w:after="60"/>
              <w:contextualSpacing/>
              <w:jc w:val="center"/>
              <w:rPr>
                <w:rFonts w:ascii="Cambria Math" w:eastAsiaTheme="minorEastAsia"/>
                <w:sz w:val="24"/>
                <w:szCs w:val="24"/>
                <w:oMath/>
              </w:rPr>
            </w:pPr>
            <m:oMathPara>
              <m:oMath>
                <m:r>
                  <w:rPr>
                    <w:rFonts w:ascii="Cambria Math" w:eastAsiaTheme="minorEastAsia"/>
                    <w:sz w:val="24"/>
                    <w:szCs w:val="24"/>
                  </w:rPr>
                  <m:t>4</m:t>
                </m:r>
              </m:oMath>
            </m:oMathPara>
          </w:p>
        </w:tc>
        <w:tc>
          <w:tcPr>
            <w:tcW w:w="1667" w:type="pct"/>
            <w:tcBorders>
              <w:top w:val="nil"/>
              <w:bottom w:val="nil"/>
            </w:tcBorders>
          </w:tcPr>
          <w:p w14:paraId="1F1F2B86" w14:textId="77777777" w:rsidR="00FE4D15" w:rsidRPr="00FE4D15" w:rsidRDefault="00FE4D15" w:rsidP="00173A8C">
            <w:pPr>
              <w:spacing w:before="60" w:after="60"/>
              <w:contextualSpacing/>
              <w:jc w:val="center"/>
              <w:rPr>
                <w:rFonts w:ascii="Cambria Math" w:eastAsia="Calibri" w:hAnsi="Cambria Math" w:cs="Times New Roman"/>
                <w:sz w:val="24"/>
                <w:szCs w:val="24"/>
                <w:oMath/>
              </w:rPr>
            </w:pPr>
            <m:oMathPara>
              <m:oMath>
                <m:r>
                  <w:rPr>
                    <w:rFonts w:ascii="Cambria Math" w:eastAsia="Calibri" w:hAnsi="Cambria Math" w:cs="Times New Roman"/>
                    <w:sz w:val="24"/>
                    <w:szCs w:val="24"/>
                  </w:rPr>
                  <m:t>99</m:t>
                </m:r>
              </m:oMath>
            </m:oMathPara>
          </w:p>
        </w:tc>
      </w:tr>
      <w:tr w:rsidR="00FE4D15" w:rsidRPr="007C3679" w14:paraId="2530054A" w14:textId="77777777" w:rsidTr="00FE4D15">
        <w:tc>
          <w:tcPr>
            <w:tcW w:w="1666" w:type="pct"/>
            <w:tcBorders>
              <w:top w:val="nil"/>
              <w:bottom w:val="single" w:sz="4" w:space="0" w:color="auto"/>
            </w:tcBorders>
          </w:tcPr>
          <w:p w14:paraId="5EC00EB7" w14:textId="77777777" w:rsidR="00FE4D15" w:rsidRPr="007C3679" w:rsidRDefault="00FE4D15" w:rsidP="00173A8C">
            <w:pPr>
              <w:spacing w:before="60" w:after="60"/>
              <w:contextualSpacing/>
              <w:jc w:val="center"/>
              <w:rPr>
                <w:rFonts w:ascii="Calibri" w:eastAsia="Calibri" w:hAnsi="Calibri" w:cs="Times New Roman"/>
                <w:sz w:val="24"/>
                <w:szCs w:val="24"/>
              </w:rPr>
            </w:pPr>
            <m:oMathPara>
              <m:oMath>
                <m:r>
                  <w:rPr>
                    <w:rFonts w:ascii="Cambria Math" w:eastAsia="Calibri" w:hAnsi="Cambria Math" w:cs="Times New Roman"/>
                    <w:sz w:val="24"/>
                    <w:szCs w:val="24"/>
                  </w:rPr>
                  <m:t xml:space="preserve">4,5 </m:t>
                </m:r>
                <m:r>
                  <w:rPr>
                    <w:rFonts w:ascii="Cambria Math" w:eastAsiaTheme="minorEastAsia" w:hAnsi="Cambria Math"/>
                    <w:sz w:val="24"/>
                    <w:szCs w:val="24"/>
                  </w:rPr>
                  <m:t>⊢5,0</m:t>
                </m:r>
              </m:oMath>
            </m:oMathPara>
          </w:p>
        </w:tc>
        <w:tc>
          <w:tcPr>
            <w:tcW w:w="1667" w:type="pct"/>
            <w:tcBorders>
              <w:top w:val="nil"/>
              <w:bottom w:val="single" w:sz="4" w:space="0" w:color="auto"/>
            </w:tcBorders>
            <w:vAlign w:val="center"/>
          </w:tcPr>
          <w:p w14:paraId="09015DAC" w14:textId="77777777" w:rsidR="00FE4D15" w:rsidRPr="007C3679" w:rsidRDefault="00FE4D15" w:rsidP="00173A8C">
            <w:pPr>
              <w:spacing w:before="60" w:after="60"/>
              <w:contextualSpacing/>
              <w:jc w:val="center"/>
              <w:rPr>
                <w:rFonts w:ascii="Cambria Math" w:eastAsiaTheme="minorEastAsia"/>
                <w:sz w:val="24"/>
                <w:szCs w:val="24"/>
                <w:oMath/>
              </w:rPr>
            </w:pPr>
            <m:oMathPara>
              <m:oMath>
                <m:r>
                  <w:rPr>
                    <w:rFonts w:ascii="Cambria Math" w:eastAsiaTheme="minorEastAsia"/>
                    <w:sz w:val="24"/>
                    <w:szCs w:val="24"/>
                  </w:rPr>
                  <m:t>1</m:t>
                </m:r>
              </m:oMath>
            </m:oMathPara>
          </w:p>
        </w:tc>
        <w:tc>
          <w:tcPr>
            <w:tcW w:w="1667" w:type="pct"/>
            <w:tcBorders>
              <w:top w:val="nil"/>
              <w:bottom w:val="single" w:sz="4" w:space="0" w:color="auto"/>
            </w:tcBorders>
          </w:tcPr>
          <w:p w14:paraId="14734523" w14:textId="77777777" w:rsidR="00FE4D15" w:rsidRPr="00FE4D15" w:rsidRDefault="00FE4D15" w:rsidP="00173A8C">
            <w:pPr>
              <w:spacing w:before="60" w:after="60"/>
              <w:contextualSpacing/>
              <w:jc w:val="center"/>
              <w:rPr>
                <w:rFonts w:ascii="Cambria Math" w:eastAsia="Calibri" w:hAnsi="Cambria Math" w:cs="Times New Roman"/>
                <w:sz w:val="24"/>
                <w:szCs w:val="24"/>
                <w:oMath/>
              </w:rPr>
            </w:pPr>
            <m:oMathPara>
              <m:oMath>
                <m:r>
                  <w:rPr>
                    <w:rFonts w:ascii="Cambria Math" w:eastAsia="Calibri" w:hAnsi="Cambria Math" w:cs="Times New Roman"/>
                    <w:sz w:val="24"/>
                    <w:szCs w:val="24"/>
                  </w:rPr>
                  <m:t>100</m:t>
                </m:r>
              </m:oMath>
            </m:oMathPara>
          </w:p>
        </w:tc>
      </w:tr>
      <w:tr w:rsidR="00FE4D15" w:rsidRPr="007C3679" w14:paraId="1E072F09" w14:textId="77777777" w:rsidTr="00FE4D15">
        <w:tc>
          <w:tcPr>
            <w:tcW w:w="1666" w:type="pct"/>
            <w:tcBorders>
              <w:top w:val="single" w:sz="4" w:space="0" w:color="auto"/>
            </w:tcBorders>
          </w:tcPr>
          <w:p w14:paraId="3E47BCDA" w14:textId="77777777" w:rsidR="00FE4D15" w:rsidRPr="007C3679" w:rsidRDefault="00800B51" w:rsidP="00173A8C">
            <w:pPr>
              <w:spacing w:before="60" w:after="60"/>
              <w:contextualSpacing/>
              <w:jc w:val="center"/>
              <w:rPr>
                <w:rFonts w:ascii="Calibri" w:eastAsia="Calibri" w:hAnsi="Calibri" w:cs="Times New Roman"/>
                <w:sz w:val="24"/>
                <w:szCs w:val="24"/>
              </w:rPr>
            </w:pPr>
            <w:r>
              <w:rPr>
                <w:rFonts w:ascii="Calibri" w:eastAsia="Calibri" w:hAnsi="Calibri" w:cs="Times New Roman"/>
                <w:sz w:val="24"/>
                <w:szCs w:val="24"/>
              </w:rPr>
              <w:t>Total</w:t>
            </w:r>
          </w:p>
        </w:tc>
        <w:tc>
          <w:tcPr>
            <w:tcW w:w="1667" w:type="pct"/>
            <w:tcBorders>
              <w:top w:val="single" w:sz="4" w:space="0" w:color="auto"/>
            </w:tcBorders>
            <w:vAlign w:val="center"/>
          </w:tcPr>
          <w:p w14:paraId="6124D049" w14:textId="77777777" w:rsidR="00FE4D15" w:rsidRPr="007C3679" w:rsidRDefault="00FE4D15" w:rsidP="00173A8C">
            <w:pPr>
              <w:spacing w:before="60" w:after="60"/>
              <w:contextualSpacing/>
              <w:jc w:val="center"/>
              <w:rPr>
                <w:rFonts w:ascii="Cambria Math" w:eastAsiaTheme="minorEastAsia"/>
                <w:sz w:val="24"/>
                <w:szCs w:val="24"/>
                <w:oMath/>
              </w:rPr>
            </w:pPr>
            <m:oMathPara>
              <m:oMath>
                <m:r>
                  <w:rPr>
                    <w:rFonts w:ascii="Cambria Math" w:eastAsiaTheme="minorEastAsia"/>
                    <w:sz w:val="24"/>
                    <w:szCs w:val="24"/>
                  </w:rPr>
                  <m:t>100</m:t>
                </m:r>
              </m:oMath>
            </m:oMathPara>
          </w:p>
        </w:tc>
        <w:tc>
          <w:tcPr>
            <w:tcW w:w="1667" w:type="pct"/>
            <w:tcBorders>
              <w:top w:val="single" w:sz="4" w:space="0" w:color="auto"/>
            </w:tcBorders>
          </w:tcPr>
          <w:p w14:paraId="5C57593C" w14:textId="77777777" w:rsidR="00FE4D15" w:rsidRPr="0085778A" w:rsidRDefault="0085778A" w:rsidP="00173A8C">
            <w:pPr>
              <w:spacing w:before="60" w:after="60"/>
              <w:contextualSpacing/>
              <w:jc w:val="center"/>
              <w:rPr>
                <w:rFonts w:eastAsia="Calibri" w:cs="Times New Roman"/>
                <w:sz w:val="24"/>
                <w:szCs w:val="24"/>
              </w:rPr>
            </w:pPr>
            <m:oMathPara>
              <m:oMath>
                <m:r>
                  <w:rPr>
                    <w:rFonts w:ascii="Cambria Math" w:eastAsia="Calibri" w:hAnsi="Cambria Math" w:cs="Times New Roman"/>
                    <w:sz w:val="24"/>
                    <w:szCs w:val="24"/>
                  </w:rPr>
                  <m:t>-</m:t>
                </m:r>
              </m:oMath>
            </m:oMathPara>
          </w:p>
        </w:tc>
      </w:tr>
    </w:tbl>
    <w:p w14:paraId="14A436C0" w14:textId="77777777" w:rsidR="007C3679" w:rsidRDefault="00D341DC" w:rsidP="00173A8C">
      <w:pPr>
        <w:spacing w:before="360" w:after="0" w:line="360" w:lineRule="auto"/>
        <w:jc w:val="both"/>
        <w:rPr>
          <w:rFonts w:eastAsiaTheme="minorEastAsia"/>
          <w:sz w:val="24"/>
          <w:szCs w:val="24"/>
        </w:rPr>
      </w:pPr>
      <w:r>
        <w:rPr>
          <w:rFonts w:eastAsiaTheme="minorEastAsia"/>
          <w:sz w:val="24"/>
          <w:szCs w:val="24"/>
        </w:rPr>
        <w:tab/>
      </w:r>
      <w:r w:rsidR="007C3679" w:rsidRPr="007C3679">
        <w:rPr>
          <w:rFonts w:eastAsiaTheme="minorEastAsia"/>
          <w:sz w:val="24"/>
          <w:szCs w:val="24"/>
        </w:rPr>
        <w:t xml:space="preserve">Como </w:t>
      </w:r>
      <m:oMath>
        <m:r>
          <w:rPr>
            <w:rFonts w:ascii="Cambria Math" w:eastAsiaTheme="minorEastAsia" w:hAnsi="Cambria Math"/>
            <w:sz w:val="24"/>
            <w:szCs w:val="24"/>
          </w:rPr>
          <m:t>n</m:t>
        </m:r>
        <m:r>
          <w:rPr>
            <w:rFonts w:ascii="Cambria Math" w:eastAsiaTheme="minorEastAsia"/>
            <w:sz w:val="24"/>
            <w:szCs w:val="24"/>
          </w:rPr>
          <m:t>=100</m:t>
        </m:r>
      </m:oMath>
      <w:r w:rsidR="007C3679" w:rsidRPr="007C3679">
        <w:rPr>
          <w:rFonts w:eastAsiaTheme="minorEastAsia"/>
          <w:sz w:val="24"/>
          <w:szCs w:val="24"/>
        </w:rPr>
        <w:t xml:space="preserve">, então o elemento da posição </w:t>
      </w:r>
      <m:oMath>
        <m:r>
          <w:rPr>
            <w:rFonts w:ascii="Cambria Math" w:eastAsiaTheme="minorEastAsia"/>
            <w:sz w:val="24"/>
            <w:szCs w:val="24"/>
          </w:rPr>
          <m:t>n/2=50</m:t>
        </m:r>
      </m:oMath>
      <w:r w:rsidR="007C3679" w:rsidRPr="007C3679">
        <w:rPr>
          <w:rFonts w:eastAsiaTheme="minorEastAsia"/>
          <w:sz w:val="24"/>
          <w:szCs w:val="24"/>
        </w:rPr>
        <w:t xml:space="preserve"> está na terceira classe, pois a frequência acumulada da terceira classe inclui o 50</w:t>
      </w:r>
      <w:r w:rsidR="00D27E9C">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ac</m:t>
            </m:r>
          </m:sub>
        </m:sSub>
        <m:r>
          <w:rPr>
            <w:rFonts w:ascii="Cambria Math" w:eastAsiaTheme="minorEastAsia" w:hAnsi="Cambria Math"/>
            <w:sz w:val="24"/>
            <w:szCs w:val="24"/>
          </w:rPr>
          <m:t>=51</m:t>
        </m:r>
      </m:oMath>
      <w:r w:rsidR="00D27E9C">
        <w:rPr>
          <w:rFonts w:eastAsiaTheme="minorEastAsia"/>
          <w:sz w:val="24"/>
          <w:szCs w:val="24"/>
        </w:rPr>
        <w:t>)</w:t>
      </w:r>
      <w:r w:rsidR="0085778A">
        <w:rPr>
          <w:rFonts w:eastAsiaTheme="minorEastAsia"/>
          <w:sz w:val="24"/>
          <w:szCs w:val="24"/>
        </w:rPr>
        <w:t xml:space="preserve">, ou seja, o elemento da posição 50 </w:t>
      </w:r>
      <m:oMath>
        <m:d>
          <m:dPr>
            <m:ctrlPr>
              <w:rPr>
                <w:rFonts w:ascii="Cambria Math" w:eastAsiaTheme="minorEastAsia" w:hAnsi="Cambria Math"/>
                <w:i/>
                <w:sz w:val="24"/>
                <w:szCs w:val="24"/>
              </w:rPr>
            </m:ctrlPr>
          </m:dPr>
          <m:e>
            <m:r>
              <m:rPr>
                <m:sty m:val="p"/>
              </m:rPr>
              <w:rPr>
                <w:rFonts w:ascii="Cambria Math" w:eastAsiaTheme="minorEastAsia" w:hAnsi="Cambria Math"/>
                <w:sz w:val="24"/>
                <w:szCs w:val="24"/>
              </w:rPr>
              <m:t>ou seja,</m:t>
            </m: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d>
                  <m:dPr>
                    <m:ctrlPr>
                      <w:rPr>
                        <w:rFonts w:ascii="Cambria Math" w:eastAsiaTheme="minorEastAsia" w:hAnsi="Cambria Math"/>
                        <w:i/>
                        <w:sz w:val="24"/>
                        <w:szCs w:val="24"/>
                      </w:rPr>
                    </m:ctrlPr>
                  </m:dPr>
                  <m:e>
                    <m:r>
                      <w:rPr>
                        <w:rFonts w:ascii="Cambria Math" w:eastAsiaTheme="minorEastAsia" w:hAnsi="Cambria Math"/>
                        <w:sz w:val="24"/>
                        <w:szCs w:val="24"/>
                      </w:rPr>
                      <m:t>50</m:t>
                    </m:r>
                  </m:e>
                </m:d>
              </m:sub>
            </m:sSub>
          </m:e>
        </m:d>
      </m:oMath>
      <w:r w:rsidR="00F72AA1">
        <w:rPr>
          <w:rFonts w:eastAsiaTheme="minorEastAsia"/>
          <w:sz w:val="24"/>
          <w:szCs w:val="24"/>
        </w:rPr>
        <w:t xml:space="preserve"> </w:t>
      </w:r>
      <w:r w:rsidR="0085778A">
        <w:rPr>
          <w:rFonts w:eastAsiaTheme="minorEastAsia"/>
          <w:sz w:val="24"/>
          <w:szCs w:val="24"/>
        </w:rPr>
        <w:t>está na terceira classe</w:t>
      </w:r>
      <w:r w:rsidR="007C3679" w:rsidRPr="007C3679">
        <w:rPr>
          <w:rFonts w:eastAsiaTheme="minorEastAsia"/>
          <w:sz w:val="24"/>
          <w:szCs w:val="24"/>
        </w:rPr>
        <w:t xml:space="preserve">. </w:t>
      </w:r>
      <w:r w:rsidR="003508F7">
        <w:rPr>
          <w:rFonts w:eastAsiaTheme="minorEastAsia"/>
          <w:sz w:val="24"/>
          <w:szCs w:val="24"/>
        </w:rPr>
        <w:t>Esta é a classe mediana (classe que contém a mediana).</w:t>
      </w:r>
    </w:p>
    <w:p w14:paraId="7AD52C5A" w14:textId="77777777" w:rsidR="003508F7" w:rsidRPr="007C3679" w:rsidRDefault="000262B7" w:rsidP="00173A8C">
      <w:pPr>
        <w:spacing w:before="240" w:after="120" w:line="360" w:lineRule="auto"/>
        <w:jc w:val="both"/>
        <w:rPr>
          <w:rFonts w:eastAsiaTheme="minorEastAsia"/>
          <w:sz w:val="24"/>
          <w:szCs w:val="24"/>
        </w:rPr>
      </w:pPr>
      <w:r>
        <w:rPr>
          <w:rFonts w:eastAsiaTheme="minorEastAsia"/>
          <w:sz w:val="24"/>
          <w:szCs w:val="24"/>
        </w:rPr>
        <w:tab/>
      </w:r>
      <w:r w:rsidR="004839A6">
        <w:rPr>
          <w:rFonts w:eastAsiaTheme="minorEastAsia"/>
          <w:sz w:val="24"/>
          <w:szCs w:val="24"/>
        </w:rPr>
        <w:t>Para determinar a mediana utilizaremos</w:t>
      </w:r>
      <w:r w:rsidR="003508F7" w:rsidRPr="007C3679">
        <w:rPr>
          <w:rFonts w:eastAsiaTheme="minorEastAsia"/>
          <w:sz w:val="24"/>
          <w:szCs w:val="24"/>
        </w:rPr>
        <w:t xml:space="preserve"> a fórmula</w:t>
      </w:r>
      <w:r w:rsidR="003508F7">
        <w:rPr>
          <w:rFonts w:eastAsiaTheme="minorEastAsia"/>
          <w:sz w:val="24"/>
          <w:szCs w:val="24"/>
        </w:rPr>
        <w:t>:</w:t>
      </w:r>
    </w:p>
    <w:p w14:paraId="5F137945" w14:textId="77777777" w:rsidR="00800B51" w:rsidRDefault="009944CB" w:rsidP="003508F7">
      <w:pPr>
        <w:spacing w:after="0" w:line="360" w:lineRule="auto"/>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d</m:t>
              </m:r>
            </m:sub>
          </m:sSub>
          <m:r>
            <w:rPr>
              <w:rFonts w:ascii="Cambria Math" w:eastAsiaTheme="minorEastAsia"/>
              <w:sz w:val="24"/>
              <w:szCs w:val="24"/>
            </w:rPr>
            <m:t>=</m:t>
          </m:r>
          <m:r>
            <w:rPr>
              <w:rFonts w:ascii="Cambria Math" w:eastAsiaTheme="minorEastAsia" w:hAnsi="Cambria Math"/>
              <w:sz w:val="24"/>
              <w:szCs w:val="24"/>
            </w:rPr>
            <m:t>L</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md</m:t>
              </m:r>
            </m:sub>
          </m:sSub>
          <m:r>
            <w:rPr>
              <w:rFonts w:ascii="Cambria Math" w:eastAsiaTheme="minorEastAsia"/>
              <w:sz w:val="24"/>
              <w:szCs w:val="24"/>
            </w:rPr>
            <m:t>+</m:t>
          </m:r>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sz w:val="24"/>
                      <w:szCs w:val="24"/>
                    </w:rPr>
                    <m:t>2</m:t>
                  </m:r>
                </m:den>
              </m:f>
              <m:r>
                <w:rPr>
                  <w:rFonts w:eastAsiaTheme="minorEastAsia"/>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ac-1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md</m:t>
                  </m:r>
                </m:sub>
              </m:sSub>
            </m:den>
          </m:f>
          <m:r>
            <w:rPr>
              <w:rFonts w:ascii="Cambria Math" w:eastAsiaTheme="minorEastAsia"/>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md</m:t>
              </m:r>
            </m:sub>
          </m:sSub>
          <m:r>
            <w:rPr>
              <w:rFonts w:ascii="Cambria Math" w:eastAsiaTheme="minorEastAsia"/>
              <w:sz w:val="24"/>
              <w:szCs w:val="24"/>
            </w:rPr>
            <m:t>.</m:t>
          </m:r>
        </m:oMath>
      </m:oMathPara>
    </w:p>
    <w:p w14:paraId="09204095" w14:textId="77777777" w:rsidR="00B106F8" w:rsidRDefault="00B106F8" w:rsidP="00B106F8">
      <w:pPr>
        <w:spacing w:before="240" w:after="0" w:line="360" w:lineRule="auto"/>
        <w:jc w:val="both"/>
        <w:rPr>
          <w:rFonts w:eastAsiaTheme="minorEastAsia"/>
          <w:sz w:val="24"/>
          <w:szCs w:val="24"/>
        </w:rPr>
      </w:pPr>
      <w:r>
        <w:rPr>
          <w:rFonts w:eastAsiaTheme="minorEastAsia"/>
          <w:sz w:val="24"/>
          <w:szCs w:val="24"/>
        </w:rPr>
        <w:tab/>
        <w:t>Assim</w:t>
      </w:r>
      <w:r w:rsidRPr="007C3679">
        <w:rPr>
          <w:rFonts w:eastAsiaTheme="minorEastAsia"/>
          <w:sz w:val="24"/>
          <w:szCs w:val="24"/>
        </w:rPr>
        <w:t>:</w:t>
      </w:r>
    </w:p>
    <w:p w14:paraId="355A58EA" w14:textId="77777777" w:rsidR="00B106F8" w:rsidRPr="007C3679" w:rsidRDefault="009944CB" w:rsidP="00B106F8">
      <w:pPr>
        <w:spacing w:after="120" w:line="360" w:lineRule="auto"/>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d</m:t>
              </m:r>
            </m:sub>
          </m:sSub>
          <m:r>
            <w:rPr>
              <w:rFonts w:ascii="Cambria Math" w:eastAsiaTheme="minorEastAsia"/>
              <w:sz w:val="24"/>
              <w:szCs w:val="24"/>
            </w:rPr>
            <m:t>=2,5+</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r>
                    <w:rPr>
                      <w:rFonts w:ascii="Cambria Math" w:eastAsiaTheme="minorEastAsia"/>
                      <w:sz w:val="24"/>
                      <w:szCs w:val="24"/>
                    </w:rPr>
                    <m:t>50</m:t>
                  </m:r>
                  <m:r>
                    <w:rPr>
                      <w:rFonts w:ascii="Cambria Math" w:eastAsiaTheme="minorEastAsia"/>
                      <w:sz w:val="24"/>
                      <w:szCs w:val="24"/>
                    </w:rPr>
                    <m:t>-</m:t>
                  </m:r>
                  <m:r>
                    <w:rPr>
                      <w:rFonts w:ascii="Cambria Math" w:eastAsiaTheme="minorEastAsia"/>
                      <w:sz w:val="24"/>
                      <w:szCs w:val="24"/>
                    </w:rPr>
                    <m:t>19</m:t>
                  </m:r>
                </m:e>
              </m:d>
            </m:num>
            <m:den>
              <m:r>
                <w:rPr>
                  <w:rFonts w:ascii="Cambria Math" w:eastAsiaTheme="minorEastAsia"/>
                  <w:sz w:val="24"/>
                  <w:szCs w:val="24"/>
                </w:rPr>
                <m:t>32</m:t>
              </m:r>
            </m:den>
          </m:f>
          <m:r>
            <w:rPr>
              <w:rFonts w:ascii="Cambria Math" w:eastAsiaTheme="minorEastAsia"/>
              <w:sz w:val="24"/>
              <w:szCs w:val="24"/>
            </w:rPr>
            <m:t>×</m:t>
          </m:r>
          <m:r>
            <w:rPr>
              <w:rFonts w:ascii="Cambria Math" w:eastAsiaTheme="minorEastAsia"/>
              <w:sz w:val="24"/>
              <w:szCs w:val="24"/>
            </w:rPr>
            <m:t>0,5</m:t>
          </m:r>
          <m:r>
            <m:rPr>
              <m:sty m:val="p"/>
            </m:rPr>
            <w:rPr>
              <w:rFonts w:eastAsiaTheme="minorEastAsia"/>
              <w:sz w:val="24"/>
              <w:szCs w:val="24"/>
            </w:rPr>
            <w:br/>
          </m:r>
        </m:oMath>
        <m:oMath>
          <m:r>
            <w:rPr>
              <w:rFonts w:ascii="Cambria Math" w:eastAsiaTheme="minorEastAsia"/>
              <w:sz w:val="24"/>
              <w:szCs w:val="24"/>
            </w:rPr>
            <m:t>=2,5+0,97</m:t>
          </m:r>
          <m:r>
            <w:rPr>
              <w:rFonts w:ascii="Cambria Math" w:eastAsiaTheme="minorEastAsia"/>
              <w:sz w:val="24"/>
              <w:szCs w:val="24"/>
            </w:rPr>
            <m:t>×</m:t>
          </m:r>
          <m:r>
            <w:rPr>
              <w:rFonts w:ascii="Cambria Math" w:eastAsiaTheme="minorEastAsia"/>
              <w:sz w:val="24"/>
              <w:szCs w:val="24"/>
            </w:rPr>
            <m:t>0,5</m:t>
          </m:r>
          <m:r>
            <m:rPr>
              <m:sty m:val="p"/>
            </m:rPr>
            <w:rPr>
              <w:rFonts w:eastAsiaTheme="minorEastAsia"/>
              <w:sz w:val="24"/>
              <w:szCs w:val="24"/>
            </w:rPr>
            <w:br/>
          </m:r>
        </m:oMath>
        <m:oMath>
          <m:r>
            <m:rPr>
              <m:aln/>
            </m:rPr>
            <w:rPr>
              <w:rFonts w:ascii="Cambria Math" w:eastAsiaTheme="minorEastAsia"/>
              <w:sz w:val="24"/>
              <w:szCs w:val="24"/>
            </w:rPr>
            <m:t>=2,5+0,485</m:t>
          </m:r>
          <m:r>
            <m:rPr>
              <m:sty m:val="p"/>
            </m:rPr>
            <w:rPr>
              <w:rFonts w:eastAsiaTheme="minorEastAsia"/>
              <w:sz w:val="24"/>
              <w:szCs w:val="24"/>
            </w:rPr>
            <w:br/>
          </m:r>
        </m:oMath>
        <m:oMath>
          <m:r>
            <m:rPr>
              <m:aln/>
            </m:rPr>
            <w:rPr>
              <w:rFonts w:ascii="Cambria Math" w:eastAsiaTheme="minorEastAsia"/>
              <w:sz w:val="24"/>
              <w:szCs w:val="24"/>
            </w:rPr>
            <m:t>=2,985.</m:t>
          </m:r>
        </m:oMath>
      </m:oMathPara>
    </w:p>
    <w:p w14:paraId="6611D91B" w14:textId="77777777" w:rsidR="00CC53E2" w:rsidRDefault="00CC53E2" w:rsidP="00CC53E2">
      <w:pPr>
        <w:spacing w:after="0" w:line="360" w:lineRule="auto"/>
        <w:jc w:val="both"/>
        <w:rPr>
          <w:rFonts w:eastAsiaTheme="minorEastAsia"/>
          <w:sz w:val="24"/>
          <w:szCs w:val="24"/>
        </w:rPr>
      </w:pPr>
    </w:p>
    <w:p w14:paraId="55C2C151" w14:textId="77777777" w:rsidR="004839A6" w:rsidRDefault="00B106F8" w:rsidP="00CC53E2">
      <w:pPr>
        <w:spacing w:after="120" w:line="360" w:lineRule="auto"/>
        <w:jc w:val="both"/>
        <w:rPr>
          <w:rFonts w:eastAsiaTheme="minorEastAsia"/>
          <w:sz w:val="24"/>
          <w:szCs w:val="24"/>
        </w:rPr>
      </w:pPr>
      <w:r>
        <w:rPr>
          <w:rFonts w:eastAsiaTheme="minorEastAsia"/>
          <w:sz w:val="24"/>
          <w:szCs w:val="24"/>
        </w:rPr>
        <w:tab/>
      </w:r>
      <w:r w:rsidR="004839A6">
        <w:rPr>
          <w:rFonts w:eastAsiaTheme="minorEastAsia"/>
          <w:sz w:val="24"/>
          <w:szCs w:val="24"/>
        </w:rPr>
        <w:t>Podemos ver, a seguir, como são obtidos os itens u</w:t>
      </w:r>
      <w:r>
        <w:rPr>
          <w:rFonts w:eastAsiaTheme="minorEastAsia"/>
          <w:sz w:val="24"/>
          <w:szCs w:val="24"/>
        </w:rPr>
        <w:t>tilizados na fórmula da mediana:</w:t>
      </w:r>
    </w:p>
    <w:p w14:paraId="2B7F1878" w14:textId="77777777" w:rsidR="00E614AF" w:rsidRDefault="00E614AF" w:rsidP="00CC53E2">
      <w:pPr>
        <w:spacing w:after="120" w:line="360" w:lineRule="auto"/>
        <w:jc w:val="both"/>
        <w:rPr>
          <w:rFonts w:eastAsiaTheme="minorEastAsia"/>
          <w:sz w:val="24"/>
          <w:szCs w:val="24"/>
        </w:rPr>
      </w:pPr>
    </w:p>
    <w:tbl>
      <w:tblPr>
        <w:tblStyle w:val="Tabelacomgrade"/>
        <w:tblW w:w="0" w:type="auto"/>
        <w:tblLook w:val="04A0" w:firstRow="1" w:lastRow="0" w:firstColumn="1" w:lastColumn="0" w:noHBand="0" w:noVBand="1"/>
      </w:tblPr>
      <w:tblGrid>
        <w:gridCol w:w="8474"/>
      </w:tblGrid>
      <w:tr w:rsidR="00800B51" w14:paraId="5AC6623B" w14:textId="77777777" w:rsidTr="00800B51">
        <w:tc>
          <w:tcPr>
            <w:tcW w:w="8644" w:type="dxa"/>
            <w:tcBorders>
              <w:top w:val="single" w:sz="12" w:space="0" w:color="auto"/>
              <w:left w:val="single" w:sz="12" w:space="0" w:color="auto"/>
              <w:bottom w:val="single" w:sz="12" w:space="0" w:color="auto"/>
              <w:right w:val="single" w:sz="12" w:space="0" w:color="auto"/>
            </w:tcBorders>
          </w:tcPr>
          <w:p w14:paraId="45DA777B" w14:textId="77777777" w:rsidR="000262B7" w:rsidRDefault="004839A6" w:rsidP="008A412B">
            <w:pPr>
              <w:spacing w:before="120" w:after="120"/>
              <w:jc w:val="both"/>
              <w:rPr>
                <w:rFonts w:eastAsiaTheme="minorEastAsia"/>
                <w:sz w:val="24"/>
                <w:szCs w:val="24"/>
              </w:rPr>
            </w:pPr>
            <w:r>
              <w:rPr>
                <w:rFonts w:eastAsiaTheme="minorEastAsia"/>
                <w:sz w:val="24"/>
                <w:szCs w:val="24"/>
              </w:rPr>
              <w:lastRenderedPageBreak/>
              <w:t xml:space="preserve"> </w:t>
            </w:r>
            <w:r w:rsidR="000262B7">
              <w:rPr>
                <w:rFonts w:eastAsiaTheme="minorEastAsia"/>
                <w:sz w:val="24"/>
                <w:szCs w:val="24"/>
              </w:rPr>
              <w:t xml:space="preserve">       Itens da fórmula da mediana:</w:t>
            </w:r>
          </w:p>
          <w:p w14:paraId="692672E3" w14:textId="77777777" w:rsidR="000262B7" w:rsidRDefault="000262B7" w:rsidP="00616167">
            <w:pPr>
              <w:pStyle w:val="PargrafodaLista"/>
              <w:numPr>
                <w:ilvl w:val="0"/>
                <w:numId w:val="13"/>
              </w:numPr>
              <w:jc w:val="both"/>
              <w:rPr>
                <w:rFonts w:eastAsiaTheme="minorEastAsia"/>
                <w:sz w:val="24"/>
                <w:szCs w:val="24"/>
              </w:rPr>
            </w:pPr>
            <m:oMath>
              <m:r>
                <w:rPr>
                  <w:rFonts w:ascii="Cambria Math" w:eastAsiaTheme="minorEastAsia" w:hAnsi="Cambria Math"/>
                  <w:sz w:val="24"/>
                  <w:szCs w:val="24"/>
                </w:rPr>
                <m:t>L</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md</m:t>
                  </m:r>
                </m:sub>
              </m:sSub>
              <m:r>
                <w:rPr>
                  <w:rFonts w:ascii="Cambria Math" w:eastAsiaTheme="minorEastAsia" w:hAnsi="Cambria Math"/>
                  <w:sz w:val="24"/>
                  <w:szCs w:val="24"/>
                </w:rPr>
                <m:t>=2,5</m:t>
              </m:r>
            </m:oMath>
            <w:r w:rsidR="008A412B">
              <w:rPr>
                <w:rFonts w:eastAsiaTheme="minorEastAsia"/>
                <w:sz w:val="24"/>
                <w:szCs w:val="24"/>
              </w:rPr>
              <w:t>;</w:t>
            </w:r>
          </w:p>
          <w:p w14:paraId="03125A11" w14:textId="77777777" w:rsidR="000262B7" w:rsidRDefault="000262B7" w:rsidP="00616167">
            <w:pPr>
              <w:pStyle w:val="PargrafodaLista"/>
              <w:numPr>
                <w:ilvl w:val="0"/>
                <w:numId w:val="13"/>
              </w:numPr>
              <w:jc w:val="both"/>
              <w:rPr>
                <w:rFonts w:eastAsiaTheme="minorEastAsia"/>
                <w:sz w:val="24"/>
                <w:szCs w:val="24"/>
              </w:rPr>
            </w:pPr>
            <m:oMath>
              <m:r>
                <w:rPr>
                  <w:rFonts w:ascii="Cambria Math" w:eastAsiaTheme="minorEastAsia" w:hAnsi="Cambria Math"/>
                  <w:sz w:val="24"/>
                  <w:szCs w:val="24"/>
                </w:rPr>
                <m:t>n/2=100/2=50</m:t>
              </m:r>
            </m:oMath>
            <w:r w:rsidR="008A412B">
              <w:rPr>
                <w:rFonts w:eastAsiaTheme="minorEastAsia"/>
                <w:sz w:val="24"/>
                <w:szCs w:val="24"/>
              </w:rPr>
              <w:t>;</w:t>
            </w:r>
          </w:p>
          <w:p w14:paraId="7215EB5B" w14:textId="77777777" w:rsidR="000262B7" w:rsidRPr="000262B7" w:rsidRDefault="009944CB" w:rsidP="00616167">
            <w:pPr>
              <w:pStyle w:val="PargrafodaLista"/>
              <w:numPr>
                <w:ilvl w:val="0"/>
                <w:numId w:val="13"/>
              </w:numPr>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ac-1</m:t>
                  </m:r>
                </m:sub>
              </m:sSub>
              <m:r>
                <w:rPr>
                  <w:rFonts w:ascii="Cambria Math" w:eastAsiaTheme="minorEastAsia" w:hAnsi="Cambria Math"/>
                  <w:sz w:val="24"/>
                  <w:szCs w:val="24"/>
                </w:rPr>
                <m:t>=19</m:t>
              </m:r>
            </m:oMath>
            <w:r w:rsidR="000262B7">
              <w:rPr>
                <w:rFonts w:eastAsiaTheme="minorEastAsia"/>
                <w:sz w:val="24"/>
                <w:szCs w:val="24"/>
              </w:rPr>
              <w:t>;</w:t>
            </w:r>
          </w:p>
          <w:p w14:paraId="4DF2F034" w14:textId="77777777" w:rsidR="008A412B" w:rsidRDefault="009944CB" w:rsidP="00616167">
            <w:pPr>
              <w:pStyle w:val="PargrafodaLista"/>
              <w:numPr>
                <w:ilvl w:val="0"/>
                <w:numId w:val="13"/>
              </w:numPr>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md</m:t>
                  </m:r>
                </m:sub>
              </m:sSub>
              <m:r>
                <w:rPr>
                  <w:rFonts w:ascii="Cambria Math" w:eastAsiaTheme="minorEastAsia" w:hAnsi="Cambria Math"/>
                  <w:sz w:val="24"/>
                  <w:szCs w:val="24"/>
                </w:rPr>
                <m:t>=32</m:t>
              </m:r>
            </m:oMath>
            <w:r w:rsidR="000262B7" w:rsidRPr="008A412B">
              <w:rPr>
                <w:rFonts w:eastAsiaTheme="minorEastAsia"/>
                <w:sz w:val="24"/>
                <w:szCs w:val="24"/>
              </w:rPr>
              <w:t>;</w:t>
            </w:r>
          </w:p>
          <w:p w14:paraId="7BF5EC41" w14:textId="77777777" w:rsidR="000262B7" w:rsidRPr="008A412B" w:rsidRDefault="009944CB" w:rsidP="00616167">
            <w:pPr>
              <w:pStyle w:val="PargrafodaLista"/>
              <w:numPr>
                <w:ilvl w:val="0"/>
                <w:numId w:val="13"/>
              </w:numPr>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md</m:t>
                  </m:r>
                </m:sub>
              </m:sSub>
              <m:r>
                <w:rPr>
                  <w:rFonts w:ascii="Cambria Math" w:eastAsiaTheme="minorEastAsia" w:hAnsi="Cambria Math"/>
                  <w:sz w:val="24"/>
                  <w:szCs w:val="24"/>
                </w:rPr>
                <m:t>=3,0-2,5=0,5</m:t>
              </m:r>
            </m:oMath>
            <w:r w:rsidR="008A412B">
              <w:rPr>
                <w:rFonts w:eastAsiaTheme="minorEastAsia"/>
                <w:sz w:val="24"/>
                <w:szCs w:val="24"/>
              </w:rPr>
              <w:t>.</w:t>
            </w:r>
          </w:p>
          <w:p w14:paraId="24757300" w14:textId="77777777" w:rsidR="000262B7" w:rsidRPr="000262B7" w:rsidRDefault="000262B7" w:rsidP="000262B7">
            <w:pPr>
              <w:pStyle w:val="PargrafodaLista"/>
              <w:jc w:val="both"/>
              <w:rPr>
                <w:rFonts w:eastAsiaTheme="minorEastAsia"/>
                <w:sz w:val="24"/>
                <w:szCs w:val="24"/>
              </w:rPr>
            </w:pPr>
          </w:p>
          <w:p w14:paraId="48C9845E" w14:textId="77777777" w:rsidR="00800B51" w:rsidRDefault="000C68FF" w:rsidP="00800B51">
            <w:pPr>
              <w:jc w:val="center"/>
              <w:rPr>
                <w:rFonts w:eastAsiaTheme="minorEastAsia"/>
                <w:sz w:val="24"/>
                <w:szCs w:val="24"/>
              </w:rPr>
            </w:pPr>
            <w:r>
              <w:object w:dxaOrig="11010" w:dyaOrig="4815" w14:anchorId="6110880A">
                <v:shape id="_x0000_i1026" type="#_x0000_t75" style="width:394.8pt;height:171.6pt" o:ole="">
                  <v:imagedata r:id="rId13" o:title=""/>
                </v:shape>
                <o:OLEObject Type="Embed" ProgID="PBrush" ShapeID="_x0000_i1026" DrawAspect="Content" ObjectID="_1652880091" r:id="rId14"/>
              </w:object>
            </w:r>
          </w:p>
          <w:p w14:paraId="75E7DAEB" w14:textId="77777777" w:rsidR="00800B51" w:rsidRDefault="000262B7" w:rsidP="000262B7">
            <w:pPr>
              <w:jc w:val="both"/>
              <w:rPr>
                <w:rFonts w:eastAsiaTheme="minorEastAsia"/>
                <w:sz w:val="24"/>
                <w:szCs w:val="24"/>
              </w:rPr>
            </w:pPr>
            <w:r>
              <w:rPr>
                <w:rFonts w:eastAsiaTheme="minorEastAsia"/>
                <w:sz w:val="24"/>
                <w:szCs w:val="24"/>
              </w:rPr>
              <w:t xml:space="preserve">         </w:t>
            </w:r>
          </w:p>
        </w:tc>
      </w:tr>
    </w:tbl>
    <w:p w14:paraId="28DF9159" w14:textId="294D2BC7" w:rsidR="00FE1E9A" w:rsidRDefault="00F46EB0" w:rsidP="00FE1E9A">
      <w:pPr>
        <w:spacing w:before="600" w:after="120" w:line="360" w:lineRule="auto"/>
        <w:jc w:val="both"/>
        <w:rPr>
          <w:ins w:id="58" w:author="Adriana Andrade" w:date="2020-06-05T15:48:00Z"/>
          <w:rFonts w:eastAsiaTheme="minorEastAsia"/>
          <w:b/>
          <w:sz w:val="28"/>
          <w:szCs w:val="28"/>
        </w:rPr>
      </w:pPr>
      <w:ins w:id="59" w:author="Adriana Andrade" w:date="2020-06-05T15:48:00Z">
        <w:r>
          <w:rPr>
            <w:rFonts w:eastAsiaTheme="minorEastAsia"/>
            <w:b/>
            <w:sz w:val="28"/>
            <w:szCs w:val="28"/>
          </w:rPr>
          <w:t>P</w:t>
        </w:r>
      </w:ins>
      <w:ins w:id="60" w:author="Adriana Andrade" w:date="2020-06-05T14:53:00Z">
        <w:r w:rsidR="00FE1E9A" w:rsidRPr="00FE1E9A">
          <w:rPr>
            <w:rFonts w:eastAsiaTheme="minorEastAsia"/>
            <w:b/>
            <w:sz w:val="28"/>
            <w:szCs w:val="28"/>
          </w:rPr>
          <w:t>ropriedades da Mediana</w:t>
        </w:r>
      </w:ins>
    </w:p>
    <w:p w14:paraId="5506733C" w14:textId="77777777" w:rsidR="00F46EB0" w:rsidRDefault="00F46EB0" w:rsidP="00F46EB0">
      <w:pPr>
        <w:pStyle w:val="PargrafodaLista"/>
        <w:numPr>
          <w:ilvl w:val="0"/>
          <w:numId w:val="95"/>
        </w:numPr>
        <w:rPr>
          <w:ins w:id="61" w:author="Adriana Andrade" w:date="2020-06-05T15:49:00Z"/>
          <w:rFonts w:eastAsiaTheme="minorEastAsia"/>
          <w:sz w:val="28"/>
          <w:szCs w:val="28"/>
        </w:rPr>
      </w:pPr>
      <w:ins w:id="62" w:author="Adriana Andrade" w:date="2020-06-05T15:49:00Z">
        <w:r w:rsidRPr="00F918C8">
          <w:rPr>
            <w:rFonts w:eastAsiaTheme="minorEastAsia"/>
            <w:sz w:val="28"/>
            <w:szCs w:val="28"/>
          </w:rPr>
          <w:t>É única em um conjunto de dados e nem sempre tem existência real, ou seja, nem sempre é igual a um determinado valor observado;</w:t>
        </w:r>
      </w:ins>
    </w:p>
    <w:p w14:paraId="737FB869" w14:textId="77777777" w:rsidR="00F46EB0" w:rsidRDefault="00F46EB0" w:rsidP="00F46EB0">
      <w:pPr>
        <w:pStyle w:val="PargrafodaLista"/>
        <w:numPr>
          <w:ilvl w:val="0"/>
          <w:numId w:val="95"/>
        </w:numPr>
        <w:spacing w:before="600" w:after="120" w:line="360" w:lineRule="auto"/>
        <w:jc w:val="both"/>
        <w:rPr>
          <w:ins w:id="63" w:author="Adriana Andrade" w:date="2020-06-05T15:49:00Z"/>
          <w:rFonts w:eastAsiaTheme="minorEastAsia"/>
          <w:sz w:val="28"/>
          <w:szCs w:val="28"/>
        </w:rPr>
      </w:pPr>
      <w:ins w:id="64" w:author="Adriana Andrade" w:date="2020-06-05T15:49:00Z">
        <w:r w:rsidRPr="00C13291">
          <w:rPr>
            <w:rFonts w:eastAsiaTheme="minorEastAsia"/>
            <w:sz w:val="28"/>
            <w:szCs w:val="28"/>
          </w:rPr>
          <w:t xml:space="preserve">Não depende de todos os valores da série, podendo não se alterar com a modificação de alguns deles; </w:t>
        </w:r>
      </w:ins>
    </w:p>
    <w:p w14:paraId="05D27867" w14:textId="77777777" w:rsidR="00F46EB0" w:rsidRDefault="00F46EB0" w:rsidP="00F46EB0">
      <w:pPr>
        <w:pStyle w:val="PargrafodaLista"/>
        <w:numPr>
          <w:ilvl w:val="0"/>
          <w:numId w:val="95"/>
        </w:numPr>
        <w:spacing w:before="600" w:after="120" w:line="360" w:lineRule="auto"/>
        <w:jc w:val="both"/>
        <w:rPr>
          <w:ins w:id="65" w:author="Adriana Andrade" w:date="2020-06-05T15:49:00Z"/>
          <w:rFonts w:eastAsiaTheme="minorEastAsia"/>
          <w:sz w:val="28"/>
          <w:szCs w:val="28"/>
        </w:rPr>
      </w:pPr>
      <w:ins w:id="66" w:author="Adriana Andrade" w:date="2020-06-05T15:49:00Z">
        <w:r w:rsidRPr="007F448C">
          <w:rPr>
            <w:rFonts w:eastAsiaTheme="minorEastAsia"/>
            <w:sz w:val="28"/>
            <w:szCs w:val="28"/>
          </w:rPr>
          <w:t>Não é influenciada pelos valores atípicos da série.</w:t>
        </w:r>
      </w:ins>
    </w:p>
    <w:p w14:paraId="7661BC64" w14:textId="77777777" w:rsidR="00F46EB0" w:rsidRPr="00642FD3" w:rsidRDefault="00F46EB0" w:rsidP="00F46EB0">
      <w:pPr>
        <w:pStyle w:val="PargrafodaLista"/>
        <w:numPr>
          <w:ilvl w:val="0"/>
          <w:numId w:val="95"/>
        </w:numPr>
        <w:spacing w:before="600" w:after="120" w:line="360" w:lineRule="auto"/>
        <w:jc w:val="both"/>
        <w:rPr>
          <w:ins w:id="67" w:author="Adriana Andrade" w:date="2020-06-05T15:49:00Z"/>
          <w:rFonts w:eastAsiaTheme="minorEastAsia"/>
          <w:sz w:val="28"/>
          <w:szCs w:val="28"/>
        </w:rPr>
      </w:pPr>
      <w:ins w:id="68" w:author="Adriana Andrade" w:date="2020-06-05T15:49:00Z">
        <w:r w:rsidRPr="00642FD3">
          <w:rPr>
            <w:rFonts w:eastAsiaTheme="minorEastAsia"/>
            <w:sz w:val="28"/>
            <w:szCs w:val="28"/>
          </w:rPr>
          <w:t>Somando ou subtraindo uma constante não nula aos valores da distribuição da variável, a média aritmética receberá a soma ou subtração da constante.</w:t>
        </w:r>
      </w:ins>
    </w:p>
    <w:p w14:paraId="1E853247" w14:textId="77777777" w:rsidR="00F46EB0" w:rsidRPr="00C13291" w:rsidRDefault="00F46EB0" w:rsidP="00F46EB0">
      <w:pPr>
        <w:pStyle w:val="PargrafodaLista"/>
        <w:numPr>
          <w:ilvl w:val="0"/>
          <w:numId w:val="95"/>
        </w:numPr>
        <w:spacing w:before="600" w:after="120" w:line="360" w:lineRule="auto"/>
        <w:jc w:val="both"/>
        <w:rPr>
          <w:ins w:id="69" w:author="Adriana Andrade" w:date="2020-06-05T15:49:00Z"/>
          <w:rFonts w:eastAsiaTheme="minorEastAsia"/>
          <w:sz w:val="28"/>
          <w:szCs w:val="28"/>
        </w:rPr>
      </w:pPr>
      <w:ins w:id="70" w:author="Adriana Andrade" w:date="2020-06-05T15:49:00Z">
        <w:r w:rsidRPr="00642FD3">
          <w:rPr>
            <w:rFonts w:eastAsiaTheme="minorEastAsia"/>
            <w:sz w:val="28"/>
            <w:szCs w:val="28"/>
          </w:rPr>
          <w:t>Multiplicando ou dividindo uma constante não nula aos valores da variável, a média ficara multiplicada ou dividida pela constante;</w:t>
        </w:r>
      </w:ins>
    </w:p>
    <w:p w14:paraId="78F473AC" w14:textId="77777777" w:rsidR="00F46EB0" w:rsidRPr="00FE1E9A" w:rsidRDefault="00F46EB0" w:rsidP="00FE1E9A">
      <w:pPr>
        <w:spacing w:before="600" w:after="120" w:line="360" w:lineRule="auto"/>
        <w:jc w:val="both"/>
        <w:rPr>
          <w:ins w:id="71" w:author="Adriana Andrade" w:date="2020-06-05T14:53:00Z"/>
          <w:rFonts w:eastAsiaTheme="minorEastAsia"/>
          <w:b/>
          <w:sz w:val="28"/>
          <w:szCs w:val="28"/>
        </w:rPr>
      </w:pPr>
    </w:p>
    <w:p w14:paraId="07B34AD4" w14:textId="3D19C18A" w:rsidR="00A01EB5" w:rsidRPr="00C77D0F" w:rsidRDefault="00FE1E9A" w:rsidP="00CC53E2">
      <w:pPr>
        <w:spacing w:before="600" w:after="120" w:line="360" w:lineRule="auto"/>
        <w:jc w:val="both"/>
        <w:rPr>
          <w:rFonts w:eastAsiaTheme="minorEastAsia"/>
          <w:b/>
          <w:sz w:val="28"/>
          <w:szCs w:val="28"/>
        </w:rPr>
      </w:pPr>
      <w:ins w:id="72" w:author="Adriana Andrade" w:date="2020-06-05T14:53:00Z">
        <w:r w:rsidRPr="00642FD3">
          <w:rPr>
            <w:rFonts w:eastAsiaTheme="minorEastAsia"/>
            <w:sz w:val="28"/>
            <w:szCs w:val="28"/>
            <w:rPrChange w:id="73" w:author="Adriana Andrade" w:date="2020-06-05T15:06:00Z">
              <w:rPr>
                <w:rFonts w:eastAsiaTheme="minorEastAsia"/>
                <w:b/>
                <w:sz w:val="28"/>
                <w:szCs w:val="28"/>
              </w:rPr>
            </w:rPrChange>
          </w:rPr>
          <w:lastRenderedPageBreak/>
          <w:t xml:space="preserve">    </w:t>
        </w:r>
      </w:ins>
      <w:r w:rsidR="00A01EB5" w:rsidRPr="00C77D0F">
        <w:rPr>
          <w:rFonts w:eastAsiaTheme="minorEastAsia"/>
          <w:b/>
          <w:sz w:val="28"/>
          <w:szCs w:val="28"/>
        </w:rPr>
        <w:t>Exercício</w:t>
      </w:r>
    </w:p>
    <w:p w14:paraId="044A4EE2" w14:textId="77777777" w:rsidR="00AC2E59" w:rsidRPr="00AC2E59" w:rsidRDefault="00A01EB5" w:rsidP="00173A8C">
      <w:pPr>
        <w:spacing w:after="0" w:line="360" w:lineRule="auto"/>
        <w:jc w:val="both"/>
        <w:rPr>
          <w:rFonts w:eastAsiaTheme="minorEastAsia"/>
          <w:sz w:val="24"/>
          <w:szCs w:val="24"/>
        </w:rPr>
      </w:pPr>
      <w:r>
        <w:rPr>
          <w:rFonts w:eastAsiaTheme="minorEastAsia"/>
          <w:sz w:val="24"/>
          <w:szCs w:val="24"/>
        </w:rPr>
        <w:tab/>
      </w:r>
      <w:r w:rsidR="00173A8C">
        <w:rPr>
          <w:rFonts w:eastAsiaTheme="minorEastAsia"/>
          <w:sz w:val="24"/>
          <w:szCs w:val="24"/>
        </w:rPr>
        <w:t>Calcule a mediana para os</w:t>
      </w:r>
      <w:r>
        <w:rPr>
          <w:rFonts w:eastAsiaTheme="minorEastAsia"/>
          <w:sz w:val="24"/>
          <w:szCs w:val="24"/>
        </w:rPr>
        <w:t xml:space="preserve"> dados bru</w:t>
      </w:r>
      <w:r w:rsidR="00173A8C">
        <w:rPr>
          <w:rFonts w:eastAsiaTheme="minorEastAsia"/>
          <w:sz w:val="24"/>
          <w:szCs w:val="24"/>
        </w:rPr>
        <w:t>tos da variável salário (pág. 12</w:t>
      </w:r>
      <w:r>
        <w:rPr>
          <w:rFonts w:eastAsiaTheme="minorEastAsia"/>
          <w:sz w:val="24"/>
          <w:szCs w:val="24"/>
        </w:rPr>
        <w:t xml:space="preserve">) </w:t>
      </w:r>
      <w:r w:rsidR="00AC2E59">
        <w:rPr>
          <w:rFonts w:eastAsiaTheme="minorEastAsia"/>
          <w:sz w:val="24"/>
          <w:szCs w:val="24"/>
        </w:rPr>
        <w:t xml:space="preserve">e </w:t>
      </w:r>
      <w:r w:rsidR="00173A8C">
        <w:rPr>
          <w:rFonts w:eastAsiaTheme="minorEastAsia"/>
          <w:sz w:val="24"/>
          <w:szCs w:val="24"/>
        </w:rPr>
        <w:t xml:space="preserve">para </w:t>
      </w:r>
      <w:r>
        <w:rPr>
          <w:rFonts w:eastAsiaTheme="minorEastAsia"/>
          <w:sz w:val="24"/>
          <w:szCs w:val="24"/>
        </w:rPr>
        <w:t xml:space="preserve">os dados agrupados </w:t>
      </w:r>
      <w:r w:rsidR="00173A8C">
        <w:rPr>
          <w:rFonts w:eastAsiaTheme="minorEastAsia"/>
          <w:sz w:val="24"/>
          <w:szCs w:val="24"/>
        </w:rPr>
        <w:t>(</w:t>
      </w:r>
      <w:r>
        <w:rPr>
          <w:rFonts w:eastAsiaTheme="minorEastAsia"/>
          <w:sz w:val="24"/>
          <w:szCs w:val="24"/>
        </w:rPr>
        <w:t>Tabela 1.6</w:t>
      </w:r>
      <w:r w:rsidR="00173A8C">
        <w:rPr>
          <w:rFonts w:eastAsiaTheme="minorEastAsia"/>
          <w:sz w:val="24"/>
          <w:szCs w:val="24"/>
        </w:rPr>
        <w:t>)</w:t>
      </w:r>
      <w:r>
        <w:rPr>
          <w:rFonts w:eastAsiaTheme="minorEastAsia"/>
          <w:sz w:val="24"/>
          <w:szCs w:val="24"/>
        </w:rPr>
        <w:t>.</w:t>
      </w:r>
      <w:r w:rsidR="00AC2E59">
        <w:rPr>
          <w:rFonts w:eastAsiaTheme="minorEastAsia"/>
          <w:sz w:val="24"/>
          <w:szCs w:val="24"/>
        </w:rPr>
        <w:t xml:space="preserve"> </w:t>
      </w:r>
    </w:p>
    <w:p w14:paraId="31C0D97E" w14:textId="77777777" w:rsidR="00CC53E2" w:rsidRDefault="00AC2E59" w:rsidP="00023C92">
      <w:pPr>
        <w:spacing w:after="0" w:line="360" w:lineRule="auto"/>
        <w:jc w:val="both"/>
        <w:rPr>
          <w:rFonts w:eastAsiaTheme="minorEastAsia"/>
          <w:sz w:val="24"/>
          <w:szCs w:val="24"/>
        </w:rPr>
      </w:pPr>
      <w:r>
        <w:rPr>
          <w:rFonts w:eastAsiaTheme="minorEastAsia"/>
          <w:sz w:val="24"/>
          <w:szCs w:val="24"/>
        </w:rPr>
        <w:tab/>
      </w:r>
    </w:p>
    <w:p w14:paraId="4E6482C0" w14:textId="77777777" w:rsidR="00622D0C" w:rsidRPr="00CC53E2" w:rsidRDefault="00B90ECD" w:rsidP="00CC53E2">
      <w:pPr>
        <w:pStyle w:val="Ttulo3"/>
        <w:spacing w:before="240" w:after="240"/>
        <w:rPr>
          <w:rFonts w:asciiTheme="minorHAnsi" w:hAnsiTheme="minorHAnsi"/>
          <w:color w:val="auto"/>
          <w:sz w:val="32"/>
          <w:szCs w:val="32"/>
        </w:rPr>
      </w:pPr>
      <w:bookmarkStart w:id="74" w:name="_Toc5149985"/>
      <w:r w:rsidRPr="00CC53E2">
        <w:rPr>
          <w:rFonts w:asciiTheme="minorHAnsi" w:hAnsiTheme="minorHAnsi"/>
          <w:color w:val="auto"/>
          <w:sz w:val="32"/>
          <w:szCs w:val="32"/>
        </w:rPr>
        <w:t xml:space="preserve">2.5 </w:t>
      </w:r>
      <w:r w:rsidR="00622D0C" w:rsidRPr="00CC53E2">
        <w:rPr>
          <w:rFonts w:asciiTheme="minorHAnsi" w:hAnsiTheme="minorHAnsi"/>
          <w:color w:val="auto"/>
          <w:sz w:val="32"/>
          <w:szCs w:val="32"/>
        </w:rPr>
        <w:t>Moda</w:t>
      </w:r>
      <w:r w:rsidR="00397E35" w:rsidRPr="00CC53E2">
        <w:rPr>
          <w:rFonts w:asciiTheme="minorHAnsi" w:hAnsiTheme="minorHAnsi"/>
          <w:color w:val="auto"/>
          <w:sz w:val="32"/>
          <w:szCs w:val="32"/>
        </w:rPr>
        <w:t xml:space="preserve"> (dados brutos)</w:t>
      </w:r>
      <w:bookmarkEnd w:id="74"/>
    </w:p>
    <w:p w14:paraId="00F8E0A3" w14:textId="77777777" w:rsidR="00622D0C" w:rsidRPr="00CC53E2" w:rsidRDefault="003508F7" w:rsidP="00407363">
      <w:pPr>
        <w:spacing w:after="120" w:line="360" w:lineRule="auto"/>
        <w:jc w:val="both"/>
        <w:rPr>
          <w:sz w:val="24"/>
          <w:szCs w:val="24"/>
        </w:rPr>
      </w:pPr>
      <w:r w:rsidRPr="00CC53E2">
        <w:rPr>
          <w:sz w:val="24"/>
          <w:szCs w:val="24"/>
        </w:rPr>
        <w:tab/>
        <w:t xml:space="preserve">Moda é a realização </w:t>
      </w:r>
      <w:r w:rsidR="00397E35" w:rsidRPr="00CC53E2">
        <w:rPr>
          <w:sz w:val="24"/>
          <w:szCs w:val="24"/>
        </w:rPr>
        <w:t xml:space="preserve">do conjunto de dados </w:t>
      </w:r>
      <w:r w:rsidR="00622D0C" w:rsidRPr="00CC53E2">
        <w:rPr>
          <w:sz w:val="24"/>
          <w:szCs w:val="24"/>
        </w:rPr>
        <w:t>que ocorre com maior frequência.</w:t>
      </w:r>
    </w:p>
    <w:p w14:paraId="66CE7B5E" w14:textId="77777777" w:rsidR="00622D0C" w:rsidRPr="00CC53E2" w:rsidRDefault="00622D0C" w:rsidP="00CC53E2">
      <w:pPr>
        <w:spacing w:before="360" w:after="120" w:line="360" w:lineRule="auto"/>
        <w:rPr>
          <w:sz w:val="28"/>
          <w:szCs w:val="28"/>
        </w:rPr>
      </w:pPr>
      <w:r w:rsidRPr="00CC53E2">
        <w:rPr>
          <w:b/>
          <w:sz w:val="28"/>
          <w:szCs w:val="28"/>
        </w:rPr>
        <w:t>Exemplo</w:t>
      </w:r>
    </w:p>
    <w:p w14:paraId="1A5FC129" w14:textId="77777777" w:rsidR="00622D0C" w:rsidRPr="00CC53E2" w:rsidRDefault="00622D0C" w:rsidP="00397E35">
      <w:pPr>
        <w:spacing w:after="120" w:line="360" w:lineRule="auto"/>
        <w:rPr>
          <w:sz w:val="24"/>
          <w:szCs w:val="24"/>
        </w:rPr>
      </w:pPr>
      <w:r w:rsidRPr="00CC53E2">
        <w:rPr>
          <w:sz w:val="24"/>
          <w:szCs w:val="24"/>
        </w:rPr>
        <w:tab/>
      </w:r>
      <w:r w:rsidR="00397E35" w:rsidRPr="00CC53E2">
        <w:rPr>
          <w:sz w:val="24"/>
          <w:szCs w:val="24"/>
        </w:rPr>
        <w:t>A moda do conjunto de</w:t>
      </w:r>
      <w:r w:rsidR="000262B7" w:rsidRPr="00CC53E2">
        <w:rPr>
          <w:sz w:val="24"/>
          <w:szCs w:val="24"/>
        </w:rPr>
        <w:t xml:space="preserve"> dados:</w:t>
      </w:r>
    </w:p>
    <w:p w14:paraId="6681F212" w14:textId="77777777" w:rsidR="00622D0C" w:rsidRPr="00CC53E2" w:rsidRDefault="00622D0C" w:rsidP="00CC53E2">
      <w:pPr>
        <w:spacing w:before="120" w:after="120" w:line="360" w:lineRule="auto"/>
        <w:jc w:val="center"/>
        <w:rPr>
          <w:rFonts w:ascii="Cambria Math" w:hAnsi="Cambria Math"/>
          <w:sz w:val="24"/>
          <w:szCs w:val="24"/>
          <w:oMath/>
        </w:rPr>
      </w:pPr>
      <m:oMathPara>
        <m:oMath>
          <m:r>
            <w:rPr>
              <w:rFonts w:ascii="Cambria Math" w:hAnsi="Cambria Math"/>
              <w:sz w:val="24"/>
              <w:szCs w:val="24"/>
            </w:rPr>
            <m:t xml:space="preserve">{0, 0, 2, 5, 3, </m:t>
          </m:r>
          <m:r>
            <m:rPr>
              <m:sty m:val="bi"/>
            </m:rPr>
            <w:rPr>
              <w:rFonts w:ascii="Cambria Math" w:hAnsi="Cambria Math"/>
              <w:color w:val="FF0000"/>
              <w:sz w:val="24"/>
              <w:szCs w:val="24"/>
            </w:rPr>
            <m:t>7</m:t>
          </m:r>
          <m:r>
            <w:rPr>
              <w:rFonts w:ascii="Cambria Math" w:hAnsi="Cambria Math"/>
              <w:sz w:val="24"/>
              <w:szCs w:val="24"/>
            </w:rPr>
            <m:t xml:space="preserve">, 4, </m:t>
          </m:r>
          <m:r>
            <m:rPr>
              <m:sty m:val="bi"/>
            </m:rPr>
            <w:rPr>
              <w:rFonts w:ascii="Cambria Math" w:hAnsi="Cambria Math"/>
              <w:color w:val="FF0000"/>
              <w:sz w:val="24"/>
              <w:szCs w:val="24"/>
            </w:rPr>
            <m:t>7</m:t>
          </m:r>
          <m:r>
            <w:rPr>
              <w:rFonts w:ascii="Cambria Math" w:hAnsi="Cambria Math"/>
              <w:sz w:val="24"/>
              <w:szCs w:val="24"/>
            </w:rPr>
            <m:t xml:space="preserve">, 8, </m:t>
          </m:r>
          <m:r>
            <m:rPr>
              <m:sty m:val="bi"/>
            </m:rPr>
            <w:rPr>
              <w:rFonts w:ascii="Cambria Math" w:hAnsi="Cambria Math"/>
              <w:color w:val="FF0000"/>
              <w:sz w:val="24"/>
              <w:szCs w:val="24"/>
            </w:rPr>
            <m:t>7</m:t>
          </m:r>
          <m:r>
            <w:rPr>
              <w:rFonts w:ascii="Cambria Math" w:hAnsi="Cambria Math"/>
              <w:sz w:val="24"/>
              <w:szCs w:val="24"/>
            </w:rPr>
            <m:t>, 9, 6}</m:t>
          </m:r>
        </m:oMath>
      </m:oMathPara>
    </w:p>
    <w:p w14:paraId="223094E0" w14:textId="77777777" w:rsidR="00622D0C" w:rsidRPr="00CC53E2" w:rsidRDefault="00622D0C" w:rsidP="00397E35">
      <w:pPr>
        <w:spacing w:after="0" w:line="360" w:lineRule="auto"/>
        <w:jc w:val="both"/>
        <w:rPr>
          <w:sz w:val="24"/>
          <w:szCs w:val="24"/>
        </w:rPr>
      </w:pPr>
      <w:r w:rsidRPr="00CC53E2">
        <w:rPr>
          <w:sz w:val="24"/>
          <w:szCs w:val="24"/>
        </w:rPr>
        <w:t>é o número 7,  porque este é o valor que ocorre</w:t>
      </w:r>
      <w:r w:rsidR="00397E35" w:rsidRPr="00CC53E2">
        <w:rPr>
          <w:sz w:val="24"/>
          <w:szCs w:val="24"/>
        </w:rPr>
        <w:t xml:space="preserve"> o</w:t>
      </w:r>
      <w:r w:rsidR="003508F7" w:rsidRPr="00CC53E2">
        <w:rPr>
          <w:sz w:val="24"/>
          <w:szCs w:val="24"/>
        </w:rPr>
        <w:t xml:space="preserve"> </w:t>
      </w:r>
      <w:r w:rsidRPr="00CC53E2">
        <w:rPr>
          <w:sz w:val="24"/>
          <w:szCs w:val="24"/>
        </w:rPr>
        <w:t>maior número de vezes.</w:t>
      </w:r>
    </w:p>
    <w:p w14:paraId="3CCC2446" w14:textId="77777777" w:rsidR="00397E35" w:rsidRDefault="00397E35" w:rsidP="00407363">
      <w:pPr>
        <w:spacing w:after="0" w:line="360" w:lineRule="auto"/>
        <w:jc w:val="both"/>
        <w:rPr>
          <w:sz w:val="24"/>
          <w:szCs w:val="24"/>
        </w:rPr>
      </w:pPr>
      <w:r w:rsidRPr="00CC53E2">
        <w:rPr>
          <w:sz w:val="24"/>
          <w:szCs w:val="24"/>
        </w:rPr>
        <w:tab/>
        <w:t>Um conjunto de dados pode não ter moda ou ter duas ou mais modas. Assim, o conjunto de dados</w:t>
      </w:r>
      <w:r w:rsidR="000262B7" w:rsidRPr="00CC53E2">
        <w:rPr>
          <w:sz w:val="24"/>
          <w:szCs w:val="24"/>
        </w:rPr>
        <w:t>:</w:t>
      </w:r>
      <w:r w:rsidR="00407363" w:rsidRPr="00CC53E2">
        <w:rPr>
          <w:sz w:val="24"/>
          <w:szCs w:val="24"/>
        </w:rPr>
        <w:t xml:space="preserve"> </w:t>
      </w:r>
    </w:p>
    <w:p w14:paraId="7E987588" w14:textId="77777777" w:rsidR="00E614AF" w:rsidRPr="00CC53E2" w:rsidRDefault="00E614AF" w:rsidP="00407363">
      <w:pPr>
        <w:spacing w:after="0" w:line="360" w:lineRule="auto"/>
        <w:jc w:val="both"/>
        <w:rPr>
          <w:sz w:val="24"/>
          <w:szCs w:val="24"/>
        </w:rPr>
      </w:pPr>
    </w:p>
    <w:p w14:paraId="39E1D605" w14:textId="77777777" w:rsidR="00397E35" w:rsidRPr="00CC53E2" w:rsidRDefault="000262B7" w:rsidP="00B106F8">
      <w:pPr>
        <w:spacing w:after="0" w:line="360" w:lineRule="auto"/>
        <w:jc w:val="both"/>
        <w:rPr>
          <w:rFonts w:eastAsiaTheme="minorEastAsia"/>
          <w:sz w:val="24"/>
          <w:szCs w:val="24"/>
        </w:rPr>
      </w:pPr>
      <m:oMathPara>
        <m:oMath>
          <m:r>
            <w:rPr>
              <w:rFonts w:ascii="Cambria Math"/>
              <w:sz w:val="24"/>
              <w:szCs w:val="24"/>
            </w:rPr>
            <m:t>{0, 2, 4, 6, 8, 10}</m:t>
          </m:r>
        </m:oMath>
      </m:oMathPara>
    </w:p>
    <w:p w14:paraId="27DC6226" w14:textId="77777777" w:rsidR="00397E35" w:rsidRPr="00CC53E2" w:rsidRDefault="00397E35" w:rsidP="00B106F8">
      <w:pPr>
        <w:spacing w:before="120" w:after="0" w:line="360" w:lineRule="auto"/>
        <w:jc w:val="both"/>
        <w:rPr>
          <w:rFonts w:eastAsiaTheme="minorEastAsia"/>
          <w:sz w:val="24"/>
          <w:szCs w:val="24"/>
        </w:rPr>
      </w:pPr>
      <w:r w:rsidRPr="00CC53E2">
        <w:rPr>
          <w:rFonts w:eastAsiaTheme="minorEastAsia"/>
          <w:sz w:val="24"/>
          <w:szCs w:val="24"/>
        </w:rPr>
        <w:t>não tem moda, enquanto o conjunto</w:t>
      </w:r>
      <w:r w:rsidR="00407363" w:rsidRPr="00CC53E2">
        <w:rPr>
          <w:rFonts w:eastAsiaTheme="minorEastAsia"/>
          <w:sz w:val="24"/>
          <w:szCs w:val="24"/>
        </w:rPr>
        <w:t xml:space="preserve"> de dados</w:t>
      </w:r>
      <w:r w:rsidR="0085778A" w:rsidRPr="00CC53E2">
        <w:rPr>
          <w:rFonts w:eastAsiaTheme="minorEastAsia"/>
          <w:sz w:val="24"/>
          <w:szCs w:val="24"/>
        </w:rPr>
        <w:t>:</w:t>
      </w:r>
    </w:p>
    <w:p w14:paraId="4CAE0799" w14:textId="77777777" w:rsidR="00397E35" w:rsidRPr="00CC53E2" w:rsidRDefault="000262B7" w:rsidP="004839A6">
      <w:pPr>
        <w:spacing w:before="120" w:after="0" w:line="360" w:lineRule="auto"/>
        <w:jc w:val="center"/>
        <w:rPr>
          <w:rFonts w:ascii="Cambria Math" w:eastAsiaTheme="minorEastAsia" w:hAnsi="Cambria Math"/>
          <w:sz w:val="24"/>
          <w:szCs w:val="24"/>
          <w:oMath/>
        </w:rPr>
      </w:pPr>
      <m:oMathPara>
        <m:oMath>
          <m:r>
            <w:rPr>
              <w:rFonts w:ascii="Cambria Math" w:eastAsiaTheme="minorEastAsia" w:hAnsi="Cambria Math"/>
              <w:sz w:val="24"/>
              <w:szCs w:val="24"/>
            </w:rPr>
            <m:t xml:space="preserve">{1, </m:t>
          </m:r>
          <m:r>
            <m:rPr>
              <m:sty m:val="bi"/>
            </m:rPr>
            <w:rPr>
              <w:rFonts w:ascii="Cambria Math" w:eastAsiaTheme="minorEastAsia" w:hAnsi="Cambria Math"/>
              <w:color w:val="FF0000"/>
              <w:sz w:val="24"/>
              <w:szCs w:val="24"/>
            </w:rPr>
            <m:t>2</m:t>
          </m:r>
          <m:r>
            <w:rPr>
              <w:rFonts w:ascii="Cambria Math" w:eastAsiaTheme="minorEastAsia" w:hAnsi="Cambria Math"/>
              <w:color w:val="000000" w:themeColor="text1"/>
              <w:sz w:val="24"/>
              <w:szCs w:val="24"/>
            </w:rPr>
            <m:t>,</m:t>
          </m:r>
          <m:r>
            <m:rPr>
              <m:sty m:val="bi"/>
            </m:rPr>
            <w:rPr>
              <w:rFonts w:ascii="Cambria Math" w:eastAsiaTheme="minorEastAsia" w:hAnsi="Cambria Math"/>
              <w:color w:val="FF0000"/>
              <w:sz w:val="24"/>
              <w:szCs w:val="24"/>
            </w:rPr>
            <m:t xml:space="preserve"> 2</m:t>
          </m:r>
          <m:r>
            <w:rPr>
              <w:rFonts w:ascii="Cambria Math" w:eastAsiaTheme="minorEastAsia" w:hAnsi="Cambria Math"/>
              <w:sz w:val="24"/>
              <w:szCs w:val="24"/>
            </w:rPr>
            <m:t xml:space="preserve">, 3, </m:t>
          </m:r>
          <m:r>
            <m:rPr>
              <m:sty m:val="bi"/>
            </m:rPr>
            <w:rPr>
              <w:rFonts w:ascii="Cambria Math" w:eastAsiaTheme="minorEastAsia" w:hAnsi="Cambria Math"/>
              <w:color w:val="FF0000"/>
              <w:sz w:val="24"/>
              <w:szCs w:val="24"/>
            </w:rPr>
            <m:t>4</m:t>
          </m:r>
          <m:r>
            <w:rPr>
              <w:rFonts w:ascii="Cambria Math" w:eastAsiaTheme="minorEastAsia" w:hAnsi="Cambria Math"/>
              <w:color w:val="000000" w:themeColor="text1"/>
              <w:sz w:val="24"/>
              <w:szCs w:val="24"/>
            </w:rPr>
            <m:t>,</m:t>
          </m:r>
          <m:r>
            <m:rPr>
              <m:sty m:val="bi"/>
            </m:rPr>
            <w:rPr>
              <w:rFonts w:ascii="Cambria Math" w:eastAsiaTheme="minorEastAsia" w:hAnsi="Cambria Math"/>
              <w:color w:val="FF0000"/>
              <w:sz w:val="24"/>
              <w:szCs w:val="24"/>
            </w:rPr>
            <m:t xml:space="preserve"> 4</m:t>
          </m:r>
          <m:r>
            <w:rPr>
              <w:rFonts w:ascii="Cambria Math" w:eastAsiaTheme="minorEastAsia" w:hAnsi="Cambria Math"/>
              <w:sz w:val="24"/>
              <w:szCs w:val="24"/>
            </w:rPr>
            <m:t>, 5, 6, 7}</m:t>
          </m:r>
        </m:oMath>
      </m:oMathPara>
    </w:p>
    <w:p w14:paraId="4B665079" w14:textId="77777777" w:rsidR="00397E35" w:rsidRPr="00CC53E2" w:rsidRDefault="00397E35" w:rsidP="00397E35">
      <w:pPr>
        <w:spacing w:after="0" w:line="360" w:lineRule="auto"/>
        <w:jc w:val="both"/>
        <w:rPr>
          <w:rFonts w:eastAsiaTheme="minorEastAsia"/>
          <w:sz w:val="24"/>
          <w:szCs w:val="24"/>
        </w:rPr>
      </w:pPr>
      <w:r w:rsidRPr="00CC53E2">
        <w:rPr>
          <w:rFonts w:eastAsiaTheme="minorEastAsia"/>
          <w:sz w:val="24"/>
          <w:szCs w:val="24"/>
        </w:rPr>
        <w:t>tem duas modas: 2 e 4.</w:t>
      </w:r>
    </w:p>
    <w:p w14:paraId="2F2A0E45" w14:textId="77777777" w:rsidR="00C92064" w:rsidRPr="00CC53E2" w:rsidRDefault="00C92064" w:rsidP="00C92064">
      <w:pPr>
        <w:spacing w:before="240" w:after="0" w:line="240" w:lineRule="auto"/>
        <w:jc w:val="both"/>
        <w:rPr>
          <w:rFonts w:eastAsiaTheme="minorEastAsia"/>
          <w:b/>
          <w:sz w:val="24"/>
          <w:szCs w:val="24"/>
        </w:rPr>
      </w:pPr>
      <w:r w:rsidRPr="00CC53E2">
        <w:rPr>
          <w:rFonts w:eastAsiaTheme="minorEastAsia"/>
          <w:b/>
          <w:sz w:val="24"/>
          <w:szCs w:val="24"/>
        </w:rPr>
        <w:t>Comandos no Software R para calcular a moda (dados brutos):</w:t>
      </w:r>
    </w:p>
    <w:tbl>
      <w:tblPr>
        <w:tblStyle w:val="Tabelacomgrade"/>
        <w:tblW w:w="0" w:type="auto"/>
        <w:tblLook w:val="04A0" w:firstRow="1" w:lastRow="0" w:firstColumn="1" w:lastColumn="0" w:noHBand="0" w:noVBand="1"/>
      </w:tblPr>
      <w:tblGrid>
        <w:gridCol w:w="8474"/>
      </w:tblGrid>
      <w:tr w:rsidR="00C92064" w:rsidRPr="00CC53E2" w14:paraId="16F8584D" w14:textId="77777777" w:rsidTr="00CD6232">
        <w:tc>
          <w:tcPr>
            <w:tcW w:w="8644" w:type="dxa"/>
            <w:tcBorders>
              <w:top w:val="single" w:sz="12" w:space="0" w:color="auto"/>
              <w:left w:val="single" w:sz="12" w:space="0" w:color="auto"/>
              <w:bottom w:val="single" w:sz="12" w:space="0" w:color="auto"/>
              <w:right w:val="single" w:sz="12" w:space="0" w:color="auto"/>
            </w:tcBorders>
          </w:tcPr>
          <w:p w14:paraId="7B723E83" w14:textId="77777777" w:rsidR="00C92064" w:rsidRPr="00CC53E2" w:rsidRDefault="00C92064" w:rsidP="00C92064">
            <w:pPr>
              <w:jc w:val="both"/>
              <w:rPr>
                <w:rFonts w:ascii="Courier New" w:eastAsiaTheme="minorEastAsia" w:hAnsi="Courier New" w:cs="Courier New"/>
                <w:color w:val="FF0000"/>
                <w:sz w:val="21"/>
                <w:szCs w:val="21"/>
              </w:rPr>
            </w:pPr>
          </w:p>
          <w:p w14:paraId="68D5126F" w14:textId="77777777" w:rsidR="00C92064" w:rsidRPr="00CC53E2" w:rsidRDefault="00E438FC" w:rsidP="00C92064">
            <w:pPr>
              <w:jc w:val="both"/>
              <w:rPr>
                <w:rFonts w:ascii="Courier New" w:eastAsiaTheme="minorEastAsia" w:hAnsi="Courier New" w:cs="Courier New"/>
                <w:color w:val="FF0000"/>
                <w:sz w:val="21"/>
                <w:szCs w:val="21"/>
              </w:rPr>
            </w:pPr>
            <w:r w:rsidRPr="00CC53E2">
              <w:rPr>
                <w:rFonts w:ascii="Courier New" w:eastAsiaTheme="minorEastAsia" w:hAnsi="Courier New" w:cs="Courier New"/>
                <w:color w:val="FF0000"/>
                <w:sz w:val="21"/>
                <w:szCs w:val="21"/>
              </w:rPr>
              <w:t>#</w:t>
            </w:r>
            <w:r w:rsidR="00C92064" w:rsidRPr="00CC53E2">
              <w:rPr>
                <w:rFonts w:ascii="Courier New" w:eastAsiaTheme="minorEastAsia" w:hAnsi="Courier New" w:cs="Courier New"/>
                <w:color w:val="FF0000"/>
                <w:sz w:val="21"/>
                <w:szCs w:val="21"/>
              </w:rPr>
              <w:t>Entrando com os dados no R:</w:t>
            </w:r>
          </w:p>
          <w:p w14:paraId="51312D6D" w14:textId="77777777" w:rsidR="00C92064" w:rsidRPr="00CC53E2" w:rsidRDefault="00C92064" w:rsidP="00C92064">
            <w:pPr>
              <w:jc w:val="both"/>
              <w:rPr>
                <w:rFonts w:ascii="Courier New" w:eastAsiaTheme="minorEastAsia" w:hAnsi="Courier New" w:cs="Courier New"/>
                <w:color w:val="FF0000"/>
                <w:sz w:val="21"/>
                <w:szCs w:val="21"/>
              </w:rPr>
            </w:pPr>
            <w:r w:rsidRPr="00CC53E2">
              <w:rPr>
                <w:rFonts w:ascii="Courier New" w:eastAsiaTheme="minorEastAsia" w:hAnsi="Courier New" w:cs="Courier New"/>
                <w:color w:val="FF0000"/>
                <w:sz w:val="21"/>
                <w:szCs w:val="21"/>
              </w:rPr>
              <w:t>dados &lt;- c(0,0,2,5,3,7,4,7,8,7,9,6)</w:t>
            </w:r>
          </w:p>
          <w:p w14:paraId="66A88729" w14:textId="77777777" w:rsidR="00C92064" w:rsidRPr="00CC53E2" w:rsidRDefault="00C92064" w:rsidP="00C92064">
            <w:pPr>
              <w:jc w:val="both"/>
              <w:rPr>
                <w:rFonts w:ascii="Courier New" w:eastAsiaTheme="minorEastAsia" w:hAnsi="Courier New" w:cs="Courier New"/>
                <w:color w:val="FF0000"/>
                <w:sz w:val="21"/>
                <w:szCs w:val="21"/>
              </w:rPr>
            </w:pPr>
            <w:r w:rsidRPr="00CC53E2">
              <w:rPr>
                <w:rFonts w:ascii="Courier New" w:eastAsiaTheme="minorEastAsia" w:hAnsi="Courier New" w:cs="Courier New"/>
                <w:color w:val="FF0000"/>
                <w:sz w:val="21"/>
                <w:szCs w:val="21"/>
              </w:rPr>
              <w:t xml:space="preserve"> </w:t>
            </w:r>
          </w:p>
          <w:p w14:paraId="6A56248E" w14:textId="77777777" w:rsidR="00C92064" w:rsidRPr="00CC53E2" w:rsidRDefault="00E438FC" w:rsidP="00C92064">
            <w:pPr>
              <w:jc w:val="both"/>
              <w:rPr>
                <w:rFonts w:ascii="Courier New" w:eastAsiaTheme="minorEastAsia" w:hAnsi="Courier New" w:cs="Courier New"/>
                <w:color w:val="FF0000"/>
                <w:sz w:val="21"/>
                <w:szCs w:val="21"/>
              </w:rPr>
            </w:pPr>
            <w:r w:rsidRPr="00CC53E2">
              <w:rPr>
                <w:rFonts w:ascii="Courier New" w:eastAsiaTheme="minorEastAsia" w:hAnsi="Courier New" w:cs="Courier New"/>
                <w:color w:val="FF0000"/>
                <w:sz w:val="21"/>
                <w:szCs w:val="21"/>
              </w:rPr>
              <w:t>#</w:t>
            </w:r>
            <w:r w:rsidR="00C92064" w:rsidRPr="00CC53E2">
              <w:rPr>
                <w:rFonts w:ascii="Courier New" w:eastAsiaTheme="minorEastAsia" w:hAnsi="Courier New" w:cs="Courier New"/>
                <w:color w:val="FF0000"/>
                <w:sz w:val="21"/>
                <w:szCs w:val="21"/>
              </w:rPr>
              <w:t>Moda:</w:t>
            </w:r>
          </w:p>
          <w:p w14:paraId="05C554AD" w14:textId="77777777" w:rsidR="00C92064" w:rsidRDefault="00C92064" w:rsidP="00C92064">
            <w:pPr>
              <w:jc w:val="both"/>
              <w:rPr>
                <w:rFonts w:ascii="Courier New" w:eastAsiaTheme="minorEastAsia" w:hAnsi="Courier New" w:cs="Courier New"/>
                <w:color w:val="FF0000"/>
                <w:sz w:val="21"/>
                <w:szCs w:val="21"/>
              </w:rPr>
            </w:pPr>
            <w:r w:rsidRPr="00CC53E2">
              <w:rPr>
                <w:rFonts w:ascii="Courier New" w:eastAsiaTheme="minorEastAsia" w:hAnsi="Courier New" w:cs="Courier New"/>
                <w:color w:val="FF0000"/>
                <w:sz w:val="21"/>
                <w:szCs w:val="21"/>
              </w:rPr>
              <w:t>tab &lt;- table(dados)</w:t>
            </w:r>
          </w:p>
          <w:p w14:paraId="7E4E1256" w14:textId="77777777" w:rsidR="002A536E" w:rsidRPr="00CC53E2" w:rsidRDefault="002A536E" w:rsidP="00C92064">
            <w:pPr>
              <w:jc w:val="both"/>
              <w:rPr>
                <w:rFonts w:ascii="Courier New" w:eastAsiaTheme="minorEastAsia" w:hAnsi="Courier New" w:cs="Courier New"/>
                <w:color w:val="FF0000"/>
                <w:sz w:val="21"/>
                <w:szCs w:val="21"/>
              </w:rPr>
            </w:pPr>
            <w:r>
              <w:rPr>
                <w:rFonts w:ascii="Courier New" w:eastAsiaTheme="minorEastAsia" w:hAnsi="Courier New" w:cs="Courier New"/>
                <w:color w:val="FF0000"/>
                <w:sz w:val="21"/>
                <w:szCs w:val="21"/>
              </w:rPr>
              <w:t>tab</w:t>
            </w:r>
          </w:p>
          <w:p w14:paraId="142274DE" w14:textId="77777777" w:rsidR="00C92064" w:rsidRPr="00CC53E2" w:rsidRDefault="00C92064" w:rsidP="00C92064">
            <w:pPr>
              <w:jc w:val="both"/>
              <w:rPr>
                <w:rFonts w:ascii="Courier New" w:eastAsiaTheme="minorEastAsia" w:hAnsi="Courier New" w:cs="Courier New"/>
                <w:color w:val="FF0000"/>
                <w:sz w:val="21"/>
                <w:szCs w:val="21"/>
              </w:rPr>
            </w:pPr>
            <w:r w:rsidRPr="00CC53E2">
              <w:rPr>
                <w:rFonts w:ascii="Courier New" w:eastAsiaTheme="minorEastAsia" w:hAnsi="Courier New" w:cs="Courier New"/>
                <w:color w:val="FF0000"/>
                <w:sz w:val="21"/>
                <w:szCs w:val="21"/>
              </w:rPr>
              <w:t>names(tab)[tab== max(tab)]</w:t>
            </w:r>
          </w:p>
          <w:p w14:paraId="08EA1370" w14:textId="77777777" w:rsidR="00C92064" w:rsidRPr="00CC53E2" w:rsidRDefault="00C92064" w:rsidP="00CC53E2">
            <w:pPr>
              <w:jc w:val="both"/>
              <w:rPr>
                <w:rFonts w:ascii="Courier New" w:eastAsiaTheme="minorEastAsia" w:hAnsi="Courier New" w:cs="Courier New"/>
                <w:color w:val="FF0000"/>
                <w:sz w:val="21"/>
                <w:szCs w:val="21"/>
              </w:rPr>
            </w:pPr>
          </w:p>
        </w:tc>
      </w:tr>
    </w:tbl>
    <w:p w14:paraId="506046AE" w14:textId="77777777" w:rsidR="00C92064" w:rsidRDefault="00C92064" w:rsidP="00397E35">
      <w:pPr>
        <w:spacing w:after="0" w:line="360" w:lineRule="auto"/>
        <w:jc w:val="both"/>
        <w:rPr>
          <w:rFonts w:eastAsiaTheme="minorEastAsia"/>
          <w:sz w:val="24"/>
          <w:szCs w:val="24"/>
        </w:rPr>
      </w:pPr>
    </w:p>
    <w:p w14:paraId="188470B5" w14:textId="77777777" w:rsidR="00397E35" w:rsidRPr="00CC53E2" w:rsidRDefault="00B90ECD" w:rsidP="00CC53E2">
      <w:pPr>
        <w:pStyle w:val="Ttulo3"/>
        <w:spacing w:before="360" w:after="240"/>
        <w:rPr>
          <w:rFonts w:asciiTheme="minorHAnsi" w:hAnsiTheme="minorHAnsi"/>
          <w:color w:val="auto"/>
          <w:sz w:val="32"/>
          <w:szCs w:val="32"/>
        </w:rPr>
      </w:pPr>
      <w:bookmarkStart w:id="75" w:name="_Toc5149986"/>
      <w:r w:rsidRPr="00CC53E2">
        <w:rPr>
          <w:rFonts w:asciiTheme="minorHAnsi" w:hAnsiTheme="minorHAnsi"/>
          <w:color w:val="auto"/>
          <w:sz w:val="32"/>
          <w:szCs w:val="32"/>
        </w:rPr>
        <w:t xml:space="preserve">2.6 </w:t>
      </w:r>
      <w:r w:rsidR="00397E35" w:rsidRPr="00CC53E2">
        <w:rPr>
          <w:rFonts w:asciiTheme="minorHAnsi" w:hAnsiTheme="minorHAnsi"/>
          <w:color w:val="auto"/>
          <w:sz w:val="32"/>
          <w:szCs w:val="32"/>
        </w:rPr>
        <w:t>Moda (dados agrupados)</w:t>
      </w:r>
      <w:bookmarkEnd w:id="75"/>
    </w:p>
    <w:p w14:paraId="2BE48E05" w14:textId="77777777" w:rsidR="00397E35" w:rsidRPr="00CC53E2" w:rsidRDefault="00397E35" w:rsidP="00CC53E2">
      <w:pPr>
        <w:spacing w:before="240" w:after="120" w:line="360" w:lineRule="auto"/>
        <w:jc w:val="both"/>
        <w:rPr>
          <w:b/>
          <w:sz w:val="28"/>
          <w:szCs w:val="28"/>
        </w:rPr>
      </w:pPr>
      <w:r w:rsidRPr="00CC53E2">
        <w:rPr>
          <w:b/>
          <w:sz w:val="28"/>
          <w:szCs w:val="28"/>
        </w:rPr>
        <w:t>Dados discretos</w:t>
      </w:r>
    </w:p>
    <w:p w14:paraId="7A292D7B" w14:textId="77777777" w:rsidR="00397E35" w:rsidRDefault="00397E35" w:rsidP="003508F7">
      <w:pPr>
        <w:spacing w:after="240" w:line="360" w:lineRule="auto"/>
        <w:jc w:val="both"/>
        <w:rPr>
          <w:sz w:val="24"/>
          <w:szCs w:val="24"/>
        </w:rPr>
      </w:pPr>
      <w:r w:rsidRPr="00CC53E2">
        <w:rPr>
          <w:sz w:val="24"/>
          <w:szCs w:val="24"/>
        </w:rPr>
        <w:lastRenderedPageBreak/>
        <w:tab/>
        <w:t xml:space="preserve">Para dados quantitativos discretos agrupados em uma tabela de distribuição de frequências </w:t>
      </w:r>
      <w:r w:rsidR="003508F7" w:rsidRPr="00CC53E2">
        <w:rPr>
          <w:sz w:val="24"/>
          <w:szCs w:val="24"/>
        </w:rPr>
        <w:t>a</w:t>
      </w:r>
      <w:r w:rsidRPr="00CC53E2">
        <w:rPr>
          <w:sz w:val="24"/>
          <w:szCs w:val="24"/>
        </w:rPr>
        <w:t xml:space="preserve"> moda é o valor </w:t>
      </w:r>
      <w:r w:rsidR="003508F7" w:rsidRPr="00CC53E2">
        <w:rPr>
          <w:sz w:val="24"/>
          <w:szCs w:val="24"/>
        </w:rPr>
        <w:t>que tem</w:t>
      </w:r>
      <w:r w:rsidRPr="00CC53E2">
        <w:rPr>
          <w:sz w:val="24"/>
          <w:szCs w:val="24"/>
        </w:rPr>
        <w:t xml:space="preserve"> a maior frequência (valor que ocorre maior número de vezes).</w:t>
      </w:r>
    </w:p>
    <w:p w14:paraId="18C2B575" w14:textId="77777777" w:rsidR="003508F7" w:rsidRPr="003508F7" w:rsidRDefault="003508F7" w:rsidP="00523750">
      <w:pPr>
        <w:spacing w:before="240" w:after="120" w:line="360" w:lineRule="auto"/>
        <w:jc w:val="both"/>
        <w:rPr>
          <w:b/>
          <w:sz w:val="28"/>
          <w:szCs w:val="28"/>
        </w:rPr>
      </w:pPr>
      <w:r w:rsidRPr="00CC53E2">
        <w:rPr>
          <w:b/>
          <w:sz w:val="28"/>
          <w:szCs w:val="28"/>
        </w:rPr>
        <w:t>Exemplo</w:t>
      </w:r>
    </w:p>
    <w:p w14:paraId="00B80108" w14:textId="77777777" w:rsidR="003508F7" w:rsidRDefault="003508F7" w:rsidP="003508F7">
      <w:pPr>
        <w:spacing w:after="240" w:line="360" w:lineRule="auto"/>
        <w:jc w:val="both"/>
        <w:rPr>
          <w:sz w:val="24"/>
          <w:szCs w:val="24"/>
        </w:rPr>
      </w:pPr>
      <w:r>
        <w:rPr>
          <w:sz w:val="24"/>
          <w:szCs w:val="24"/>
        </w:rPr>
        <w:tab/>
        <w:t xml:space="preserve">Considere os dados discretos agrupados na Tabela 2.7. </w:t>
      </w:r>
    </w:p>
    <w:p w14:paraId="2E0C33E0" w14:textId="77777777" w:rsidR="003508F7" w:rsidRPr="00395C9C" w:rsidRDefault="003508F7" w:rsidP="003508F7">
      <w:pPr>
        <w:pStyle w:val="Legenda"/>
        <w:keepNext/>
        <w:spacing w:before="120" w:after="120"/>
        <w:jc w:val="both"/>
        <w:rPr>
          <w:b w:val="0"/>
          <w:color w:val="auto"/>
          <w:sz w:val="20"/>
          <w:szCs w:val="20"/>
        </w:rPr>
      </w:pPr>
      <w:r>
        <w:rPr>
          <w:color w:val="auto"/>
          <w:sz w:val="20"/>
          <w:szCs w:val="20"/>
        </w:rPr>
        <w:t>Tabela</w:t>
      </w:r>
      <w:r w:rsidRPr="001B6E5F">
        <w:rPr>
          <w:color w:val="auto"/>
          <w:sz w:val="20"/>
          <w:szCs w:val="20"/>
        </w:rPr>
        <w:t xml:space="preserve"> </w:t>
      </w:r>
      <w:r>
        <w:rPr>
          <w:color w:val="auto"/>
          <w:sz w:val="20"/>
          <w:szCs w:val="20"/>
        </w:rPr>
        <w:t xml:space="preserve">2.7. </w:t>
      </w:r>
      <w:r>
        <w:rPr>
          <w:b w:val="0"/>
          <w:color w:val="auto"/>
          <w:sz w:val="20"/>
          <w:szCs w:val="20"/>
        </w:rPr>
        <w:t xml:space="preserve">Dados discretos agrupados em uma distribuição de frequências </w:t>
      </w:r>
    </w:p>
    <w:tbl>
      <w:tblPr>
        <w:tblW w:w="5000" w:type="pct"/>
        <w:tblCellMar>
          <w:left w:w="70" w:type="dxa"/>
          <w:right w:w="70" w:type="dxa"/>
        </w:tblCellMar>
        <w:tblLook w:val="04A0" w:firstRow="1" w:lastRow="0" w:firstColumn="1" w:lastColumn="0" w:noHBand="0" w:noVBand="1"/>
      </w:tblPr>
      <w:tblGrid>
        <w:gridCol w:w="4252"/>
        <w:gridCol w:w="4252"/>
      </w:tblGrid>
      <w:tr w:rsidR="00622D0C" w:rsidRPr="00CC53E2" w14:paraId="49D97EB1" w14:textId="77777777" w:rsidTr="0085778A">
        <w:trPr>
          <w:trHeight w:val="300"/>
        </w:trPr>
        <w:tc>
          <w:tcPr>
            <w:tcW w:w="2500" w:type="pct"/>
            <w:tcBorders>
              <w:top w:val="single" w:sz="4" w:space="0" w:color="auto"/>
              <w:left w:val="nil"/>
              <w:bottom w:val="single" w:sz="4" w:space="0" w:color="auto"/>
              <w:right w:val="nil"/>
            </w:tcBorders>
            <w:shd w:val="clear" w:color="auto" w:fill="auto"/>
            <w:noWrap/>
            <w:vAlign w:val="bottom"/>
            <w:hideMark/>
          </w:tcPr>
          <w:p w14:paraId="252ED30C" w14:textId="77777777" w:rsidR="00622D0C" w:rsidRPr="00CC53E2" w:rsidRDefault="00622D0C" w:rsidP="00CC53E2">
            <w:pPr>
              <w:spacing w:before="40" w:after="40" w:line="240" w:lineRule="auto"/>
              <w:jc w:val="center"/>
              <w:rPr>
                <w:rFonts w:ascii="Cambria Math" w:eastAsia="Times New Roman" w:cs="Times New Roman"/>
                <w:color w:val="000000"/>
                <w:sz w:val="24"/>
                <w:szCs w:val="24"/>
                <w:lang w:eastAsia="pt-BR"/>
                <w:oMath/>
              </w:rPr>
            </w:pPr>
            <w:r w:rsidRPr="00CC53E2">
              <w:rPr>
                <w:rFonts w:eastAsiaTheme="minorEastAsia"/>
                <w:b/>
                <w:color w:val="000000"/>
                <w:sz w:val="24"/>
                <w:szCs w:val="24"/>
                <w:lang w:eastAsia="pt-BR"/>
              </w:rPr>
              <w:t>Dados</w:t>
            </w:r>
            <m:oMath>
              <m:r>
                <m:rPr>
                  <m:sty m:val="bi"/>
                </m:rPr>
                <w:rPr>
                  <w:rFonts w:ascii="Cambria Math" w:eastAsia="Times New Roman" w:cs="Times New Roman"/>
                  <w:color w:val="000000"/>
                  <w:sz w:val="24"/>
                  <w:szCs w:val="24"/>
                  <w:lang w:eastAsia="pt-BR"/>
                </w:rPr>
                <m:t xml:space="preserve"> (</m:t>
              </m:r>
              <m:sSub>
                <m:sSubPr>
                  <m:ctrlPr>
                    <w:rPr>
                      <w:rFonts w:ascii="Cambria Math" w:eastAsia="Times New Roman" w:hAnsi="Cambria Math" w:cs="Times New Roman"/>
                      <w:b/>
                      <w:i/>
                      <w:color w:val="000000"/>
                      <w:sz w:val="24"/>
                      <w:szCs w:val="24"/>
                      <w:lang w:eastAsia="pt-BR"/>
                    </w:rPr>
                  </m:ctrlPr>
                </m:sSubPr>
                <m:e>
                  <m:r>
                    <m:rPr>
                      <m:sty m:val="bi"/>
                    </m:rPr>
                    <w:rPr>
                      <w:rFonts w:ascii="Cambria Math" w:eastAsia="Times New Roman" w:hAnsi="Cambria Math" w:cs="Times New Roman"/>
                      <w:color w:val="000000"/>
                      <w:sz w:val="24"/>
                      <w:szCs w:val="24"/>
                      <w:lang w:eastAsia="pt-BR"/>
                    </w:rPr>
                    <m:t>x</m:t>
                  </m:r>
                </m:e>
                <m:sub>
                  <m:r>
                    <m:rPr>
                      <m:sty m:val="bi"/>
                    </m:rPr>
                    <w:rPr>
                      <w:rFonts w:ascii="Cambria Math" w:eastAsia="Times New Roman" w:hAnsi="Cambria Math" w:cs="Times New Roman"/>
                      <w:color w:val="000000"/>
                      <w:sz w:val="24"/>
                      <w:szCs w:val="24"/>
                      <w:lang w:eastAsia="pt-BR"/>
                    </w:rPr>
                    <m:t>i</m:t>
                  </m:r>
                </m:sub>
              </m:sSub>
              <m:r>
                <m:rPr>
                  <m:sty m:val="bi"/>
                </m:rPr>
                <w:rPr>
                  <w:rFonts w:ascii="Cambria Math" w:eastAsia="Times New Roman" w:cs="Times New Roman"/>
                  <w:color w:val="000000"/>
                  <w:sz w:val="24"/>
                  <w:szCs w:val="24"/>
                  <w:lang w:eastAsia="pt-BR"/>
                </w:rPr>
                <m:t>)</m:t>
              </m:r>
            </m:oMath>
          </w:p>
        </w:tc>
        <w:tc>
          <w:tcPr>
            <w:tcW w:w="2500" w:type="pct"/>
            <w:tcBorders>
              <w:top w:val="single" w:sz="4" w:space="0" w:color="auto"/>
              <w:left w:val="nil"/>
              <w:bottom w:val="single" w:sz="4" w:space="0" w:color="auto"/>
              <w:right w:val="nil"/>
            </w:tcBorders>
            <w:shd w:val="clear" w:color="auto" w:fill="auto"/>
            <w:noWrap/>
            <w:vAlign w:val="bottom"/>
            <w:hideMark/>
          </w:tcPr>
          <w:p w14:paraId="10633AF5" w14:textId="77777777" w:rsidR="00622D0C" w:rsidRPr="00CC53E2" w:rsidRDefault="00622D0C" w:rsidP="00CC53E2">
            <w:pPr>
              <w:spacing w:before="40" w:after="40" w:line="240" w:lineRule="auto"/>
              <w:jc w:val="center"/>
              <w:rPr>
                <w:rFonts w:ascii="Cambria Math" w:eastAsia="Times New Roman" w:cs="Times New Roman"/>
                <w:color w:val="000000"/>
                <w:sz w:val="24"/>
                <w:szCs w:val="24"/>
                <w:lang w:eastAsia="pt-BR"/>
                <w:oMath/>
              </w:rPr>
            </w:pPr>
            <w:r w:rsidRPr="00CC53E2">
              <w:rPr>
                <w:rFonts w:eastAsiaTheme="minorEastAsia"/>
                <w:b/>
                <w:color w:val="000000"/>
                <w:sz w:val="24"/>
                <w:szCs w:val="24"/>
                <w:lang w:eastAsia="pt-BR"/>
              </w:rPr>
              <w:t>Frequência</w:t>
            </w:r>
            <m:oMath>
              <m:r>
                <m:rPr>
                  <m:sty m:val="bi"/>
                </m:rPr>
                <w:rPr>
                  <w:rFonts w:ascii="Cambria Math" w:eastAsia="Times New Roman" w:cs="Times New Roman"/>
                  <w:color w:val="000000"/>
                  <w:sz w:val="24"/>
                  <w:szCs w:val="24"/>
                  <w:lang w:eastAsia="pt-BR"/>
                </w:rPr>
                <m:t xml:space="preserve"> (</m:t>
              </m:r>
              <m:sSub>
                <m:sSubPr>
                  <m:ctrlPr>
                    <w:rPr>
                      <w:rFonts w:ascii="Cambria Math" w:eastAsia="Times New Roman" w:hAnsi="Cambria Math" w:cs="Times New Roman"/>
                      <w:b/>
                      <w:i/>
                      <w:color w:val="000000"/>
                      <w:sz w:val="24"/>
                      <w:szCs w:val="24"/>
                      <w:lang w:eastAsia="pt-BR"/>
                    </w:rPr>
                  </m:ctrlPr>
                </m:sSubPr>
                <m:e>
                  <m:r>
                    <m:rPr>
                      <m:sty m:val="bi"/>
                    </m:rPr>
                    <w:rPr>
                      <w:rFonts w:ascii="Cambria Math" w:eastAsia="Times New Roman" w:hAnsi="Cambria Math" w:cs="Times New Roman"/>
                      <w:color w:val="000000"/>
                      <w:sz w:val="24"/>
                      <w:szCs w:val="24"/>
                      <w:lang w:eastAsia="pt-BR"/>
                    </w:rPr>
                    <m:t>f</m:t>
                  </m:r>
                </m:e>
                <m:sub>
                  <m:r>
                    <m:rPr>
                      <m:sty m:val="bi"/>
                    </m:rPr>
                    <w:rPr>
                      <w:rFonts w:ascii="Cambria Math" w:eastAsia="Times New Roman" w:hAnsi="Cambria Math" w:cs="Times New Roman"/>
                      <w:color w:val="000000"/>
                      <w:sz w:val="24"/>
                      <w:szCs w:val="24"/>
                      <w:lang w:eastAsia="pt-BR"/>
                    </w:rPr>
                    <m:t>i</m:t>
                  </m:r>
                </m:sub>
              </m:sSub>
              <m:r>
                <m:rPr>
                  <m:sty m:val="bi"/>
                </m:rPr>
                <w:rPr>
                  <w:rFonts w:ascii="Cambria Math" w:eastAsia="Times New Roman" w:cs="Times New Roman"/>
                  <w:color w:val="000000"/>
                  <w:sz w:val="24"/>
                  <w:szCs w:val="24"/>
                  <w:lang w:eastAsia="pt-BR"/>
                </w:rPr>
                <m:t>)</m:t>
              </m:r>
            </m:oMath>
          </w:p>
        </w:tc>
      </w:tr>
      <w:tr w:rsidR="00622D0C" w:rsidRPr="00622D0C" w14:paraId="2F57900D" w14:textId="77777777" w:rsidTr="0085778A">
        <w:trPr>
          <w:trHeight w:val="300"/>
        </w:trPr>
        <w:tc>
          <w:tcPr>
            <w:tcW w:w="2500" w:type="pct"/>
            <w:tcBorders>
              <w:top w:val="nil"/>
              <w:left w:val="nil"/>
              <w:bottom w:val="nil"/>
              <w:right w:val="nil"/>
            </w:tcBorders>
            <w:shd w:val="clear" w:color="auto" w:fill="auto"/>
            <w:noWrap/>
            <w:vAlign w:val="bottom"/>
            <w:hideMark/>
          </w:tcPr>
          <w:p w14:paraId="37DE188B" w14:textId="77777777" w:rsidR="00622D0C" w:rsidRPr="00622D0C" w:rsidRDefault="00622D0C" w:rsidP="00CC53E2">
            <w:pPr>
              <w:spacing w:before="40" w:after="40" w:line="240" w:lineRule="auto"/>
              <w:contextualSpacing/>
              <w:jc w:val="center"/>
              <w:rPr>
                <w:rFonts w:ascii="Cambria Math" w:eastAsia="Times New Roman" w:cs="Times New Roman"/>
                <w:color w:val="000000"/>
                <w:sz w:val="24"/>
                <w:szCs w:val="24"/>
                <w:lang w:eastAsia="pt-BR"/>
                <w:oMath/>
              </w:rPr>
            </w:pPr>
            <m:oMathPara>
              <m:oMath>
                <m:r>
                  <w:rPr>
                    <w:rFonts w:ascii="Cambria Math" w:eastAsia="Times New Roman" w:cs="Times New Roman"/>
                    <w:color w:val="000000"/>
                    <w:sz w:val="24"/>
                    <w:szCs w:val="24"/>
                    <w:lang w:eastAsia="pt-BR"/>
                  </w:rPr>
                  <m:t>0</m:t>
                </m:r>
              </m:oMath>
            </m:oMathPara>
          </w:p>
        </w:tc>
        <w:tc>
          <w:tcPr>
            <w:tcW w:w="2500" w:type="pct"/>
            <w:tcBorders>
              <w:top w:val="nil"/>
              <w:left w:val="nil"/>
              <w:bottom w:val="nil"/>
              <w:right w:val="nil"/>
            </w:tcBorders>
            <w:shd w:val="clear" w:color="auto" w:fill="auto"/>
            <w:noWrap/>
            <w:vAlign w:val="bottom"/>
            <w:hideMark/>
          </w:tcPr>
          <w:p w14:paraId="5E604C2F" w14:textId="77777777" w:rsidR="00622D0C" w:rsidRPr="00622D0C" w:rsidRDefault="00622D0C" w:rsidP="00CC53E2">
            <w:pPr>
              <w:spacing w:before="40" w:after="40" w:line="240" w:lineRule="auto"/>
              <w:contextualSpacing/>
              <w:jc w:val="center"/>
              <w:rPr>
                <w:rFonts w:ascii="Cambria Math" w:eastAsia="Times New Roman" w:cs="Times New Roman"/>
                <w:color w:val="000000"/>
                <w:sz w:val="24"/>
                <w:szCs w:val="24"/>
                <w:lang w:eastAsia="pt-BR"/>
                <w:oMath/>
              </w:rPr>
            </w:pPr>
            <m:oMathPara>
              <m:oMath>
                <m:r>
                  <w:rPr>
                    <w:rFonts w:ascii="Cambria Math" w:eastAsia="Times New Roman" w:cs="Times New Roman"/>
                    <w:color w:val="000000"/>
                    <w:sz w:val="24"/>
                    <w:szCs w:val="24"/>
                    <w:lang w:eastAsia="pt-BR"/>
                  </w:rPr>
                  <m:t>2</m:t>
                </m:r>
              </m:oMath>
            </m:oMathPara>
          </w:p>
        </w:tc>
      </w:tr>
      <w:tr w:rsidR="00622D0C" w:rsidRPr="00622D0C" w14:paraId="72AED920" w14:textId="77777777" w:rsidTr="0085778A">
        <w:trPr>
          <w:trHeight w:val="300"/>
        </w:trPr>
        <w:tc>
          <w:tcPr>
            <w:tcW w:w="2500" w:type="pct"/>
            <w:tcBorders>
              <w:top w:val="nil"/>
              <w:left w:val="nil"/>
              <w:bottom w:val="nil"/>
              <w:right w:val="nil"/>
            </w:tcBorders>
            <w:shd w:val="clear" w:color="auto" w:fill="auto"/>
            <w:noWrap/>
            <w:vAlign w:val="bottom"/>
            <w:hideMark/>
          </w:tcPr>
          <w:p w14:paraId="4D3E088E" w14:textId="77777777" w:rsidR="00622D0C" w:rsidRPr="00622D0C" w:rsidRDefault="00622D0C" w:rsidP="00CC53E2">
            <w:pPr>
              <w:spacing w:before="40" w:after="40" w:line="240" w:lineRule="auto"/>
              <w:contextualSpacing/>
              <w:jc w:val="center"/>
              <w:rPr>
                <w:rFonts w:ascii="Cambria Math" w:eastAsia="Times New Roman" w:cs="Times New Roman"/>
                <w:color w:val="000000"/>
                <w:sz w:val="24"/>
                <w:szCs w:val="24"/>
                <w:lang w:eastAsia="pt-BR"/>
                <w:oMath/>
              </w:rPr>
            </w:pPr>
            <m:oMathPara>
              <m:oMath>
                <m:r>
                  <w:rPr>
                    <w:rFonts w:ascii="Cambria Math" w:eastAsia="Times New Roman" w:cs="Times New Roman"/>
                    <w:color w:val="000000"/>
                    <w:sz w:val="24"/>
                    <w:szCs w:val="24"/>
                    <w:lang w:eastAsia="pt-BR"/>
                  </w:rPr>
                  <m:t>1</m:t>
                </m:r>
              </m:oMath>
            </m:oMathPara>
          </w:p>
        </w:tc>
        <w:tc>
          <w:tcPr>
            <w:tcW w:w="2500" w:type="pct"/>
            <w:tcBorders>
              <w:top w:val="nil"/>
              <w:left w:val="nil"/>
              <w:bottom w:val="nil"/>
              <w:right w:val="nil"/>
            </w:tcBorders>
            <w:shd w:val="clear" w:color="auto" w:fill="auto"/>
            <w:noWrap/>
            <w:vAlign w:val="bottom"/>
            <w:hideMark/>
          </w:tcPr>
          <w:p w14:paraId="5FDB1483" w14:textId="77777777" w:rsidR="00622D0C" w:rsidRPr="00622D0C" w:rsidRDefault="00622D0C" w:rsidP="00CC53E2">
            <w:pPr>
              <w:spacing w:before="40" w:after="40" w:line="240" w:lineRule="auto"/>
              <w:contextualSpacing/>
              <w:jc w:val="center"/>
              <w:rPr>
                <w:rFonts w:ascii="Cambria Math" w:eastAsia="Times New Roman" w:cs="Times New Roman"/>
                <w:color w:val="000000"/>
                <w:sz w:val="24"/>
                <w:szCs w:val="24"/>
                <w:lang w:eastAsia="pt-BR"/>
                <w:oMath/>
              </w:rPr>
            </w:pPr>
            <m:oMathPara>
              <m:oMath>
                <m:r>
                  <w:rPr>
                    <w:rFonts w:ascii="Cambria Math" w:eastAsia="Times New Roman" w:cs="Times New Roman"/>
                    <w:color w:val="000000"/>
                    <w:sz w:val="24"/>
                    <w:szCs w:val="24"/>
                    <w:lang w:eastAsia="pt-BR"/>
                  </w:rPr>
                  <m:t>0</m:t>
                </m:r>
              </m:oMath>
            </m:oMathPara>
          </w:p>
        </w:tc>
      </w:tr>
      <w:tr w:rsidR="00622D0C" w:rsidRPr="00622D0C" w14:paraId="74113E2A" w14:textId="77777777" w:rsidTr="0085778A">
        <w:trPr>
          <w:trHeight w:val="300"/>
        </w:trPr>
        <w:tc>
          <w:tcPr>
            <w:tcW w:w="2500" w:type="pct"/>
            <w:tcBorders>
              <w:top w:val="nil"/>
              <w:left w:val="nil"/>
              <w:bottom w:val="nil"/>
              <w:right w:val="nil"/>
            </w:tcBorders>
            <w:shd w:val="clear" w:color="auto" w:fill="auto"/>
            <w:noWrap/>
            <w:vAlign w:val="bottom"/>
            <w:hideMark/>
          </w:tcPr>
          <w:p w14:paraId="38CCA446" w14:textId="77777777" w:rsidR="00622D0C" w:rsidRPr="00622D0C" w:rsidRDefault="00622D0C" w:rsidP="00CC53E2">
            <w:pPr>
              <w:spacing w:before="40" w:after="40" w:line="240" w:lineRule="auto"/>
              <w:contextualSpacing/>
              <w:jc w:val="center"/>
              <w:rPr>
                <w:rFonts w:ascii="Cambria Math" w:eastAsia="Times New Roman" w:cs="Times New Roman"/>
                <w:color w:val="000000"/>
                <w:sz w:val="24"/>
                <w:szCs w:val="24"/>
                <w:lang w:eastAsia="pt-BR"/>
                <w:oMath/>
              </w:rPr>
            </w:pPr>
            <m:oMathPara>
              <m:oMath>
                <m:r>
                  <w:rPr>
                    <w:rFonts w:ascii="Cambria Math" w:eastAsia="Times New Roman" w:cs="Times New Roman"/>
                    <w:color w:val="000000"/>
                    <w:sz w:val="24"/>
                    <w:szCs w:val="24"/>
                    <w:lang w:eastAsia="pt-BR"/>
                  </w:rPr>
                  <m:t>2</m:t>
                </m:r>
              </m:oMath>
            </m:oMathPara>
          </w:p>
        </w:tc>
        <w:tc>
          <w:tcPr>
            <w:tcW w:w="2500" w:type="pct"/>
            <w:tcBorders>
              <w:top w:val="nil"/>
              <w:left w:val="nil"/>
              <w:bottom w:val="nil"/>
              <w:right w:val="nil"/>
            </w:tcBorders>
            <w:shd w:val="clear" w:color="auto" w:fill="auto"/>
            <w:noWrap/>
            <w:vAlign w:val="bottom"/>
            <w:hideMark/>
          </w:tcPr>
          <w:p w14:paraId="1DC6F0D1" w14:textId="77777777" w:rsidR="00622D0C" w:rsidRPr="00622D0C" w:rsidRDefault="00622D0C" w:rsidP="00CC53E2">
            <w:pPr>
              <w:spacing w:before="40" w:after="40" w:line="240" w:lineRule="auto"/>
              <w:contextualSpacing/>
              <w:jc w:val="center"/>
              <w:rPr>
                <w:rFonts w:ascii="Cambria Math" w:eastAsia="Times New Roman" w:cs="Times New Roman"/>
                <w:color w:val="000000"/>
                <w:sz w:val="24"/>
                <w:szCs w:val="24"/>
                <w:lang w:eastAsia="pt-BR"/>
                <w:oMath/>
              </w:rPr>
            </w:pPr>
            <m:oMathPara>
              <m:oMath>
                <m:r>
                  <w:rPr>
                    <w:rFonts w:ascii="Cambria Math" w:eastAsia="Times New Roman" w:cs="Times New Roman"/>
                    <w:color w:val="000000"/>
                    <w:sz w:val="24"/>
                    <w:szCs w:val="24"/>
                    <w:lang w:eastAsia="pt-BR"/>
                  </w:rPr>
                  <m:t>1</m:t>
                </m:r>
              </m:oMath>
            </m:oMathPara>
          </w:p>
        </w:tc>
      </w:tr>
      <w:tr w:rsidR="00622D0C" w:rsidRPr="00622D0C" w14:paraId="66044634" w14:textId="77777777" w:rsidTr="0085778A">
        <w:trPr>
          <w:trHeight w:val="300"/>
        </w:trPr>
        <w:tc>
          <w:tcPr>
            <w:tcW w:w="2500" w:type="pct"/>
            <w:tcBorders>
              <w:top w:val="nil"/>
              <w:left w:val="nil"/>
              <w:bottom w:val="nil"/>
              <w:right w:val="nil"/>
            </w:tcBorders>
            <w:shd w:val="clear" w:color="auto" w:fill="auto"/>
            <w:noWrap/>
            <w:vAlign w:val="bottom"/>
            <w:hideMark/>
          </w:tcPr>
          <w:p w14:paraId="548AD2F5" w14:textId="77777777" w:rsidR="00622D0C" w:rsidRPr="00622D0C" w:rsidRDefault="00622D0C" w:rsidP="00CC53E2">
            <w:pPr>
              <w:spacing w:before="40" w:after="40" w:line="240" w:lineRule="auto"/>
              <w:contextualSpacing/>
              <w:jc w:val="center"/>
              <w:rPr>
                <w:rFonts w:ascii="Cambria Math" w:eastAsia="Times New Roman" w:cs="Times New Roman"/>
                <w:color w:val="000000"/>
                <w:sz w:val="24"/>
                <w:szCs w:val="24"/>
                <w:lang w:eastAsia="pt-BR"/>
                <w:oMath/>
              </w:rPr>
            </w:pPr>
            <m:oMathPara>
              <m:oMath>
                <m:r>
                  <w:rPr>
                    <w:rFonts w:ascii="Cambria Math" w:eastAsia="Times New Roman" w:cs="Times New Roman"/>
                    <w:color w:val="000000"/>
                    <w:sz w:val="24"/>
                    <w:szCs w:val="24"/>
                    <w:lang w:eastAsia="pt-BR"/>
                  </w:rPr>
                  <m:t>3</m:t>
                </m:r>
              </m:oMath>
            </m:oMathPara>
          </w:p>
        </w:tc>
        <w:tc>
          <w:tcPr>
            <w:tcW w:w="2500" w:type="pct"/>
            <w:tcBorders>
              <w:top w:val="nil"/>
              <w:left w:val="nil"/>
              <w:bottom w:val="nil"/>
              <w:right w:val="nil"/>
            </w:tcBorders>
            <w:shd w:val="clear" w:color="auto" w:fill="auto"/>
            <w:noWrap/>
            <w:vAlign w:val="bottom"/>
            <w:hideMark/>
          </w:tcPr>
          <w:p w14:paraId="6CCBEB06" w14:textId="77777777" w:rsidR="00622D0C" w:rsidRPr="00622D0C" w:rsidRDefault="00622D0C" w:rsidP="00CC53E2">
            <w:pPr>
              <w:spacing w:before="40" w:after="40" w:line="240" w:lineRule="auto"/>
              <w:contextualSpacing/>
              <w:jc w:val="center"/>
              <w:rPr>
                <w:rFonts w:ascii="Cambria Math" w:eastAsia="Times New Roman" w:cs="Times New Roman"/>
                <w:color w:val="000000"/>
                <w:sz w:val="24"/>
                <w:szCs w:val="24"/>
                <w:lang w:eastAsia="pt-BR"/>
                <w:oMath/>
              </w:rPr>
            </w:pPr>
            <m:oMathPara>
              <m:oMath>
                <m:r>
                  <w:rPr>
                    <w:rFonts w:ascii="Cambria Math" w:eastAsia="Times New Roman" w:cs="Times New Roman"/>
                    <w:color w:val="000000"/>
                    <w:sz w:val="24"/>
                    <w:szCs w:val="24"/>
                    <w:lang w:eastAsia="pt-BR"/>
                  </w:rPr>
                  <m:t>1</m:t>
                </m:r>
              </m:oMath>
            </m:oMathPara>
          </w:p>
        </w:tc>
      </w:tr>
      <w:tr w:rsidR="00622D0C" w:rsidRPr="00622D0C" w14:paraId="73116C86" w14:textId="77777777" w:rsidTr="0085778A">
        <w:trPr>
          <w:trHeight w:val="300"/>
        </w:trPr>
        <w:tc>
          <w:tcPr>
            <w:tcW w:w="2500" w:type="pct"/>
            <w:tcBorders>
              <w:top w:val="nil"/>
              <w:left w:val="nil"/>
              <w:bottom w:val="nil"/>
              <w:right w:val="nil"/>
            </w:tcBorders>
            <w:shd w:val="clear" w:color="auto" w:fill="auto"/>
            <w:noWrap/>
            <w:vAlign w:val="bottom"/>
            <w:hideMark/>
          </w:tcPr>
          <w:p w14:paraId="4D063100" w14:textId="77777777" w:rsidR="00622D0C" w:rsidRPr="00622D0C" w:rsidRDefault="00622D0C" w:rsidP="00CC53E2">
            <w:pPr>
              <w:spacing w:before="40" w:after="40" w:line="240" w:lineRule="auto"/>
              <w:contextualSpacing/>
              <w:jc w:val="center"/>
              <w:rPr>
                <w:rFonts w:ascii="Cambria Math" w:eastAsia="Times New Roman" w:cs="Times New Roman"/>
                <w:color w:val="000000"/>
                <w:sz w:val="24"/>
                <w:szCs w:val="24"/>
                <w:lang w:eastAsia="pt-BR"/>
                <w:oMath/>
              </w:rPr>
            </w:pPr>
            <m:oMathPara>
              <m:oMath>
                <m:r>
                  <w:rPr>
                    <w:rFonts w:ascii="Cambria Math" w:eastAsia="Times New Roman" w:cs="Times New Roman"/>
                    <w:color w:val="000000"/>
                    <w:sz w:val="24"/>
                    <w:szCs w:val="24"/>
                    <w:lang w:eastAsia="pt-BR"/>
                  </w:rPr>
                  <m:t>4</m:t>
                </m:r>
              </m:oMath>
            </m:oMathPara>
          </w:p>
        </w:tc>
        <w:tc>
          <w:tcPr>
            <w:tcW w:w="2500" w:type="pct"/>
            <w:tcBorders>
              <w:top w:val="nil"/>
              <w:left w:val="nil"/>
              <w:bottom w:val="nil"/>
              <w:right w:val="nil"/>
            </w:tcBorders>
            <w:shd w:val="clear" w:color="auto" w:fill="auto"/>
            <w:noWrap/>
            <w:vAlign w:val="bottom"/>
            <w:hideMark/>
          </w:tcPr>
          <w:p w14:paraId="0192AD5D" w14:textId="77777777" w:rsidR="00622D0C" w:rsidRPr="00622D0C" w:rsidRDefault="00622D0C" w:rsidP="00CC53E2">
            <w:pPr>
              <w:spacing w:before="40" w:after="40" w:line="240" w:lineRule="auto"/>
              <w:contextualSpacing/>
              <w:jc w:val="center"/>
              <w:rPr>
                <w:rFonts w:ascii="Cambria Math" w:eastAsia="Times New Roman" w:cs="Times New Roman"/>
                <w:color w:val="000000"/>
                <w:sz w:val="24"/>
                <w:szCs w:val="24"/>
                <w:lang w:eastAsia="pt-BR"/>
                <w:oMath/>
              </w:rPr>
            </w:pPr>
            <m:oMathPara>
              <m:oMath>
                <m:r>
                  <w:rPr>
                    <w:rFonts w:ascii="Cambria Math" w:eastAsia="Times New Roman" w:cs="Times New Roman"/>
                    <w:color w:val="000000"/>
                    <w:sz w:val="24"/>
                    <w:szCs w:val="24"/>
                    <w:lang w:eastAsia="pt-BR"/>
                  </w:rPr>
                  <m:t>1</m:t>
                </m:r>
              </m:oMath>
            </m:oMathPara>
          </w:p>
        </w:tc>
      </w:tr>
      <w:tr w:rsidR="00622D0C" w:rsidRPr="00622D0C" w14:paraId="1AF2E27D" w14:textId="77777777" w:rsidTr="0085778A">
        <w:trPr>
          <w:trHeight w:val="300"/>
        </w:trPr>
        <w:tc>
          <w:tcPr>
            <w:tcW w:w="2500" w:type="pct"/>
            <w:tcBorders>
              <w:top w:val="nil"/>
              <w:left w:val="nil"/>
              <w:bottom w:val="nil"/>
              <w:right w:val="nil"/>
            </w:tcBorders>
            <w:shd w:val="clear" w:color="auto" w:fill="auto"/>
            <w:noWrap/>
            <w:vAlign w:val="bottom"/>
            <w:hideMark/>
          </w:tcPr>
          <w:p w14:paraId="7E7D432B" w14:textId="77777777" w:rsidR="00622D0C" w:rsidRPr="00622D0C" w:rsidRDefault="00622D0C" w:rsidP="00CC53E2">
            <w:pPr>
              <w:spacing w:before="40" w:after="40" w:line="240" w:lineRule="auto"/>
              <w:contextualSpacing/>
              <w:jc w:val="center"/>
              <w:rPr>
                <w:rFonts w:ascii="Cambria Math" w:eastAsia="Times New Roman" w:cs="Times New Roman"/>
                <w:color w:val="000000"/>
                <w:sz w:val="24"/>
                <w:szCs w:val="24"/>
                <w:lang w:eastAsia="pt-BR"/>
                <w:oMath/>
              </w:rPr>
            </w:pPr>
            <m:oMathPara>
              <m:oMath>
                <m:r>
                  <w:rPr>
                    <w:rFonts w:ascii="Cambria Math" w:eastAsia="Times New Roman" w:cs="Times New Roman"/>
                    <w:color w:val="000000"/>
                    <w:sz w:val="24"/>
                    <w:szCs w:val="24"/>
                    <w:lang w:eastAsia="pt-BR"/>
                  </w:rPr>
                  <m:t>5</m:t>
                </m:r>
              </m:oMath>
            </m:oMathPara>
          </w:p>
        </w:tc>
        <w:tc>
          <w:tcPr>
            <w:tcW w:w="2500" w:type="pct"/>
            <w:tcBorders>
              <w:top w:val="nil"/>
              <w:left w:val="nil"/>
              <w:bottom w:val="nil"/>
              <w:right w:val="nil"/>
            </w:tcBorders>
            <w:shd w:val="clear" w:color="auto" w:fill="auto"/>
            <w:noWrap/>
            <w:vAlign w:val="bottom"/>
            <w:hideMark/>
          </w:tcPr>
          <w:p w14:paraId="2686C2FB" w14:textId="77777777" w:rsidR="00622D0C" w:rsidRPr="00622D0C" w:rsidRDefault="00622D0C" w:rsidP="00CC53E2">
            <w:pPr>
              <w:spacing w:before="40" w:after="40" w:line="240" w:lineRule="auto"/>
              <w:contextualSpacing/>
              <w:jc w:val="center"/>
              <w:rPr>
                <w:rFonts w:ascii="Cambria Math" w:eastAsia="Times New Roman" w:cs="Times New Roman"/>
                <w:color w:val="000000"/>
                <w:sz w:val="24"/>
                <w:szCs w:val="24"/>
                <w:lang w:eastAsia="pt-BR"/>
                <w:oMath/>
              </w:rPr>
            </w:pPr>
            <m:oMathPara>
              <m:oMath>
                <m:r>
                  <w:rPr>
                    <w:rFonts w:ascii="Cambria Math" w:eastAsia="Times New Roman" w:cs="Times New Roman"/>
                    <w:color w:val="000000"/>
                    <w:sz w:val="24"/>
                    <w:szCs w:val="24"/>
                    <w:lang w:eastAsia="pt-BR"/>
                  </w:rPr>
                  <m:t>1</m:t>
                </m:r>
              </m:oMath>
            </m:oMathPara>
          </w:p>
        </w:tc>
      </w:tr>
      <w:tr w:rsidR="00622D0C" w:rsidRPr="00622D0C" w14:paraId="1955D975" w14:textId="77777777" w:rsidTr="0085778A">
        <w:trPr>
          <w:trHeight w:val="300"/>
        </w:trPr>
        <w:tc>
          <w:tcPr>
            <w:tcW w:w="2500" w:type="pct"/>
            <w:tcBorders>
              <w:top w:val="nil"/>
              <w:left w:val="nil"/>
              <w:bottom w:val="nil"/>
              <w:right w:val="nil"/>
            </w:tcBorders>
            <w:shd w:val="clear" w:color="auto" w:fill="auto"/>
            <w:noWrap/>
            <w:vAlign w:val="bottom"/>
            <w:hideMark/>
          </w:tcPr>
          <w:p w14:paraId="72E79DF0" w14:textId="77777777" w:rsidR="00622D0C" w:rsidRPr="00622D0C" w:rsidRDefault="00622D0C" w:rsidP="00CC53E2">
            <w:pPr>
              <w:spacing w:before="40" w:after="40" w:line="240" w:lineRule="auto"/>
              <w:contextualSpacing/>
              <w:jc w:val="center"/>
              <w:rPr>
                <w:rFonts w:ascii="Cambria Math" w:eastAsia="Times New Roman" w:cs="Times New Roman"/>
                <w:color w:val="000000"/>
                <w:sz w:val="24"/>
                <w:szCs w:val="24"/>
                <w:lang w:eastAsia="pt-BR"/>
                <w:oMath/>
              </w:rPr>
            </w:pPr>
            <m:oMathPara>
              <m:oMath>
                <m:r>
                  <w:rPr>
                    <w:rFonts w:ascii="Cambria Math" w:eastAsia="Times New Roman" w:cs="Times New Roman"/>
                    <w:color w:val="000000"/>
                    <w:sz w:val="24"/>
                    <w:szCs w:val="24"/>
                    <w:lang w:eastAsia="pt-BR"/>
                  </w:rPr>
                  <m:t>6</m:t>
                </m:r>
              </m:oMath>
            </m:oMathPara>
          </w:p>
        </w:tc>
        <w:tc>
          <w:tcPr>
            <w:tcW w:w="2500" w:type="pct"/>
            <w:tcBorders>
              <w:top w:val="nil"/>
              <w:left w:val="nil"/>
              <w:bottom w:val="nil"/>
              <w:right w:val="nil"/>
            </w:tcBorders>
            <w:shd w:val="clear" w:color="auto" w:fill="auto"/>
            <w:noWrap/>
            <w:vAlign w:val="bottom"/>
            <w:hideMark/>
          </w:tcPr>
          <w:p w14:paraId="3AA2F9CC" w14:textId="77777777" w:rsidR="00622D0C" w:rsidRPr="00622D0C" w:rsidRDefault="00622D0C" w:rsidP="00CC53E2">
            <w:pPr>
              <w:spacing w:before="40" w:after="40" w:line="240" w:lineRule="auto"/>
              <w:contextualSpacing/>
              <w:jc w:val="center"/>
              <w:rPr>
                <w:rFonts w:ascii="Cambria Math" w:eastAsia="Times New Roman" w:cs="Times New Roman"/>
                <w:color w:val="000000"/>
                <w:sz w:val="24"/>
                <w:szCs w:val="24"/>
                <w:lang w:eastAsia="pt-BR"/>
                <w:oMath/>
              </w:rPr>
            </w:pPr>
            <m:oMathPara>
              <m:oMath>
                <m:r>
                  <w:rPr>
                    <w:rFonts w:ascii="Cambria Math" w:eastAsia="Times New Roman" w:cs="Times New Roman"/>
                    <w:color w:val="000000"/>
                    <w:sz w:val="24"/>
                    <w:szCs w:val="24"/>
                    <w:lang w:eastAsia="pt-BR"/>
                  </w:rPr>
                  <m:t>1</m:t>
                </m:r>
              </m:oMath>
            </m:oMathPara>
          </w:p>
        </w:tc>
      </w:tr>
      <w:tr w:rsidR="00622D0C" w:rsidRPr="00622D0C" w14:paraId="6F122411" w14:textId="77777777" w:rsidTr="0085778A">
        <w:trPr>
          <w:trHeight w:val="300"/>
        </w:trPr>
        <w:tc>
          <w:tcPr>
            <w:tcW w:w="2500" w:type="pct"/>
            <w:tcBorders>
              <w:top w:val="nil"/>
              <w:left w:val="nil"/>
              <w:bottom w:val="nil"/>
              <w:right w:val="nil"/>
            </w:tcBorders>
            <w:shd w:val="clear" w:color="auto" w:fill="D9D9D9" w:themeFill="background1" w:themeFillShade="D9"/>
            <w:noWrap/>
            <w:vAlign w:val="bottom"/>
            <w:hideMark/>
          </w:tcPr>
          <w:p w14:paraId="0D8428E3" w14:textId="77777777" w:rsidR="00622D0C" w:rsidRPr="00622D0C" w:rsidRDefault="00622D0C" w:rsidP="00CC53E2">
            <w:pPr>
              <w:spacing w:before="40" w:after="40" w:line="240" w:lineRule="auto"/>
              <w:contextualSpacing/>
              <w:jc w:val="center"/>
              <w:rPr>
                <w:rFonts w:ascii="Cambria Math" w:eastAsia="Times New Roman" w:cs="Times New Roman"/>
                <w:color w:val="FF0000"/>
                <w:sz w:val="24"/>
                <w:szCs w:val="24"/>
                <w:lang w:eastAsia="pt-BR"/>
                <w:oMath/>
              </w:rPr>
            </w:pPr>
            <m:oMathPara>
              <m:oMath>
                <m:r>
                  <m:rPr>
                    <m:sty m:val="bi"/>
                  </m:rPr>
                  <w:rPr>
                    <w:rFonts w:ascii="Cambria Math" w:eastAsia="Times New Roman" w:hAnsi="Cambria Math" w:cs="Times New Roman"/>
                    <w:color w:val="FF0000"/>
                    <w:sz w:val="24"/>
                    <w:szCs w:val="24"/>
                    <w:lang w:eastAsia="pt-BR"/>
                  </w:rPr>
                  <m:t>7</m:t>
                </m:r>
              </m:oMath>
            </m:oMathPara>
          </w:p>
        </w:tc>
        <w:tc>
          <w:tcPr>
            <w:tcW w:w="2500" w:type="pct"/>
            <w:tcBorders>
              <w:top w:val="nil"/>
              <w:left w:val="nil"/>
              <w:bottom w:val="nil"/>
              <w:right w:val="nil"/>
            </w:tcBorders>
            <w:shd w:val="clear" w:color="auto" w:fill="D9D9D9" w:themeFill="background1" w:themeFillShade="D9"/>
            <w:noWrap/>
            <w:vAlign w:val="bottom"/>
            <w:hideMark/>
          </w:tcPr>
          <w:p w14:paraId="2221359A" w14:textId="77777777" w:rsidR="00622D0C" w:rsidRPr="000262B7" w:rsidRDefault="00622D0C" w:rsidP="00CC53E2">
            <w:pPr>
              <w:spacing w:before="40" w:after="40" w:line="240" w:lineRule="auto"/>
              <w:contextualSpacing/>
              <w:jc w:val="center"/>
              <w:rPr>
                <w:rFonts w:ascii="Cambria Math" w:eastAsia="Times New Roman" w:cs="Times New Roman"/>
                <w:color w:val="FF0000"/>
                <w:sz w:val="24"/>
                <w:szCs w:val="24"/>
                <w:lang w:eastAsia="pt-BR"/>
                <w:oMath/>
              </w:rPr>
            </w:pPr>
            <m:oMathPara>
              <m:oMath>
                <m:r>
                  <m:rPr>
                    <m:sty m:val="bi"/>
                  </m:rPr>
                  <w:rPr>
                    <w:rFonts w:ascii="Cambria Math" w:eastAsia="Times New Roman" w:hAnsi="Cambria Math" w:cs="Times New Roman"/>
                    <w:color w:val="FF0000"/>
                    <w:sz w:val="24"/>
                    <w:szCs w:val="24"/>
                    <w:lang w:eastAsia="pt-BR"/>
                  </w:rPr>
                  <m:t>3</m:t>
                </m:r>
              </m:oMath>
            </m:oMathPara>
          </w:p>
        </w:tc>
      </w:tr>
      <w:tr w:rsidR="00622D0C" w:rsidRPr="00622D0C" w14:paraId="5A224066" w14:textId="77777777" w:rsidTr="0085778A">
        <w:trPr>
          <w:trHeight w:val="300"/>
        </w:trPr>
        <w:tc>
          <w:tcPr>
            <w:tcW w:w="2500" w:type="pct"/>
            <w:tcBorders>
              <w:top w:val="nil"/>
              <w:left w:val="nil"/>
              <w:bottom w:val="nil"/>
              <w:right w:val="nil"/>
            </w:tcBorders>
            <w:shd w:val="clear" w:color="auto" w:fill="auto"/>
            <w:noWrap/>
            <w:vAlign w:val="bottom"/>
            <w:hideMark/>
          </w:tcPr>
          <w:p w14:paraId="25FE9930" w14:textId="77777777" w:rsidR="00622D0C" w:rsidRPr="00622D0C" w:rsidRDefault="00622D0C" w:rsidP="00CC53E2">
            <w:pPr>
              <w:spacing w:before="40" w:after="40" w:line="240" w:lineRule="auto"/>
              <w:contextualSpacing/>
              <w:jc w:val="center"/>
              <w:rPr>
                <w:rFonts w:ascii="Cambria Math" w:eastAsia="Times New Roman" w:cs="Times New Roman"/>
                <w:color w:val="000000"/>
                <w:sz w:val="24"/>
                <w:szCs w:val="24"/>
                <w:lang w:eastAsia="pt-BR"/>
                <w:oMath/>
              </w:rPr>
            </w:pPr>
            <m:oMathPara>
              <m:oMath>
                <m:r>
                  <w:rPr>
                    <w:rFonts w:ascii="Cambria Math" w:eastAsia="Times New Roman" w:cs="Times New Roman"/>
                    <w:color w:val="000000"/>
                    <w:sz w:val="24"/>
                    <w:szCs w:val="24"/>
                    <w:lang w:eastAsia="pt-BR"/>
                  </w:rPr>
                  <m:t>8</m:t>
                </m:r>
              </m:oMath>
            </m:oMathPara>
          </w:p>
        </w:tc>
        <w:tc>
          <w:tcPr>
            <w:tcW w:w="2500" w:type="pct"/>
            <w:tcBorders>
              <w:top w:val="nil"/>
              <w:left w:val="nil"/>
              <w:bottom w:val="nil"/>
              <w:right w:val="nil"/>
            </w:tcBorders>
            <w:shd w:val="clear" w:color="auto" w:fill="auto"/>
            <w:noWrap/>
            <w:vAlign w:val="bottom"/>
            <w:hideMark/>
          </w:tcPr>
          <w:p w14:paraId="33478767" w14:textId="77777777" w:rsidR="00622D0C" w:rsidRPr="00622D0C" w:rsidRDefault="00622D0C" w:rsidP="00CC53E2">
            <w:pPr>
              <w:spacing w:before="40" w:after="40" w:line="240" w:lineRule="auto"/>
              <w:contextualSpacing/>
              <w:jc w:val="center"/>
              <w:rPr>
                <w:rFonts w:ascii="Cambria Math" w:eastAsia="Times New Roman" w:cs="Times New Roman"/>
                <w:color w:val="000000"/>
                <w:sz w:val="24"/>
                <w:szCs w:val="24"/>
                <w:lang w:eastAsia="pt-BR"/>
                <w:oMath/>
              </w:rPr>
            </w:pPr>
            <m:oMathPara>
              <m:oMath>
                <m:r>
                  <w:rPr>
                    <w:rFonts w:ascii="Cambria Math" w:eastAsia="Times New Roman" w:cs="Times New Roman"/>
                    <w:color w:val="000000"/>
                    <w:sz w:val="24"/>
                    <w:szCs w:val="24"/>
                    <w:lang w:eastAsia="pt-BR"/>
                  </w:rPr>
                  <m:t>1</m:t>
                </m:r>
              </m:oMath>
            </m:oMathPara>
          </w:p>
        </w:tc>
      </w:tr>
      <w:tr w:rsidR="00622D0C" w:rsidRPr="00622D0C" w14:paraId="0B136B29" w14:textId="77777777" w:rsidTr="0085778A">
        <w:trPr>
          <w:trHeight w:val="300"/>
        </w:trPr>
        <w:tc>
          <w:tcPr>
            <w:tcW w:w="2500" w:type="pct"/>
            <w:tcBorders>
              <w:top w:val="nil"/>
              <w:left w:val="nil"/>
              <w:bottom w:val="nil"/>
              <w:right w:val="nil"/>
            </w:tcBorders>
            <w:shd w:val="clear" w:color="auto" w:fill="auto"/>
            <w:noWrap/>
            <w:vAlign w:val="bottom"/>
            <w:hideMark/>
          </w:tcPr>
          <w:p w14:paraId="6F0D7BEB" w14:textId="77777777" w:rsidR="00622D0C" w:rsidRPr="00622D0C" w:rsidRDefault="00622D0C" w:rsidP="00CC53E2">
            <w:pPr>
              <w:spacing w:before="40" w:after="40" w:line="240" w:lineRule="auto"/>
              <w:contextualSpacing/>
              <w:jc w:val="center"/>
              <w:rPr>
                <w:rFonts w:ascii="Cambria Math" w:eastAsia="Times New Roman" w:cs="Times New Roman"/>
                <w:color w:val="000000"/>
                <w:sz w:val="24"/>
                <w:szCs w:val="24"/>
                <w:lang w:eastAsia="pt-BR"/>
                <w:oMath/>
              </w:rPr>
            </w:pPr>
            <m:oMathPara>
              <m:oMath>
                <m:r>
                  <w:rPr>
                    <w:rFonts w:ascii="Cambria Math" w:eastAsia="Times New Roman" w:cs="Times New Roman"/>
                    <w:color w:val="000000"/>
                    <w:sz w:val="24"/>
                    <w:szCs w:val="24"/>
                    <w:lang w:eastAsia="pt-BR"/>
                  </w:rPr>
                  <m:t>9</m:t>
                </m:r>
              </m:oMath>
            </m:oMathPara>
          </w:p>
        </w:tc>
        <w:tc>
          <w:tcPr>
            <w:tcW w:w="2500" w:type="pct"/>
            <w:tcBorders>
              <w:top w:val="nil"/>
              <w:left w:val="nil"/>
              <w:bottom w:val="nil"/>
              <w:right w:val="nil"/>
            </w:tcBorders>
            <w:shd w:val="clear" w:color="auto" w:fill="auto"/>
            <w:noWrap/>
            <w:vAlign w:val="bottom"/>
            <w:hideMark/>
          </w:tcPr>
          <w:p w14:paraId="7357D1AA" w14:textId="77777777" w:rsidR="00622D0C" w:rsidRPr="00622D0C" w:rsidRDefault="00622D0C" w:rsidP="00CC53E2">
            <w:pPr>
              <w:spacing w:before="40" w:after="40" w:line="240" w:lineRule="auto"/>
              <w:contextualSpacing/>
              <w:jc w:val="center"/>
              <w:rPr>
                <w:rFonts w:ascii="Cambria Math" w:eastAsia="Times New Roman" w:cs="Times New Roman"/>
                <w:color w:val="000000"/>
                <w:sz w:val="24"/>
                <w:szCs w:val="24"/>
                <w:lang w:eastAsia="pt-BR"/>
                <w:oMath/>
              </w:rPr>
            </w:pPr>
            <m:oMathPara>
              <m:oMath>
                <m:r>
                  <w:rPr>
                    <w:rFonts w:ascii="Cambria Math" w:eastAsia="Times New Roman" w:cs="Times New Roman"/>
                    <w:color w:val="000000"/>
                    <w:sz w:val="24"/>
                    <w:szCs w:val="24"/>
                    <w:lang w:eastAsia="pt-BR"/>
                  </w:rPr>
                  <m:t>1</m:t>
                </m:r>
              </m:oMath>
            </m:oMathPara>
          </w:p>
        </w:tc>
      </w:tr>
      <w:tr w:rsidR="00622D0C" w:rsidRPr="00622D0C" w14:paraId="41B863A7" w14:textId="77777777" w:rsidTr="0085778A">
        <w:trPr>
          <w:trHeight w:val="300"/>
        </w:trPr>
        <w:tc>
          <w:tcPr>
            <w:tcW w:w="2500" w:type="pct"/>
            <w:tcBorders>
              <w:top w:val="single" w:sz="4" w:space="0" w:color="auto"/>
              <w:left w:val="nil"/>
              <w:bottom w:val="single" w:sz="4" w:space="0" w:color="auto"/>
              <w:right w:val="nil"/>
            </w:tcBorders>
            <w:shd w:val="clear" w:color="auto" w:fill="auto"/>
            <w:noWrap/>
            <w:vAlign w:val="bottom"/>
            <w:hideMark/>
          </w:tcPr>
          <w:p w14:paraId="0302B5E0" w14:textId="77777777" w:rsidR="00622D0C" w:rsidRPr="00622D0C" w:rsidRDefault="00622D0C" w:rsidP="00CC53E2">
            <w:pPr>
              <w:spacing w:before="40" w:after="40" w:line="240" w:lineRule="auto"/>
              <w:jc w:val="center"/>
              <w:rPr>
                <w:rFonts w:ascii="Cambria Math" w:eastAsia="Times New Roman" w:cs="Times New Roman"/>
                <w:color w:val="000000"/>
                <w:sz w:val="24"/>
                <w:szCs w:val="24"/>
                <w:lang w:eastAsia="pt-BR"/>
                <w:oMath/>
              </w:rPr>
            </w:pPr>
            <w:r w:rsidRPr="00622D0C">
              <w:rPr>
                <w:rFonts w:eastAsiaTheme="minorEastAsia"/>
                <w:color w:val="000000"/>
                <w:sz w:val="24"/>
                <w:szCs w:val="24"/>
                <w:lang w:eastAsia="pt-BR"/>
              </w:rPr>
              <w:t>Total</w:t>
            </w:r>
          </w:p>
        </w:tc>
        <w:tc>
          <w:tcPr>
            <w:tcW w:w="2500" w:type="pct"/>
            <w:tcBorders>
              <w:top w:val="single" w:sz="4" w:space="0" w:color="auto"/>
              <w:left w:val="nil"/>
              <w:bottom w:val="single" w:sz="4" w:space="0" w:color="auto"/>
              <w:right w:val="nil"/>
            </w:tcBorders>
            <w:shd w:val="clear" w:color="auto" w:fill="auto"/>
            <w:noWrap/>
            <w:vAlign w:val="bottom"/>
            <w:hideMark/>
          </w:tcPr>
          <w:p w14:paraId="1A080BC6" w14:textId="77777777" w:rsidR="00622D0C" w:rsidRPr="00622D0C" w:rsidRDefault="00622D0C" w:rsidP="00CC53E2">
            <w:pPr>
              <w:spacing w:before="40" w:after="40" w:line="240" w:lineRule="auto"/>
              <w:jc w:val="center"/>
              <w:rPr>
                <w:rFonts w:ascii="Cambria Math" w:eastAsia="Times New Roman" w:cs="Times New Roman"/>
                <w:color w:val="000000"/>
                <w:sz w:val="24"/>
                <w:szCs w:val="24"/>
                <w:lang w:eastAsia="pt-BR"/>
                <w:oMath/>
              </w:rPr>
            </w:pPr>
            <m:oMathPara>
              <m:oMath>
                <m:r>
                  <w:rPr>
                    <w:rFonts w:ascii="Cambria Math" w:eastAsia="Times New Roman" w:cs="Times New Roman"/>
                    <w:color w:val="000000"/>
                    <w:sz w:val="24"/>
                    <w:szCs w:val="24"/>
                    <w:lang w:eastAsia="pt-BR"/>
                  </w:rPr>
                  <m:t>12</m:t>
                </m:r>
              </m:oMath>
            </m:oMathPara>
          </w:p>
        </w:tc>
      </w:tr>
    </w:tbl>
    <w:p w14:paraId="59D3DB67" w14:textId="77777777" w:rsidR="00B90ECD" w:rsidRDefault="00CC53E2" w:rsidP="00CC53E2">
      <w:pPr>
        <w:spacing w:after="240" w:line="360" w:lineRule="auto"/>
        <w:jc w:val="both"/>
        <w:rPr>
          <w:b/>
          <w:sz w:val="28"/>
          <w:szCs w:val="28"/>
        </w:rPr>
      </w:pPr>
      <w:r>
        <w:rPr>
          <w:sz w:val="24"/>
          <w:szCs w:val="24"/>
        </w:rPr>
        <w:t xml:space="preserve">Podemos ver que a moda é o número 7, pois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=7</m:t>
        </m:r>
      </m:oMath>
      <w:r>
        <w:rPr>
          <w:rFonts w:eastAsiaTheme="minorEastAsia"/>
          <w:sz w:val="24"/>
          <w:szCs w:val="24"/>
        </w:rPr>
        <w:t xml:space="preserve"> </w:t>
      </w:r>
      <w:r>
        <w:rPr>
          <w:sz w:val="24"/>
          <w:szCs w:val="24"/>
        </w:rPr>
        <w:t xml:space="preserve">é o valor que tem a maior frequência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=3)</m:t>
        </m:r>
      </m:oMath>
      <w:r>
        <w:rPr>
          <w:sz w:val="24"/>
          <w:szCs w:val="24"/>
        </w:rPr>
        <w:t xml:space="preserve">. </w:t>
      </w:r>
      <w:r w:rsidRPr="00CC53E2">
        <w:rPr>
          <w:sz w:val="24"/>
          <w:szCs w:val="24"/>
        </w:rPr>
        <w:t>Portanto</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o</m:t>
            </m:r>
          </m:sub>
        </m:sSub>
        <m:r>
          <w:rPr>
            <w:rFonts w:ascii="Cambria Math" w:hAnsi="Cambria Math"/>
            <w:sz w:val="24"/>
            <w:szCs w:val="24"/>
          </w:rPr>
          <m:t>=7.</m:t>
        </m:r>
      </m:oMath>
    </w:p>
    <w:p w14:paraId="2F94E12D" w14:textId="77777777" w:rsidR="00800B51" w:rsidRPr="00397E35" w:rsidRDefault="00800B51" w:rsidP="00CC53E2">
      <w:pPr>
        <w:spacing w:before="480" w:after="120" w:line="360" w:lineRule="auto"/>
        <w:jc w:val="both"/>
        <w:rPr>
          <w:b/>
          <w:sz w:val="28"/>
          <w:szCs w:val="28"/>
        </w:rPr>
      </w:pPr>
      <w:r w:rsidRPr="00397E35">
        <w:rPr>
          <w:b/>
          <w:sz w:val="28"/>
          <w:szCs w:val="28"/>
        </w:rPr>
        <w:t xml:space="preserve">Dados </w:t>
      </w:r>
      <w:r>
        <w:rPr>
          <w:b/>
          <w:sz w:val="28"/>
          <w:szCs w:val="28"/>
        </w:rPr>
        <w:t>contínuos</w:t>
      </w:r>
    </w:p>
    <w:p w14:paraId="7D8F3E41" w14:textId="77777777" w:rsidR="00622D0C" w:rsidRPr="00622D0C" w:rsidRDefault="00622D0C" w:rsidP="00397E35">
      <w:pPr>
        <w:spacing w:after="0" w:line="360" w:lineRule="auto"/>
        <w:jc w:val="both"/>
        <w:rPr>
          <w:rFonts w:eastAsiaTheme="minorEastAsia"/>
          <w:sz w:val="24"/>
          <w:szCs w:val="24"/>
        </w:rPr>
      </w:pPr>
      <w:r w:rsidRPr="00622D0C">
        <w:rPr>
          <w:rFonts w:eastAsiaTheme="minorEastAsia"/>
          <w:sz w:val="24"/>
          <w:szCs w:val="24"/>
        </w:rPr>
        <w:tab/>
        <w:t xml:space="preserve">Para dados </w:t>
      </w:r>
      <w:r w:rsidR="00800B51">
        <w:rPr>
          <w:rFonts w:eastAsiaTheme="minorEastAsia"/>
          <w:sz w:val="24"/>
          <w:szCs w:val="24"/>
        </w:rPr>
        <w:t xml:space="preserve">quantitativos contínuos </w:t>
      </w:r>
      <w:r w:rsidRPr="00622D0C">
        <w:rPr>
          <w:rFonts w:eastAsiaTheme="minorEastAsia"/>
          <w:sz w:val="24"/>
          <w:szCs w:val="24"/>
        </w:rPr>
        <w:t>agrupados em uma tabela de distribuição de frequências (em classes), a classe modal (classe que contém a moda) é a classe com a maior frequência. Para determinar o valor da moda utiliza-se a fórmula:</w:t>
      </w:r>
    </w:p>
    <w:p w14:paraId="7B544BAE" w14:textId="77777777" w:rsidR="00622D0C" w:rsidRPr="00622D0C" w:rsidRDefault="009944CB" w:rsidP="0085778A">
      <w:pPr>
        <w:spacing w:before="120" w:after="0" w:line="360" w:lineRule="auto"/>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o</m:t>
              </m:r>
            </m:sub>
          </m:sSub>
          <m:r>
            <w:rPr>
              <w:rFonts w:ascii="Cambria Math" w:eastAsiaTheme="minorEastAsia"/>
              <w:sz w:val="24"/>
              <w:szCs w:val="24"/>
            </w:rPr>
            <m:t>=</m:t>
          </m:r>
          <m:r>
            <w:rPr>
              <w:rFonts w:ascii="Cambria Math" w:eastAsiaTheme="minorEastAsia" w:hAnsi="Cambria Math"/>
              <w:sz w:val="24"/>
              <w:szCs w:val="24"/>
            </w:rPr>
            <m:t>L</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mo</m:t>
              </m:r>
            </m:sub>
          </m:sSub>
          <m:r>
            <w:rPr>
              <w:rFonts w:ascii="Cambria Math" w:eastAsiaTheme="minorEastAsia"/>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m:rPr>
                      <m:sty m:val="p"/>
                    </m:rPr>
                    <w:rPr>
                      <w:rFonts w:ascii="Cambria Math" w:eastAsiaTheme="minorEastAsia"/>
                      <w:sz w:val="24"/>
                      <w:szCs w:val="24"/>
                    </w:rPr>
                    <m:t>Δ</m:t>
                  </m:r>
                  <m:ctrlPr>
                    <w:rPr>
                      <w:rFonts w:ascii="Cambria Math" w:eastAsiaTheme="minorEastAsia" w:hAnsi="Cambria Math"/>
                      <w:sz w:val="24"/>
                      <w:szCs w:val="24"/>
                    </w:rPr>
                  </m:ctrlPr>
                </m:e>
                <m:sub>
                  <m:r>
                    <w:rPr>
                      <w:rFonts w:ascii="Cambria Math" w:eastAsiaTheme="minorEastAsia"/>
                      <w:sz w:val="24"/>
                      <w:szCs w:val="24"/>
                    </w:rPr>
                    <m:t>1</m:t>
                  </m:r>
                </m:sub>
              </m:sSub>
            </m:num>
            <m:den>
              <m:sSub>
                <m:sSubPr>
                  <m:ctrlPr>
                    <w:rPr>
                      <w:rFonts w:ascii="Cambria Math" w:eastAsiaTheme="minorEastAsia" w:hAnsi="Cambria Math"/>
                      <w:i/>
                      <w:sz w:val="24"/>
                      <w:szCs w:val="24"/>
                    </w:rPr>
                  </m:ctrlPr>
                </m:sSubPr>
                <m:e>
                  <m:r>
                    <m:rPr>
                      <m:sty m:val="p"/>
                    </m:rPr>
                    <w:rPr>
                      <w:rFonts w:ascii="Cambria Math" w:eastAsiaTheme="minorEastAsia"/>
                      <w:sz w:val="24"/>
                      <w:szCs w:val="24"/>
                    </w:rPr>
                    <m:t>Δ</m:t>
                  </m:r>
                  <m:ctrlPr>
                    <w:rPr>
                      <w:rFonts w:ascii="Cambria Math" w:eastAsiaTheme="minorEastAsia" w:hAnsi="Cambria Math"/>
                      <w:sz w:val="24"/>
                      <w:szCs w:val="24"/>
                    </w:rPr>
                  </m:ctrlPr>
                </m:e>
                <m:sub>
                  <m:r>
                    <w:rPr>
                      <w:rFonts w:ascii="Cambria Math" w:eastAsiaTheme="minorEastAsia"/>
                      <w:sz w:val="24"/>
                      <w:szCs w:val="24"/>
                    </w:rPr>
                    <m:t>1</m:t>
                  </m:r>
                </m:sub>
              </m:sSub>
              <m:r>
                <w:rPr>
                  <w:rFonts w:ascii="Cambria Math" w:eastAsiaTheme="minorEastAsia"/>
                  <w:sz w:val="24"/>
                  <w:szCs w:val="24"/>
                </w:rPr>
                <m:t>+</m:t>
              </m:r>
              <m:sSub>
                <m:sSubPr>
                  <m:ctrlPr>
                    <w:rPr>
                      <w:rFonts w:ascii="Cambria Math" w:eastAsiaTheme="minorEastAsia" w:hAnsi="Cambria Math"/>
                      <w:i/>
                      <w:sz w:val="24"/>
                      <w:szCs w:val="24"/>
                    </w:rPr>
                  </m:ctrlPr>
                </m:sSubPr>
                <m:e>
                  <m:r>
                    <m:rPr>
                      <m:sty m:val="p"/>
                    </m:rPr>
                    <w:rPr>
                      <w:rFonts w:ascii="Cambria Math" w:eastAsiaTheme="minorEastAsia"/>
                      <w:sz w:val="24"/>
                      <w:szCs w:val="24"/>
                    </w:rPr>
                    <m:t>Δ</m:t>
                  </m:r>
                  <m:ctrlPr>
                    <w:rPr>
                      <w:rFonts w:ascii="Cambria Math" w:eastAsiaTheme="minorEastAsia" w:hAnsi="Cambria Math"/>
                      <w:sz w:val="24"/>
                      <w:szCs w:val="24"/>
                    </w:rPr>
                  </m:ctrlPr>
                </m:e>
                <m:sub>
                  <m:r>
                    <w:rPr>
                      <w:rFonts w:ascii="Cambria Math" w:eastAsiaTheme="minorEastAsia"/>
                      <w:sz w:val="24"/>
                      <w:szCs w:val="24"/>
                    </w:rPr>
                    <m:t>2</m:t>
                  </m:r>
                </m:sub>
              </m:sSub>
            </m:den>
          </m:f>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mo</m:t>
              </m:r>
            </m:sub>
          </m:sSub>
        </m:oMath>
      </m:oMathPara>
    </w:p>
    <w:p w14:paraId="6BE84D04" w14:textId="77777777" w:rsidR="00622D0C" w:rsidRPr="00622D0C" w:rsidRDefault="00622D0C" w:rsidP="00397E35">
      <w:pPr>
        <w:spacing w:after="0" w:line="360" w:lineRule="auto"/>
        <w:jc w:val="both"/>
        <w:rPr>
          <w:rFonts w:eastAsiaTheme="minorEastAsia"/>
          <w:sz w:val="24"/>
          <w:szCs w:val="24"/>
        </w:rPr>
      </w:pPr>
      <w:r w:rsidRPr="00622D0C">
        <w:rPr>
          <w:rFonts w:eastAsiaTheme="minorEastAsia"/>
          <w:sz w:val="24"/>
          <w:szCs w:val="24"/>
        </w:rPr>
        <w:t>em que:</w:t>
      </w:r>
    </w:p>
    <w:p w14:paraId="49DF8791" w14:textId="77777777" w:rsidR="00622D0C" w:rsidRPr="00622D0C" w:rsidRDefault="00622D0C" w:rsidP="00616167">
      <w:pPr>
        <w:pStyle w:val="PargrafodaLista"/>
        <w:numPr>
          <w:ilvl w:val="0"/>
          <w:numId w:val="12"/>
        </w:numPr>
        <w:spacing w:after="0" w:line="360" w:lineRule="auto"/>
        <w:contextualSpacing w:val="0"/>
        <w:jc w:val="both"/>
        <w:rPr>
          <w:rFonts w:eastAsiaTheme="minorEastAsia"/>
          <w:sz w:val="24"/>
          <w:szCs w:val="24"/>
        </w:rPr>
      </w:pPr>
      <m:oMath>
        <m:r>
          <w:rPr>
            <w:rFonts w:ascii="Cambria Math" w:eastAsiaTheme="minorEastAsia" w:hAnsi="Cambria Math"/>
            <w:sz w:val="24"/>
            <w:szCs w:val="24"/>
          </w:rPr>
          <m:t>L</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mo</m:t>
            </m:r>
          </m:sub>
        </m:sSub>
      </m:oMath>
      <w:r w:rsidRPr="00622D0C">
        <w:rPr>
          <w:rFonts w:eastAsiaTheme="minorEastAsia"/>
          <w:sz w:val="24"/>
          <w:szCs w:val="24"/>
        </w:rPr>
        <w:t xml:space="preserve"> é o limite inferior da classe modal;</w:t>
      </w:r>
    </w:p>
    <w:p w14:paraId="1F609BEC" w14:textId="77777777" w:rsidR="00622D0C" w:rsidRPr="00622D0C" w:rsidRDefault="009944CB" w:rsidP="00616167">
      <w:pPr>
        <w:pStyle w:val="PargrafodaLista"/>
        <w:numPr>
          <w:ilvl w:val="0"/>
          <w:numId w:val="12"/>
        </w:numPr>
        <w:spacing w:after="0" w:line="360" w:lineRule="auto"/>
        <w:contextualSpacing w:val="0"/>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mo</m:t>
            </m:r>
          </m:sub>
        </m:sSub>
      </m:oMath>
      <w:r w:rsidR="00622D0C" w:rsidRPr="00622D0C">
        <w:rPr>
          <w:rFonts w:eastAsiaTheme="minorEastAsia"/>
          <w:sz w:val="24"/>
          <w:szCs w:val="24"/>
        </w:rPr>
        <w:t xml:space="preserve"> é a amplitude da classe modal;</w:t>
      </w:r>
    </w:p>
    <w:p w14:paraId="584A62D5" w14:textId="77777777" w:rsidR="00622D0C" w:rsidRPr="00622D0C" w:rsidRDefault="009944CB" w:rsidP="00616167">
      <w:pPr>
        <w:pStyle w:val="PargrafodaLista"/>
        <w:numPr>
          <w:ilvl w:val="0"/>
          <w:numId w:val="12"/>
        </w:numPr>
        <w:spacing w:after="0" w:line="360" w:lineRule="auto"/>
        <w:contextualSpacing w:val="0"/>
        <w:jc w:val="both"/>
        <w:rPr>
          <w:rFonts w:eastAsiaTheme="minorEastAsia"/>
          <w:sz w:val="24"/>
          <w:szCs w:val="24"/>
        </w:rPr>
      </w:pPr>
      <m:oMath>
        <m:sSub>
          <m:sSubPr>
            <m:ctrlPr>
              <w:rPr>
                <w:rFonts w:ascii="Cambria Math" w:eastAsiaTheme="minorEastAsia" w:hAnsi="Cambria Math"/>
                <w:i/>
                <w:sz w:val="24"/>
                <w:szCs w:val="24"/>
              </w:rPr>
            </m:ctrlPr>
          </m:sSubPr>
          <m:e>
            <m:r>
              <m:rPr>
                <m:sty m:val="p"/>
              </m:rPr>
              <w:rPr>
                <w:rFonts w:ascii="Cambria Math" w:eastAsiaTheme="minorEastAsia"/>
                <w:sz w:val="24"/>
                <w:szCs w:val="24"/>
              </w:rPr>
              <m:t>Δ</m:t>
            </m:r>
            <m:ctrlPr>
              <w:rPr>
                <w:rFonts w:ascii="Cambria Math" w:eastAsiaTheme="minorEastAsia" w:hAnsi="Cambria Math"/>
                <w:sz w:val="24"/>
                <w:szCs w:val="24"/>
              </w:rPr>
            </m:ctrlPr>
          </m:e>
          <m:sub>
            <m:r>
              <w:rPr>
                <w:rFonts w:ascii="Cambria Math" w:eastAsiaTheme="minorEastAsia"/>
                <w:sz w:val="24"/>
                <w:szCs w:val="24"/>
              </w:rPr>
              <m:t>1</m:t>
            </m:r>
          </m:sub>
        </m:sSub>
      </m:oMath>
      <w:r w:rsidR="00622D0C" w:rsidRPr="00622D0C">
        <w:rPr>
          <w:rFonts w:eastAsiaTheme="minorEastAsia"/>
          <w:sz w:val="24"/>
          <w:szCs w:val="24"/>
        </w:rPr>
        <w:t xml:space="preserve"> é a diferença entre a frequência da classe modal e a frequência da classe imediatamente anterior;</w:t>
      </w:r>
    </w:p>
    <w:p w14:paraId="38BE64C3" w14:textId="77777777" w:rsidR="00622D0C" w:rsidRPr="00622D0C" w:rsidRDefault="009944CB" w:rsidP="00616167">
      <w:pPr>
        <w:pStyle w:val="PargrafodaLista"/>
        <w:numPr>
          <w:ilvl w:val="0"/>
          <w:numId w:val="12"/>
        </w:numPr>
        <w:spacing w:after="0" w:line="360" w:lineRule="auto"/>
        <w:contextualSpacing w:val="0"/>
        <w:jc w:val="both"/>
        <w:rPr>
          <w:rFonts w:eastAsiaTheme="minorEastAsia"/>
          <w:sz w:val="24"/>
          <w:szCs w:val="24"/>
        </w:rPr>
      </w:pPr>
      <m:oMath>
        <m:sSub>
          <m:sSubPr>
            <m:ctrlPr>
              <w:rPr>
                <w:rFonts w:ascii="Cambria Math" w:eastAsiaTheme="minorEastAsia" w:hAnsi="Cambria Math"/>
                <w:i/>
                <w:sz w:val="24"/>
                <w:szCs w:val="24"/>
              </w:rPr>
            </m:ctrlPr>
          </m:sSubPr>
          <m:e>
            <m:r>
              <m:rPr>
                <m:sty m:val="p"/>
              </m:rPr>
              <w:rPr>
                <w:rFonts w:ascii="Cambria Math" w:eastAsiaTheme="minorEastAsia"/>
                <w:sz w:val="24"/>
                <w:szCs w:val="24"/>
              </w:rPr>
              <m:t>Δ</m:t>
            </m:r>
            <m:ctrlPr>
              <w:rPr>
                <w:rFonts w:ascii="Cambria Math" w:eastAsiaTheme="minorEastAsia" w:hAnsi="Cambria Math"/>
                <w:sz w:val="24"/>
                <w:szCs w:val="24"/>
              </w:rPr>
            </m:ctrlPr>
          </m:e>
          <m:sub>
            <m:r>
              <w:rPr>
                <w:rFonts w:ascii="Cambria Math" w:eastAsiaTheme="minorEastAsia"/>
                <w:sz w:val="24"/>
                <w:szCs w:val="24"/>
              </w:rPr>
              <m:t>2</m:t>
            </m:r>
          </m:sub>
        </m:sSub>
      </m:oMath>
      <w:r w:rsidR="00622D0C" w:rsidRPr="00622D0C">
        <w:rPr>
          <w:rFonts w:eastAsiaTheme="minorEastAsia"/>
          <w:sz w:val="24"/>
          <w:szCs w:val="24"/>
        </w:rPr>
        <w:t xml:space="preserve"> é a diferença entre a frequência da classe modal e a frequência da classe imediatamente posterior.</w:t>
      </w:r>
    </w:p>
    <w:p w14:paraId="7B2C6F71" w14:textId="77777777" w:rsidR="00622D0C" w:rsidRPr="00622D0C" w:rsidRDefault="00622D0C" w:rsidP="00397E35">
      <w:pPr>
        <w:spacing w:after="0" w:line="360" w:lineRule="auto"/>
        <w:jc w:val="both"/>
        <w:rPr>
          <w:rFonts w:eastAsiaTheme="minorEastAsia"/>
          <w:sz w:val="24"/>
          <w:szCs w:val="24"/>
        </w:rPr>
      </w:pPr>
    </w:p>
    <w:p w14:paraId="72BC43C0" w14:textId="77777777" w:rsidR="00800B51" w:rsidRPr="00800B51" w:rsidRDefault="00622D0C" w:rsidP="00800B51">
      <w:pPr>
        <w:spacing w:after="120" w:line="360" w:lineRule="auto"/>
        <w:jc w:val="both"/>
        <w:rPr>
          <w:rFonts w:eastAsiaTheme="minorEastAsia"/>
          <w:b/>
          <w:sz w:val="28"/>
          <w:szCs w:val="28"/>
        </w:rPr>
      </w:pPr>
      <w:r w:rsidRPr="00800B51">
        <w:rPr>
          <w:rFonts w:eastAsiaTheme="minorEastAsia"/>
          <w:b/>
          <w:sz w:val="28"/>
          <w:szCs w:val="28"/>
        </w:rPr>
        <w:t>Exemplo</w:t>
      </w:r>
    </w:p>
    <w:p w14:paraId="3B8006C6" w14:textId="77777777" w:rsidR="00622D0C" w:rsidRDefault="00800B51" w:rsidP="0085778A">
      <w:pPr>
        <w:spacing w:after="240" w:line="360" w:lineRule="auto"/>
        <w:jc w:val="both"/>
        <w:rPr>
          <w:rFonts w:eastAsiaTheme="minorEastAsia"/>
          <w:sz w:val="24"/>
          <w:szCs w:val="24"/>
        </w:rPr>
      </w:pPr>
      <w:r>
        <w:rPr>
          <w:rFonts w:eastAsiaTheme="minorEastAsia"/>
          <w:sz w:val="24"/>
          <w:szCs w:val="24"/>
        </w:rPr>
        <w:tab/>
      </w:r>
      <w:r w:rsidR="004839A6" w:rsidRPr="007C3679">
        <w:rPr>
          <w:rFonts w:eastAsiaTheme="minorEastAsia"/>
          <w:sz w:val="24"/>
          <w:szCs w:val="24"/>
        </w:rPr>
        <w:t xml:space="preserve">Considere </w:t>
      </w:r>
      <w:r w:rsidR="004839A6">
        <w:rPr>
          <w:rFonts w:eastAsiaTheme="minorEastAsia"/>
          <w:sz w:val="24"/>
          <w:szCs w:val="24"/>
        </w:rPr>
        <w:t>os dados agrupados em classes na Tabela 2.6. Vamos determinar a moda.</w:t>
      </w:r>
    </w:p>
    <w:tbl>
      <w:tblPr>
        <w:tblStyle w:val="Tabelacomgrade"/>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8474"/>
      </w:tblGrid>
      <w:tr w:rsidR="004839A6" w14:paraId="4E195B17" w14:textId="77777777" w:rsidTr="004839A6">
        <w:tc>
          <w:tcPr>
            <w:tcW w:w="8644" w:type="dxa"/>
          </w:tcPr>
          <w:p w14:paraId="3990B4AB" w14:textId="77777777" w:rsidR="004839A6" w:rsidRPr="00800B51" w:rsidRDefault="004839A6" w:rsidP="004839A6">
            <w:pPr>
              <w:pStyle w:val="Legenda"/>
              <w:keepNext/>
              <w:spacing w:before="120" w:after="120"/>
              <w:jc w:val="both"/>
              <w:rPr>
                <w:b w:val="0"/>
                <w:color w:val="808080" w:themeColor="background1" w:themeShade="80"/>
                <w:sz w:val="20"/>
                <w:szCs w:val="20"/>
              </w:rPr>
            </w:pPr>
            <w:r w:rsidRPr="00800B51">
              <w:rPr>
                <w:color w:val="808080" w:themeColor="background1" w:themeShade="80"/>
                <w:sz w:val="20"/>
                <w:szCs w:val="20"/>
              </w:rPr>
              <w:t>Recordando a Tabela 2.6</w:t>
            </w:r>
          </w:p>
          <w:tbl>
            <w:tblPr>
              <w:tblStyle w:val="Tabelacomgrade"/>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4129"/>
              <w:gridCol w:w="4129"/>
            </w:tblGrid>
            <w:tr w:rsidR="008A412B" w:rsidRPr="00800B51" w14:paraId="116568F6" w14:textId="77777777" w:rsidTr="008A412B">
              <w:tc>
                <w:tcPr>
                  <w:tcW w:w="2500" w:type="pct"/>
                  <w:tcBorders>
                    <w:bottom w:val="single" w:sz="4" w:space="0" w:color="808080" w:themeColor="background1" w:themeShade="80"/>
                  </w:tcBorders>
                </w:tcPr>
                <w:p w14:paraId="7F6FDCAF" w14:textId="77777777" w:rsidR="008A412B" w:rsidRPr="00800B51" w:rsidRDefault="008A412B" w:rsidP="0085778A">
                  <w:pPr>
                    <w:jc w:val="center"/>
                    <w:rPr>
                      <w:rFonts w:eastAsiaTheme="minorEastAsia"/>
                      <w:color w:val="808080" w:themeColor="background1" w:themeShade="80"/>
                      <w:sz w:val="24"/>
                      <w:szCs w:val="24"/>
                    </w:rPr>
                  </w:pPr>
                  <w:r w:rsidRPr="00800B51">
                    <w:rPr>
                      <w:rFonts w:eastAsiaTheme="minorEastAsia"/>
                      <w:color w:val="808080" w:themeColor="background1" w:themeShade="80"/>
                      <w:sz w:val="24"/>
                      <w:szCs w:val="24"/>
                    </w:rPr>
                    <w:t>Classes</w:t>
                  </w:r>
                </w:p>
              </w:tc>
              <w:tc>
                <w:tcPr>
                  <w:tcW w:w="2500" w:type="pct"/>
                  <w:tcBorders>
                    <w:bottom w:val="single" w:sz="4" w:space="0" w:color="808080" w:themeColor="background1" w:themeShade="80"/>
                  </w:tcBorders>
                  <w:vAlign w:val="center"/>
                </w:tcPr>
                <w:p w14:paraId="01721A3E" w14:textId="77777777" w:rsidR="008A412B" w:rsidRPr="00800B51" w:rsidRDefault="008A412B" w:rsidP="0085778A">
                  <w:pPr>
                    <w:jc w:val="center"/>
                    <w:rPr>
                      <w:rFonts w:eastAsiaTheme="minorEastAsia"/>
                      <w:color w:val="808080" w:themeColor="background1" w:themeShade="80"/>
                      <w:sz w:val="24"/>
                      <w:szCs w:val="24"/>
                    </w:rPr>
                  </w:pPr>
                  <w:r w:rsidRPr="00800B51">
                    <w:rPr>
                      <w:rFonts w:eastAsiaTheme="minorEastAsia"/>
                      <w:color w:val="808080" w:themeColor="background1" w:themeShade="80"/>
                      <w:sz w:val="24"/>
                      <w:szCs w:val="24"/>
                    </w:rPr>
                    <w:t>Frequência</w:t>
                  </w:r>
                </w:p>
              </w:tc>
            </w:tr>
            <w:tr w:rsidR="008A412B" w:rsidRPr="00800B51" w14:paraId="085C34CE" w14:textId="77777777" w:rsidTr="008A412B">
              <w:tc>
                <w:tcPr>
                  <w:tcW w:w="2500" w:type="pct"/>
                  <w:tcBorders>
                    <w:top w:val="single" w:sz="4" w:space="0" w:color="808080" w:themeColor="background1" w:themeShade="80"/>
                    <w:bottom w:val="nil"/>
                  </w:tcBorders>
                </w:tcPr>
                <w:p w14:paraId="7A784DD4" w14:textId="77777777" w:rsidR="008A412B" w:rsidRPr="00800B51" w:rsidRDefault="008A412B" w:rsidP="0085778A">
                  <w:pPr>
                    <w:jc w:val="center"/>
                    <w:rPr>
                      <w:rFonts w:ascii="Calibri" w:eastAsia="Calibri" w:hAnsi="Calibri" w:cs="Times New Roman"/>
                      <w:color w:val="808080" w:themeColor="background1" w:themeShade="80"/>
                      <w:sz w:val="24"/>
                      <w:szCs w:val="24"/>
                    </w:rPr>
                  </w:pPr>
                  <m:oMathPara>
                    <m:oMath>
                      <m:r>
                        <w:rPr>
                          <w:rFonts w:ascii="Cambria Math" w:eastAsia="Calibri" w:hAnsi="Cambria Math" w:cs="Times New Roman"/>
                          <w:color w:val="808080" w:themeColor="background1" w:themeShade="80"/>
                          <w:sz w:val="24"/>
                          <w:szCs w:val="24"/>
                        </w:rPr>
                        <m:t xml:space="preserve">1,5 </m:t>
                      </m:r>
                      <m:r>
                        <w:rPr>
                          <w:rFonts w:ascii="Cambria Math" w:eastAsiaTheme="minorEastAsia" w:hAnsi="Cambria Math"/>
                          <w:color w:val="808080" w:themeColor="background1" w:themeShade="80"/>
                          <w:sz w:val="24"/>
                          <w:szCs w:val="24"/>
                        </w:rPr>
                        <m:t>⊢2,0</m:t>
                      </m:r>
                    </m:oMath>
                  </m:oMathPara>
                </w:p>
              </w:tc>
              <w:tc>
                <w:tcPr>
                  <w:tcW w:w="2500" w:type="pct"/>
                  <w:tcBorders>
                    <w:top w:val="single" w:sz="4" w:space="0" w:color="808080" w:themeColor="background1" w:themeShade="80"/>
                    <w:bottom w:val="nil"/>
                  </w:tcBorders>
                  <w:vAlign w:val="center"/>
                </w:tcPr>
                <w:p w14:paraId="744EA6A6" w14:textId="77777777" w:rsidR="008A412B" w:rsidRPr="00800B51" w:rsidRDefault="008A412B" w:rsidP="0085778A">
                  <w:pPr>
                    <w:jc w:val="center"/>
                    <w:rPr>
                      <w:rFonts w:ascii="Cambria Math" w:eastAsiaTheme="minorEastAsia"/>
                      <w:color w:val="808080" w:themeColor="background1" w:themeShade="80"/>
                      <w:sz w:val="24"/>
                      <w:szCs w:val="24"/>
                      <w:oMath/>
                    </w:rPr>
                  </w:pPr>
                  <m:oMathPara>
                    <m:oMath>
                      <m:r>
                        <w:rPr>
                          <w:rFonts w:ascii="Cambria Math" w:eastAsiaTheme="minorEastAsia"/>
                          <w:color w:val="808080" w:themeColor="background1" w:themeShade="80"/>
                          <w:sz w:val="24"/>
                          <w:szCs w:val="24"/>
                        </w:rPr>
                        <m:t>3</m:t>
                      </m:r>
                    </m:oMath>
                  </m:oMathPara>
                </w:p>
              </w:tc>
            </w:tr>
            <w:tr w:rsidR="008A412B" w:rsidRPr="00800B51" w14:paraId="74C66F0F" w14:textId="77777777" w:rsidTr="008A412B">
              <w:tc>
                <w:tcPr>
                  <w:tcW w:w="2500" w:type="pct"/>
                  <w:tcBorders>
                    <w:top w:val="nil"/>
                    <w:bottom w:val="nil"/>
                  </w:tcBorders>
                </w:tcPr>
                <w:p w14:paraId="5462781C" w14:textId="77777777" w:rsidR="008A412B" w:rsidRPr="00800B51" w:rsidRDefault="008A412B" w:rsidP="0085778A">
                  <w:pPr>
                    <w:jc w:val="center"/>
                    <w:rPr>
                      <w:rFonts w:ascii="Calibri" w:eastAsia="Calibri" w:hAnsi="Calibri" w:cs="Times New Roman"/>
                      <w:color w:val="808080" w:themeColor="background1" w:themeShade="80"/>
                      <w:sz w:val="24"/>
                      <w:szCs w:val="24"/>
                    </w:rPr>
                  </w:pPr>
                  <m:oMathPara>
                    <m:oMath>
                      <m:r>
                        <w:rPr>
                          <w:rFonts w:ascii="Cambria Math" w:eastAsia="Calibri" w:hAnsi="Cambria Math" w:cs="Times New Roman"/>
                          <w:color w:val="808080" w:themeColor="background1" w:themeShade="80"/>
                          <w:sz w:val="24"/>
                          <w:szCs w:val="24"/>
                        </w:rPr>
                        <m:t xml:space="preserve">2,0 </m:t>
                      </m:r>
                      <m:r>
                        <w:rPr>
                          <w:rFonts w:ascii="Cambria Math" w:eastAsiaTheme="minorEastAsia" w:hAnsi="Cambria Math"/>
                          <w:color w:val="808080" w:themeColor="background1" w:themeShade="80"/>
                          <w:sz w:val="24"/>
                          <w:szCs w:val="24"/>
                        </w:rPr>
                        <m:t>⊢2,5</m:t>
                      </m:r>
                    </m:oMath>
                  </m:oMathPara>
                </w:p>
              </w:tc>
              <w:tc>
                <w:tcPr>
                  <w:tcW w:w="2500" w:type="pct"/>
                  <w:tcBorders>
                    <w:top w:val="nil"/>
                    <w:bottom w:val="nil"/>
                  </w:tcBorders>
                  <w:vAlign w:val="center"/>
                </w:tcPr>
                <w:p w14:paraId="60A6A9A1" w14:textId="77777777" w:rsidR="008A412B" w:rsidRPr="00800B51" w:rsidRDefault="008A412B" w:rsidP="0085778A">
                  <w:pPr>
                    <w:jc w:val="center"/>
                    <w:rPr>
                      <w:rFonts w:ascii="Cambria Math" w:eastAsiaTheme="minorEastAsia"/>
                      <w:color w:val="808080" w:themeColor="background1" w:themeShade="80"/>
                      <w:sz w:val="24"/>
                      <w:szCs w:val="24"/>
                      <w:oMath/>
                    </w:rPr>
                  </w:pPr>
                  <m:oMathPara>
                    <m:oMath>
                      <m:r>
                        <w:rPr>
                          <w:rFonts w:ascii="Cambria Math" w:eastAsiaTheme="minorEastAsia"/>
                          <w:color w:val="808080" w:themeColor="background1" w:themeShade="80"/>
                          <w:sz w:val="24"/>
                          <w:szCs w:val="24"/>
                        </w:rPr>
                        <m:t>16</m:t>
                      </m:r>
                    </m:oMath>
                  </m:oMathPara>
                </w:p>
              </w:tc>
            </w:tr>
            <w:tr w:rsidR="008A412B" w:rsidRPr="00800B51" w14:paraId="4F5C82E5" w14:textId="77777777" w:rsidTr="008A412B">
              <w:tc>
                <w:tcPr>
                  <w:tcW w:w="2500" w:type="pct"/>
                  <w:tcBorders>
                    <w:top w:val="nil"/>
                    <w:bottom w:val="nil"/>
                  </w:tcBorders>
                </w:tcPr>
                <w:p w14:paraId="7B9F9007" w14:textId="77777777" w:rsidR="008A412B" w:rsidRPr="00800B51" w:rsidRDefault="008A412B" w:rsidP="0085778A">
                  <w:pPr>
                    <w:jc w:val="center"/>
                    <w:rPr>
                      <w:rFonts w:ascii="Calibri" w:eastAsia="Calibri" w:hAnsi="Calibri" w:cs="Times New Roman"/>
                      <w:color w:val="808080" w:themeColor="background1" w:themeShade="80"/>
                      <w:sz w:val="24"/>
                      <w:szCs w:val="24"/>
                    </w:rPr>
                  </w:pPr>
                  <m:oMathPara>
                    <m:oMath>
                      <m:r>
                        <w:rPr>
                          <w:rFonts w:ascii="Cambria Math" w:eastAsia="Calibri" w:hAnsi="Cambria Math" w:cs="Times New Roman"/>
                          <w:color w:val="808080" w:themeColor="background1" w:themeShade="80"/>
                          <w:sz w:val="24"/>
                          <w:szCs w:val="24"/>
                        </w:rPr>
                        <m:t xml:space="preserve"> 2,5 </m:t>
                      </m:r>
                      <m:r>
                        <w:rPr>
                          <w:rFonts w:ascii="Cambria Math" w:eastAsiaTheme="minorEastAsia" w:hAnsi="Cambria Math"/>
                          <w:color w:val="808080" w:themeColor="background1" w:themeShade="80"/>
                          <w:sz w:val="24"/>
                          <w:szCs w:val="24"/>
                        </w:rPr>
                        <m:t xml:space="preserve">⊢3,0 </m:t>
                      </m:r>
                    </m:oMath>
                  </m:oMathPara>
                </w:p>
              </w:tc>
              <w:tc>
                <w:tcPr>
                  <w:tcW w:w="2500" w:type="pct"/>
                  <w:tcBorders>
                    <w:top w:val="nil"/>
                    <w:bottom w:val="nil"/>
                  </w:tcBorders>
                  <w:shd w:val="clear" w:color="auto" w:fill="auto"/>
                  <w:vAlign w:val="center"/>
                </w:tcPr>
                <w:p w14:paraId="336546DE" w14:textId="77777777" w:rsidR="008A412B" w:rsidRPr="00800B51" w:rsidRDefault="008A412B" w:rsidP="0085778A">
                  <w:pPr>
                    <w:jc w:val="center"/>
                    <w:rPr>
                      <w:rFonts w:ascii="Cambria Math" w:eastAsiaTheme="minorEastAsia"/>
                      <w:color w:val="808080" w:themeColor="background1" w:themeShade="80"/>
                      <w:sz w:val="24"/>
                      <w:szCs w:val="24"/>
                      <w:oMath/>
                    </w:rPr>
                  </w:pPr>
                  <m:oMathPara>
                    <m:oMath>
                      <m:r>
                        <w:rPr>
                          <w:rFonts w:ascii="Cambria Math" w:eastAsiaTheme="minorEastAsia"/>
                          <w:color w:val="808080" w:themeColor="background1" w:themeShade="80"/>
                          <w:sz w:val="24"/>
                          <w:szCs w:val="24"/>
                        </w:rPr>
                        <m:t>32</m:t>
                      </m:r>
                    </m:oMath>
                  </m:oMathPara>
                </w:p>
              </w:tc>
            </w:tr>
            <w:tr w:rsidR="008A412B" w:rsidRPr="00800B51" w14:paraId="319C8817" w14:textId="77777777" w:rsidTr="008A412B">
              <w:tc>
                <w:tcPr>
                  <w:tcW w:w="2500" w:type="pct"/>
                  <w:tcBorders>
                    <w:top w:val="nil"/>
                    <w:bottom w:val="nil"/>
                  </w:tcBorders>
                </w:tcPr>
                <w:p w14:paraId="2B1679A3" w14:textId="77777777" w:rsidR="008A412B" w:rsidRPr="00800B51" w:rsidRDefault="008A412B" w:rsidP="0085778A">
                  <w:pPr>
                    <w:jc w:val="center"/>
                    <w:rPr>
                      <w:rFonts w:ascii="Calibri" w:eastAsia="Calibri" w:hAnsi="Calibri" w:cs="Times New Roman"/>
                      <w:color w:val="808080" w:themeColor="background1" w:themeShade="80"/>
                      <w:sz w:val="24"/>
                      <w:szCs w:val="24"/>
                    </w:rPr>
                  </w:pPr>
                  <m:oMathPara>
                    <m:oMath>
                      <m:r>
                        <w:rPr>
                          <w:rFonts w:ascii="Cambria Math" w:eastAsia="Calibri" w:hAnsi="Cambria Math" w:cs="Times New Roman"/>
                          <w:color w:val="808080" w:themeColor="background1" w:themeShade="80"/>
                          <w:sz w:val="24"/>
                          <w:szCs w:val="24"/>
                        </w:rPr>
                        <m:t xml:space="preserve">3,0 </m:t>
                      </m:r>
                      <m:r>
                        <w:rPr>
                          <w:rFonts w:ascii="Cambria Math" w:eastAsiaTheme="minorEastAsia" w:hAnsi="Cambria Math"/>
                          <w:color w:val="808080" w:themeColor="background1" w:themeShade="80"/>
                          <w:sz w:val="24"/>
                          <w:szCs w:val="24"/>
                        </w:rPr>
                        <m:t>⊢3,5</m:t>
                      </m:r>
                    </m:oMath>
                  </m:oMathPara>
                </w:p>
              </w:tc>
              <w:tc>
                <w:tcPr>
                  <w:tcW w:w="2500" w:type="pct"/>
                  <w:tcBorders>
                    <w:top w:val="nil"/>
                    <w:bottom w:val="nil"/>
                  </w:tcBorders>
                  <w:shd w:val="clear" w:color="auto" w:fill="auto"/>
                  <w:vAlign w:val="center"/>
                </w:tcPr>
                <w:p w14:paraId="18453204" w14:textId="77777777" w:rsidR="008A412B" w:rsidRPr="00800B51" w:rsidRDefault="008A412B" w:rsidP="0085778A">
                  <w:pPr>
                    <w:jc w:val="center"/>
                    <w:rPr>
                      <w:rFonts w:ascii="Cambria Math" w:eastAsiaTheme="minorEastAsia"/>
                      <w:color w:val="808080" w:themeColor="background1" w:themeShade="80"/>
                      <w:sz w:val="24"/>
                      <w:szCs w:val="24"/>
                      <w:oMath/>
                    </w:rPr>
                  </w:pPr>
                  <m:oMath>
                    <m:r>
                      <w:rPr>
                        <w:rFonts w:ascii="Cambria Math" w:eastAsiaTheme="minorEastAsia"/>
                        <w:color w:val="808080" w:themeColor="background1" w:themeShade="80"/>
                        <w:sz w:val="24"/>
                        <w:szCs w:val="24"/>
                      </w:rPr>
                      <m:t>33</m:t>
                    </m:r>
                  </m:oMath>
                  <w:r w:rsidRPr="00800B51">
                    <w:rPr>
                      <w:rFonts w:eastAsiaTheme="minorEastAsia"/>
                      <w:color w:val="808080" w:themeColor="background1" w:themeShade="80"/>
                      <w:sz w:val="24"/>
                      <w:szCs w:val="24"/>
                    </w:rPr>
                    <w:t xml:space="preserve">          </w:t>
                  </w:r>
                </w:p>
              </w:tc>
            </w:tr>
            <w:tr w:rsidR="008A412B" w:rsidRPr="00800B51" w14:paraId="2C933CAF" w14:textId="77777777" w:rsidTr="008A412B">
              <w:tc>
                <w:tcPr>
                  <w:tcW w:w="2500" w:type="pct"/>
                  <w:tcBorders>
                    <w:top w:val="nil"/>
                    <w:bottom w:val="nil"/>
                  </w:tcBorders>
                </w:tcPr>
                <w:p w14:paraId="5D1D9C84" w14:textId="77777777" w:rsidR="008A412B" w:rsidRPr="00800B51" w:rsidRDefault="008A412B" w:rsidP="0085778A">
                  <w:pPr>
                    <w:jc w:val="center"/>
                    <w:rPr>
                      <w:rFonts w:ascii="Calibri" w:eastAsia="Calibri" w:hAnsi="Calibri" w:cs="Times New Roman"/>
                      <w:color w:val="808080" w:themeColor="background1" w:themeShade="80"/>
                      <w:sz w:val="24"/>
                      <w:szCs w:val="24"/>
                    </w:rPr>
                  </w:pPr>
                  <m:oMathPara>
                    <m:oMath>
                      <m:r>
                        <w:rPr>
                          <w:rFonts w:ascii="Cambria Math" w:eastAsia="Calibri" w:hAnsi="Cambria Math" w:cs="Times New Roman"/>
                          <w:color w:val="808080" w:themeColor="background1" w:themeShade="80"/>
                          <w:sz w:val="24"/>
                          <w:szCs w:val="24"/>
                        </w:rPr>
                        <m:t xml:space="preserve">3,5 </m:t>
                      </m:r>
                      <m:r>
                        <w:rPr>
                          <w:rFonts w:ascii="Cambria Math" w:eastAsiaTheme="minorEastAsia" w:hAnsi="Cambria Math"/>
                          <w:color w:val="808080" w:themeColor="background1" w:themeShade="80"/>
                          <w:sz w:val="24"/>
                          <w:szCs w:val="24"/>
                        </w:rPr>
                        <m:t>⊢4,0</m:t>
                      </m:r>
                    </m:oMath>
                  </m:oMathPara>
                </w:p>
              </w:tc>
              <w:tc>
                <w:tcPr>
                  <w:tcW w:w="2500" w:type="pct"/>
                  <w:tcBorders>
                    <w:top w:val="nil"/>
                    <w:bottom w:val="nil"/>
                  </w:tcBorders>
                  <w:vAlign w:val="center"/>
                </w:tcPr>
                <w:p w14:paraId="540A5CB4" w14:textId="77777777" w:rsidR="008A412B" w:rsidRPr="00800B51" w:rsidRDefault="008A412B" w:rsidP="0085778A">
                  <w:pPr>
                    <w:jc w:val="center"/>
                    <w:rPr>
                      <w:rFonts w:ascii="Cambria Math" w:eastAsiaTheme="minorEastAsia"/>
                      <w:color w:val="808080" w:themeColor="background1" w:themeShade="80"/>
                      <w:sz w:val="24"/>
                      <w:szCs w:val="24"/>
                      <w:oMath/>
                    </w:rPr>
                  </w:pPr>
                  <m:oMathPara>
                    <m:oMath>
                      <m:r>
                        <w:rPr>
                          <w:rFonts w:ascii="Cambria Math" w:eastAsiaTheme="minorEastAsia"/>
                          <w:color w:val="808080" w:themeColor="background1" w:themeShade="80"/>
                          <w:sz w:val="24"/>
                          <w:szCs w:val="24"/>
                        </w:rPr>
                        <m:t>11</m:t>
                      </m:r>
                    </m:oMath>
                  </m:oMathPara>
                </w:p>
              </w:tc>
            </w:tr>
            <w:tr w:rsidR="008A412B" w:rsidRPr="00800B51" w14:paraId="2FF1E8DC" w14:textId="77777777" w:rsidTr="008A412B">
              <w:tc>
                <w:tcPr>
                  <w:tcW w:w="2500" w:type="pct"/>
                  <w:tcBorders>
                    <w:top w:val="nil"/>
                    <w:bottom w:val="nil"/>
                  </w:tcBorders>
                </w:tcPr>
                <w:p w14:paraId="278BD081" w14:textId="77777777" w:rsidR="008A412B" w:rsidRPr="00800B51" w:rsidRDefault="008A412B" w:rsidP="0085778A">
                  <w:pPr>
                    <w:jc w:val="center"/>
                    <w:rPr>
                      <w:rFonts w:ascii="Calibri" w:eastAsia="Calibri" w:hAnsi="Calibri" w:cs="Times New Roman"/>
                      <w:color w:val="808080" w:themeColor="background1" w:themeShade="80"/>
                      <w:sz w:val="24"/>
                      <w:szCs w:val="24"/>
                    </w:rPr>
                  </w:pPr>
                  <m:oMathPara>
                    <m:oMath>
                      <m:r>
                        <w:rPr>
                          <w:rFonts w:ascii="Cambria Math" w:eastAsia="Calibri" w:hAnsi="Cambria Math" w:cs="Times New Roman"/>
                          <w:color w:val="808080" w:themeColor="background1" w:themeShade="80"/>
                          <w:sz w:val="24"/>
                          <w:szCs w:val="24"/>
                        </w:rPr>
                        <m:t xml:space="preserve">4,0 </m:t>
                      </m:r>
                      <m:r>
                        <w:rPr>
                          <w:rFonts w:ascii="Cambria Math" w:eastAsiaTheme="minorEastAsia" w:hAnsi="Cambria Math"/>
                          <w:color w:val="808080" w:themeColor="background1" w:themeShade="80"/>
                          <w:sz w:val="24"/>
                          <w:szCs w:val="24"/>
                        </w:rPr>
                        <m:t>⊢4,5</m:t>
                      </m:r>
                    </m:oMath>
                  </m:oMathPara>
                </w:p>
              </w:tc>
              <w:tc>
                <w:tcPr>
                  <w:tcW w:w="2500" w:type="pct"/>
                  <w:tcBorders>
                    <w:top w:val="nil"/>
                    <w:bottom w:val="nil"/>
                  </w:tcBorders>
                  <w:vAlign w:val="center"/>
                </w:tcPr>
                <w:p w14:paraId="39CAB0EB" w14:textId="77777777" w:rsidR="008A412B" w:rsidRPr="00800B51" w:rsidRDefault="008A412B" w:rsidP="0085778A">
                  <w:pPr>
                    <w:jc w:val="center"/>
                    <w:rPr>
                      <w:rFonts w:ascii="Cambria Math" w:eastAsiaTheme="minorEastAsia"/>
                      <w:color w:val="808080" w:themeColor="background1" w:themeShade="80"/>
                      <w:sz w:val="24"/>
                      <w:szCs w:val="24"/>
                      <w:oMath/>
                    </w:rPr>
                  </w:pPr>
                  <m:oMathPara>
                    <m:oMath>
                      <m:r>
                        <w:rPr>
                          <w:rFonts w:ascii="Cambria Math" w:eastAsiaTheme="minorEastAsia"/>
                          <w:color w:val="808080" w:themeColor="background1" w:themeShade="80"/>
                          <w:sz w:val="24"/>
                          <w:szCs w:val="24"/>
                        </w:rPr>
                        <m:t>4</m:t>
                      </m:r>
                    </m:oMath>
                  </m:oMathPara>
                </w:p>
              </w:tc>
            </w:tr>
            <w:tr w:rsidR="008A412B" w:rsidRPr="00800B51" w14:paraId="2E799FC2" w14:textId="77777777" w:rsidTr="008A412B">
              <w:tc>
                <w:tcPr>
                  <w:tcW w:w="2500" w:type="pct"/>
                  <w:tcBorders>
                    <w:top w:val="nil"/>
                    <w:bottom w:val="single" w:sz="4" w:space="0" w:color="808080" w:themeColor="background1" w:themeShade="80"/>
                  </w:tcBorders>
                </w:tcPr>
                <w:p w14:paraId="6E7F1051" w14:textId="77777777" w:rsidR="008A412B" w:rsidRPr="00800B51" w:rsidRDefault="008A412B" w:rsidP="0085778A">
                  <w:pPr>
                    <w:jc w:val="center"/>
                    <w:rPr>
                      <w:rFonts w:ascii="Calibri" w:eastAsia="Calibri" w:hAnsi="Calibri" w:cs="Times New Roman"/>
                      <w:color w:val="808080" w:themeColor="background1" w:themeShade="80"/>
                      <w:sz w:val="24"/>
                      <w:szCs w:val="24"/>
                    </w:rPr>
                  </w:pPr>
                  <m:oMathPara>
                    <m:oMath>
                      <m:r>
                        <w:rPr>
                          <w:rFonts w:ascii="Cambria Math" w:eastAsia="Calibri" w:hAnsi="Cambria Math" w:cs="Times New Roman"/>
                          <w:color w:val="808080" w:themeColor="background1" w:themeShade="80"/>
                          <w:sz w:val="24"/>
                          <w:szCs w:val="24"/>
                        </w:rPr>
                        <m:t xml:space="preserve">4,5 </m:t>
                      </m:r>
                      <m:r>
                        <w:rPr>
                          <w:rFonts w:ascii="Cambria Math" w:eastAsiaTheme="minorEastAsia" w:hAnsi="Cambria Math"/>
                          <w:color w:val="808080" w:themeColor="background1" w:themeShade="80"/>
                          <w:sz w:val="24"/>
                          <w:szCs w:val="24"/>
                        </w:rPr>
                        <m:t>⊢5,0</m:t>
                      </m:r>
                    </m:oMath>
                  </m:oMathPara>
                </w:p>
              </w:tc>
              <w:tc>
                <w:tcPr>
                  <w:tcW w:w="2500" w:type="pct"/>
                  <w:tcBorders>
                    <w:top w:val="nil"/>
                    <w:bottom w:val="single" w:sz="4" w:space="0" w:color="808080" w:themeColor="background1" w:themeShade="80"/>
                  </w:tcBorders>
                  <w:vAlign w:val="center"/>
                </w:tcPr>
                <w:p w14:paraId="1BA1EFCF" w14:textId="77777777" w:rsidR="008A412B" w:rsidRPr="00800B51" w:rsidRDefault="008A412B" w:rsidP="0085778A">
                  <w:pPr>
                    <w:jc w:val="center"/>
                    <w:rPr>
                      <w:rFonts w:ascii="Cambria Math" w:eastAsiaTheme="minorEastAsia"/>
                      <w:color w:val="808080" w:themeColor="background1" w:themeShade="80"/>
                      <w:sz w:val="24"/>
                      <w:szCs w:val="24"/>
                      <w:oMath/>
                    </w:rPr>
                  </w:pPr>
                  <m:oMathPara>
                    <m:oMath>
                      <m:r>
                        <w:rPr>
                          <w:rFonts w:ascii="Cambria Math" w:eastAsiaTheme="minorEastAsia"/>
                          <w:color w:val="808080" w:themeColor="background1" w:themeShade="80"/>
                          <w:sz w:val="24"/>
                          <w:szCs w:val="24"/>
                        </w:rPr>
                        <m:t>1</m:t>
                      </m:r>
                    </m:oMath>
                  </m:oMathPara>
                </w:p>
              </w:tc>
            </w:tr>
            <w:tr w:rsidR="008A412B" w:rsidRPr="00800B51" w14:paraId="63271452" w14:textId="77777777" w:rsidTr="008A412B">
              <w:tc>
                <w:tcPr>
                  <w:tcW w:w="2500" w:type="pct"/>
                  <w:tcBorders>
                    <w:top w:val="single" w:sz="4" w:space="0" w:color="808080" w:themeColor="background1" w:themeShade="80"/>
                  </w:tcBorders>
                </w:tcPr>
                <w:p w14:paraId="0AF29ADD" w14:textId="77777777" w:rsidR="008A412B" w:rsidRPr="00800B51" w:rsidRDefault="008A412B" w:rsidP="0085778A">
                  <w:pPr>
                    <w:jc w:val="center"/>
                    <w:rPr>
                      <w:rFonts w:ascii="Calibri" w:eastAsia="Calibri" w:hAnsi="Calibri" w:cs="Times New Roman"/>
                      <w:color w:val="808080" w:themeColor="background1" w:themeShade="80"/>
                      <w:sz w:val="24"/>
                      <w:szCs w:val="24"/>
                    </w:rPr>
                  </w:pPr>
                  <w:r>
                    <w:rPr>
                      <w:rFonts w:ascii="Calibri" w:eastAsia="Calibri" w:hAnsi="Calibri" w:cs="Times New Roman"/>
                      <w:color w:val="808080" w:themeColor="background1" w:themeShade="80"/>
                      <w:sz w:val="24"/>
                      <w:szCs w:val="24"/>
                    </w:rPr>
                    <w:t>Total</w:t>
                  </w:r>
                </w:p>
              </w:tc>
              <w:tc>
                <w:tcPr>
                  <w:tcW w:w="2500" w:type="pct"/>
                  <w:tcBorders>
                    <w:top w:val="single" w:sz="4" w:space="0" w:color="808080" w:themeColor="background1" w:themeShade="80"/>
                  </w:tcBorders>
                  <w:vAlign w:val="center"/>
                </w:tcPr>
                <w:p w14:paraId="182BCB68" w14:textId="77777777" w:rsidR="008A412B" w:rsidRPr="00800B51" w:rsidRDefault="008A412B" w:rsidP="0085778A">
                  <w:pPr>
                    <w:jc w:val="center"/>
                    <w:rPr>
                      <w:rFonts w:ascii="Cambria Math" w:eastAsiaTheme="minorEastAsia"/>
                      <w:color w:val="808080" w:themeColor="background1" w:themeShade="80"/>
                      <w:sz w:val="24"/>
                      <w:szCs w:val="24"/>
                      <w:oMath/>
                    </w:rPr>
                  </w:pPr>
                  <m:oMathPara>
                    <m:oMath>
                      <m:r>
                        <w:rPr>
                          <w:rFonts w:ascii="Cambria Math" w:eastAsiaTheme="minorEastAsia"/>
                          <w:color w:val="808080" w:themeColor="background1" w:themeShade="80"/>
                          <w:sz w:val="24"/>
                          <w:szCs w:val="24"/>
                        </w:rPr>
                        <m:t>100</m:t>
                      </m:r>
                    </m:oMath>
                  </m:oMathPara>
                </w:p>
              </w:tc>
            </w:tr>
          </w:tbl>
          <w:p w14:paraId="6D4368D3" w14:textId="77777777" w:rsidR="004839A6" w:rsidRPr="004839A6" w:rsidRDefault="004839A6" w:rsidP="004839A6">
            <w:pPr>
              <w:jc w:val="both"/>
              <w:rPr>
                <w:rFonts w:eastAsiaTheme="minorEastAsia"/>
                <w:color w:val="FFFFFF" w:themeColor="background1"/>
                <w:sz w:val="24"/>
                <w:szCs w:val="24"/>
              </w:rPr>
            </w:pPr>
            <w:r w:rsidRPr="004839A6">
              <w:rPr>
                <w:rFonts w:eastAsiaTheme="minorEastAsia"/>
                <w:color w:val="FFFFFF" w:themeColor="background1"/>
                <w:sz w:val="24"/>
                <w:szCs w:val="24"/>
              </w:rPr>
              <w:t>_</w:t>
            </w:r>
          </w:p>
        </w:tc>
      </w:tr>
    </w:tbl>
    <w:p w14:paraId="3DC865AF" w14:textId="77777777" w:rsidR="00800B51" w:rsidRPr="00622D0C" w:rsidRDefault="00800B51" w:rsidP="00397E35">
      <w:pPr>
        <w:spacing w:after="0" w:line="360" w:lineRule="auto"/>
        <w:jc w:val="both"/>
        <w:rPr>
          <w:rFonts w:eastAsiaTheme="minorEastAsia"/>
          <w:sz w:val="24"/>
          <w:szCs w:val="24"/>
        </w:rPr>
      </w:pPr>
    </w:p>
    <w:p w14:paraId="4BF1CCBB" w14:textId="77777777" w:rsidR="00EA25C6" w:rsidRDefault="0085778A" w:rsidP="0085778A">
      <w:pPr>
        <w:spacing w:after="0" w:line="360" w:lineRule="auto"/>
        <w:jc w:val="both"/>
        <w:rPr>
          <w:rFonts w:eastAsiaTheme="minorEastAsia"/>
          <w:sz w:val="24"/>
          <w:szCs w:val="24"/>
        </w:rPr>
      </w:pPr>
      <w:r>
        <w:rPr>
          <w:rFonts w:eastAsiaTheme="minorEastAsia"/>
          <w:sz w:val="24"/>
          <w:szCs w:val="24"/>
        </w:rPr>
        <w:tab/>
      </w:r>
    </w:p>
    <w:p w14:paraId="1647F9D4" w14:textId="77777777" w:rsidR="0085778A" w:rsidRPr="007C3679" w:rsidRDefault="0085778A" w:rsidP="0085778A">
      <w:pPr>
        <w:spacing w:after="0" w:line="360" w:lineRule="auto"/>
        <w:jc w:val="both"/>
        <w:rPr>
          <w:rFonts w:eastAsiaTheme="minorEastAsia"/>
          <w:sz w:val="24"/>
          <w:szCs w:val="24"/>
        </w:rPr>
      </w:pPr>
      <w:r>
        <w:rPr>
          <w:rFonts w:eastAsiaTheme="minorEastAsia"/>
          <w:sz w:val="24"/>
          <w:szCs w:val="24"/>
        </w:rPr>
        <w:t>Para determinar a moda utilizaremos</w:t>
      </w:r>
      <w:r w:rsidRPr="007C3679">
        <w:rPr>
          <w:rFonts w:eastAsiaTheme="minorEastAsia"/>
          <w:sz w:val="24"/>
          <w:szCs w:val="24"/>
        </w:rPr>
        <w:t xml:space="preserve"> a fórmula</w:t>
      </w:r>
      <w:r>
        <w:rPr>
          <w:rFonts w:eastAsiaTheme="minorEastAsia"/>
          <w:sz w:val="24"/>
          <w:szCs w:val="24"/>
        </w:rPr>
        <w:t>:</w:t>
      </w:r>
    </w:p>
    <w:p w14:paraId="6247EFF6" w14:textId="77777777" w:rsidR="0085778A" w:rsidRDefault="009944CB" w:rsidP="0085778A">
      <w:pPr>
        <w:spacing w:before="120" w:after="0" w:line="360" w:lineRule="auto"/>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o</m:t>
              </m:r>
            </m:sub>
          </m:sSub>
          <m:r>
            <w:rPr>
              <w:rFonts w:ascii="Cambria Math" w:eastAsiaTheme="minorEastAsia"/>
              <w:sz w:val="24"/>
              <w:szCs w:val="24"/>
            </w:rPr>
            <m:t>=</m:t>
          </m:r>
          <m:r>
            <w:rPr>
              <w:rFonts w:ascii="Cambria Math" w:eastAsiaTheme="minorEastAsia" w:hAnsi="Cambria Math"/>
              <w:sz w:val="24"/>
              <w:szCs w:val="24"/>
            </w:rPr>
            <m:t>L</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mo</m:t>
              </m:r>
            </m:sub>
          </m:sSub>
          <m:r>
            <w:rPr>
              <w:rFonts w:ascii="Cambria Math" w:eastAsiaTheme="minorEastAsia"/>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m:rPr>
                      <m:sty m:val="p"/>
                    </m:rPr>
                    <w:rPr>
                      <w:rFonts w:ascii="Cambria Math" w:eastAsiaTheme="minorEastAsia"/>
                      <w:sz w:val="24"/>
                      <w:szCs w:val="24"/>
                    </w:rPr>
                    <m:t>Δ</m:t>
                  </m:r>
                  <m:ctrlPr>
                    <w:rPr>
                      <w:rFonts w:ascii="Cambria Math" w:eastAsiaTheme="minorEastAsia" w:hAnsi="Cambria Math"/>
                      <w:sz w:val="24"/>
                      <w:szCs w:val="24"/>
                    </w:rPr>
                  </m:ctrlPr>
                </m:e>
                <m:sub>
                  <m:r>
                    <w:rPr>
                      <w:rFonts w:ascii="Cambria Math" w:eastAsiaTheme="minorEastAsia"/>
                      <w:sz w:val="24"/>
                      <w:szCs w:val="24"/>
                    </w:rPr>
                    <m:t>1</m:t>
                  </m:r>
                </m:sub>
              </m:sSub>
            </m:num>
            <m:den>
              <m:sSub>
                <m:sSubPr>
                  <m:ctrlPr>
                    <w:rPr>
                      <w:rFonts w:ascii="Cambria Math" w:eastAsiaTheme="minorEastAsia" w:hAnsi="Cambria Math"/>
                      <w:i/>
                      <w:sz w:val="24"/>
                      <w:szCs w:val="24"/>
                    </w:rPr>
                  </m:ctrlPr>
                </m:sSubPr>
                <m:e>
                  <m:r>
                    <m:rPr>
                      <m:sty m:val="p"/>
                    </m:rPr>
                    <w:rPr>
                      <w:rFonts w:ascii="Cambria Math" w:eastAsiaTheme="minorEastAsia"/>
                      <w:sz w:val="24"/>
                      <w:szCs w:val="24"/>
                    </w:rPr>
                    <m:t>Δ</m:t>
                  </m:r>
                  <m:ctrlPr>
                    <w:rPr>
                      <w:rFonts w:ascii="Cambria Math" w:eastAsiaTheme="minorEastAsia" w:hAnsi="Cambria Math"/>
                      <w:sz w:val="24"/>
                      <w:szCs w:val="24"/>
                    </w:rPr>
                  </m:ctrlPr>
                </m:e>
                <m:sub>
                  <m:r>
                    <w:rPr>
                      <w:rFonts w:ascii="Cambria Math" w:eastAsiaTheme="minorEastAsia"/>
                      <w:sz w:val="24"/>
                      <w:szCs w:val="24"/>
                    </w:rPr>
                    <m:t>1</m:t>
                  </m:r>
                </m:sub>
              </m:sSub>
              <m:r>
                <w:rPr>
                  <w:rFonts w:ascii="Cambria Math" w:eastAsiaTheme="minorEastAsia"/>
                  <w:sz w:val="24"/>
                  <w:szCs w:val="24"/>
                </w:rPr>
                <m:t>+</m:t>
              </m:r>
              <m:sSub>
                <m:sSubPr>
                  <m:ctrlPr>
                    <w:rPr>
                      <w:rFonts w:ascii="Cambria Math" w:eastAsiaTheme="minorEastAsia" w:hAnsi="Cambria Math"/>
                      <w:i/>
                      <w:sz w:val="24"/>
                      <w:szCs w:val="24"/>
                    </w:rPr>
                  </m:ctrlPr>
                </m:sSubPr>
                <m:e>
                  <m:r>
                    <m:rPr>
                      <m:sty m:val="p"/>
                    </m:rPr>
                    <w:rPr>
                      <w:rFonts w:ascii="Cambria Math" w:eastAsiaTheme="minorEastAsia"/>
                      <w:sz w:val="24"/>
                      <w:szCs w:val="24"/>
                    </w:rPr>
                    <m:t>Δ</m:t>
                  </m:r>
                  <m:ctrlPr>
                    <w:rPr>
                      <w:rFonts w:ascii="Cambria Math" w:eastAsiaTheme="minorEastAsia" w:hAnsi="Cambria Math"/>
                      <w:sz w:val="24"/>
                      <w:szCs w:val="24"/>
                    </w:rPr>
                  </m:ctrlPr>
                </m:e>
                <m:sub>
                  <m:r>
                    <w:rPr>
                      <w:rFonts w:ascii="Cambria Math" w:eastAsiaTheme="minorEastAsia"/>
                      <w:sz w:val="24"/>
                      <w:szCs w:val="24"/>
                    </w:rPr>
                    <m:t>2</m:t>
                  </m:r>
                </m:sub>
              </m:sSub>
            </m:den>
          </m:f>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mo</m:t>
              </m:r>
            </m:sub>
          </m:sSub>
          <m:r>
            <w:rPr>
              <w:rFonts w:ascii="Cambria Math" w:eastAsiaTheme="minorEastAsia" w:hAnsi="Cambria Math"/>
              <w:sz w:val="24"/>
              <w:szCs w:val="24"/>
            </w:rPr>
            <m:t>.</m:t>
          </m:r>
        </m:oMath>
      </m:oMathPara>
    </w:p>
    <w:p w14:paraId="7CCDA82D" w14:textId="77777777" w:rsidR="00CD6232" w:rsidRDefault="00CD6232" w:rsidP="00CD6232">
      <w:pPr>
        <w:spacing w:before="120" w:after="0" w:line="360" w:lineRule="auto"/>
        <w:jc w:val="both"/>
        <w:rPr>
          <w:rFonts w:eastAsiaTheme="minorEastAsia"/>
          <w:sz w:val="24"/>
          <w:szCs w:val="24"/>
        </w:rPr>
      </w:pPr>
      <w:r>
        <w:rPr>
          <w:rFonts w:eastAsiaTheme="minorEastAsia"/>
          <w:sz w:val="24"/>
          <w:szCs w:val="24"/>
        </w:rPr>
        <w:t>Assim:</w:t>
      </w:r>
    </w:p>
    <w:p w14:paraId="78B9B131" w14:textId="77777777" w:rsidR="00CD6232" w:rsidRPr="00523750" w:rsidRDefault="009944CB" w:rsidP="00CD6232">
      <w:pPr>
        <w:spacing w:after="0" w:line="360" w:lineRule="auto"/>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o</m:t>
              </m:r>
            </m:sub>
          </m:sSub>
          <m:r>
            <m:rPr>
              <m:aln/>
            </m:rPr>
            <w:rPr>
              <w:rFonts w:ascii="Cambria Math" w:eastAsiaTheme="minorEastAsia"/>
              <w:sz w:val="24"/>
              <w:szCs w:val="24"/>
            </w:rPr>
            <m:t>=</m:t>
          </m:r>
          <m:r>
            <w:rPr>
              <w:rFonts w:ascii="Cambria Math" w:eastAsiaTheme="minorEastAsia" w:hAnsi="Cambria Math"/>
              <w:sz w:val="24"/>
              <w:szCs w:val="24"/>
            </w:rPr>
            <m:t>L</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mo</m:t>
              </m:r>
            </m:sub>
          </m:sSub>
          <m:r>
            <w:rPr>
              <w:rFonts w:ascii="Cambria Math" w:eastAsiaTheme="minorEastAsia"/>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m:rPr>
                      <m:sty m:val="p"/>
                    </m:rPr>
                    <w:rPr>
                      <w:rFonts w:ascii="Cambria Math" w:eastAsiaTheme="minorEastAsia"/>
                      <w:sz w:val="24"/>
                      <w:szCs w:val="24"/>
                    </w:rPr>
                    <m:t>Δ</m:t>
                  </m:r>
                  <m:ctrlPr>
                    <w:rPr>
                      <w:rFonts w:ascii="Cambria Math" w:eastAsiaTheme="minorEastAsia" w:hAnsi="Cambria Math"/>
                      <w:sz w:val="24"/>
                      <w:szCs w:val="24"/>
                    </w:rPr>
                  </m:ctrlPr>
                </m:e>
                <m:sub>
                  <m:r>
                    <w:rPr>
                      <w:rFonts w:ascii="Cambria Math" w:eastAsiaTheme="minorEastAsia"/>
                      <w:sz w:val="24"/>
                      <w:szCs w:val="24"/>
                    </w:rPr>
                    <m:t>1</m:t>
                  </m:r>
                </m:sub>
              </m:sSub>
            </m:num>
            <m:den>
              <m:sSub>
                <m:sSubPr>
                  <m:ctrlPr>
                    <w:rPr>
                      <w:rFonts w:ascii="Cambria Math" w:eastAsiaTheme="minorEastAsia" w:hAnsi="Cambria Math"/>
                      <w:i/>
                      <w:sz w:val="24"/>
                      <w:szCs w:val="24"/>
                    </w:rPr>
                  </m:ctrlPr>
                </m:sSubPr>
                <m:e>
                  <m:r>
                    <m:rPr>
                      <m:sty m:val="p"/>
                    </m:rPr>
                    <w:rPr>
                      <w:rFonts w:ascii="Cambria Math" w:eastAsiaTheme="minorEastAsia"/>
                      <w:sz w:val="24"/>
                      <w:szCs w:val="24"/>
                    </w:rPr>
                    <m:t>Δ</m:t>
                  </m:r>
                  <m:ctrlPr>
                    <w:rPr>
                      <w:rFonts w:ascii="Cambria Math" w:eastAsiaTheme="minorEastAsia" w:hAnsi="Cambria Math"/>
                      <w:sz w:val="24"/>
                      <w:szCs w:val="24"/>
                    </w:rPr>
                  </m:ctrlPr>
                </m:e>
                <m:sub>
                  <m:r>
                    <w:rPr>
                      <w:rFonts w:ascii="Cambria Math" w:eastAsiaTheme="minorEastAsia"/>
                      <w:sz w:val="24"/>
                      <w:szCs w:val="24"/>
                    </w:rPr>
                    <m:t>1</m:t>
                  </m:r>
                </m:sub>
              </m:sSub>
              <m:r>
                <w:rPr>
                  <w:rFonts w:ascii="Cambria Math" w:eastAsiaTheme="minorEastAsia"/>
                  <w:sz w:val="24"/>
                  <w:szCs w:val="24"/>
                </w:rPr>
                <m:t>+</m:t>
              </m:r>
              <m:sSub>
                <m:sSubPr>
                  <m:ctrlPr>
                    <w:rPr>
                      <w:rFonts w:ascii="Cambria Math" w:eastAsiaTheme="minorEastAsia" w:hAnsi="Cambria Math"/>
                      <w:i/>
                      <w:sz w:val="24"/>
                      <w:szCs w:val="24"/>
                    </w:rPr>
                  </m:ctrlPr>
                </m:sSubPr>
                <m:e>
                  <m:r>
                    <m:rPr>
                      <m:sty m:val="p"/>
                    </m:rPr>
                    <w:rPr>
                      <w:rFonts w:ascii="Cambria Math" w:eastAsiaTheme="minorEastAsia"/>
                      <w:sz w:val="24"/>
                      <w:szCs w:val="24"/>
                    </w:rPr>
                    <m:t>Δ</m:t>
                  </m:r>
                  <m:ctrlPr>
                    <w:rPr>
                      <w:rFonts w:ascii="Cambria Math" w:eastAsiaTheme="minorEastAsia" w:hAnsi="Cambria Math"/>
                      <w:sz w:val="24"/>
                      <w:szCs w:val="24"/>
                    </w:rPr>
                  </m:ctrlPr>
                </m:e>
                <m:sub>
                  <m:r>
                    <w:rPr>
                      <w:rFonts w:ascii="Cambria Math" w:eastAsiaTheme="minorEastAsia"/>
                      <w:sz w:val="24"/>
                      <w:szCs w:val="24"/>
                    </w:rPr>
                    <m:t>2</m:t>
                  </m:r>
                </m:sub>
              </m:sSub>
            </m:den>
          </m:f>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mo</m:t>
              </m:r>
            </m:sub>
          </m:sSub>
          <m:r>
            <m:rPr>
              <m:sty m:val="p"/>
            </m:rPr>
            <w:rPr>
              <w:rFonts w:eastAsiaTheme="minorEastAsia"/>
              <w:sz w:val="24"/>
              <w:szCs w:val="24"/>
            </w:rPr>
            <w:br/>
          </m:r>
        </m:oMath>
        <m:oMath>
          <m:r>
            <m:rPr>
              <m:aln/>
            </m:rPr>
            <w:rPr>
              <w:rFonts w:ascii="Cambria Math" w:eastAsiaTheme="minorEastAsia"/>
              <w:sz w:val="24"/>
              <w:szCs w:val="24"/>
            </w:rPr>
            <m:t>=3,0+</m:t>
          </m:r>
          <m:f>
            <m:fPr>
              <m:ctrlPr>
                <w:rPr>
                  <w:rFonts w:ascii="Cambria Math" w:eastAsiaTheme="minorEastAsia" w:hAnsi="Cambria Math"/>
                  <w:i/>
                  <w:sz w:val="24"/>
                  <w:szCs w:val="24"/>
                </w:rPr>
              </m:ctrlPr>
            </m:fPr>
            <m:num>
              <m:r>
                <w:rPr>
                  <w:rFonts w:ascii="Cambria Math" w:eastAsiaTheme="minorEastAsia"/>
                  <w:sz w:val="24"/>
                  <w:szCs w:val="24"/>
                </w:rPr>
                <m:t>1</m:t>
              </m:r>
            </m:num>
            <m:den>
              <m:r>
                <w:rPr>
                  <w:rFonts w:ascii="Cambria Math" w:eastAsiaTheme="minorEastAsia"/>
                  <w:sz w:val="24"/>
                  <w:szCs w:val="24"/>
                </w:rPr>
                <m:t>1+22</m:t>
              </m:r>
            </m:den>
          </m:f>
          <m:r>
            <w:rPr>
              <w:rFonts w:ascii="Cambria Math" w:eastAsiaTheme="minorEastAsia"/>
              <w:sz w:val="24"/>
              <w:szCs w:val="24"/>
            </w:rPr>
            <m:t>×</m:t>
          </m:r>
          <m:r>
            <w:rPr>
              <w:rFonts w:ascii="Cambria Math" w:eastAsiaTheme="minorEastAsia"/>
              <w:sz w:val="24"/>
              <w:szCs w:val="24"/>
            </w:rPr>
            <m:t>0,5</m:t>
          </m:r>
          <m:r>
            <m:rPr>
              <m:sty m:val="p"/>
            </m:rPr>
            <w:rPr>
              <w:rFonts w:eastAsiaTheme="minorEastAsia"/>
              <w:sz w:val="24"/>
              <w:szCs w:val="24"/>
            </w:rPr>
            <w:br/>
          </m:r>
        </m:oMath>
        <m:oMath>
          <m:r>
            <m:rPr>
              <m:aln/>
            </m:rPr>
            <w:rPr>
              <w:rFonts w:ascii="Cambria Math" w:eastAsiaTheme="minorEastAsia"/>
              <w:sz w:val="24"/>
              <w:szCs w:val="24"/>
            </w:rPr>
            <m:t>=3,022</m:t>
          </m:r>
          <m:r>
            <w:rPr>
              <w:rFonts w:ascii="Cambria Math" w:eastAsiaTheme="minorEastAsia" w:hAnsi="Cambria Math"/>
              <w:sz w:val="24"/>
              <w:szCs w:val="24"/>
            </w:rPr>
            <m:t>.</m:t>
          </m:r>
        </m:oMath>
      </m:oMathPara>
    </w:p>
    <w:p w14:paraId="06CFA5E8" w14:textId="77777777" w:rsidR="0085778A" w:rsidRDefault="0085778A" w:rsidP="00CC53E2">
      <w:pPr>
        <w:spacing w:before="360" w:after="120" w:line="360" w:lineRule="auto"/>
        <w:jc w:val="both"/>
        <w:rPr>
          <w:rFonts w:eastAsiaTheme="minorEastAsia"/>
          <w:sz w:val="24"/>
          <w:szCs w:val="24"/>
        </w:rPr>
      </w:pPr>
      <w:r>
        <w:rPr>
          <w:rFonts w:eastAsiaTheme="minorEastAsia"/>
          <w:sz w:val="24"/>
          <w:szCs w:val="24"/>
        </w:rPr>
        <w:tab/>
        <w:t>Podemos ver, a seguir, como são obtidos os iten</w:t>
      </w:r>
      <w:r w:rsidR="00523750">
        <w:rPr>
          <w:rFonts w:eastAsiaTheme="minorEastAsia"/>
          <w:sz w:val="24"/>
          <w:szCs w:val="24"/>
        </w:rPr>
        <w:t>s utilizados na fórmula da moda:</w:t>
      </w:r>
    </w:p>
    <w:tbl>
      <w:tblPr>
        <w:tblStyle w:val="Tabelacomgrade"/>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8474"/>
      </w:tblGrid>
      <w:tr w:rsidR="008A412B" w14:paraId="2634E0DF" w14:textId="77777777" w:rsidTr="008A412B">
        <w:tc>
          <w:tcPr>
            <w:tcW w:w="8644" w:type="dxa"/>
          </w:tcPr>
          <w:p w14:paraId="671C678E" w14:textId="77777777" w:rsidR="008A412B" w:rsidRDefault="008A412B" w:rsidP="008A412B">
            <w:pPr>
              <w:spacing w:before="120" w:after="120"/>
              <w:jc w:val="both"/>
              <w:rPr>
                <w:rFonts w:eastAsiaTheme="minorEastAsia"/>
                <w:sz w:val="24"/>
                <w:szCs w:val="24"/>
              </w:rPr>
            </w:pPr>
            <w:r>
              <w:rPr>
                <w:rFonts w:eastAsiaTheme="minorEastAsia"/>
                <w:sz w:val="24"/>
                <w:szCs w:val="24"/>
              </w:rPr>
              <w:t xml:space="preserve">       Itens da fórmula da moda:</w:t>
            </w:r>
          </w:p>
          <w:p w14:paraId="47BDAE38" w14:textId="77777777" w:rsidR="008A412B" w:rsidRDefault="008A412B" w:rsidP="00616167">
            <w:pPr>
              <w:pStyle w:val="PargrafodaLista"/>
              <w:numPr>
                <w:ilvl w:val="0"/>
                <w:numId w:val="13"/>
              </w:numPr>
              <w:jc w:val="both"/>
              <w:rPr>
                <w:rFonts w:eastAsiaTheme="minorEastAsia"/>
                <w:sz w:val="24"/>
                <w:szCs w:val="24"/>
              </w:rPr>
            </w:pPr>
            <m:oMath>
              <m:r>
                <w:rPr>
                  <w:rFonts w:ascii="Cambria Math" w:eastAsiaTheme="minorEastAsia" w:hAnsi="Cambria Math"/>
                  <w:sz w:val="24"/>
                  <w:szCs w:val="24"/>
                </w:rPr>
                <m:t>L</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mo</m:t>
                  </m:r>
                </m:sub>
              </m:sSub>
              <m:r>
                <w:rPr>
                  <w:rFonts w:ascii="Cambria Math" w:eastAsiaTheme="minorEastAsia" w:hAnsi="Cambria Math"/>
                  <w:sz w:val="24"/>
                  <w:szCs w:val="24"/>
                </w:rPr>
                <m:t>=3,0</m:t>
              </m:r>
            </m:oMath>
            <w:r>
              <w:rPr>
                <w:rFonts w:eastAsiaTheme="minorEastAsia"/>
                <w:sz w:val="24"/>
                <w:szCs w:val="24"/>
              </w:rPr>
              <w:t>;</w:t>
            </w:r>
          </w:p>
          <w:p w14:paraId="52D168F1" w14:textId="77777777" w:rsidR="008A412B" w:rsidRDefault="009944CB" w:rsidP="00616167">
            <w:pPr>
              <w:pStyle w:val="PargrafodaLista"/>
              <w:numPr>
                <w:ilvl w:val="0"/>
                <w:numId w:val="13"/>
              </w:numPr>
              <w:jc w:val="both"/>
              <w:rPr>
                <w:rFonts w:eastAsiaTheme="minorEastAsia"/>
                <w:sz w:val="24"/>
                <w:szCs w:val="24"/>
              </w:rPr>
            </w:pP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Δ</m:t>
                  </m:r>
                  <m:ctrlPr>
                    <w:rPr>
                      <w:rFonts w:ascii="Cambria Math" w:eastAsiaTheme="minorEastAsia" w:hAnsi="Cambria Math"/>
                      <w:sz w:val="24"/>
                      <w:szCs w:val="24"/>
                    </w:rPr>
                  </m:ctrlPr>
                </m:e>
                <m:sub>
                  <m:r>
                    <w:rPr>
                      <w:rFonts w:ascii="Cambria Math" w:eastAsiaTheme="minorEastAsia" w:hAnsi="Cambria Math"/>
                      <w:sz w:val="24"/>
                      <w:szCs w:val="24"/>
                    </w:rPr>
                    <m:t>1</m:t>
                  </m:r>
                </m:sub>
              </m:sSub>
              <m:r>
                <w:rPr>
                  <w:rFonts w:ascii="Cambria Math" w:eastAsiaTheme="minorEastAsia" w:hAnsi="Cambria Math"/>
                  <w:sz w:val="24"/>
                  <w:szCs w:val="24"/>
                </w:rPr>
                <m:t>=33-32=1</m:t>
              </m:r>
            </m:oMath>
            <w:r w:rsidR="008A412B">
              <w:rPr>
                <w:rFonts w:eastAsiaTheme="minorEastAsia"/>
                <w:sz w:val="24"/>
                <w:szCs w:val="24"/>
              </w:rPr>
              <w:t>;</w:t>
            </w:r>
          </w:p>
          <w:p w14:paraId="46B3D425" w14:textId="77777777" w:rsidR="008A412B" w:rsidRDefault="009944CB" w:rsidP="00616167">
            <w:pPr>
              <w:pStyle w:val="PargrafodaLista"/>
              <w:numPr>
                <w:ilvl w:val="0"/>
                <w:numId w:val="13"/>
              </w:numPr>
              <w:jc w:val="both"/>
              <w:rPr>
                <w:rFonts w:eastAsiaTheme="minorEastAsia"/>
                <w:sz w:val="24"/>
                <w:szCs w:val="24"/>
              </w:rPr>
            </w:pPr>
            <m:oMath>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Δ</m:t>
                  </m:r>
                  <m:ctrlPr>
                    <w:rPr>
                      <w:rFonts w:ascii="Cambria Math" w:eastAsiaTheme="minorEastAsia" w:hAnsi="Cambria Math"/>
                      <w:sz w:val="24"/>
                      <w:szCs w:val="24"/>
                    </w:rPr>
                  </m:ctrlPr>
                </m:e>
                <m:sub>
                  <m:r>
                    <w:rPr>
                      <w:rFonts w:ascii="Cambria Math" w:eastAsiaTheme="minorEastAsia" w:hAnsi="Cambria Math"/>
                      <w:sz w:val="24"/>
                      <w:szCs w:val="24"/>
                    </w:rPr>
                    <m:t>2</m:t>
                  </m:r>
                </m:sub>
              </m:sSub>
              <m:r>
                <w:rPr>
                  <w:rFonts w:ascii="Cambria Math" w:eastAsiaTheme="minorEastAsia" w:hAnsi="Cambria Math"/>
                  <w:sz w:val="24"/>
                  <w:szCs w:val="24"/>
                </w:rPr>
                <m:t>=33-11=22</m:t>
              </m:r>
            </m:oMath>
            <w:r w:rsidR="008A412B">
              <w:rPr>
                <w:rFonts w:eastAsiaTheme="minorEastAsia"/>
                <w:sz w:val="24"/>
                <w:szCs w:val="24"/>
              </w:rPr>
              <w:t>;</w:t>
            </w:r>
          </w:p>
          <w:p w14:paraId="7BDE6D2C" w14:textId="77777777" w:rsidR="008A412B" w:rsidRPr="008A412B" w:rsidRDefault="009944CB" w:rsidP="00616167">
            <w:pPr>
              <w:pStyle w:val="PargrafodaLista"/>
              <w:numPr>
                <w:ilvl w:val="0"/>
                <w:numId w:val="13"/>
              </w:numPr>
              <w:spacing w:line="360" w:lineRule="auto"/>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mo</m:t>
                  </m:r>
                </m:sub>
              </m:sSub>
              <m:r>
                <w:rPr>
                  <w:rFonts w:ascii="Cambria Math" w:eastAsiaTheme="minorEastAsia" w:hAnsi="Cambria Math"/>
                  <w:sz w:val="24"/>
                  <w:szCs w:val="24"/>
                </w:rPr>
                <m:t>=3,5-3,0=0,5</m:t>
              </m:r>
            </m:oMath>
            <w:r w:rsidR="008A412B" w:rsidRPr="008A412B">
              <w:rPr>
                <w:rFonts w:eastAsiaTheme="minorEastAsia"/>
                <w:sz w:val="24"/>
                <w:szCs w:val="24"/>
              </w:rPr>
              <w:t>.</w:t>
            </w:r>
          </w:p>
          <w:p w14:paraId="1F0F3A1B" w14:textId="77777777" w:rsidR="008A412B" w:rsidRDefault="008A412B" w:rsidP="008A412B">
            <w:pPr>
              <w:spacing w:line="360" w:lineRule="auto"/>
              <w:jc w:val="center"/>
              <w:rPr>
                <w:rFonts w:eastAsiaTheme="minorEastAsia"/>
                <w:sz w:val="24"/>
                <w:szCs w:val="24"/>
              </w:rPr>
            </w:pPr>
            <w:r>
              <w:rPr>
                <w:rFonts w:eastAsiaTheme="minorEastAsia"/>
                <w:noProof/>
                <w:sz w:val="24"/>
                <w:szCs w:val="24"/>
                <w:lang w:eastAsia="pt-BR"/>
              </w:rPr>
              <w:drawing>
                <wp:inline distT="0" distB="0" distL="0" distR="0" wp14:anchorId="1D0A6A5F" wp14:editId="77DC63B0">
                  <wp:extent cx="4471568" cy="1999182"/>
                  <wp:effectExtent l="19050" t="0" r="5182" b="0"/>
                  <wp:docPr id="18"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l="20122" t="34831" r="19684" b="17303"/>
                          <a:stretch>
                            <a:fillRect/>
                          </a:stretch>
                        </pic:blipFill>
                        <pic:spPr bwMode="auto">
                          <a:xfrm>
                            <a:off x="0" y="0"/>
                            <a:ext cx="4472231" cy="1999478"/>
                          </a:xfrm>
                          <a:prstGeom prst="rect">
                            <a:avLst/>
                          </a:prstGeom>
                          <a:noFill/>
                          <a:ln w="9525">
                            <a:noFill/>
                            <a:miter lim="800000"/>
                            <a:headEnd/>
                            <a:tailEnd/>
                          </a:ln>
                        </pic:spPr>
                      </pic:pic>
                    </a:graphicData>
                  </a:graphic>
                </wp:inline>
              </w:drawing>
            </w:r>
          </w:p>
        </w:tc>
      </w:tr>
    </w:tbl>
    <w:p w14:paraId="55A3944A" w14:textId="77777777" w:rsidR="00523750" w:rsidRPr="00523750" w:rsidRDefault="00523750" w:rsidP="00523750">
      <w:pPr>
        <w:spacing w:after="0" w:line="360" w:lineRule="auto"/>
        <w:jc w:val="both"/>
        <w:rPr>
          <w:rFonts w:eastAsiaTheme="minorEastAsia"/>
          <w:sz w:val="24"/>
          <w:szCs w:val="24"/>
        </w:rPr>
      </w:pPr>
    </w:p>
    <w:p w14:paraId="7F7CCD72" w14:textId="77777777" w:rsidR="002F4530" w:rsidRPr="00B90ECD" w:rsidRDefault="00B90ECD" w:rsidP="00CC53E2">
      <w:pPr>
        <w:pStyle w:val="Ttulo3"/>
        <w:spacing w:before="360" w:after="240"/>
        <w:rPr>
          <w:rFonts w:asciiTheme="minorHAnsi" w:hAnsiTheme="minorHAnsi"/>
          <w:color w:val="auto"/>
          <w:sz w:val="32"/>
          <w:szCs w:val="32"/>
        </w:rPr>
      </w:pPr>
      <w:bookmarkStart w:id="76" w:name="_Toc5149987"/>
      <w:r w:rsidRPr="00B90ECD">
        <w:rPr>
          <w:rFonts w:asciiTheme="minorHAnsi" w:hAnsiTheme="minorHAnsi"/>
          <w:color w:val="auto"/>
          <w:sz w:val="32"/>
          <w:szCs w:val="32"/>
        </w:rPr>
        <w:t xml:space="preserve">2.7 </w:t>
      </w:r>
      <w:r w:rsidR="002F4530" w:rsidRPr="00B90ECD">
        <w:rPr>
          <w:rFonts w:asciiTheme="minorHAnsi" w:hAnsiTheme="minorHAnsi"/>
          <w:color w:val="auto"/>
          <w:sz w:val="32"/>
          <w:szCs w:val="32"/>
        </w:rPr>
        <w:t>Moda (dados qualitativos)</w:t>
      </w:r>
      <w:bookmarkEnd w:id="76"/>
    </w:p>
    <w:p w14:paraId="71E28433" w14:textId="77777777" w:rsidR="00622D0C" w:rsidRDefault="002F4530" w:rsidP="00397E35">
      <w:pPr>
        <w:spacing w:after="0" w:line="360" w:lineRule="auto"/>
        <w:jc w:val="both"/>
        <w:rPr>
          <w:rFonts w:eastAsiaTheme="minorEastAsia"/>
          <w:sz w:val="24"/>
          <w:szCs w:val="24"/>
        </w:rPr>
      </w:pPr>
      <w:r>
        <w:rPr>
          <w:rFonts w:eastAsiaTheme="minorEastAsia"/>
          <w:sz w:val="24"/>
          <w:szCs w:val="24"/>
        </w:rPr>
        <w:tab/>
      </w:r>
      <w:r w:rsidR="00622D0C" w:rsidRPr="00622D0C">
        <w:rPr>
          <w:rFonts w:eastAsiaTheme="minorEastAsia"/>
          <w:sz w:val="24"/>
          <w:szCs w:val="24"/>
        </w:rPr>
        <w:t>A moda é a única medida de posição que também pode ser usada para descrever dados qualitativos. Nesse caso, a moda é a categoria da variável que ocorre com maior frequência.</w:t>
      </w:r>
    </w:p>
    <w:p w14:paraId="19F6870D" w14:textId="77777777" w:rsidR="00EA25C6" w:rsidRPr="00622D0C" w:rsidRDefault="00EA25C6" w:rsidP="00397E35">
      <w:pPr>
        <w:spacing w:after="0" w:line="360" w:lineRule="auto"/>
        <w:jc w:val="both"/>
        <w:rPr>
          <w:rFonts w:eastAsiaTheme="minorEastAsia"/>
          <w:sz w:val="24"/>
          <w:szCs w:val="24"/>
        </w:rPr>
      </w:pPr>
    </w:p>
    <w:p w14:paraId="21A7AE34" w14:textId="77777777" w:rsidR="00E614AF" w:rsidRPr="00622D0C" w:rsidRDefault="00E614AF" w:rsidP="00397E35">
      <w:pPr>
        <w:spacing w:after="0" w:line="360" w:lineRule="auto"/>
        <w:jc w:val="both"/>
        <w:rPr>
          <w:rFonts w:eastAsiaTheme="minorEastAsia"/>
          <w:b/>
          <w:sz w:val="24"/>
          <w:szCs w:val="24"/>
        </w:rPr>
      </w:pPr>
    </w:p>
    <w:p w14:paraId="38D2C85F" w14:textId="77777777" w:rsidR="002F4530" w:rsidRPr="002F4530" w:rsidRDefault="00622D0C" w:rsidP="00CC53E2">
      <w:pPr>
        <w:spacing w:after="120" w:line="360" w:lineRule="auto"/>
        <w:jc w:val="both"/>
        <w:rPr>
          <w:rFonts w:eastAsiaTheme="minorEastAsia"/>
          <w:b/>
          <w:sz w:val="28"/>
          <w:szCs w:val="28"/>
        </w:rPr>
      </w:pPr>
      <w:r w:rsidRPr="002F4530">
        <w:rPr>
          <w:rFonts w:eastAsiaTheme="minorEastAsia"/>
          <w:b/>
          <w:sz w:val="28"/>
          <w:szCs w:val="28"/>
        </w:rPr>
        <w:t>Exemplo</w:t>
      </w:r>
    </w:p>
    <w:p w14:paraId="095DC94B" w14:textId="77777777" w:rsidR="00622D0C" w:rsidRPr="00622D0C" w:rsidRDefault="002F4530" w:rsidP="00540076">
      <w:pPr>
        <w:spacing w:after="240" w:line="360" w:lineRule="auto"/>
        <w:jc w:val="both"/>
        <w:rPr>
          <w:rFonts w:eastAsiaTheme="minorEastAsia"/>
          <w:sz w:val="24"/>
          <w:szCs w:val="24"/>
        </w:rPr>
      </w:pPr>
      <w:r>
        <w:rPr>
          <w:rFonts w:eastAsiaTheme="minorEastAsia"/>
          <w:sz w:val="24"/>
          <w:szCs w:val="24"/>
        </w:rPr>
        <w:tab/>
        <w:t>Na Tabela 2.8 é apresentada</w:t>
      </w:r>
      <w:r w:rsidR="00622D0C" w:rsidRPr="00622D0C">
        <w:rPr>
          <w:rFonts w:eastAsiaTheme="minorEastAsia"/>
          <w:sz w:val="24"/>
          <w:szCs w:val="24"/>
        </w:rPr>
        <w:t xml:space="preserve"> a </w:t>
      </w:r>
      <w:r>
        <w:rPr>
          <w:rFonts w:eastAsiaTheme="minorEastAsia"/>
          <w:sz w:val="24"/>
          <w:szCs w:val="24"/>
        </w:rPr>
        <w:t xml:space="preserve">distribuição de frequências do tipo sanguíneo de 1.167 indivíduos. </w:t>
      </w:r>
    </w:p>
    <w:p w14:paraId="6E00017C" w14:textId="77777777" w:rsidR="002F4530" w:rsidRPr="00395C9C" w:rsidRDefault="002F4530" w:rsidP="002F4530">
      <w:pPr>
        <w:pStyle w:val="Legenda"/>
        <w:keepNext/>
        <w:spacing w:before="120" w:after="120"/>
        <w:jc w:val="both"/>
        <w:rPr>
          <w:b w:val="0"/>
          <w:color w:val="auto"/>
          <w:sz w:val="20"/>
          <w:szCs w:val="20"/>
        </w:rPr>
      </w:pPr>
      <w:r>
        <w:rPr>
          <w:color w:val="auto"/>
          <w:sz w:val="20"/>
          <w:szCs w:val="20"/>
        </w:rPr>
        <w:t>Tabela</w:t>
      </w:r>
      <w:r w:rsidRPr="001B6E5F">
        <w:rPr>
          <w:color w:val="auto"/>
          <w:sz w:val="20"/>
          <w:szCs w:val="20"/>
        </w:rPr>
        <w:t xml:space="preserve"> </w:t>
      </w:r>
      <w:r>
        <w:rPr>
          <w:color w:val="auto"/>
          <w:sz w:val="20"/>
          <w:szCs w:val="20"/>
        </w:rPr>
        <w:t xml:space="preserve">2.8. </w:t>
      </w:r>
      <w:r w:rsidRPr="002F4530">
        <w:rPr>
          <w:b w:val="0"/>
          <w:color w:val="auto"/>
          <w:sz w:val="20"/>
          <w:szCs w:val="20"/>
        </w:rPr>
        <w:t>Dis</w:t>
      </w:r>
      <w:r>
        <w:rPr>
          <w:b w:val="0"/>
          <w:color w:val="auto"/>
          <w:sz w:val="20"/>
          <w:szCs w:val="20"/>
        </w:rPr>
        <w:t>tribuição de frequências do tipo sanguíneo de 1.167 indivíduos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1"/>
        <w:gridCol w:w="4253"/>
      </w:tblGrid>
      <w:tr w:rsidR="00622D0C" w:rsidRPr="00CC53E2" w14:paraId="2D709FEB" w14:textId="77777777" w:rsidTr="00397E35">
        <w:tc>
          <w:tcPr>
            <w:tcW w:w="4322" w:type="dxa"/>
            <w:tcBorders>
              <w:top w:val="single" w:sz="4" w:space="0" w:color="auto"/>
              <w:bottom w:val="single" w:sz="4" w:space="0" w:color="auto"/>
            </w:tcBorders>
            <w:vAlign w:val="center"/>
          </w:tcPr>
          <w:p w14:paraId="1145D794" w14:textId="77777777" w:rsidR="00622D0C" w:rsidRPr="00CC53E2" w:rsidRDefault="00622D0C" w:rsidP="00540076">
            <w:pPr>
              <w:jc w:val="center"/>
              <w:rPr>
                <w:rFonts w:eastAsiaTheme="minorEastAsia"/>
                <w:b/>
                <w:sz w:val="24"/>
                <w:szCs w:val="24"/>
              </w:rPr>
            </w:pPr>
            <w:r w:rsidRPr="00CC53E2">
              <w:rPr>
                <w:rFonts w:eastAsiaTheme="minorEastAsia"/>
                <w:b/>
                <w:sz w:val="24"/>
                <w:szCs w:val="24"/>
              </w:rPr>
              <w:t>Grupo Sanguíneo</w:t>
            </w:r>
          </w:p>
        </w:tc>
        <w:tc>
          <w:tcPr>
            <w:tcW w:w="4322" w:type="dxa"/>
            <w:tcBorders>
              <w:top w:val="single" w:sz="4" w:space="0" w:color="auto"/>
              <w:bottom w:val="single" w:sz="4" w:space="0" w:color="auto"/>
            </w:tcBorders>
            <w:vAlign w:val="center"/>
          </w:tcPr>
          <w:p w14:paraId="3F6C010A" w14:textId="77777777" w:rsidR="00622D0C" w:rsidRPr="00CC53E2" w:rsidRDefault="00622D0C" w:rsidP="00540076">
            <w:pPr>
              <w:jc w:val="center"/>
              <w:rPr>
                <w:rFonts w:eastAsiaTheme="minorEastAsia"/>
                <w:b/>
                <w:sz w:val="24"/>
                <w:szCs w:val="24"/>
              </w:rPr>
            </w:pPr>
            <w:r w:rsidRPr="00CC53E2">
              <w:rPr>
                <w:rFonts w:eastAsiaTheme="minorEastAsia"/>
                <w:b/>
                <w:sz w:val="24"/>
                <w:szCs w:val="24"/>
              </w:rPr>
              <w:t>Frequência</w:t>
            </w:r>
          </w:p>
        </w:tc>
      </w:tr>
      <w:tr w:rsidR="00622D0C" w:rsidRPr="00622D0C" w14:paraId="78F006ED" w14:textId="77777777" w:rsidTr="00397E35">
        <w:tc>
          <w:tcPr>
            <w:tcW w:w="4322" w:type="dxa"/>
            <w:tcBorders>
              <w:top w:val="single" w:sz="4" w:space="0" w:color="auto"/>
            </w:tcBorders>
            <w:vAlign w:val="center"/>
          </w:tcPr>
          <w:p w14:paraId="54B3D88E" w14:textId="77777777" w:rsidR="00622D0C" w:rsidRPr="00622D0C" w:rsidRDefault="00622D0C" w:rsidP="00540076">
            <w:pPr>
              <w:jc w:val="center"/>
              <w:rPr>
                <w:rFonts w:eastAsiaTheme="minorEastAsia"/>
                <w:sz w:val="24"/>
                <w:szCs w:val="24"/>
              </w:rPr>
            </w:pPr>
            <w:r w:rsidRPr="00622D0C">
              <w:rPr>
                <w:rFonts w:eastAsiaTheme="minorEastAsia"/>
                <w:sz w:val="24"/>
                <w:szCs w:val="24"/>
              </w:rPr>
              <w:t>O</w:t>
            </w:r>
          </w:p>
        </w:tc>
        <w:tc>
          <w:tcPr>
            <w:tcW w:w="4322" w:type="dxa"/>
            <w:tcBorders>
              <w:top w:val="single" w:sz="4" w:space="0" w:color="auto"/>
            </w:tcBorders>
            <w:vAlign w:val="center"/>
          </w:tcPr>
          <w:p w14:paraId="1287A5CB" w14:textId="77777777" w:rsidR="00622D0C" w:rsidRPr="00622D0C" w:rsidRDefault="00622D0C" w:rsidP="00540076">
            <w:pPr>
              <w:jc w:val="center"/>
              <w:rPr>
                <w:rFonts w:eastAsiaTheme="minorEastAsia"/>
                <w:sz w:val="24"/>
                <w:szCs w:val="24"/>
              </w:rPr>
            </w:pPr>
            <w:r w:rsidRPr="00622D0C">
              <w:rPr>
                <w:rFonts w:eastAsiaTheme="minorEastAsia"/>
                <w:sz w:val="24"/>
                <w:szCs w:val="24"/>
              </w:rPr>
              <w:t>550</w:t>
            </w:r>
          </w:p>
        </w:tc>
      </w:tr>
      <w:tr w:rsidR="00622D0C" w:rsidRPr="00622D0C" w14:paraId="3193FB50" w14:textId="77777777" w:rsidTr="00397E35">
        <w:tc>
          <w:tcPr>
            <w:tcW w:w="4322" w:type="dxa"/>
            <w:vAlign w:val="center"/>
          </w:tcPr>
          <w:p w14:paraId="2B46BC6B" w14:textId="77777777" w:rsidR="00622D0C" w:rsidRPr="00622D0C" w:rsidRDefault="00622D0C" w:rsidP="00540076">
            <w:pPr>
              <w:jc w:val="center"/>
              <w:rPr>
                <w:rFonts w:eastAsiaTheme="minorEastAsia"/>
                <w:sz w:val="24"/>
                <w:szCs w:val="24"/>
              </w:rPr>
            </w:pPr>
            <w:r w:rsidRPr="00622D0C">
              <w:rPr>
                <w:rFonts w:eastAsiaTheme="minorEastAsia"/>
                <w:sz w:val="24"/>
                <w:szCs w:val="24"/>
              </w:rPr>
              <w:t>A</w:t>
            </w:r>
          </w:p>
        </w:tc>
        <w:tc>
          <w:tcPr>
            <w:tcW w:w="4322" w:type="dxa"/>
            <w:vAlign w:val="center"/>
          </w:tcPr>
          <w:p w14:paraId="53B71456" w14:textId="77777777" w:rsidR="00622D0C" w:rsidRPr="00622D0C" w:rsidRDefault="00622D0C" w:rsidP="00540076">
            <w:pPr>
              <w:jc w:val="center"/>
              <w:rPr>
                <w:rFonts w:eastAsiaTheme="minorEastAsia"/>
                <w:sz w:val="24"/>
                <w:szCs w:val="24"/>
              </w:rPr>
            </w:pPr>
            <w:r w:rsidRPr="00622D0C">
              <w:rPr>
                <w:rFonts w:eastAsiaTheme="minorEastAsia"/>
                <w:sz w:val="24"/>
                <w:szCs w:val="24"/>
              </w:rPr>
              <w:t>456</w:t>
            </w:r>
          </w:p>
        </w:tc>
      </w:tr>
      <w:tr w:rsidR="00622D0C" w:rsidRPr="00622D0C" w14:paraId="51448966" w14:textId="77777777" w:rsidTr="00397E35">
        <w:tc>
          <w:tcPr>
            <w:tcW w:w="4322" w:type="dxa"/>
            <w:vAlign w:val="center"/>
          </w:tcPr>
          <w:p w14:paraId="151CFE43" w14:textId="77777777" w:rsidR="00622D0C" w:rsidRPr="00622D0C" w:rsidRDefault="00622D0C" w:rsidP="00540076">
            <w:pPr>
              <w:jc w:val="center"/>
              <w:rPr>
                <w:rFonts w:eastAsiaTheme="minorEastAsia"/>
                <w:sz w:val="24"/>
                <w:szCs w:val="24"/>
              </w:rPr>
            </w:pPr>
            <w:r w:rsidRPr="00622D0C">
              <w:rPr>
                <w:rFonts w:eastAsiaTheme="minorEastAsia"/>
                <w:sz w:val="24"/>
                <w:szCs w:val="24"/>
              </w:rPr>
              <w:t>B</w:t>
            </w:r>
          </w:p>
        </w:tc>
        <w:tc>
          <w:tcPr>
            <w:tcW w:w="4322" w:type="dxa"/>
            <w:vAlign w:val="center"/>
          </w:tcPr>
          <w:p w14:paraId="14530DC9" w14:textId="77777777" w:rsidR="00622D0C" w:rsidRPr="00622D0C" w:rsidRDefault="00622D0C" w:rsidP="00540076">
            <w:pPr>
              <w:jc w:val="center"/>
              <w:rPr>
                <w:rFonts w:eastAsiaTheme="minorEastAsia"/>
                <w:sz w:val="24"/>
                <w:szCs w:val="24"/>
              </w:rPr>
            </w:pPr>
            <w:r w:rsidRPr="00622D0C">
              <w:rPr>
                <w:rFonts w:eastAsiaTheme="minorEastAsia"/>
                <w:sz w:val="24"/>
                <w:szCs w:val="24"/>
              </w:rPr>
              <w:t>132</w:t>
            </w:r>
          </w:p>
        </w:tc>
      </w:tr>
      <w:tr w:rsidR="00622D0C" w:rsidRPr="00622D0C" w14:paraId="0AD36768" w14:textId="77777777" w:rsidTr="00397E35">
        <w:tc>
          <w:tcPr>
            <w:tcW w:w="4322" w:type="dxa"/>
            <w:tcBorders>
              <w:bottom w:val="single" w:sz="4" w:space="0" w:color="auto"/>
            </w:tcBorders>
            <w:vAlign w:val="center"/>
          </w:tcPr>
          <w:p w14:paraId="4D57DC6E" w14:textId="77777777" w:rsidR="00622D0C" w:rsidRPr="00622D0C" w:rsidRDefault="00622D0C" w:rsidP="00540076">
            <w:pPr>
              <w:jc w:val="center"/>
              <w:rPr>
                <w:rFonts w:eastAsiaTheme="minorEastAsia"/>
                <w:sz w:val="24"/>
                <w:szCs w:val="24"/>
              </w:rPr>
            </w:pPr>
            <w:r w:rsidRPr="00622D0C">
              <w:rPr>
                <w:rFonts w:eastAsiaTheme="minorEastAsia"/>
                <w:sz w:val="24"/>
                <w:szCs w:val="24"/>
              </w:rPr>
              <w:t>AB</w:t>
            </w:r>
          </w:p>
        </w:tc>
        <w:tc>
          <w:tcPr>
            <w:tcW w:w="4322" w:type="dxa"/>
            <w:tcBorders>
              <w:bottom w:val="single" w:sz="4" w:space="0" w:color="auto"/>
            </w:tcBorders>
            <w:vAlign w:val="center"/>
          </w:tcPr>
          <w:p w14:paraId="3EB041A7" w14:textId="77777777" w:rsidR="00622D0C" w:rsidRPr="00622D0C" w:rsidRDefault="00622D0C" w:rsidP="00540076">
            <w:pPr>
              <w:jc w:val="center"/>
              <w:rPr>
                <w:rFonts w:eastAsiaTheme="minorEastAsia"/>
                <w:sz w:val="24"/>
                <w:szCs w:val="24"/>
              </w:rPr>
            </w:pPr>
            <w:r w:rsidRPr="00622D0C">
              <w:rPr>
                <w:rFonts w:eastAsiaTheme="minorEastAsia"/>
                <w:sz w:val="24"/>
                <w:szCs w:val="24"/>
              </w:rPr>
              <w:t>29</w:t>
            </w:r>
          </w:p>
        </w:tc>
      </w:tr>
      <w:tr w:rsidR="00622D0C" w:rsidRPr="00622D0C" w14:paraId="0391D37A" w14:textId="77777777" w:rsidTr="00397E35">
        <w:tc>
          <w:tcPr>
            <w:tcW w:w="4322" w:type="dxa"/>
            <w:tcBorders>
              <w:top w:val="single" w:sz="4" w:space="0" w:color="auto"/>
              <w:bottom w:val="single" w:sz="4" w:space="0" w:color="auto"/>
            </w:tcBorders>
            <w:vAlign w:val="center"/>
          </w:tcPr>
          <w:p w14:paraId="6B32BC0C" w14:textId="77777777" w:rsidR="00622D0C" w:rsidRPr="00622D0C" w:rsidRDefault="00622D0C" w:rsidP="00540076">
            <w:pPr>
              <w:jc w:val="center"/>
              <w:rPr>
                <w:rFonts w:eastAsiaTheme="minorEastAsia"/>
                <w:sz w:val="24"/>
                <w:szCs w:val="24"/>
              </w:rPr>
            </w:pPr>
            <w:r w:rsidRPr="00622D0C">
              <w:rPr>
                <w:rFonts w:eastAsiaTheme="minorEastAsia"/>
                <w:sz w:val="24"/>
                <w:szCs w:val="24"/>
              </w:rPr>
              <w:t>Total</w:t>
            </w:r>
          </w:p>
        </w:tc>
        <w:tc>
          <w:tcPr>
            <w:tcW w:w="4322" w:type="dxa"/>
            <w:tcBorders>
              <w:top w:val="single" w:sz="4" w:space="0" w:color="auto"/>
              <w:bottom w:val="single" w:sz="4" w:space="0" w:color="auto"/>
            </w:tcBorders>
            <w:vAlign w:val="center"/>
          </w:tcPr>
          <w:p w14:paraId="14650C34" w14:textId="77777777" w:rsidR="00622D0C" w:rsidRPr="00622D0C" w:rsidRDefault="00622D0C" w:rsidP="00540076">
            <w:pPr>
              <w:jc w:val="center"/>
              <w:rPr>
                <w:rFonts w:eastAsiaTheme="minorEastAsia"/>
                <w:sz w:val="24"/>
                <w:szCs w:val="24"/>
              </w:rPr>
            </w:pPr>
            <w:r w:rsidRPr="00622D0C">
              <w:rPr>
                <w:rFonts w:eastAsiaTheme="minorEastAsia"/>
                <w:sz w:val="24"/>
                <w:szCs w:val="24"/>
              </w:rPr>
              <w:t>1.167</w:t>
            </w:r>
          </w:p>
        </w:tc>
      </w:tr>
    </w:tbl>
    <w:p w14:paraId="0C6AA5B9" w14:textId="77777777" w:rsidR="00622D0C" w:rsidRPr="00622D0C" w:rsidRDefault="00622D0C" w:rsidP="00397E35">
      <w:pPr>
        <w:spacing w:after="0" w:line="360" w:lineRule="auto"/>
        <w:jc w:val="both"/>
        <w:rPr>
          <w:rFonts w:eastAsiaTheme="minorEastAsia"/>
          <w:sz w:val="24"/>
          <w:szCs w:val="24"/>
        </w:rPr>
      </w:pPr>
    </w:p>
    <w:p w14:paraId="726458BC" w14:textId="77777777" w:rsidR="00622D0C" w:rsidRDefault="00622D0C" w:rsidP="00397E35">
      <w:pPr>
        <w:spacing w:after="0" w:line="360" w:lineRule="auto"/>
        <w:jc w:val="both"/>
        <w:rPr>
          <w:ins w:id="77" w:author="Adriana Andrade" w:date="2020-06-05T14:40:00Z"/>
          <w:rFonts w:eastAsiaTheme="minorEastAsia"/>
          <w:sz w:val="24"/>
          <w:szCs w:val="24"/>
        </w:rPr>
      </w:pPr>
      <w:r w:rsidRPr="00622D0C">
        <w:rPr>
          <w:rFonts w:eastAsiaTheme="minorEastAsia"/>
          <w:sz w:val="24"/>
          <w:szCs w:val="24"/>
        </w:rPr>
        <w:t xml:space="preserve">A moda é o grupo sanguíneo O, pois </w:t>
      </w:r>
      <w:r w:rsidR="002F4530">
        <w:rPr>
          <w:rFonts w:eastAsiaTheme="minorEastAsia"/>
          <w:sz w:val="24"/>
          <w:szCs w:val="24"/>
        </w:rPr>
        <w:t xml:space="preserve">esta foi a categoria que </w:t>
      </w:r>
      <w:r w:rsidRPr="00622D0C">
        <w:rPr>
          <w:rFonts w:eastAsiaTheme="minorEastAsia"/>
          <w:sz w:val="24"/>
          <w:szCs w:val="24"/>
        </w:rPr>
        <w:t>ocorreu com maior frequência (550).</w:t>
      </w:r>
    </w:p>
    <w:p w14:paraId="089D42F0" w14:textId="141D9E86" w:rsidR="00DE78A8" w:rsidDel="00FE1E9A" w:rsidRDefault="00DE78A8" w:rsidP="00397E35">
      <w:pPr>
        <w:spacing w:after="0" w:line="360" w:lineRule="auto"/>
        <w:jc w:val="both"/>
        <w:rPr>
          <w:del w:id="78" w:author="Adriana Andrade" w:date="2020-06-05T14:40:00Z"/>
          <w:rFonts w:eastAsiaTheme="minorEastAsia"/>
          <w:sz w:val="24"/>
          <w:szCs w:val="24"/>
        </w:rPr>
      </w:pPr>
    </w:p>
    <w:p w14:paraId="235F7DC3" w14:textId="6FEC1C74" w:rsidR="00FE1E9A" w:rsidRPr="00AE181D" w:rsidRDefault="00FE1E9A" w:rsidP="00FE1E9A">
      <w:pPr>
        <w:spacing w:before="120" w:after="120" w:line="360" w:lineRule="auto"/>
        <w:jc w:val="both"/>
        <w:rPr>
          <w:ins w:id="79" w:author="Adriana Andrade" w:date="2020-06-05T14:55:00Z"/>
          <w:rFonts w:eastAsiaTheme="minorEastAsia"/>
          <w:sz w:val="24"/>
          <w:szCs w:val="24"/>
        </w:rPr>
      </w:pPr>
      <w:ins w:id="80" w:author="Adriana Andrade" w:date="2020-06-05T14:55:00Z">
        <w:r w:rsidRPr="00AE181D">
          <w:rPr>
            <w:rFonts w:eastAsiaTheme="minorEastAsia"/>
            <w:b/>
            <w:bCs/>
            <w:sz w:val="24"/>
            <w:szCs w:val="24"/>
          </w:rPr>
          <w:t xml:space="preserve">    </w:t>
        </w:r>
        <w:r w:rsidRPr="00AE181D">
          <w:rPr>
            <w:rFonts w:eastAsiaTheme="minorEastAsia"/>
            <w:sz w:val="24"/>
            <w:szCs w:val="24"/>
          </w:rPr>
          <w:t xml:space="preserve">    </w:t>
        </w:r>
      </w:ins>
    </w:p>
    <w:p w14:paraId="21686281" w14:textId="686FC904" w:rsidR="00FE1E9A" w:rsidRPr="00AE181D" w:rsidRDefault="00FE1E9A" w:rsidP="00FE1E9A">
      <w:pPr>
        <w:spacing w:before="120" w:after="120" w:line="360" w:lineRule="auto"/>
        <w:jc w:val="both"/>
        <w:rPr>
          <w:ins w:id="81" w:author="Adriana Andrade" w:date="2020-06-05T14:55:00Z"/>
          <w:rFonts w:eastAsiaTheme="minorEastAsia"/>
          <w:sz w:val="24"/>
          <w:szCs w:val="24"/>
        </w:rPr>
      </w:pPr>
      <w:ins w:id="82" w:author="Adriana Andrade" w:date="2020-06-05T14:55:00Z">
        <w:r w:rsidRPr="00AE181D">
          <w:rPr>
            <w:rFonts w:eastAsiaTheme="minorEastAsia"/>
            <w:sz w:val="24"/>
            <w:szCs w:val="24"/>
          </w:rPr>
          <w:lastRenderedPageBreak/>
          <w:t xml:space="preserve">    </w:t>
        </w:r>
      </w:ins>
    </w:p>
    <w:p w14:paraId="387AC23C" w14:textId="091A419F" w:rsidR="00467188" w:rsidRPr="00FE1E9A" w:rsidRDefault="00FE1E9A" w:rsidP="00530606">
      <w:pPr>
        <w:spacing w:before="120" w:after="120" w:line="360" w:lineRule="auto"/>
        <w:jc w:val="both"/>
        <w:rPr>
          <w:ins w:id="83" w:author="Adriana Andrade" w:date="2020-06-05T15:21:00Z"/>
          <w:rFonts w:eastAsiaTheme="minorEastAsia"/>
          <w:b/>
          <w:sz w:val="28"/>
          <w:szCs w:val="28"/>
        </w:rPr>
        <w:pPrChange w:id="84" w:author="Adriana Andrade" w:date="2020-06-05T15:35:00Z">
          <w:pPr>
            <w:spacing w:before="600" w:after="120" w:line="360" w:lineRule="auto"/>
            <w:jc w:val="both"/>
          </w:pPr>
        </w:pPrChange>
      </w:pPr>
      <w:ins w:id="85" w:author="Adriana Andrade" w:date="2020-06-05T14:55:00Z">
        <w:r w:rsidRPr="00AE181D">
          <w:rPr>
            <w:rFonts w:eastAsiaTheme="minorEastAsia"/>
            <w:sz w:val="24"/>
            <w:szCs w:val="24"/>
          </w:rPr>
          <w:t xml:space="preserve">    </w:t>
        </w:r>
      </w:ins>
      <w:ins w:id="86" w:author="Adriana Andrade" w:date="2020-06-05T15:21:00Z">
        <w:r w:rsidR="00467188" w:rsidRPr="00FE1E9A">
          <w:rPr>
            <w:rFonts w:eastAsiaTheme="minorEastAsia"/>
            <w:b/>
            <w:sz w:val="28"/>
            <w:szCs w:val="28"/>
          </w:rPr>
          <w:t xml:space="preserve">Propriedades da </w:t>
        </w:r>
        <w:r w:rsidR="00467188">
          <w:rPr>
            <w:rFonts w:eastAsiaTheme="minorEastAsia"/>
            <w:b/>
            <w:sz w:val="28"/>
            <w:szCs w:val="28"/>
          </w:rPr>
          <w:t>Moda</w:t>
        </w:r>
      </w:ins>
    </w:p>
    <w:p w14:paraId="192CD4EE" w14:textId="77777777" w:rsidR="00F46EB0" w:rsidRDefault="00F46EB0" w:rsidP="00F46EB0">
      <w:pPr>
        <w:pStyle w:val="PargrafodaLista"/>
        <w:numPr>
          <w:ilvl w:val="0"/>
          <w:numId w:val="96"/>
        </w:numPr>
        <w:spacing w:before="600" w:after="120" w:line="360" w:lineRule="auto"/>
        <w:jc w:val="both"/>
        <w:rPr>
          <w:ins w:id="87" w:author="Adriana Andrade" w:date="2020-06-05T15:48:00Z"/>
          <w:rFonts w:eastAsiaTheme="minorEastAsia"/>
          <w:sz w:val="28"/>
          <w:szCs w:val="28"/>
        </w:rPr>
      </w:pPr>
      <w:ins w:id="88" w:author="Adriana Andrade" w:date="2020-06-05T15:48:00Z">
        <w:r w:rsidRPr="00AE181D">
          <w:rPr>
            <w:rFonts w:eastAsiaTheme="minorEastAsia"/>
            <w:sz w:val="24"/>
            <w:szCs w:val="24"/>
          </w:rPr>
          <w:t>Sempre é representada por um dos valores da variável;</w:t>
        </w:r>
      </w:ins>
    </w:p>
    <w:p w14:paraId="67F15FC3" w14:textId="77777777" w:rsidR="00F46EB0" w:rsidRDefault="00F46EB0" w:rsidP="00F46EB0">
      <w:pPr>
        <w:pStyle w:val="PargrafodaLista"/>
        <w:numPr>
          <w:ilvl w:val="0"/>
          <w:numId w:val="96"/>
        </w:numPr>
        <w:spacing w:before="600" w:after="120" w:line="360" w:lineRule="auto"/>
        <w:jc w:val="both"/>
        <w:rPr>
          <w:ins w:id="89" w:author="Adriana Andrade" w:date="2020-06-05T15:48:00Z"/>
          <w:rFonts w:eastAsiaTheme="minorEastAsia"/>
          <w:sz w:val="28"/>
          <w:szCs w:val="28"/>
        </w:rPr>
      </w:pPr>
      <w:ins w:id="90" w:author="Adriana Andrade" w:date="2020-06-05T15:48:00Z">
        <w:r w:rsidRPr="00C13291">
          <w:rPr>
            <w:rFonts w:eastAsiaTheme="minorEastAsia"/>
            <w:sz w:val="28"/>
            <w:szCs w:val="28"/>
          </w:rPr>
          <w:t xml:space="preserve">Não depende de todos os valores da série, podendo não se alterar com a modificação de alguns deles; </w:t>
        </w:r>
      </w:ins>
    </w:p>
    <w:p w14:paraId="31F3A99C" w14:textId="77777777" w:rsidR="00F46EB0" w:rsidRDefault="00F46EB0" w:rsidP="00F46EB0">
      <w:pPr>
        <w:pStyle w:val="PargrafodaLista"/>
        <w:numPr>
          <w:ilvl w:val="0"/>
          <w:numId w:val="96"/>
        </w:numPr>
        <w:spacing w:before="600" w:after="120" w:line="360" w:lineRule="auto"/>
        <w:jc w:val="both"/>
        <w:rPr>
          <w:ins w:id="91" w:author="Adriana Andrade" w:date="2020-06-05T15:48:00Z"/>
          <w:rFonts w:eastAsiaTheme="minorEastAsia"/>
          <w:sz w:val="28"/>
          <w:szCs w:val="28"/>
        </w:rPr>
      </w:pPr>
      <w:ins w:id="92" w:author="Adriana Andrade" w:date="2020-06-05T15:48:00Z">
        <w:r w:rsidRPr="007F448C">
          <w:rPr>
            <w:rFonts w:eastAsiaTheme="minorEastAsia"/>
            <w:sz w:val="28"/>
            <w:szCs w:val="28"/>
          </w:rPr>
          <w:t>Não é influenciada pelos valores atípicos da série.</w:t>
        </w:r>
      </w:ins>
    </w:p>
    <w:p w14:paraId="6BBEA37B" w14:textId="77777777" w:rsidR="00F46EB0" w:rsidRPr="00642FD3" w:rsidRDefault="00F46EB0" w:rsidP="00F46EB0">
      <w:pPr>
        <w:pStyle w:val="PargrafodaLista"/>
        <w:numPr>
          <w:ilvl w:val="0"/>
          <w:numId w:val="96"/>
        </w:numPr>
        <w:spacing w:before="600" w:after="120" w:line="360" w:lineRule="auto"/>
        <w:jc w:val="both"/>
        <w:rPr>
          <w:ins w:id="93" w:author="Adriana Andrade" w:date="2020-06-05T15:48:00Z"/>
          <w:rFonts w:eastAsiaTheme="minorEastAsia"/>
          <w:sz w:val="28"/>
          <w:szCs w:val="28"/>
        </w:rPr>
      </w:pPr>
      <w:ins w:id="94" w:author="Adriana Andrade" w:date="2020-06-05T15:48:00Z">
        <w:r w:rsidRPr="00642FD3">
          <w:rPr>
            <w:rFonts w:eastAsiaTheme="minorEastAsia"/>
            <w:sz w:val="28"/>
            <w:szCs w:val="28"/>
          </w:rPr>
          <w:t>Somando ou subtraindo uma constante não nula aos valores da distribuição da variável, a média aritmética receberá a soma ou subtração da constante.</w:t>
        </w:r>
      </w:ins>
    </w:p>
    <w:p w14:paraId="0B928F69" w14:textId="77777777" w:rsidR="00F46EB0" w:rsidRPr="00C13291" w:rsidRDefault="00F46EB0" w:rsidP="00F46EB0">
      <w:pPr>
        <w:pStyle w:val="PargrafodaLista"/>
        <w:numPr>
          <w:ilvl w:val="0"/>
          <w:numId w:val="96"/>
        </w:numPr>
        <w:spacing w:before="600" w:after="120" w:line="360" w:lineRule="auto"/>
        <w:jc w:val="both"/>
        <w:rPr>
          <w:ins w:id="95" w:author="Adriana Andrade" w:date="2020-06-05T15:48:00Z"/>
          <w:rFonts w:eastAsiaTheme="minorEastAsia"/>
          <w:sz w:val="28"/>
          <w:szCs w:val="28"/>
        </w:rPr>
      </w:pPr>
      <w:ins w:id="96" w:author="Adriana Andrade" w:date="2020-06-05T15:48:00Z">
        <w:r w:rsidRPr="00642FD3">
          <w:rPr>
            <w:rFonts w:eastAsiaTheme="minorEastAsia"/>
            <w:sz w:val="28"/>
            <w:szCs w:val="28"/>
          </w:rPr>
          <w:t>Multiplicando ou dividindo uma constante não nula aos valores da variável, a média ficara multiplicada ou dividida pela constante;</w:t>
        </w:r>
      </w:ins>
    </w:p>
    <w:p w14:paraId="6A681AB1" w14:textId="5BE03EAA" w:rsidR="00FE1E9A" w:rsidRDefault="00FE1E9A" w:rsidP="00FE1E9A">
      <w:pPr>
        <w:spacing w:before="120" w:after="120" w:line="360" w:lineRule="auto"/>
        <w:jc w:val="both"/>
        <w:rPr>
          <w:ins w:id="97" w:author="Adriana Andrade" w:date="2020-06-05T14:55:00Z"/>
          <w:rFonts w:eastAsiaTheme="minorEastAsia"/>
          <w:sz w:val="24"/>
          <w:szCs w:val="24"/>
        </w:rPr>
        <w:pPrChange w:id="98" w:author="Adriana Andrade" w:date="2020-06-05T14:55:00Z">
          <w:pPr>
            <w:spacing w:after="0" w:line="360" w:lineRule="auto"/>
            <w:jc w:val="both"/>
          </w:pPr>
        </w:pPrChange>
      </w:pPr>
    </w:p>
    <w:p w14:paraId="0EAD1CC9" w14:textId="77777777" w:rsidR="00606075" w:rsidRPr="00540076" w:rsidRDefault="00606075" w:rsidP="00DC17B1">
      <w:pPr>
        <w:spacing w:before="240" w:after="0" w:line="360" w:lineRule="auto"/>
        <w:jc w:val="both"/>
        <w:rPr>
          <w:rFonts w:eastAsiaTheme="minorEastAsia"/>
          <w:b/>
          <w:sz w:val="28"/>
          <w:szCs w:val="28"/>
        </w:rPr>
      </w:pPr>
      <w:r w:rsidRPr="00540076">
        <w:rPr>
          <w:rFonts w:eastAsiaTheme="minorEastAsia"/>
          <w:b/>
          <w:sz w:val="28"/>
          <w:szCs w:val="28"/>
        </w:rPr>
        <w:t>Utilização das medidas de tendência central</w:t>
      </w:r>
    </w:p>
    <w:p w14:paraId="2236017F" w14:textId="77777777" w:rsidR="00606075" w:rsidRDefault="00606075" w:rsidP="00EA25C6">
      <w:pPr>
        <w:spacing w:after="240" w:line="360" w:lineRule="auto"/>
        <w:jc w:val="both"/>
        <w:rPr>
          <w:rFonts w:eastAsiaTheme="minorEastAsia"/>
          <w:sz w:val="24"/>
          <w:szCs w:val="24"/>
        </w:rPr>
      </w:pPr>
      <w:r>
        <w:rPr>
          <w:rFonts w:eastAsiaTheme="minorEastAsia"/>
          <w:b/>
          <w:sz w:val="28"/>
          <w:szCs w:val="28"/>
        </w:rPr>
        <w:tab/>
      </w:r>
      <w:r>
        <w:rPr>
          <w:rFonts w:eastAsiaTheme="minorEastAsia"/>
          <w:sz w:val="24"/>
          <w:szCs w:val="24"/>
        </w:rPr>
        <w:t>Costa (2012) propõe os seguintes critérios para escolher entre as medidas de posição:</w:t>
      </w:r>
    </w:p>
    <w:p w14:paraId="0CE41AA4" w14:textId="77777777" w:rsidR="00606075" w:rsidRPr="00540076" w:rsidRDefault="00606075" w:rsidP="00606075">
      <w:pPr>
        <w:spacing w:after="0" w:line="360" w:lineRule="auto"/>
        <w:jc w:val="both"/>
        <w:rPr>
          <w:rFonts w:eastAsiaTheme="minorEastAsia"/>
          <w:b/>
          <w:sz w:val="24"/>
          <w:szCs w:val="24"/>
        </w:rPr>
      </w:pPr>
      <w:r w:rsidRPr="00540076">
        <w:rPr>
          <w:rFonts w:eastAsiaTheme="minorEastAsia"/>
          <w:b/>
          <w:sz w:val="24"/>
          <w:szCs w:val="24"/>
        </w:rPr>
        <w:t>a) Escolha da média:</w:t>
      </w:r>
    </w:p>
    <w:p w14:paraId="25DEAD38" w14:textId="21770864" w:rsidR="00606075" w:rsidRPr="00606075" w:rsidRDefault="00606075" w:rsidP="00616167">
      <w:pPr>
        <w:pStyle w:val="PargrafodaLista"/>
        <w:numPr>
          <w:ilvl w:val="0"/>
          <w:numId w:val="15"/>
        </w:numPr>
        <w:spacing w:after="0" w:line="360" w:lineRule="auto"/>
        <w:ind w:hanging="153"/>
        <w:jc w:val="both"/>
        <w:rPr>
          <w:rFonts w:eastAsiaTheme="minorEastAsia"/>
          <w:sz w:val="24"/>
          <w:szCs w:val="24"/>
        </w:rPr>
      </w:pPr>
      <w:r w:rsidRPr="00606075">
        <w:rPr>
          <w:rFonts w:eastAsiaTheme="minorEastAsia"/>
          <w:sz w:val="24"/>
          <w:szCs w:val="24"/>
        </w:rPr>
        <w:t>quando a distribuição dos dados é pelo menos aproximadamente simétrica;</w:t>
      </w:r>
    </w:p>
    <w:p w14:paraId="6AA7F430" w14:textId="77777777" w:rsidR="00606075" w:rsidRPr="00606075" w:rsidRDefault="00606075" w:rsidP="00616167">
      <w:pPr>
        <w:pStyle w:val="PargrafodaLista"/>
        <w:numPr>
          <w:ilvl w:val="0"/>
          <w:numId w:val="15"/>
        </w:numPr>
        <w:spacing w:after="0" w:line="360" w:lineRule="auto"/>
        <w:ind w:hanging="153"/>
        <w:jc w:val="both"/>
        <w:rPr>
          <w:rFonts w:eastAsiaTheme="minorEastAsia"/>
          <w:sz w:val="24"/>
          <w:szCs w:val="24"/>
        </w:rPr>
      </w:pPr>
      <w:r w:rsidRPr="00606075">
        <w:rPr>
          <w:rFonts w:eastAsiaTheme="minorEastAsia"/>
          <w:sz w:val="24"/>
          <w:szCs w:val="24"/>
        </w:rPr>
        <w:t>quando for necessário obter posteriormente outros parâmetros que podem depender da média, como por exemplo a variância, o desvio padrão, etc.</w:t>
      </w:r>
    </w:p>
    <w:p w14:paraId="484FD424" w14:textId="77777777" w:rsidR="00606075" w:rsidRPr="00540076" w:rsidRDefault="00606075" w:rsidP="00540076">
      <w:pPr>
        <w:spacing w:before="240" w:after="0" w:line="360" w:lineRule="auto"/>
        <w:jc w:val="both"/>
        <w:rPr>
          <w:rFonts w:eastAsiaTheme="minorEastAsia"/>
          <w:b/>
          <w:sz w:val="24"/>
          <w:szCs w:val="24"/>
        </w:rPr>
      </w:pPr>
      <w:r w:rsidRPr="00540076">
        <w:rPr>
          <w:rFonts w:eastAsiaTheme="minorEastAsia"/>
          <w:b/>
          <w:sz w:val="24"/>
          <w:szCs w:val="24"/>
        </w:rPr>
        <w:t>b) Escolha da mediana</w:t>
      </w:r>
      <w:r w:rsidR="00540076" w:rsidRPr="00540076">
        <w:rPr>
          <w:rFonts w:eastAsiaTheme="minorEastAsia"/>
          <w:b/>
          <w:sz w:val="24"/>
          <w:szCs w:val="24"/>
        </w:rPr>
        <w:t>:</w:t>
      </w:r>
    </w:p>
    <w:p w14:paraId="398A48D6" w14:textId="77777777" w:rsidR="00606075" w:rsidRPr="00606075" w:rsidRDefault="00606075" w:rsidP="00616167">
      <w:pPr>
        <w:pStyle w:val="PargrafodaLista"/>
        <w:numPr>
          <w:ilvl w:val="0"/>
          <w:numId w:val="16"/>
        </w:numPr>
        <w:spacing w:after="0" w:line="360" w:lineRule="auto"/>
        <w:ind w:hanging="153"/>
        <w:jc w:val="both"/>
        <w:rPr>
          <w:rFonts w:eastAsiaTheme="minorEastAsia"/>
          <w:sz w:val="24"/>
          <w:szCs w:val="24"/>
        </w:rPr>
      </w:pPr>
      <w:r w:rsidRPr="00606075">
        <w:rPr>
          <w:rFonts w:eastAsiaTheme="minorEastAsia"/>
          <w:sz w:val="24"/>
          <w:szCs w:val="24"/>
        </w:rPr>
        <w:t>quando há valores extremos;</w:t>
      </w:r>
    </w:p>
    <w:p w14:paraId="091918D4" w14:textId="77777777" w:rsidR="00606075" w:rsidRPr="00606075" w:rsidRDefault="00606075" w:rsidP="00616167">
      <w:pPr>
        <w:pStyle w:val="PargrafodaLista"/>
        <w:numPr>
          <w:ilvl w:val="0"/>
          <w:numId w:val="16"/>
        </w:numPr>
        <w:spacing w:after="0" w:line="360" w:lineRule="auto"/>
        <w:ind w:hanging="153"/>
        <w:jc w:val="both"/>
        <w:rPr>
          <w:rFonts w:eastAsiaTheme="minorEastAsia"/>
          <w:sz w:val="24"/>
          <w:szCs w:val="24"/>
        </w:rPr>
      </w:pPr>
      <w:r w:rsidRPr="00606075">
        <w:rPr>
          <w:rFonts w:eastAsiaTheme="minorEastAsia"/>
          <w:sz w:val="24"/>
          <w:szCs w:val="24"/>
        </w:rPr>
        <w:t>quando deseja-se conhecer o ponto central da distribuição;</w:t>
      </w:r>
    </w:p>
    <w:p w14:paraId="22DA43C0" w14:textId="198B2412" w:rsidR="00606075" w:rsidRPr="00606075" w:rsidRDefault="00606075" w:rsidP="00616167">
      <w:pPr>
        <w:pStyle w:val="PargrafodaLista"/>
        <w:numPr>
          <w:ilvl w:val="0"/>
          <w:numId w:val="16"/>
        </w:numPr>
        <w:spacing w:after="0" w:line="360" w:lineRule="auto"/>
        <w:ind w:hanging="153"/>
        <w:jc w:val="both"/>
        <w:rPr>
          <w:rFonts w:eastAsiaTheme="minorEastAsia"/>
          <w:sz w:val="24"/>
          <w:szCs w:val="24"/>
        </w:rPr>
      </w:pPr>
      <w:r w:rsidRPr="00606075">
        <w:rPr>
          <w:rFonts w:eastAsiaTheme="minorEastAsia"/>
          <w:sz w:val="24"/>
          <w:szCs w:val="24"/>
        </w:rPr>
        <w:t>quando a distribuição dos dados é muito assimétrica.</w:t>
      </w:r>
    </w:p>
    <w:p w14:paraId="2A65E236" w14:textId="77777777" w:rsidR="00606075" w:rsidRPr="00540076" w:rsidRDefault="00606075" w:rsidP="00540076">
      <w:pPr>
        <w:spacing w:before="240" w:after="0" w:line="360" w:lineRule="auto"/>
        <w:jc w:val="both"/>
        <w:rPr>
          <w:rFonts w:eastAsiaTheme="minorEastAsia"/>
          <w:b/>
          <w:sz w:val="24"/>
          <w:szCs w:val="24"/>
        </w:rPr>
      </w:pPr>
      <w:r w:rsidRPr="00540076">
        <w:rPr>
          <w:rFonts w:eastAsiaTheme="minorEastAsia"/>
          <w:b/>
          <w:sz w:val="24"/>
          <w:szCs w:val="24"/>
        </w:rPr>
        <w:t>c) Escolha da moda</w:t>
      </w:r>
      <w:r w:rsidR="00540076" w:rsidRPr="00540076">
        <w:rPr>
          <w:rFonts w:eastAsiaTheme="minorEastAsia"/>
          <w:b/>
          <w:sz w:val="24"/>
          <w:szCs w:val="24"/>
        </w:rPr>
        <w:t>:</w:t>
      </w:r>
    </w:p>
    <w:p w14:paraId="21A3F3B5" w14:textId="77777777" w:rsidR="00606075" w:rsidRPr="00606075" w:rsidRDefault="00606075" w:rsidP="00616167">
      <w:pPr>
        <w:pStyle w:val="PargrafodaLista"/>
        <w:numPr>
          <w:ilvl w:val="0"/>
          <w:numId w:val="17"/>
        </w:numPr>
        <w:spacing w:after="0" w:line="360" w:lineRule="auto"/>
        <w:ind w:hanging="153"/>
        <w:jc w:val="both"/>
        <w:rPr>
          <w:rFonts w:eastAsiaTheme="minorEastAsia"/>
          <w:sz w:val="24"/>
          <w:szCs w:val="24"/>
        </w:rPr>
      </w:pPr>
      <w:r w:rsidRPr="00606075">
        <w:rPr>
          <w:rFonts w:eastAsiaTheme="minorEastAsia"/>
          <w:sz w:val="24"/>
          <w:szCs w:val="24"/>
        </w:rPr>
        <w:t>quando a medida de interesse é o ponto mais típico ou popular dos dados;</w:t>
      </w:r>
    </w:p>
    <w:p w14:paraId="29C9222C" w14:textId="77777777" w:rsidR="00606075" w:rsidRDefault="00606075" w:rsidP="00616167">
      <w:pPr>
        <w:pStyle w:val="PargrafodaLista"/>
        <w:numPr>
          <w:ilvl w:val="0"/>
          <w:numId w:val="17"/>
        </w:numPr>
        <w:spacing w:after="0" w:line="360" w:lineRule="auto"/>
        <w:ind w:hanging="153"/>
        <w:jc w:val="both"/>
        <w:rPr>
          <w:rFonts w:eastAsiaTheme="minorEastAsia"/>
          <w:sz w:val="24"/>
          <w:szCs w:val="24"/>
        </w:rPr>
      </w:pPr>
      <w:r w:rsidRPr="00606075">
        <w:rPr>
          <w:rFonts w:eastAsiaTheme="minorEastAsia"/>
          <w:sz w:val="24"/>
          <w:szCs w:val="24"/>
        </w:rPr>
        <w:lastRenderedPageBreak/>
        <w:t>quando precisa-se apenas de uma rápida idéia sobre a tendência central dos dados.</w:t>
      </w:r>
    </w:p>
    <w:p w14:paraId="2430CD66" w14:textId="77777777" w:rsidR="00540076" w:rsidRPr="00540076" w:rsidRDefault="00540076" w:rsidP="00540076">
      <w:pPr>
        <w:spacing w:after="0" w:line="360" w:lineRule="auto"/>
        <w:jc w:val="both"/>
        <w:rPr>
          <w:rFonts w:eastAsiaTheme="minorEastAsia"/>
          <w:sz w:val="24"/>
          <w:szCs w:val="24"/>
        </w:rPr>
      </w:pPr>
    </w:p>
    <w:p w14:paraId="7F448C9B" w14:textId="77777777" w:rsidR="0091334F" w:rsidRPr="00B90ECD" w:rsidRDefault="00B90ECD" w:rsidP="00540076">
      <w:pPr>
        <w:pStyle w:val="Ttulo3"/>
        <w:spacing w:before="240" w:after="240"/>
        <w:rPr>
          <w:rFonts w:asciiTheme="minorHAnsi" w:eastAsiaTheme="minorEastAsia" w:hAnsiTheme="minorHAnsi"/>
          <w:color w:val="auto"/>
          <w:sz w:val="32"/>
          <w:szCs w:val="32"/>
        </w:rPr>
      </w:pPr>
      <w:bookmarkStart w:id="99" w:name="_Toc5149988"/>
      <w:r w:rsidRPr="00B90ECD">
        <w:rPr>
          <w:rFonts w:asciiTheme="minorHAnsi" w:eastAsiaTheme="minorEastAsia" w:hAnsiTheme="minorHAnsi"/>
          <w:color w:val="auto"/>
          <w:sz w:val="32"/>
          <w:szCs w:val="32"/>
        </w:rPr>
        <w:t xml:space="preserve">2.8 </w:t>
      </w:r>
      <w:r w:rsidR="0091334F" w:rsidRPr="00B90ECD">
        <w:rPr>
          <w:rFonts w:asciiTheme="minorHAnsi" w:eastAsiaTheme="minorEastAsia" w:hAnsiTheme="minorHAnsi"/>
          <w:color w:val="auto"/>
          <w:sz w:val="32"/>
          <w:szCs w:val="32"/>
        </w:rPr>
        <w:t>Quantis</w:t>
      </w:r>
      <w:r w:rsidR="003468A1" w:rsidRPr="00B90ECD">
        <w:rPr>
          <w:rFonts w:asciiTheme="minorHAnsi" w:eastAsiaTheme="minorEastAsia" w:hAnsiTheme="minorHAnsi"/>
          <w:color w:val="auto"/>
          <w:sz w:val="32"/>
          <w:szCs w:val="32"/>
        </w:rPr>
        <w:t xml:space="preserve"> (dados brutos)</w:t>
      </w:r>
      <w:bookmarkEnd w:id="99"/>
    </w:p>
    <w:p w14:paraId="03D30C40" w14:textId="77777777" w:rsidR="004A0560" w:rsidRDefault="0091334F" w:rsidP="00EA1385">
      <w:pPr>
        <w:spacing w:after="0" w:line="360" w:lineRule="auto"/>
        <w:jc w:val="both"/>
        <w:rPr>
          <w:rFonts w:eastAsiaTheme="minorEastAsia"/>
          <w:sz w:val="24"/>
          <w:szCs w:val="24"/>
        </w:rPr>
      </w:pPr>
      <w:r>
        <w:rPr>
          <w:rFonts w:eastAsiaTheme="minorEastAsia"/>
          <w:sz w:val="24"/>
          <w:szCs w:val="24"/>
        </w:rPr>
        <w:tab/>
        <w:t xml:space="preserve">Vimos que a mediana é um valor que deixa metade dos dados abaixo dela e metade acima. De modo geral, podemos definir uma medida, chamada </w:t>
      </w:r>
      <w:r w:rsidRPr="0091334F">
        <w:rPr>
          <w:rFonts w:eastAsiaTheme="minorEastAsia"/>
          <w:i/>
          <w:sz w:val="24"/>
          <w:szCs w:val="24"/>
        </w:rPr>
        <w:t>quantil de ordem</w:t>
      </w:r>
      <w:r>
        <w:rPr>
          <w:rFonts w:eastAsiaTheme="minorEastAsia"/>
          <w:sz w:val="24"/>
          <w:szCs w:val="24"/>
        </w:rPr>
        <w:t xml:space="preserve"> </w:t>
      </w:r>
      <m:oMath>
        <m:r>
          <w:rPr>
            <w:rFonts w:ascii="Cambria Math" w:eastAsiaTheme="minorEastAsia" w:hAnsi="Cambria Math"/>
            <w:sz w:val="24"/>
            <w:szCs w:val="24"/>
          </w:rPr>
          <m:t>p</m:t>
        </m:r>
      </m:oMath>
      <w:r>
        <w:rPr>
          <w:rFonts w:eastAsiaTheme="minorEastAsia"/>
          <w:sz w:val="24"/>
          <w:szCs w:val="24"/>
        </w:rPr>
        <w:t xml:space="preserve">, em que </w:t>
      </w:r>
      <m:oMath>
        <m:r>
          <w:rPr>
            <w:rFonts w:ascii="Cambria Math" w:eastAsiaTheme="minorEastAsia" w:hAnsi="Cambria Math"/>
            <w:sz w:val="24"/>
            <w:szCs w:val="24"/>
          </w:rPr>
          <m:t>p</m:t>
        </m:r>
      </m:oMath>
      <w:r>
        <w:rPr>
          <w:rFonts w:eastAsiaTheme="minorEastAsia"/>
          <w:sz w:val="24"/>
          <w:szCs w:val="24"/>
        </w:rPr>
        <w:t xml:space="preserve"> é uma proporção qualquer, </w:t>
      </w:r>
      <m:oMath>
        <m:r>
          <w:rPr>
            <w:rFonts w:ascii="Cambria Math" w:eastAsiaTheme="minorEastAsia" w:hAnsi="Cambria Math"/>
            <w:sz w:val="24"/>
            <w:szCs w:val="24"/>
          </w:rPr>
          <m:t>0&lt;p&lt;1</m:t>
        </m:r>
      </m:oMath>
      <w:r>
        <w:rPr>
          <w:rFonts w:eastAsiaTheme="minorEastAsia"/>
          <w:sz w:val="24"/>
          <w:szCs w:val="24"/>
        </w:rPr>
        <w:t xml:space="preserve">, tal que </w:t>
      </w:r>
      <m:oMath>
        <m:r>
          <w:rPr>
            <w:rFonts w:ascii="Cambria Math" w:eastAsiaTheme="minorEastAsia" w:hAnsi="Cambria Math"/>
            <w:sz w:val="24"/>
            <w:szCs w:val="24"/>
          </w:rPr>
          <m:t>100p%</m:t>
        </m:r>
      </m:oMath>
      <w:r>
        <w:rPr>
          <w:rFonts w:eastAsiaTheme="minorEastAsia"/>
          <w:sz w:val="24"/>
          <w:szCs w:val="24"/>
        </w:rPr>
        <w:t xml:space="preserve"> das observações sejam menores do que </w:t>
      </w:r>
      <m:oMath>
        <m:r>
          <w:rPr>
            <w:rFonts w:ascii="Cambria Math" w:eastAsiaTheme="minorEastAsia" w:hAnsi="Cambria Math"/>
            <w:sz w:val="24"/>
            <w:szCs w:val="24"/>
          </w:rPr>
          <m:t>q(p)</m:t>
        </m:r>
      </m:oMath>
      <w:r>
        <w:rPr>
          <w:rFonts w:eastAsiaTheme="minorEastAsia"/>
          <w:sz w:val="24"/>
          <w:szCs w:val="24"/>
        </w:rPr>
        <w:t>.</w:t>
      </w:r>
    </w:p>
    <w:p w14:paraId="5289A321" w14:textId="77777777" w:rsidR="0091334F" w:rsidRDefault="0091334F" w:rsidP="00540076">
      <w:pPr>
        <w:spacing w:after="120" w:line="360" w:lineRule="auto"/>
        <w:jc w:val="both"/>
        <w:rPr>
          <w:rFonts w:eastAsiaTheme="minorEastAsia"/>
          <w:sz w:val="24"/>
          <w:szCs w:val="24"/>
        </w:rPr>
      </w:pPr>
      <w:r>
        <w:rPr>
          <w:rFonts w:eastAsiaTheme="minorEastAsia"/>
          <w:sz w:val="24"/>
          <w:szCs w:val="24"/>
        </w:rPr>
        <w:tab/>
        <w:t>Indicamos, abaixo, alguns qu</w:t>
      </w:r>
      <w:r w:rsidR="00540076">
        <w:rPr>
          <w:rFonts w:eastAsiaTheme="minorEastAsia"/>
          <w:sz w:val="24"/>
          <w:szCs w:val="24"/>
        </w:rPr>
        <w:t>antis e seus nomes particulares:</w:t>
      </w:r>
    </w:p>
    <w:p w14:paraId="05440574" w14:textId="77777777" w:rsidR="0091334F" w:rsidRDefault="0091334F" w:rsidP="00EA1385">
      <w:pPr>
        <w:spacing w:after="0" w:line="360" w:lineRule="auto"/>
        <w:jc w:val="both"/>
        <w:rPr>
          <w:rFonts w:eastAsiaTheme="minorEastAsia"/>
          <w:sz w:val="24"/>
          <w:szCs w:val="24"/>
        </w:rPr>
      </w:pPr>
      <w:r>
        <w:rPr>
          <w:rFonts w:eastAsiaTheme="minorEastAsia"/>
          <w:sz w:val="24"/>
          <w:szCs w:val="24"/>
        </w:rPr>
        <w:tab/>
      </w:r>
      <w:r>
        <w:rPr>
          <w:rFonts w:eastAsiaTheme="minorEastAsia"/>
          <w:sz w:val="24"/>
          <w:szCs w:val="24"/>
        </w:rPr>
        <w:tab/>
      </w:r>
      <m:oMath>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0,25</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oMath>
      <w:r>
        <w:rPr>
          <w:rFonts w:eastAsiaTheme="minorEastAsia"/>
          <w:sz w:val="24"/>
          <w:szCs w:val="24"/>
        </w:rPr>
        <w:t xml:space="preserve">      </w:t>
      </w:r>
      <m:oMath>
        <m:r>
          <w:rPr>
            <w:rFonts w:ascii="Cambria Math" w:eastAsiaTheme="minorEastAsia" w:hAnsi="Cambria Math"/>
            <w:sz w:val="24"/>
            <w:szCs w:val="24"/>
          </w:rPr>
          <m:t xml:space="preserve">1° </m:t>
        </m:r>
        <m:r>
          <m:rPr>
            <m:sty m:val="p"/>
          </m:rPr>
          <w:rPr>
            <w:rFonts w:ascii="Cambria Math" w:eastAsiaTheme="minorEastAsia" w:hAnsi="Cambria Math"/>
            <w:sz w:val="24"/>
            <w:szCs w:val="24"/>
          </w:rPr>
          <m:t>Quartil</m:t>
        </m:r>
        <m:r>
          <w:rPr>
            <w:rFonts w:ascii="Cambria Math" w:eastAsiaTheme="minorEastAsia" w:hAnsi="Cambria Math"/>
            <w:sz w:val="24"/>
            <w:szCs w:val="24"/>
          </w:rPr>
          <m:t xml:space="preserve">=25° </m:t>
        </m:r>
        <m:r>
          <m:rPr>
            <m:sty m:val="p"/>
          </m:rPr>
          <w:rPr>
            <w:rFonts w:ascii="Cambria Math" w:eastAsiaTheme="minorEastAsia" w:hAnsi="Cambria Math"/>
            <w:sz w:val="24"/>
            <w:szCs w:val="24"/>
          </w:rPr>
          <m:t>Percentil</m:t>
        </m:r>
      </m:oMath>
    </w:p>
    <w:p w14:paraId="1D91EC2A" w14:textId="77777777" w:rsidR="0091334F" w:rsidRDefault="0091334F" w:rsidP="0091334F">
      <w:pPr>
        <w:spacing w:after="0" w:line="360" w:lineRule="auto"/>
        <w:jc w:val="both"/>
        <w:rPr>
          <w:rFonts w:eastAsiaTheme="minorEastAsia"/>
          <w:sz w:val="24"/>
          <w:szCs w:val="24"/>
        </w:rPr>
      </w:pPr>
      <w:r>
        <w:rPr>
          <w:rFonts w:eastAsiaTheme="minorEastAsia"/>
          <w:sz w:val="24"/>
          <w:szCs w:val="24"/>
        </w:rPr>
        <w:tab/>
      </w:r>
      <w:r>
        <w:rPr>
          <w:rFonts w:eastAsiaTheme="minorEastAsia"/>
          <w:sz w:val="24"/>
          <w:szCs w:val="24"/>
        </w:rPr>
        <w:tab/>
      </w:r>
      <m:oMath>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0,50</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oMath>
      <w:r>
        <w:rPr>
          <w:rFonts w:eastAsiaTheme="minorEastAsia"/>
          <w:sz w:val="24"/>
          <w:szCs w:val="24"/>
        </w:rPr>
        <w:t xml:space="preserve">      </w:t>
      </w:r>
      <m:oMath>
        <m:r>
          <m:rPr>
            <m:sty m:val="p"/>
          </m:rPr>
          <w:rPr>
            <w:rFonts w:ascii="Cambria Math" w:eastAsiaTheme="minorEastAsia" w:hAnsi="Cambria Math"/>
            <w:sz w:val="24"/>
            <w:szCs w:val="24"/>
          </w:rPr>
          <m:t>Mediana</m:t>
        </m:r>
        <m:r>
          <w:rPr>
            <w:rFonts w:ascii="Cambria Math" w:eastAsiaTheme="minorEastAsia" w:hAnsi="Cambria Math"/>
            <w:sz w:val="24"/>
            <w:szCs w:val="24"/>
          </w:rPr>
          <m:t xml:space="preserve">=2° </m:t>
        </m:r>
        <m:r>
          <m:rPr>
            <m:sty m:val="p"/>
          </m:rPr>
          <w:rPr>
            <w:rFonts w:ascii="Cambria Math" w:eastAsiaTheme="minorEastAsia" w:hAnsi="Cambria Math"/>
            <w:sz w:val="24"/>
            <w:szCs w:val="24"/>
          </w:rPr>
          <m:t>Quartil</m:t>
        </m:r>
        <m:r>
          <w:rPr>
            <w:rFonts w:ascii="Cambria Math" w:eastAsiaTheme="minorEastAsia" w:hAnsi="Cambria Math"/>
            <w:sz w:val="24"/>
            <w:szCs w:val="24"/>
          </w:rPr>
          <m:t xml:space="preserve">=50° </m:t>
        </m:r>
        <m:r>
          <m:rPr>
            <m:sty m:val="p"/>
          </m:rPr>
          <w:rPr>
            <w:rFonts w:ascii="Cambria Math" w:eastAsiaTheme="minorEastAsia" w:hAnsi="Cambria Math"/>
            <w:sz w:val="24"/>
            <w:szCs w:val="24"/>
          </w:rPr>
          <m:t>Percentil</m:t>
        </m:r>
      </m:oMath>
    </w:p>
    <w:p w14:paraId="021DC381" w14:textId="77777777" w:rsidR="0091334F" w:rsidRDefault="0091334F" w:rsidP="0091334F">
      <w:pPr>
        <w:spacing w:after="0" w:line="360" w:lineRule="auto"/>
        <w:jc w:val="both"/>
        <w:rPr>
          <w:rFonts w:eastAsiaTheme="minorEastAsia"/>
          <w:sz w:val="24"/>
          <w:szCs w:val="24"/>
        </w:rPr>
      </w:pPr>
      <w:r>
        <w:rPr>
          <w:rFonts w:eastAsiaTheme="minorEastAsia"/>
          <w:sz w:val="24"/>
          <w:szCs w:val="24"/>
        </w:rPr>
        <w:tab/>
      </w:r>
      <w:r>
        <w:rPr>
          <w:rFonts w:eastAsiaTheme="minorEastAsia"/>
          <w:sz w:val="24"/>
          <w:szCs w:val="24"/>
        </w:rPr>
        <w:tab/>
      </w:r>
      <m:oMath>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0,75</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3</m:t>
            </m:r>
          </m:sub>
        </m:sSub>
        <m:r>
          <w:rPr>
            <w:rFonts w:ascii="Cambria Math" w:eastAsiaTheme="minorEastAsia" w:hAnsi="Cambria Math"/>
            <w:sz w:val="24"/>
            <w:szCs w:val="24"/>
          </w:rPr>
          <m:t xml:space="preserve"> :</m:t>
        </m:r>
      </m:oMath>
      <w:r>
        <w:rPr>
          <w:rFonts w:eastAsiaTheme="minorEastAsia"/>
          <w:sz w:val="24"/>
          <w:szCs w:val="24"/>
        </w:rPr>
        <w:t xml:space="preserve">      </w:t>
      </w:r>
      <m:oMath>
        <m:r>
          <w:rPr>
            <w:rFonts w:ascii="Cambria Math" w:eastAsiaTheme="minorEastAsia" w:hAnsi="Cambria Math"/>
            <w:sz w:val="24"/>
            <w:szCs w:val="24"/>
          </w:rPr>
          <m:t xml:space="preserve">3° </m:t>
        </m:r>
        <m:r>
          <m:rPr>
            <m:sty m:val="p"/>
          </m:rPr>
          <w:rPr>
            <w:rFonts w:ascii="Cambria Math" w:eastAsiaTheme="minorEastAsia" w:hAnsi="Cambria Math"/>
            <w:sz w:val="24"/>
            <w:szCs w:val="24"/>
          </w:rPr>
          <m:t>Quartil</m:t>
        </m:r>
        <m:r>
          <w:rPr>
            <w:rFonts w:ascii="Cambria Math" w:eastAsiaTheme="minorEastAsia" w:hAnsi="Cambria Math"/>
            <w:sz w:val="24"/>
            <w:szCs w:val="24"/>
          </w:rPr>
          <m:t xml:space="preserve">=75° </m:t>
        </m:r>
        <m:r>
          <m:rPr>
            <m:sty m:val="p"/>
          </m:rPr>
          <w:rPr>
            <w:rFonts w:ascii="Cambria Math" w:eastAsiaTheme="minorEastAsia" w:hAnsi="Cambria Math"/>
            <w:sz w:val="24"/>
            <w:szCs w:val="24"/>
          </w:rPr>
          <m:t>Percentil</m:t>
        </m:r>
      </m:oMath>
    </w:p>
    <w:p w14:paraId="4AE1E0D6" w14:textId="77777777" w:rsidR="0091334F" w:rsidRDefault="0091334F" w:rsidP="0091334F">
      <w:pPr>
        <w:spacing w:after="0" w:line="360" w:lineRule="auto"/>
        <w:jc w:val="both"/>
        <w:rPr>
          <w:rFonts w:eastAsiaTheme="minorEastAsia"/>
          <w:sz w:val="24"/>
          <w:szCs w:val="24"/>
        </w:rPr>
      </w:pPr>
      <w:r>
        <w:rPr>
          <w:rFonts w:eastAsiaTheme="minorEastAsia"/>
          <w:sz w:val="24"/>
          <w:szCs w:val="24"/>
        </w:rPr>
        <w:tab/>
      </w:r>
      <w:r>
        <w:rPr>
          <w:rFonts w:eastAsiaTheme="minorEastAsia"/>
          <w:sz w:val="24"/>
          <w:szCs w:val="24"/>
        </w:rPr>
        <w:tab/>
      </w:r>
      <m:oMath>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0,40</m:t>
            </m:r>
          </m:e>
        </m:d>
        <m:r>
          <w:rPr>
            <w:rFonts w:ascii="Cambria Math" w:eastAsiaTheme="minorEastAsia" w:hAnsi="Cambria Math"/>
            <w:sz w:val="24"/>
            <w:szCs w:val="24"/>
          </w:rPr>
          <m:t xml:space="preserve"> :</m:t>
        </m:r>
      </m:oMath>
      <w:r>
        <w:rPr>
          <w:rFonts w:eastAsiaTheme="minorEastAsia"/>
          <w:sz w:val="24"/>
          <w:szCs w:val="24"/>
        </w:rPr>
        <w:t xml:space="preserve">                </w:t>
      </w:r>
      <m:oMath>
        <m:r>
          <w:rPr>
            <w:rFonts w:ascii="Cambria Math" w:eastAsiaTheme="minorEastAsia" w:hAnsi="Cambria Math"/>
            <w:sz w:val="24"/>
            <w:szCs w:val="24"/>
          </w:rPr>
          <m:t xml:space="preserve">4° </m:t>
        </m:r>
        <m:r>
          <m:rPr>
            <m:sty m:val="p"/>
          </m:rPr>
          <w:rPr>
            <w:rFonts w:ascii="Cambria Math" w:eastAsiaTheme="minorEastAsia" w:hAnsi="Cambria Math"/>
            <w:sz w:val="24"/>
            <w:szCs w:val="24"/>
          </w:rPr>
          <m:t>Decil</m:t>
        </m:r>
        <m:r>
          <w:rPr>
            <w:rFonts w:ascii="Cambria Math" w:eastAsiaTheme="minorEastAsia" w:hAnsi="Cambria Math"/>
            <w:sz w:val="24"/>
            <w:szCs w:val="24"/>
          </w:rPr>
          <m:t xml:space="preserve">=40° </m:t>
        </m:r>
        <m:r>
          <m:rPr>
            <m:sty m:val="p"/>
          </m:rPr>
          <w:rPr>
            <w:rFonts w:ascii="Cambria Math" w:eastAsiaTheme="minorEastAsia" w:hAnsi="Cambria Math"/>
            <w:sz w:val="24"/>
            <w:szCs w:val="24"/>
          </w:rPr>
          <m:t>Percentil</m:t>
        </m:r>
      </m:oMath>
    </w:p>
    <w:p w14:paraId="567B5BB1" w14:textId="77777777" w:rsidR="0091334F" w:rsidRDefault="0091334F" w:rsidP="00540076">
      <w:pPr>
        <w:spacing w:after="120" w:line="360" w:lineRule="auto"/>
        <w:jc w:val="both"/>
        <w:rPr>
          <w:rFonts w:eastAsiaTheme="minorEastAsia"/>
          <w:sz w:val="24"/>
          <w:szCs w:val="24"/>
        </w:rPr>
      </w:pPr>
      <w:r>
        <w:rPr>
          <w:rFonts w:eastAsiaTheme="minorEastAsia"/>
          <w:sz w:val="24"/>
          <w:szCs w:val="24"/>
        </w:rPr>
        <w:tab/>
      </w:r>
      <w:r>
        <w:rPr>
          <w:rFonts w:eastAsiaTheme="minorEastAsia"/>
          <w:sz w:val="24"/>
          <w:szCs w:val="24"/>
        </w:rPr>
        <w:tab/>
      </w:r>
      <m:oMath>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0,95</m:t>
            </m:r>
          </m:e>
        </m:d>
        <m:r>
          <w:rPr>
            <w:rFonts w:ascii="Cambria Math" w:eastAsiaTheme="minorEastAsia" w:hAnsi="Cambria Math"/>
            <w:sz w:val="24"/>
            <w:szCs w:val="24"/>
          </w:rPr>
          <m:t xml:space="preserve"> :</m:t>
        </m:r>
      </m:oMath>
      <w:r>
        <w:rPr>
          <w:rFonts w:eastAsiaTheme="minorEastAsia"/>
          <w:sz w:val="24"/>
          <w:szCs w:val="24"/>
        </w:rPr>
        <w:t xml:space="preserve">                </w:t>
      </w:r>
      <m:oMath>
        <m:r>
          <w:rPr>
            <w:rFonts w:ascii="Cambria Math" w:eastAsiaTheme="minorEastAsia" w:hAnsi="Cambria Math"/>
            <w:sz w:val="24"/>
            <w:szCs w:val="24"/>
          </w:rPr>
          <m:t xml:space="preserve">95° </m:t>
        </m:r>
        <m:r>
          <m:rPr>
            <m:sty m:val="p"/>
          </m:rPr>
          <w:rPr>
            <w:rFonts w:ascii="Cambria Math" w:eastAsiaTheme="minorEastAsia" w:hAnsi="Cambria Math"/>
            <w:sz w:val="24"/>
            <w:szCs w:val="24"/>
          </w:rPr>
          <m:t>Percentil</m:t>
        </m:r>
      </m:oMath>
    </w:p>
    <w:p w14:paraId="55797FFF" w14:textId="77777777" w:rsidR="003E38C3" w:rsidRDefault="003E38C3" w:rsidP="00540076">
      <w:pPr>
        <w:spacing w:after="120" w:line="360" w:lineRule="auto"/>
        <w:jc w:val="both"/>
        <w:rPr>
          <w:rFonts w:eastAsiaTheme="minorEastAsia"/>
          <w:sz w:val="24"/>
          <w:szCs w:val="24"/>
        </w:rPr>
      </w:pPr>
    </w:p>
    <w:p w14:paraId="31304CA7" w14:textId="77777777" w:rsidR="00D6247F" w:rsidRDefault="00224C6C" w:rsidP="0091334F">
      <w:pPr>
        <w:spacing w:after="0" w:line="360" w:lineRule="auto"/>
        <w:jc w:val="both"/>
        <w:rPr>
          <w:rFonts w:eastAsiaTheme="minorEastAsia"/>
          <w:sz w:val="24"/>
          <w:szCs w:val="24"/>
        </w:rPr>
      </w:pPr>
      <w:r>
        <w:rPr>
          <w:rFonts w:eastAsiaTheme="minorEastAsia"/>
          <w:sz w:val="24"/>
          <w:szCs w:val="24"/>
        </w:rPr>
        <w:tab/>
      </w:r>
      <w:r w:rsidR="003149E7">
        <w:rPr>
          <w:rFonts w:eastAsiaTheme="minorEastAsia"/>
          <w:sz w:val="24"/>
          <w:szCs w:val="24"/>
        </w:rPr>
        <w:t>Note que, e</w:t>
      </w:r>
      <w:r>
        <w:rPr>
          <w:rFonts w:eastAsiaTheme="minorEastAsia"/>
          <w:sz w:val="24"/>
          <w:szCs w:val="24"/>
        </w:rPr>
        <w:t>m particular, os quartis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m:t>e</m:t>
        </m: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3</m:t>
            </m:r>
          </m:sub>
        </m:sSub>
      </m:oMath>
      <w:r>
        <w:rPr>
          <w:rFonts w:eastAsiaTheme="minorEastAsia"/>
          <w:sz w:val="24"/>
          <w:szCs w:val="24"/>
        </w:rPr>
        <w:t xml:space="preserve">) dividem o conjunto de dados em </w:t>
      </w:r>
      <w:r w:rsidRPr="003149E7">
        <w:rPr>
          <w:rFonts w:eastAsiaTheme="minorEastAsia"/>
          <w:i/>
          <w:sz w:val="24"/>
          <w:szCs w:val="24"/>
        </w:rPr>
        <w:t>quatro</w:t>
      </w:r>
      <w:r>
        <w:rPr>
          <w:rFonts w:eastAsiaTheme="minorEastAsia"/>
          <w:sz w:val="24"/>
          <w:szCs w:val="24"/>
        </w:rPr>
        <w:t xml:space="preserve"> partes iguai</w:t>
      </w:r>
      <w:r w:rsidR="00D6247F">
        <w:rPr>
          <w:rFonts w:eastAsiaTheme="minorEastAsia"/>
          <w:sz w:val="24"/>
          <w:szCs w:val="24"/>
        </w:rPr>
        <w:t>s (ou aproximadamente iguais):</w:t>
      </w:r>
      <w:r>
        <w:rPr>
          <w:rFonts w:eastAsiaTheme="minorEastAsia"/>
          <w:sz w:val="24"/>
          <w:szCs w:val="24"/>
        </w:rPr>
        <w:t xml:space="preserve"> </w:t>
      </w:r>
    </w:p>
    <w:p w14:paraId="24F9758A" w14:textId="77777777" w:rsidR="003E38C3" w:rsidRDefault="003E38C3" w:rsidP="0091334F">
      <w:pPr>
        <w:spacing w:after="0" w:line="360" w:lineRule="auto"/>
        <w:jc w:val="both"/>
        <w:rPr>
          <w:rFonts w:eastAsiaTheme="minorEastAsia"/>
          <w:sz w:val="24"/>
          <w:szCs w:val="24"/>
        </w:rPr>
      </w:pPr>
    </w:p>
    <w:p w14:paraId="111F04EE" w14:textId="77777777" w:rsidR="0076691E" w:rsidRDefault="00747BEB" w:rsidP="00540076">
      <w:pPr>
        <w:spacing w:before="120" w:after="0" w:line="360" w:lineRule="auto"/>
        <w:jc w:val="center"/>
        <w:rPr>
          <w:rFonts w:eastAsiaTheme="minorEastAsia"/>
          <w:sz w:val="24"/>
          <w:szCs w:val="24"/>
        </w:rPr>
      </w:pPr>
      <w:r>
        <w:rPr>
          <w:rFonts w:eastAsiaTheme="minorEastAsia"/>
          <w:noProof/>
          <w:sz w:val="24"/>
          <w:szCs w:val="24"/>
          <w:lang w:eastAsia="pt-BR"/>
        </w:rPr>
        <w:drawing>
          <wp:inline distT="0" distB="0" distL="0" distR="0" wp14:anchorId="09E1662F" wp14:editId="5CE95005">
            <wp:extent cx="4097655" cy="733425"/>
            <wp:effectExtent l="19050" t="0" r="0" b="0"/>
            <wp:docPr id="14"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4097655" cy="733425"/>
                    </a:xfrm>
                    <a:prstGeom prst="rect">
                      <a:avLst/>
                    </a:prstGeom>
                    <a:noFill/>
                    <a:ln w="9525">
                      <a:noFill/>
                      <a:miter lim="800000"/>
                      <a:headEnd/>
                      <a:tailEnd/>
                    </a:ln>
                  </pic:spPr>
                </pic:pic>
              </a:graphicData>
            </a:graphic>
          </wp:inline>
        </w:drawing>
      </w:r>
    </w:p>
    <w:p w14:paraId="6E0CD11C" w14:textId="77777777" w:rsidR="003E38C3" w:rsidRDefault="003E38C3" w:rsidP="00540076">
      <w:pPr>
        <w:spacing w:before="120" w:after="0" w:line="360" w:lineRule="auto"/>
        <w:jc w:val="center"/>
        <w:rPr>
          <w:rFonts w:eastAsiaTheme="minorEastAsia"/>
          <w:sz w:val="24"/>
          <w:szCs w:val="24"/>
        </w:rPr>
      </w:pPr>
    </w:p>
    <w:p w14:paraId="7CBF1747" w14:textId="77777777" w:rsidR="00540076" w:rsidRPr="00540076" w:rsidRDefault="00540076" w:rsidP="00540076">
      <w:pPr>
        <w:spacing w:after="120" w:line="360" w:lineRule="auto"/>
        <w:jc w:val="both"/>
        <w:rPr>
          <w:rFonts w:eastAsiaTheme="minorEastAsia"/>
          <w:b/>
          <w:sz w:val="28"/>
          <w:szCs w:val="28"/>
        </w:rPr>
      </w:pPr>
      <w:r w:rsidRPr="00540076">
        <w:rPr>
          <w:rFonts w:eastAsiaTheme="minorEastAsia"/>
          <w:b/>
          <w:sz w:val="28"/>
          <w:szCs w:val="28"/>
        </w:rPr>
        <w:t>Quartis</w:t>
      </w:r>
    </w:p>
    <w:p w14:paraId="49ED0597" w14:textId="77777777" w:rsidR="00224C6C" w:rsidRDefault="00540076" w:rsidP="0091334F">
      <w:pPr>
        <w:spacing w:after="0" w:line="360" w:lineRule="auto"/>
        <w:jc w:val="both"/>
        <w:rPr>
          <w:rFonts w:eastAsiaTheme="minorEastAsia"/>
          <w:sz w:val="24"/>
          <w:szCs w:val="24"/>
        </w:rPr>
      </w:pPr>
      <w:r>
        <w:rPr>
          <w:rFonts w:eastAsiaTheme="minorEastAsia"/>
          <w:sz w:val="24"/>
          <w:szCs w:val="24"/>
        </w:rPr>
        <w:tab/>
      </w:r>
      <w:r w:rsidR="00224C6C">
        <w:rPr>
          <w:rFonts w:eastAsiaTheme="minorEastAsia"/>
          <w:sz w:val="24"/>
          <w:szCs w:val="24"/>
        </w:rPr>
        <w:t xml:space="preserve">O primeiro quartil </w:t>
      </w:r>
      <m:oMath>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e>
        </m:d>
      </m:oMath>
      <w:r w:rsidR="00224C6C">
        <w:rPr>
          <w:rFonts w:eastAsiaTheme="minorEastAsia"/>
          <w:sz w:val="24"/>
          <w:szCs w:val="24"/>
        </w:rPr>
        <w:t xml:space="preserve"> é um </w:t>
      </w:r>
      <w:r w:rsidR="00D6247F">
        <w:rPr>
          <w:rFonts w:eastAsiaTheme="minorEastAsia"/>
          <w:sz w:val="24"/>
          <w:szCs w:val="24"/>
        </w:rPr>
        <w:t>número</w:t>
      </w:r>
      <w:r w:rsidR="00224C6C">
        <w:rPr>
          <w:rFonts w:eastAsiaTheme="minorEastAsia"/>
          <w:sz w:val="24"/>
          <w:szCs w:val="24"/>
        </w:rPr>
        <w:t xml:space="preserve"> </w:t>
      </w:r>
      <w:r w:rsidR="003149E7">
        <w:rPr>
          <w:rFonts w:eastAsiaTheme="minorEastAsia"/>
          <w:sz w:val="24"/>
          <w:szCs w:val="24"/>
        </w:rPr>
        <w:t xml:space="preserve">tal </w:t>
      </w:r>
      <w:r w:rsidR="00224C6C">
        <w:rPr>
          <w:rFonts w:eastAsiaTheme="minorEastAsia"/>
          <w:sz w:val="24"/>
          <w:szCs w:val="24"/>
        </w:rPr>
        <w:t xml:space="preserve">que 25% dos dados </w:t>
      </w:r>
      <w:r w:rsidR="003149E7">
        <w:rPr>
          <w:rFonts w:eastAsiaTheme="minorEastAsia"/>
          <w:sz w:val="24"/>
          <w:szCs w:val="24"/>
        </w:rPr>
        <w:t>são menores ou iguais a ele</w:t>
      </w:r>
      <w:r w:rsidR="00224C6C">
        <w:rPr>
          <w:rFonts w:eastAsiaTheme="minorEastAsia"/>
          <w:sz w:val="24"/>
          <w:szCs w:val="24"/>
        </w:rPr>
        <w:t xml:space="preserve"> e 75% </w:t>
      </w:r>
      <w:r w:rsidR="003149E7">
        <w:rPr>
          <w:rFonts w:eastAsiaTheme="minorEastAsia"/>
          <w:sz w:val="24"/>
          <w:szCs w:val="24"/>
        </w:rPr>
        <w:t>dos dados são maiores ou iguais a ele</w:t>
      </w:r>
      <w:r w:rsidR="00224C6C">
        <w:rPr>
          <w:rFonts w:eastAsiaTheme="minorEastAsia"/>
          <w:sz w:val="24"/>
          <w:szCs w:val="24"/>
        </w:rPr>
        <w:t xml:space="preserve">. O segundo quartil </w:t>
      </w:r>
      <m:oMath>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d</m:t>
                </m:r>
              </m:sub>
            </m:sSub>
          </m:e>
        </m:d>
      </m:oMath>
      <w:r w:rsidR="00224C6C">
        <w:rPr>
          <w:rFonts w:eastAsiaTheme="minorEastAsia"/>
          <w:sz w:val="24"/>
          <w:szCs w:val="24"/>
        </w:rPr>
        <w:t xml:space="preserve"> é um </w:t>
      </w:r>
      <w:r w:rsidR="00D6247F">
        <w:rPr>
          <w:rFonts w:eastAsiaTheme="minorEastAsia"/>
          <w:sz w:val="24"/>
          <w:szCs w:val="24"/>
        </w:rPr>
        <w:t>número</w:t>
      </w:r>
      <w:r w:rsidR="00224C6C">
        <w:rPr>
          <w:rFonts w:eastAsiaTheme="minorEastAsia"/>
          <w:sz w:val="24"/>
          <w:szCs w:val="24"/>
        </w:rPr>
        <w:t xml:space="preserve"> </w:t>
      </w:r>
      <w:r w:rsidR="003149E7">
        <w:rPr>
          <w:rFonts w:eastAsiaTheme="minorEastAsia"/>
          <w:sz w:val="24"/>
          <w:szCs w:val="24"/>
        </w:rPr>
        <w:t>tal que 50% dos dados são menores ou iguais a ele e 50% dos dados são maiores ou iguais a ele</w:t>
      </w:r>
      <w:r w:rsidR="00224C6C">
        <w:rPr>
          <w:rFonts w:eastAsiaTheme="minorEastAsia"/>
          <w:sz w:val="24"/>
          <w:szCs w:val="24"/>
        </w:rPr>
        <w:t xml:space="preserve">. O terceiro quartil </w:t>
      </w:r>
      <m:oMath>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3</m:t>
                </m:r>
              </m:sub>
            </m:sSub>
          </m:e>
        </m:d>
      </m:oMath>
      <w:r w:rsidR="00224C6C">
        <w:rPr>
          <w:rFonts w:eastAsiaTheme="minorEastAsia"/>
          <w:sz w:val="24"/>
          <w:szCs w:val="24"/>
        </w:rPr>
        <w:t xml:space="preserve"> é um </w:t>
      </w:r>
      <w:r w:rsidR="00D6247F">
        <w:rPr>
          <w:rFonts w:eastAsiaTheme="minorEastAsia"/>
          <w:sz w:val="24"/>
          <w:szCs w:val="24"/>
        </w:rPr>
        <w:t>número</w:t>
      </w:r>
      <w:r w:rsidR="00224C6C">
        <w:rPr>
          <w:rFonts w:eastAsiaTheme="minorEastAsia"/>
          <w:sz w:val="24"/>
          <w:szCs w:val="24"/>
        </w:rPr>
        <w:t xml:space="preserve"> </w:t>
      </w:r>
      <w:r w:rsidR="003149E7">
        <w:rPr>
          <w:rFonts w:eastAsiaTheme="minorEastAsia"/>
          <w:sz w:val="24"/>
          <w:szCs w:val="24"/>
        </w:rPr>
        <w:t>tal que 75% dos dados são menores ou iguais a ele e 25% dos dados são maiores ou iguais a ele</w:t>
      </w:r>
      <w:r w:rsidR="00224C6C">
        <w:rPr>
          <w:rFonts w:eastAsiaTheme="minorEastAsia"/>
          <w:sz w:val="24"/>
          <w:szCs w:val="24"/>
        </w:rPr>
        <w:t>.</w:t>
      </w:r>
    </w:p>
    <w:p w14:paraId="24FC4301" w14:textId="77777777" w:rsidR="00224C6C" w:rsidRDefault="00224C6C" w:rsidP="0091334F">
      <w:pPr>
        <w:spacing w:after="0" w:line="360" w:lineRule="auto"/>
        <w:jc w:val="both"/>
        <w:rPr>
          <w:rFonts w:eastAsiaTheme="minorEastAsia"/>
          <w:sz w:val="24"/>
          <w:szCs w:val="24"/>
        </w:rPr>
      </w:pPr>
    </w:p>
    <w:p w14:paraId="7CA34C56" w14:textId="77777777" w:rsidR="00734A48" w:rsidRDefault="00224C6C" w:rsidP="00A074A8">
      <w:pPr>
        <w:spacing w:before="120" w:after="120" w:line="360" w:lineRule="auto"/>
        <w:jc w:val="both"/>
        <w:rPr>
          <w:rFonts w:eastAsiaTheme="minorEastAsia"/>
          <w:b/>
          <w:sz w:val="28"/>
          <w:szCs w:val="28"/>
        </w:rPr>
      </w:pPr>
      <w:r w:rsidRPr="00224C6C">
        <w:rPr>
          <w:rFonts w:eastAsiaTheme="minorEastAsia"/>
          <w:b/>
          <w:sz w:val="28"/>
          <w:szCs w:val="28"/>
        </w:rPr>
        <w:lastRenderedPageBreak/>
        <w:t>Exemplo</w:t>
      </w:r>
      <w:r w:rsidR="00A074A8">
        <w:rPr>
          <w:rFonts w:eastAsiaTheme="minorEastAsia"/>
          <w:b/>
          <w:sz w:val="28"/>
          <w:szCs w:val="28"/>
        </w:rPr>
        <w:t xml:space="preserve"> </w:t>
      </w:r>
    </w:p>
    <w:p w14:paraId="1FB46A51" w14:textId="77777777" w:rsidR="00DC397A" w:rsidRPr="00A074A8" w:rsidRDefault="00734A48" w:rsidP="00A074A8">
      <w:pPr>
        <w:spacing w:before="120" w:after="120" w:line="360" w:lineRule="auto"/>
        <w:jc w:val="both"/>
        <w:rPr>
          <w:rFonts w:eastAsiaTheme="minorEastAsia"/>
          <w:b/>
          <w:sz w:val="24"/>
          <w:szCs w:val="24"/>
        </w:rPr>
      </w:pPr>
      <w:r>
        <w:rPr>
          <w:rFonts w:eastAsiaTheme="minorEastAsia"/>
          <w:b/>
          <w:sz w:val="28"/>
          <w:szCs w:val="28"/>
        </w:rPr>
        <w:tab/>
      </w:r>
      <w:r w:rsidR="00A074A8" w:rsidRPr="00A074A8">
        <w:rPr>
          <w:rFonts w:eastAsiaTheme="minorEastAsia"/>
          <w:b/>
          <w:sz w:val="24"/>
          <w:szCs w:val="24"/>
        </w:rPr>
        <w:t>Obtendo os quartis de</w:t>
      </w:r>
      <w:r>
        <w:rPr>
          <w:rFonts w:eastAsiaTheme="minorEastAsia"/>
          <w:b/>
          <w:sz w:val="24"/>
          <w:szCs w:val="24"/>
        </w:rPr>
        <w:t xml:space="preserve"> um</w:t>
      </w:r>
      <w:r w:rsidR="00A074A8" w:rsidRPr="00A074A8">
        <w:rPr>
          <w:rFonts w:eastAsiaTheme="minorEastAsia"/>
          <w:b/>
          <w:sz w:val="24"/>
          <w:szCs w:val="24"/>
        </w:rPr>
        <w:t xml:space="preserve"> con</w:t>
      </w:r>
      <w:r>
        <w:rPr>
          <w:rFonts w:eastAsiaTheme="minorEastAsia"/>
          <w:b/>
          <w:sz w:val="24"/>
          <w:szCs w:val="24"/>
        </w:rPr>
        <w:t>junto com um número ímpar de dados.</w:t>
      </w:r>
    </w:p>
    <w:p w14:paraId="675F6EA1" w14:textId="77777777" w:rsidR="00D424C5" w:rsidRDefault="00A074A8" w:rsidP="00EA1385">
      <w:pPr>
        <w:spacing w:after="0" w:line="360" w:lineRule="auto"/>
        <w:jc w:val="both"/>
        <w:rPr>
          <w:rFonts w:eastAsiaTheme="minorEastAsia"/>
          <w:sz w:val="24"/>
          <w:szCs w:val="24"/>
        </w:rPr>
      </w:pPr>
      <w:r>
        <w:rPr>
          <w:rFonts w:eastAsiaTheme="minorEastAsia"/>
          <w:sz w:val="24"/>
          <w:szCs w:val="24"/>
        </w:rPr>
        <w:tab/>
        <w:t>Considere o conjunto de dados</w:t>
      </w:r>
      <w:r w:rsidR="004A1044">
        <w:rPr>
          <w:rFonts w:eastAsiaTheme="minorEastAsia"/>
          <w:sz w:val="24"/>
          <w:szCs w:val="24"/>
        </w:rPr>
        <w:t>:</w:t>
      </w:r>
    </w:p>
    <w:p w14:paraId="53240216" w14:textId="77777777" w:rsidR="00A074A8" w:rsidRPr="00A074A8" w:rsidRDefault="009944CB" w:rsidP="00540076">
      <w:pPr>
        <w:spacing w:before="120" w:after="120" w:line="360" w:lineRule="auto"/>
        <w:jc w:val="both"/>
        <w:rPr>
          <w:rFonts w:eastAsiaTheme="minorEastAsia"/>
          <w:sz w:val="24"/>
          <w:szCs w:val="24"/>
        </w:rPr>
      </w:pPr>
      <m:oMathPara>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3, 4, 1, 5, 7, 9, 2, 10, 6</m:t>
              </m:r>
            </m:e>
          </m:d>
          <m:r>
            <w:rPr>
              <w:rFonts w:ascii="Cambria Math" w:eastAsiaTheme="minorEastAsia" w:hAnsi="Cambria Math"/>
              <w:sz w:val="24"/>
              <w:szCs w:val="24"/>
            </w:rPr>
            <m:t>.</m:t>
          </m:r>
        </m:oMath>
      </m:oMathPara>
    </w:p>
    <w:p w14:paraId="2770D98A" w14:textId="77777777" w:rsidR="00A074A8" w:rsidRDefault="00A074A8" w:rsidP="00EA1385">
      <w:pPr>
        <w:spacing w:after="0" w:line="360" w:lineRule="auto"/>
        <w:jc w:val="both"/>
        <w:rPr>
          <w:rFonts w:eastAsiaTheme="minorEastAsia"/>
          <w:sz w:val="24"/>
          <w:szCs w:val="24"/>
        </w:rPr>
      </w:pPr>
      <w:r>
        <w:rPr>
          <w:rFonts w:eastAsiaTheme="minorEastAsia"/>
          <w:sz w:val="24"/>
          <w:szCs w:val="24"/>
        </w:rPr>
        <w:t xml:space="preserve">Temos que </w:t>
      </w:r>
      <m:oMath>
        <m:r>
          <w:rPr>
            <w:rFonts w:ascii="Cambria Math" w:eastAsiaTheme="minorEastAsia" w:hAnsi="Cambria Math"/>
            <w:sz w:val="24"/>
            <w:szCs w:val="24"/>
          </w:rPr>
          <m:t>n=9</m:t>
        </m:r>
      </m:oMath>
      <w:r>
        <w:rPr>
          <w:rFonts w:eastAsiaTheme="minorEastAsia"/>
          <w:sz w:val="24"/>
          <w:szCs w:val="24"/>
        </w:rPr>
        <w:t xml:space="preserve"> é </w:t>
      </w:r>
      <w:r w:rsidRPr="004A1044">
        <w:rPr>
          <w:rFonts w:eastAsiaTheme="minorEastAsia"/>
          <w:b/>
          <w:sz w:val="24"/>
          <w:szCs w:val="24"/>
        </w:rPr>
        <w:t>ímpar</w:t>
      </w:r>
      <w:r>
        <w:rPr>
          <w:rFonts w:eastAsiaTheme="minorEastAsia"/>
          <w:sz w:val="24"/>
          <w:szCs w:val="24"/>
        </w:rPr>
        <w:t xml:space="preserve">. Então, a mediana é o valor central dos dados ordenados, ou seja,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d</m:t>
            </m:r>
          </m:sub>
        </m:sSub>
        <m:r>
          <w:rPr>
            <w:rFonts w:ascii="Cambria Math" w:eastAsiaTheme="minorEastAsia" w:hAnsi="Cambria Math"/>
            <w:sz w:val="24"/>
            <w:szCs w:val="24"/>
          </w:rPr>
          <m:t>=5</m:t>
        </m:r>
      </m:oMath>
      <w:r w:rsidR="004A3F4D">
        <w:rPr>
          <w:rFonts w:eastAsiaTheme="minorEastAsia"/>
          <w:sz w:val="24"/>
          <w:szCs w:val="24"/>
        </w:rPr>
        <w:t>:</w:t>
      </w:r>
    </w:p>
    <w:p w14:paraId="2F564AEA" w14:textId="77777777" w:rsidR="00A074A8" w:rsidRDefault="00A074A8" w:rsidP="00540076">
      <w:pPr>
        <w:spacing w:before="120" w:after="120" w:line="360" w:lineRule="auto"/>
        <w:jc w:val="both"/>
        <w:rPr>
          <w:rFonts w:eastAsiaTheme="minorEastAsia"/>
          <w:sz w:val="24"/>
          <w:szCs w:val="24"/>
        </w:rPr>
      </w:pPr>
      <m:oMathPara>
        <m:oMath>
          <m:r>
            <w:rPr>
              <w:rFonts w:ascii="Cambria Math" w:eastAsiaTheme="minorEastAsia" w:hAnsi="Cambria Math"/>
              <w:sz w:val="24"/>
              <w:szCs w:val="24"/>
            </w:rPr>
            <m:t xml:space="preserve">1, 2, 3, 4, </m:t>
          </m:r>
          <m:r>
            <m:rPr>
              <m:sty m:val="bi"/>
            </m:rPr>
            <w:rPr>
              <w:rFonts w:ascii="Cambria Math" w:eastAsiaTheme="minorEastAsia" w:hAnsi="Cambria Math"/>
              <w:color w:val="FF0000"/>
              <w:sz w:val="24"/>
              <w:szCs w:val="24"/>
            </w:rPr>
            <m:t>5</m:t>
          </m:r>
          <m:r>
            <w:rPr>
              <w:rFonts w:ascii="Cambria Math" w:eastAsiaTheme="minorEastAsia" w:hAnsi="Cambria Math"/>
              <w:sz w:val="24"/>
              <w:szCs w:val="24"/>
            </w:rPr>
            <m:t>, 6, 7, 9, 10.</m:t>
          </m:r>
        </m:oMath>
      </m:oMathPara>
    </w:p>
    <w:p w14:paraId="1C84CD4D" w14:textId="77777777" w:rsidR="00A074A8" w:rsidRDefault="00A074A8" w:rsidP="00EA1385">
      <w:pPr>
        <w:spacing w:after="0" w:line="360" w:lineRule="auto"/>
        <w:jc w:val="both"/>
        <w:rPr>
          <w:rFonts w:eastAsiaTheme="minorEastAsia"/>
          <w:sz w:val="24"/>
          <w:szCs w:val="24"/>
        </w:rPr>
      </w:pPr>
      <w:r>
        <w:rPr>
          <w:rFonts w:eastAsiaTheme="minorEastAsia"/>
          <w:sz w:val="24"/>
          <w:szCs w:val="24"/>
        </w:rPr>
        <w:t xml:space="preserve">Para obter o primeiro quartil,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oMath>
      <w:r>
        <w:rPr>
          <w:rFonts w:eastAsiaTheme="minorEastAsia"/>
          <w:sz w:val="24"/>
          <w:szCs w:val="24"/>
        </w:rPr>
        <w:t xml:space="preserve">, separe os dados </w:t>
      </w:r>
      <w:r w:rsidR="00D209AB">
        <w:rPr>
          <w:rFonts w:eastAsiaTheme="minorEastAsia"/>
          <w:b/>
          <w:sz w:val="24"/>
          <w:szCs w:val="24"/>
        </w:rPr>
        <w:t xml:space="preserve">iguais ou </w:t>
      </w:r>
      <w:r w:rsidRPr="004A3F4D">
        <w:rPr>
          <w:rFonts w:eastAsiaTheme="minorEastAsia"/>
          <w:b/>
          <w:sz w:val="24"/>
          <w:szCs w:val="24"/>
        </w:rPr>
        <w:t xml:space="preserve">menores </w:t>
      </w:r>
      <w:r w:rsidR="00D209AB" w:rsidRPr="00D209AB">
        <w:rPr>
          <w:rFonts w:eastAsiaTheme="minorEastAsia"/>
          <w:sz w:val="24"/>
          <w:szCs w:val="24"/>
        </w:rPr>
        <w:t>do que</w:t>
      </w:r>
      <w:r w:rsidR="00D209AB">
        <w:rPr>
          <w:rFonts w:eastAsiaTheme="minorEastAsia"/>
          <w:sz w:val="24"/>
          <w:szCs w:val="24"/>
        </w:rPr>
        <w:t xml:space="preserve"> a</w:t>
      </w:r>
      <w:r w:rsidR="00D209AB" w:rsidRPr="00D209AB">
        <w:rPr>
          <w:rFonts w:eastAsiaTheme="minorEastAsia"/>
          <w:sz w:val="24"/>
          <w:szCs w:val="24"/>
        </w:rPr>
        <w:t xml:space="preserve"> </w:t>
      </w:r>
      <w:r>
        <w:rPr>
          <w:rFonts w:eastAsiaTheme="minorEastAsia"/>
          <w:sz w:val="24"/>
          <w:szCs w:val="24"/>
        </w:rPr>
        <w:t xml:space="preserve">mediana. O primeiro quartil é a mediana do novo conjunto de dados, ou seja,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r>
          <w:rPr>
            <w:rFonts w:ascii="Cambria Math" w:eastAsiaTheme="minorEastAsia" w:hAnsi="Cambria Math"/>
            <w:sz w:val="24"/>
            <w:szCs w:val="24"/>
          </w:rPr>
          <m:t>=3</m:t>
        </m:r>
      </m:oMath>
      <w:r w:rsidR="004A3F4D">
        <w:rPr>
          <w:rFonts w:eastAsiaTheme="minorEastAsia"/>
          <w:sz w:val="24"/>
          <w:szCs w:val="24"/>
        </w:rPr>
        <w:t>:</w:t>
      </w:r>
    </w:p>
    <w:p w14:paraId="2DC4B1BB" w14:textId="77777777" w:rsidR="00A074A8" w:rsidRDefault="00A074A8" w:rsidP="00540076">
      <w:pPr>
        <w:spacing w:before="120" w:after="120" w:line="360" w:lineRule="auto"/>
        <w:jc w:val="both"/>
        <w:rPr>
          <w:rFonts w:eastAsiaTheme="minorEastAsia"/>
          <w:sz w:val="24"/>
          <w:szCs w:val="24"/>
        </w:rPr>
      </w:pPr>
      <m:oMathPara>
        <m:oMath>
          <m:r>
            <w:rPr>
              <w:rFonts w:ascii="Cambria Math" w:eastAsiaTheme="minorEastAsia" w:hAnsi="Cambria Math"/>
              <w:sz w:val="24"/>
              <w:szCs w:val="24"/>
            </w:rPr>
            <m:t xml:space="preserve">1, 2, </m:t>
          </m:r>
          <m:r>
            <m:rPr>
              <m:sty m:val="bi"/>
            </m:rPr>
            <w:rPr>
              <w:rFonts w:ascii="Cambria Math" w:eastAsiaTheme="minorEastAsia" w:hAnsi="Cambria Math"/>
              <w:color w:val="FF0000"/>
              <w:sz w:val="24"/>
              <w:szCs w:val="24"/>
            </w:rPr>
            <m:t>3</m:t>
          </m:r>
          <m:r>
            <w:rPr>
              <w:rFonts w:ascii="Cambria Math" w:eastAsiaTheme="minorEastAsia" w:hAnsi="Cambria Math"/>
              <w:sz w:val="24"/>
              <w:szCs w:val="24"/>
            </w:rPr>
            <m:t>, 4, 5.</m:t>
          </m:r>
        </m:oMath>
      </m:oMathPara>
    </w:p>
    <w:p w14:paraId="6DE31398" w14:textId="77777777" w:rsidR="00A074A8" w:rsidRDefault="00A074A8" w:rsidP="00A074A8">
      <w:pPr>
        <w:spacing w:after="0" w:line="360" w:lineRule="auto"/>
        <w:jc w:val="both"/>
        <w:rPr>
          <w:rFonts w:eastAsiaTheme="minorEastAsia"/>
          <w:sz w:val="24"/>
          <w:szCs w:val="24"/>
        </w:rPr>
      </w:pPr>
      <w:r>
        <w:rPr>
          <w:rFonts w:eastAsiaTheme="minorEastAsia"/>
          <w:sz w:val="24"/>
          <w:szCs w:val="24"/>
        </w:rPr>
        <w:t xml:space="preserve">Para obter o terceiro quartil,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3</m:t>
            </m:r>
          </m:sub>
        </m:sSub>
      </m:oMath>
      <w:r>
        <w:rPr>
          <w:rFonts w:eastAsiaTheme="minorEastAsia"/>
          <w:sz w:val="24"/>
          <w:szCs w:val="24"/>
        </w:rPr>
        <w:t xml:space="preserve">, separe os dados </w:t>
      </w:r>
      <w:r w:rsidR="00D209AB">
        <w:rPr>
          <w:rFonts w:eastAsiaTheme="minorEastAsia"/>
          <w:b/>
          <w:sz w:val="24"/>
          <w:szCs w:val="24"/>
        </w:rPr>
        <w:t xml:space="preserve">iguais ou </w:t>
      </w:r>
      <w:r w:rsidRPr="004A3F4D">
        <w:rPr>
          <w:rFonts w:eastAsiaTheme="minorEastAsia"/>
          <w:b/>
          <w:sz w:val="24"/>
          <w:szCs w:val="24"/>
        </w:rPr>
        <w:t xml:space="preserve">maiores </w:t>
      </w:r>
      <w:r w:rsidR="00D209AB">
        <w:rPr>
          <w:rFonts w:eastAsiaTheme="minorEastAsia"/>
          <w:sz w:val="24"/>
          <w:szCs w:val="24"/>
        </w:rPr>
        <w:t>do que a</w:t>
      </w:r>
      <w:r>
        <w:rPr>
          <w:rFonts w:eastAsiaTheme="minorEastAsia"/>
          <w:sz w:val="24"/>
          <w:szCs w:val="24"/>
        </w:rPr>
        <w:t xml:space="preserve"> mediana. O terceiro quartil é a mediana do novo conjunto de dados, ou seja,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3</m:t>
            </m:r>
          </m:sub>
        </m:sSub>
        <m:r>
          <w:rPr>
            <w:rFonts w:ascii="Cambria Math" w:eastAsiaTheme="minorEastAsia" w:hAnsi="Cambria Math"/>
            <w:sz w:val="24"/>
            <w:szCs w:val="24"/>
          </w:rPr>
          <m:t>=7</m:t>
        </m:r>
      </m:oMath>
      <w:r w:rsidR="004A3F4D">
        <w:rPr>
          <w:rFonts w:eastAsiaTheme="minorEastAsia"/>
          <w:sz w:val="24"/>
          <w:szCs w:val="24"/>
        </w:rPr>
        <w:t>:</w:t>
      </w:r>
    </w:p>
    <w:p w14:paraId="3B73A50E" w14:textId="77777777" w:rsidR="004A3F4D" w:rsidRDefault="004A3F4D" w:rsidP="00540076">
      <w:pPr>
        <w:spacing w:before="120" w:after="120" w:line="360" w:lineRule="auto"/>
        <w:jc w:val="both"/>
        <w:rPr>
          <w:rFonts w:eastAsiaTheme="minorEastAsia"/>
          <w:sz w:val="24"/>
          <w:szCs w:val="24"/>
        </w:rPr>
      </w:pPr>
      <m:oMathPara>
        <m:oMath>
          <m:r>
            <w:rPr>
              <w:rFonts w:ascii="Cambria Math" w:eastAsiaTheme="minorEastAsia" w:hAnsi="Cambria Math"/>
              <w:sz w:val="24"/>
              <w:szCs w:val="24"/>
            </w:rPr>
            <m:t xml:space="preserve">5, 6, </m:t>
          </m:r>
          <m:r>
            <m:rPr>
              <m:sty m:val="bi"/>
            </m:rPr>
            <w:rPr>
              <w:rFonts w:ascii="Cambria Math" w:eastAsiaTheme="minorEastAsia" w:hAnsi="Cambria Math"/>
              <w:color w:val="FF0000"/>
              <w:sz w:val="24"/>
              <w:szCs w:val="24"/>
            </w:rPr>
            <m:t>7</m:t>
          </m:r>
          <m:r>
            <w:rPr>
              <w:rFonts w:ascii="Cambria Math" w:eastAsiaTheme="minorEastAsia" w:hAnsi="Cambria Math"/>
              <w:sz w:val="24"/>
              <w:szCs w:val="24"/>
            </w:rPr>
            <m:t>, 9, 10.</m:t>
          </m:r>
        </m:oMath>
      </m:oMathPara>
    </w:p>
    <w:p w14:paraId="5E8FE738" w14:textId="77777777" w:rsidR="00427721" w:rsidRPr="001D4C72" w:rsidRDefault="00427721" w:rsidP="00427721">
      <w:pPr>
        <w:spacing w:before="240" w:after="0" w:line="240" w:lineRule="auto"/>
        <w:jc w:val="both"/>
        <w:rPr>
          <w:rFonts w:eastAsiaTheme="minorEastAsia"/>
          <w:b/>
          <w:sz w:val="24"/>
          <w:szCs w:val="24"/>
        </w:rPr>
      </w:pPr>
      <w:r w:rsidRPr="001D4C72">
        <w:rPr>
          <w:rFonts w:eastAsiaTheme="minorEastAsia"/>
          <w:b/>
          <w:sz w:val="24"/>
          <w:szCs w:val="24"/>
        </w:rPr>
        <w:t xml:space="preserve">Comandos no Software R para </w:t>
      </w:r>
      <w:r>
        <w:rPr>
          <w:rFonts w:eastAsiaTheme="minorEastAsia"/>
          <w:b/>
          <w:sz w:val="24"/>
          <w:szCs w:val="24"/>
        </w:rPr>
        <w:t>calcular os quartis (dados brutos</w:t>
      </w:r>
      <w:r w:rsidR="00FF0C66">
        <w:rPr>
          <w:rFonts w:eastAsiaTheme="minorEastAsia"/>
          <w:b/>
          <w:sz w:val="24"/>
          <w:szCs w:val="24"/>
        </w:rPr>
        <w:t>, n ímpar</w:t>
      </w:r>
      <w:r>
        <w:rPr>
          <w:rFonts w:eastAsiaTheme="minorEastAsia"/>
          <w:b/>
          <w:sz w:val="24"/>
          <w:szCs w:val="24"/>
        </w:rPr>
        <w:t>):</w:t>
      </w:r>
    </w:p>
    <w:tbl>
      <w:tblPr>
        <w:tblStyle w:val="Tabelacomgrade"/>
        <w:tblW w:w="0" w:type="auto"/>
        <w:tblLook w:val="04A0" w:firstRow="1" w:lastRow="0" w:firstColumn="1" w:lastColumn="0" w:noHBand="0" w:noVBand="1"/>
      </w:tblPr>
      <w:tblGrid>
        <w:gridCol w:w="8474"/>
      </w:tblGrid>
      <w:tr w:rsidR="00427721" w14:paraId="510D0152" w14:textId="77777777" w:rsidTr="00BE3D2C">
        <w:tc>
          <w:tcPr>
            <w:tcW w:w="8644" w:type="dxa"/>
            <w:tcBorders>
              <w:top w:val="single" w:sz="12" w:space="0" w:color="auto"/>
              <w:left w:val="single" w:sz="12" w:space="0" w:color="auto"/>
              <w:bottom w:val="single" w:sz="12" w:space="0" w:color="auto"/>
              <w:right w:val="single" w:sz="12" w:space="0" w:color="auto"/>
            </w:tcBorders>
          </w:tcPr>
          <w:p w14:paraId="51A64714" w14:textId="77777777" w:rsidR="00427721" w:rsidRDefault="00427721" w:rsidP="00BE3D2C">
            <w:pPr>
              <w:jc w:val="both"/>
              <w:rPr>
                <w:rFonts w:ascii="Courier New" w:eastAsiaTheme="minorEastAsia" w:hAnsi="Courier New" w:cs="Courier New"/>
                <w:color w:val="FF0000"/>
                <w:sz w:val="21"/>
                <w:szCs w:val="21"/>
              </w:rPr>
            </w:pPr>
          </w:p>
          <w:p w14:paraId="7301AE24" w14:textId="77777777" w:rsidR="00427721" w:rsidRPr="00427721" w:rsidRDefault="00E438FC" w:rsidP="00427721">
            <w:pPr>
              <w:jc w:val="both"/>
              <w:rPr>
                <w:rFonts w:ascii="Courier New" w:eastAsiaTheme="minorEastAsia" w:hAnsi="Courier New" w:cs="Courier New"/>
                <w:color w:val="FF0000"/>
                <w:sz w:val="21"/>
                <w:szCs w:val="21"/>
              </w:rPr>
            </w:pPr>
            <w:r>
              <w:rPr>
                <w:rFonts w:ascii="Courier New" w:eastAsiaTheme="minorEastAsia" w:hAnsi="Courier New" w:cs="Courier New"/>
                <w:color w:val="FF0000"/>
                <w:sz w:val="21"/>
                <w:szCs w:val="21"/>
              </w:rPr>
              <w:t>#</w:t>
            </w:r>
            <w:r w:rsidR="00427721" w:rsidRPr="00427721">
              <w:rPr>
                <w:rFonts w:ascii="Courier New" w:eastAsiaTheme="minorEastAsia" w:hAnsi="Courier New" w:cs="Courier New"/>
                <w:color w:val="FF0000"/>
                <w:sz w:val="21"/>
                <w:szCs w:val="21"/>
              </w:rPr>
              <w:t>Entrando com os dados no R:</w:t>
            </w:r>
          </w:p>
          <w:p w14:paraId="2282A027" w14:textId="77777777" w:rsidR="00427721" w:rsidRPr="00427721" w:rsidRDefault="00427721" w:rsidP="00427721">
            <w:pPr>
              <w:jc w:val="both"/>
              <w:rPr>
                <w:rFonts w:ascii="Courier New" w:eastAsiaTheme="minorEastAsia" w:hAnsi="Courier New" w:cs="Courier New"/>
                <w:color w:val="FF0000"/>
                <w:sz w:val="21"/>
                <w:szCs w:val="21"/>
              </w:rPr>
            </w:pPr>
            <w:r w:rsidRPr="00427721">
              <w:rPr>
                <w:rFonts w:ascii="Courier New" w:eastAsiaTheme="minorEastAsia" w:hAnsi="Courier New" w:cs="Courier New"/>
                <w:color w:val="FF0000"/>
                <w:sz w:val="21"/>
                <w:szCs w:val="21"/>
              </w:rPr>
              <w:t>dados &lt;- c(3,4,1,5,7,9,2,10,6)</w:t>
            </w:r>
          </w:p>
          <w:p w14:paraId="0846C26D" w14:textId="77777777" w:rsidR="00427721" w:rsidRPr="00427721" w:rsidRDefault="00427721" w:rsidP="00427721">
            <w:pPr>
              <w:jc w:val="both"/>
              <w:rPr>
                <w:rFonts w:ascii="Courier New" w:eastAsiaTheme="minorEastAsia" w:hAnsi="Courier New" w:cs="Courier New"/>
                <w:color w:val="FF0000"/>
                <w:sz w:val="21"/>
                <w:szCs w:val="21"/>
              </w:rPr>
            </w:pPr>
            <w:r w:rsidRPr="00427721">
              <w:rPr>
                <w:rFonts w:ascii="Courier New" w:eastAsiaTheme="minorEastAsia" w:hAnsi="Courier New" w:cs="Courier New"/>
                <w:color w:val="FF0000"/>
                <w:sz w:val="21"/>
                <w:szCs w:val="21"/>
              </w:rPr>
              <w:t xml:space="preserve"> </w:t>
            </w:r>
          </w:p>
          <w:p w14:paraId="1D9D834D" w14:textId="77777777" w:rsidR="00427721" w:rsidRPr="00427721" w:rsidRDefault="00427721" w:rsidP="00427721">
            <w:pPr>
              <w:jc w:val="both"/>
              <w:rPr>
                <w:rFonts w:ascii="Courier New" w:eastAsiaTheme="minorEastAsia" w:hAnsi="Courier New" w:cs="Courier New"/>
                <w:color w:val="FF0000"/>
                <w:sz w:val="21"/>
                <w:szCs w:val="21"/>
              </w:rPr>
            </w:pPr>
            <w:r w:rsidRPr="00427721">
              <w:rPr>
                <w:rFonts w:ascii="Courier New" w:eastAsiaTheme="minorEastAsia" w:hAnsi="Courier New" w:cs="Courier New"/>
                <w:color w:val="FF0000"/>
                <w:sz w:val="21"/>
                <w:szCs w:val="21"/>
              </w:rPr>
              <w:t>#Ordenando os dados:</w:t>
            </w:r>
          </w:p>
          <w:p w14:paraId="3EC2E130" w14:textId="77777777" w:rsidR="00427721" w:rsidRPr="00427721" w:rsidRDefault="00427721" w:rsidP="00427721">
            <w:pPr>
              <w:jc w:val="both"/>
              <w:rPr>
                <w:rFonts w:ascii="Courier New" w:eastAsiaTheme="minorEastAsia" w:hAnsi="Courier New" w:cs="Courier New"/>
                <w:color w:val="FF0000"/>
                <w:sz w:val="21"/>
                <w:szCs w:val="21"/>
              </w:rPr>
            </w:pPr>
            <w:r w:rsidRPr="00427721">
              <w:rPr>
                <w:rFonts w:ascii="Courier New" w:eastAsiaTheme="minorEastAsia" w:hAnsi="Courier New" w:cs="Courier New"/>
                <w:color w:val="FF0000"/>
                <w:sz w:val="21"/>
                <w:szCs w:val="21"/>
              </w:rPr>
              <w:t>sort(dados)</w:t>
            </w:r>
          </w:p>
          <w:p w14:paraId="5545BB76" w14:textId="77777777" w:rsidR="00427721" w:rsidRPr="00427721" w:rsidRDefault="00427721" w:rsidP="00427721">
            <w:pPr>
              <w:jc w:val="both"/>
              <w:rPr>
                <w:rFonts w:ascii="Courier New" w:eastAsiaTheme="minorEastAsia" w:hAnsi="Courier New" w:cs="Courier New"/>
                <w:color w:val="FF0000"/>
                <w:sz w:val="21"/>
                <w:szCs w:val="21"/>
              </w:rPr>
            </w:pPr>
          </w:p>
          <w:p w14:paraId="6F359394" w14:textId="77777777" w:rsidR="00427721" w:rsidRPr="00427721" w:rsidRDefault="00427721" w:rsidP="00427721">
            <w:pPr>
              <w:jc w:val="both"/>
              <w:rPr>
                <w:rFonts w:ascii="Courier New" w:eastAsiaTheme="minorEastAsia" w:hAnsi="Courier New" w:cs="Courier New"/>
                <w:color w:val="FF0000"/>
                <w:sz w:val="21"/>
                <w:szCs w:val="21"/>
              </w:rPr>
            </w:pPr>
            <w:r w:rsidRPr="00427721">
              <w:rPr>
                <w:rFonts w:ascii="Courier New" w:eastAsiaTheme="minorEastAsia" w:hAnsi="Courier New" w:cs="Courier New"/>
                <w:color w:val="FF0000"/>
                <w:sz w:val="21"/>
                <w:szCs w:val="21"/>
              </w:rPr>
              <w:t>#Quartis:</w:t>
            </w:r>
          </w:p>
          <w:p w14:paraId="756B7C50" w14:textId="77777777" w:rsidR="00427721" w:rsidRPr="00427721" w:rsidRDefault="00427721" w:rsidP="00427721">
            <w:pPr>
              <w:jc w:val="both"/>
              <w:rPr>
                <w:rFonts w:ascii="Courier New" w:eastAsiaTheme="minorEastAsia" w:hAnsi="Courier New" w:cs="Courier New"/>
                <w:color w:val="FF0000"/>
                <w:sz w:val="21"/>
                <w:szCs w:val="21"/>
              </w:rPr>
            </w:pPr>
            <w:r w:rsidRPr="00427721">
              <w:rPr>
                <w:rFonts w:ascii="Courier New" w:eastAsiaTheme="minorEastAsia" w:hAnsi="Courier New" w:cs="Courier New"/>
                <w:color w:val="FF0000"/>
                <w:sz w:val="21"/>
                <w:szCs w:val="21"/>
              </w:rPr>
              <w:t>quantile(dados)</w:t>
            </w:r>
          </w:p>
          <w:p w14:paraId="378D0A77" w14:textId="77777777" w:rsidR="00427721" w:rsidRPr="00427721" w:rsidRDefault="00427721" w:rsidP="00427721">
            <w:pPr>
              <w:jc w:val="both"/>
              <w:rPr>
                <w:rFonts w:ascii="Courier New" w:eastAsiaTheme="minorEastAsia" w:hAnsi="Courier New" w:cs="Courier New"/>
                <w:color w:val="FF0000"/>
                <w:sz w:val="21"/>
                <w:szCs w:val="21"/>
              </w:rPr>
            </w:pPr>
          </w:p>
          <w:p w14:paraId="38D74562" w14:textId="77777777" w:rsidR="00427721" w:rsidRPr="00427721" w:rsidRDefault="00427721" w:rsidP="00427721">
            <w:pPr>
              <w:jc w:val="both"/>
              <w:rPr>
                <w:rFonts w:ascii="Courier New" w:eastAsiaTheme="minorEastAsia" w:hAnsi="Courier New" w:cs="Courier New"/>
                <w:color w:val="FF0000"/>
                <w:sz w:val="21"/>
                <w:szCs w:val="21"/>
              </w:rPr>
            </w:pPr>
            <w:r w:rsidRPr="00427721">
              <w:rPr>
                <w:rFonts w:ascii="Courier New" w:eastAsiaTheme="minorEastAsia" w:hAnsi="Courier New" w:cs="Courier New"/>
                <w:color w:val="FF0000"/>
                <w:sz w:val="21"/>
                <w:szCs w:val="21"/>
              </w:rPr>
              <w:t>#Quartis e outras medidas:</w:t>
            </w:r>
          </w:p>
          <w:p w14:paraId="358D8563" w14:textId="77777777" w:rsidR="00427721" w:rsidRPr="00427721" w:rsidRDefault="00427721" w:rsidP="00427721">
            <w:pPr>
              <w:jc w:val="both"/>
              <w:rPr>
                <w:rFonts w:ascii="Courier New" w:eastAsiaTheme="minorEastAsia" w:hAnsi="Courier New" w:cs="Courier New"/>
                <w:color w:val="FF0000"/>
                <w:sz w:val="21"/>
                <w:szCs w:val="21"/>
              </w:rPr>
            </w:pPr>
            <w:r w:rsidRPr="00427721">
              <w:rPr>
                <w:rFonts w:ascii="Courier New" w:eastAsiaTheme="minorEastAsia" w:hAnsi="Courier New" w:cs="Courier New"/>
                <w:color w:val="FF0000"/>
                <w:sz w:val="21"/>
                <w:szCs w:val="21"/>
              </w:rPr>
              <w:t>summary(dados)</w:t>
            </w:r>
          </w:p>
          <w:p w14:paraId="1142F711" w14:textId="77777777" w:rsidR="00427721" w:rsidRPr="00A01EB5" w:rsidRDefault="00427721" w:rsidP="00540076">
            <w:pPr>
              <w:jc w:val="both"/>
              <w:rPr>
                <w:rFonts w:ascii="Courier New" w:eastAsiaTheme="minorEastAsia" w:hAnsi="Courier New" w:cs="Courier New"/>
                <w:color w:val="FF0000"/>
                <w:sz w:val="21"/>
                <w:szCs w:val="21"/>
              </w:rPr>
            </w:pPr>
          </w:p>
        </w:tc>
      </w:tr>
    </w:tbl>
    <w:p w14:paraId="7AF87ED4" w14:textId="77777777" w:rsidR="00CB7585" w:rsidRDefault="004A1044" w:rsidP="00606075">
      <w:pPr>
        <w:spacing w:before="480" w:after="120" w:line="360" w:lineRule="auto"/>
        <w:jc w:val="both"/>
        <w:rPr>
          <w:rFonts w:eastAsiaTheme="minorEastAsia"/>
          <w:b/>
          <w:sz w:val="28"/>
          <w:szCs w:val="28"/>
        </w:rPr>
      </w:pPr>
      <w:r w:rsidRPr="00224C6C">
        <w:rPr>
          <w:rFonts w:eastAsiaTheme="minorEastAsia"/>
          <w:b/>
          <w:sz w:val="28"/>
          <w:szCs w:val="28"/>
        </w:rPr>
        <w:t>Exemplo</w:t>
      </w:r>
      <w:r>
        <w:rPr>
          <w:rFonts w:eastAsiaTheme="minorEastAsia"/>
          <w:b/>
          <w:sz w:val="28"/>
          <w:szCs w:val="28"/>
        </w:rPr>
        <w:t xml:space="preserve"> </w:t>
      </w:r>
    </w:p>
    <w:p w14:paraId="2A267544" w14:textId="77777777" w:rsidR="004A1044" w:rsidRPr="00734A48" w:rsidRDefault="00734A48" w:rsidP="00CB7585">
      <w:pPr>
        <w:spacing w:before="120" w:after="120" w:line="360" w:lineRule="auto"/>
        <w:jc w:val="both"/>
        <w:rPr>
          <w:rFonts w:eastAsiaTheme="minorEastAsia"/>
          <w:b/>
          <w:sz w:val="24"/>
          <w:szCs w:val="24"/>
        </w:rPr>
      </w:pPr>
      <w:r w:rsidRPr="00734A48">
        <w:rPr>
          <w:rFonts w:eastAsiaTheme="minorEastAsia"/>
          <w:sz w:val="24"/>
          <w:szCs w:val="24"/>
        </w:rPr>
        <w:tab/>
      </w:r>
      <w:r w:rsidR="004A1044" w:rsidRPr="00734A48">
        <w:rPr>
          <w:rFonts w:eastAsiaTheme="minorEastAsia"/>
          <w:b/>
          <w:sz w:val="24"/>
          <w:szCs w:val="24"/>
        </w:rPr>
        <w:t>Obtendo os quartis de</w:t>
      </w:r>
      <w:r>
        <w:rPr>
          <w:rFonts w:eastAsiaTheme="minorEastAsia"/>
          <w:b/>
          <w:sz w:val="24"/>
          <w:szCs w:val="24"/>
        </w:rPr>
        <w:t xml:space="preserve"> um</w:t>
      </w:r>
      <w:r w:rsidR="004A1044" w:rsidRPr="00734A48">
        <w:rPr>
          <w:rFonts w:eastAsiaTheme="minorEastAsia"/>
          <w:b/>
          <w:sz w:val="24"/>
          <w:szCs w:val="24"/>
        </w:rPr>
        <w:t xml:space="preserve"> conjunto com </w:t>
      </w:r>
      <w:r>
        <w:rPr>
          <w:rFonts w:eastAsiaTheme="minorEastAsia"/>
          <w:b/>
          <w:sz w:val="24"/>
          <w:szCs w:val="24"/>
        </w:rPr>
        <w:t xml:space="preserve">um </w:t>
      </w:r>
      <w:r w:rsidR="004A1044" w:rsidRPr="00734A48">
        <w:rPr>
          <w:rFonts w:eastAsiaTheme="minorEastAsia"/>
          <w:b/>
          <w:sz w:val="24"/>
          <w:szCs w:val="24"/>
        </w:rPr>
        <w:t>número par de dados</w:t>
      </w:r>
      <w:r>
        <w:rPr>
          <w:rFonts w:eastAsiaTheme="minorEastAsia"/>
          <w:b/>
          <w:sz w:val="24"/>
          <w:szCs w:val="24"/>
        </w:rPr>
        <w:t>.</w:t>
      </w:r>
    </w:p>
    <w:p w14:paraId="206D7B0F" w14:textId="77777777" w:rsidR="00A074A8" w:rsidRDefault="004A1044" w:rsidP="00EA1385">
      <w:pPr>
        <w:spacing w:after="0" w:line="360" w:lineRule="auto"/>
        <w:jc w:val="both"/>
        <w:rPr>
          <w:rFonts w:eastAsiaTheme="minorEastAsia"/>
          <w:sz w:val="24"/>
          <w:szCs w:val="24"/>
        </w:rPr>
      </w:pPr>
      <w:r>
        <w:rPr>
          <w:rFonts w:eastAsiaTheme="minorEastAsia"/>
          <w:sz w:val="24"/>
          <w:szCs w:val="24"/>
        </w:rPr>
        <w:tab/>
        <w:t>Considere o conjunto de dados:</w:t>
      </w:r>
    </w:p>
    <w:p w14:paraId="2316C19F" w14:textId="77777777" w:rsidR="004A1044" w:rsidRPr="004A1044" w:rsidRDefault="009944CB" w:rsidP="00540076">
      <w:pPr>
        <w:spacing w:before="120" w:after="120" w:line="360" w:lineRule="auto"/>
        <w:jc w:val="both"/>
        <w:rPr>
          <w:rFonts w:eastAsiaTheme="minorEastAsia"/>
          <w:sz w:val="24"/>
          <w:szCs w:val="24"/>
        </w:rPr>
      </w:pPr>
      <m:oMathPara>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11, 3, 4, 1, 5, 7, 9, 2, 10, 6</m:t>
              </m:r>
            </m:e>
          </m:d>
          <m:r>
            <w:rPr>
              <w:rFonts w:ascii="Cambria Math" w:eastAsiaTheme="minorEastAsia" w:hAnsi="Cambria Math"/>
              <w:sz w:val="24"/>
              <w:szCs w:val="24"/>
            </w:rPr>
            <m:t>.</m:t>
          </m:r>
        </m:oMath>
      </m:oMathPara>
    </w:p>
    <w:p w14:paraId="3B0EBC11" w14:textId="77777777" w:rsidR="004A1044" w:rsidRDefault="004A1044" w:rsidP="004A1044">
      <w:pPr>
        <w:spacing w:after="0" w:line="360" w:lineRule="auto"/>
        <w:jc w:val="both"/>
        <w:rPr>
          <w:rFonts w:eastAsiaTheme="minorEastAsia"/>
          <w:sz w:val="24"/>
          <w:szCs w:val="24"/>
        </w:rPr>
      </w:pPr>
      <w:r>
        <w:rPr>
          <w:rFonts w:eastAsiaTheme="minorEastAsia"/>
          <w:sz w:val="24"/>
          <w:szCs w:val="24"/>
        </w:rPr>
        <w:lastRenderedPageBreak/>
        <w:t xml:space="preserve">Temos que </w:t>
      </w:r>
      <m:oMath>
        <m:r>
          <w:rPr>
            <w:rFonts w:ascii="Cambria Math" w:eastAsiaTheme="minorEastAsia" w:hAnsi="Cambria Math"/>
            <w:sz w:val="24"/>
            <w:szCs w:val="24"/>
          </w:rPr>
          <m:t>n=10</m:t>
        </m:r>
      </m:oMath>
      <w:r>
        <w:rPr>
          <w:rFonts w:eastAsiaTheme="minorEastAsia"/>
          <w:sz w:val="24"/>
          <w:szCs w:val="24"/>
        </w:rPr>
        <w:t xml:space="preserve"> é </w:t>
      </w:r>
      <w:r w:rsidRPr="004A1044">
        <w:rPr>
          <w:rFonts w:eastAsiaTheme="minorEastAsia"/>
          <w:b/>
          <w:sz w:val="24"/>
          <w:szCs w:val="24"/>
        </w:rPr>
        <w:t>par</w:t>
      </w:r>
      <w:r>
        <w:rPr>
          <w:rFonts w:eastAsiaTheme="minorEastAsia"/>
          <w:sz w:val="24"/>
          <w:szCs w:val="24"/>
        </w:rPr>
        <w:t xml:space="preserve">. Então, a mediana é a média dos dois valores centrais dos dados ordenados, ou seja,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d</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5+6</m:t>
            </m:r>
          </m:num>
          <m:den>
            <m:r>
              <w:rPr>
                <w:rFonts w:ascii="Cambria Math" w:eastAsiaTheme="minorEastAsia" w:hAnsi="Cambria Math"/>
                <w:sz w:val="24"/>
                <w:szCs w:val="24"/>
              </w:rPr>
              <m:t>2</m:t>
            </m:r>
          </m:den>
        </m:f>
        <m:r>
          <w:rPr>
            <w:rFonts w:ascii="Cambria Math" w:eastAsiaTheme="minorEastAsia" w:hAnsi="Cambria Math"/>
            <w:sz w:val="24"/>
            <w:szCs w:val="24"/>
          </w:rPr>
          <m:t>=5,5</m:t>
        </m:r>
      </m:oMath>
      <w:r>
        <w:rPr>
          <w:rFonts w:eastAsiaTheme="minorEastAsia"/>
          <w:sz w:val="24"/>
          <w:szCs w:val="24"/>
        </w:rPr>
        <w:t>:</w:t>
      </w:r>
    </w:p>
    <w:p w14:paraId="3F51A0B5" w14:textId="77777777" w:rsidR="004A1044" w:rsidRDefault="004A1044" w:rsidP="00540076">
      <w:pPr>
        <w:spacing w:before="120" w:after="120" w:line="360" w:lineRule="auto"/>
        <w:jc w:val="both"/>
        <w:rPr>
          <w:rFonts w:eastAsiaTheme="minorEastAsia"/>
          <w:sz w:val="24"/>
          <w:szCs w:val="24"/>
        </w:rPr>
      </w:pPr>
      <m:oMathPara>
        <m:oMath>
          <m:r>
            <w:rPr>
              <w:rFonts w:ascii="Cambria Math" w:eastAsiaTheme="minorEastAsia" w:hAnsi="Cambria Math"/>
              <w:sz w:val="24"/>
              <w:szCs w:val="24"/>
            </w:rPr>
            <m:t>1, 2, 3, 4, 5,(</m:t>
          </m:r>
          <m:r>
            <m:rPr>
              <m:sty m:val="bi"/>
            </m:rPr>
            <w:rPr>
              <w:rFonts w:ascii="Cambria Math" w:eastAsiaTheme="minorEastAsia" w:hAnsi="Cambria Math"/>
              <w:color w:val="FF0000"/>
              <w:sz w:val="24"/>
              <w:szCs w:val="24"/>
            </w:rPr>
            <m:t>5.5</m:t>
          </m:r>
          <m:r>
            <w:rPr>
              <w:rFonts w:ascii="Cambria Math" w:eastAsiaTheme="minorEastAsia" w:hAnsi="Cambria Math"/>
              <w:sz w:val="24"/>
              <w:szCs w:val="24"/>
            </w:rPr>
            <m:t>), 6, 7, 9, 10,11.</m:t>
          </m:r>
        </m:oMath>
      </m:oMathPara>
    </w:p>
    <w:p w14:paraId="398F1300" w14:textId="77777777" w:rsidR="004A1044" w:rsidRDefault="004A1044" w:rsidP="004A1044">
      <w:pPr>
        <w:spacing w:after="0" w:line="360" w:lineRule="auto"/>
        <w:jc w:val="both"/>
        <w:rPr>
          <w:rFonts w:eastAsiaTheme="minorEastAsia"/>
          <w:sz w:val="24"/>
          <w:szCs w:val="24"/>
        </w:rPr>
      </w:pPr>
      <w:r>
        <w:rPr>
          <w:rFonts w:eastAsiaTheme="minorEastAsia"/>
          <w:sz w:val="24"/>
          <w:szCs w:val="24"/>
        </w:rPr>
        <w:t xml:space="preserve">Para obter o primeiro quartil,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oMath>
      <w:r>
        <w:rPr>
          <w:rFonts w:eastAsiaTheme="minorEastAsia"/>
          <w:sz w:val="24"/>
          <w:szCs w:val="24"/>
        </w:rPr>
        <w:t xml:space="preserve">, separe os dados </w:t>
      </w:r>
      <w:r w:rsidRPr="004A3F4D">
        <w:rPr>
          <w:rFonts w:eastAsiaTheme="minorEastAsia"/>
          <w:b/>
          <w:sz w:val="24"/>
          <w:szCs w:val="24"/>
        </w:rPr>
        <w:t xml:space="preserve">menores </w:t>
      </w:r>
      <w:r w:rsidRPr="004A1044">
        <w:rPr>
          <w:rFonts w:eastAsiaTheme="minorEastAsia"/>
          <w:sz w:val="24"/>
          <w:szCs w:val="24"/>
        </w:rPr>
        <w:t>do que a</w:t>
      </w:r>
      <w:r>
        <w:rPr>
          <w:rFonts w:eastAsiaTheme="minorEastAsia"/>
          <w:sz w:val="24"/>
          <w:szCs w:val="24"/>
        </w:rPr>
        <w:t xml:space="preserve"> mediana. O primeiro quartil é a mediana do novo conjunto de dados, ou seja,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r>
          <w:rPr>
            <w:rFonts w:ascii="Cambria Math" w:eastAsiaTheme="minorEastAsia" w:hAnsi="Cambria Math"/>
            <w:sz w:val="24"/>
            <w:szCs w:val="24"/>
          </w:rPr>
          <m:t>=3</m:t>
        </m:r>
      </m:oMath>
      <w:r>
        <w:rPr>
          <w:rFonts w:eastAsiaTheme="minorEastAsia"/>
          <w:sz w:val="24"/>
          <w:szCs w:val="24"/>
        </w:rPr>
        <w:t>:</w:t>
      </w:r>
    </w:p>
    <w:p w14:paraId="40D8B946" w14:textId="77777777" w:rsidR="004A1044" w:rsidRDefault="004A1044" w:rsidP="00540076">
      <w:pPr>
        <w:spacing w:before="120" w:after="120" w:line="360" w:lineRule="auto"/>
        <w:jc w:val="both"/>
        <w:rPr>
          <w:rFonts w:eastAsiaTheme="minorEastAsia"/>
          <w:sz w:val="24"/>
          <w:szCs w:val="24"/>
        </w:rPr>
      </w:pPr>
      <m:oMathPara>
        <m:oMath>
          <m:r>
            <w:rPr>
              <w:rFonts w:ascii="Cambria Math" w:eastAsiaTheme="minorEastAsia" w:hAnsi="Cambria Math"/>
              <w:sz w:val="24"/>
              <w:szCs w:val="24"/>
            </w:rPr>
            <m:t xml:space="preserve">1, 2, </m:t>
          </m:r>
          <m:r>
            <m:rPr>
              <m:sty m:val="bi"/>
            </m:rPr>
            <w:rPr>
              <w:rFonts w:ascii="Cambria Math" w:eastAsiaTheme="minorEastAsia" w:hAnsi="Cambria Math"/>
              <w:color w:val="FF0000"/>
              <w:sz w:val="24"/>
              <w:szCs w:val="24"/>
            </w:rPr>
            <m:t>3</m:t>
          </m:r>
          <m:r>
            <w:rPr>
              <w:rFonts w:ascii="Cambria Math" w:eastAsiaTheme="minorEastAsia" w:hAnsi="Cambria Math"/>
              <w:sz w:val="24"/>
              <w:szCs w:val="24"/>
            </w:rPr>
            <m:t>, 4, 5.</m:t>
          </m:r>
        </m:oMath>
      </m:oMathPara>
    </w:p>
    <w:p w14:paraId="554876D7" w14:textId="77777777" w:rsidR="004A1044" w:rsidRDefault="004A1044" w:rsidP="004A1044">
      <w:pPr>
        <w:spacing w:after="0" w:line="360" w:lineRule="auto"/>
        <w:jc w:val="both"/>
        <w:rPr>
          <w:rFonts w:eastAsiaTheme="minorEastAsia"/>
          <w:sz w:val="24"/>
          <w:szCs w:val="24"/>
        </w:rPr>
      </w:pPr>
      <w:r>
        <w:rPr>
          <w:rFonts w:eastAsiaTheme="minorEastAsia"/>
          <w:sz w:val="24"/>
          <w:szCs w:val="24"/>
        </w:rPr>
        <w:t xml:space="preserve">Para obter o terceiro quartil,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3</m:t>
            </m:r>
          </m:sub>
        </m:sSub>
      </m:oMath>
      <w:r>
        <w:rPr>
          <w:rFonts w:eastAsiaTheme="minorEastAsia"/>
          <w:sz w:val="24"/>
          <w:szCs w:val="24"/>
        </w:rPr>
        <w:t xml:space="preserve">, separe os dados </w:t>
      </w:r>
      <w:r w:rsidRPr="004A3F4D">
        <w:rPr>
          <w:rFonts w:eastAsiaTheme="minorEastAsia"/>
          <w:b/>
          <w:sz w:val="24"/>
          <w:szCs w:val="24"/>
        </w:rPr>
        <w:t xml:space="preserve">maiores </w:t>
      </w:r>
      <w:r w:rsidR="00D209AB">
        <w:rPr>
          <w:rFonts w:eastAsiaTheme="minorEastAsia"/>
          <w:sz w:val="24"/>
          <w:szCs w:val="24"/>
        </w:rPr>
        <w:t xml:space="preserve">do que a </w:t>
      </w:r>
      <w:r>
        <w:rPr>
          <w:rFonts w:eastAsiaTheme="minorEastAsia"/>
          <w:sz w:val="24"/>
          <w:szCs w:val="24"/>
        </w:rPr>
        <w:t xml:space="preserve">mediana. O terceiro quartil é a mediana do novo conjunto de dados, ou seja,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3</m:t>
            </m:r>
          </m:sub>
        </m:sSub>
        <m:r>
          <w:rPr>
            <w:rFonts w:ascii="Cambria Math" w:eastAsiaTheme="minorEastAsia" w:hAnsi="Cambria Math"/>
            <w:sz w:val="24"/>
            <w:szCs w:val="24"/>
          </w:rPr>
          <m:t>=9</m:t>
        </m:r>
      </m:oMath>
      <w:r>
        <w:rPr>
          <w:rFonts w:eastAsiaTheme="minorEastAsia"/>
          <w:sz w:val="24"/>
          <w:szCs w:val="24"/>
        </w:rPr>
        <w:t>:</w:t>
      </w:r>
    </w:p>
    <w:p w14:paraId="5803E9B9" w14:textId="77777777" w:rsidR="004A1044" w:rsidRDefault="004A1044" w:rsidP="00540076">
      <w:pPr>
        <w:spacing w:before="120" w:after="120" w:line="360" w:lineRule="auto"/>
        <w:jc w:val="both"/>
        <w:rPr>
          <w:rFonts w:eastAsiaTheme="minorEastAsia"/>
          <w:sz w:val="24"/>
          <w:szCs w:val="24"/>
        </w:rPr>
      </w:pPr>
      <m:oMathPara>
        <m:oMath>
          <m:r>
            <w:rPr>
              <w:rFonts w:ascii="Cambria Math" w:eastAsiaTheme="minorEastAsia" w:hAnsi="Cambria Math"/>
              <w:sz w:val="24"/>
              <w:szCs w:val="24"/>
            </w:rPr>
            <m:t xml:space="preserve"> 6, 7, </m:t>
          </m:r>
          <m:r>
            <m:rPr>
              <m:sty m:val="bi"/>
            </m:rPr>
            <w:rPr>
              <w:rFonts w:ascii="Cambria Math" w:eastAsiaTheme="minorEastAsia" w:hAnsi="Cambria Math"/>
              <w:color w:val="FF0000"/>
              <w:sz w:val="24"/>
              <w:szCs w:val="24"/>
            </w:rPr>
            <m:t>9</m:t>
          </m:r>
          <m:r>
            <w:rPr>
              <w:rFonts w:ascii="Cambria Math" w:eastAsiaTheme="minorEastAsia" w:hAnsi="Cambria Math"/>
              <w:sz w:val="24"/>
              <w:szCs w:val="24"/>
            </w:rPr>
            <m:t>, 10,11.</m:t>
          </m:r>
        </m:oMath>
      </m:oMathPara>
    </w:p>
    <w:p w14:paraId="292A5352" w14:textId="77777777" w:rsidR="00C760FD" w:rsidRDefault="00483765" w:rsidP="00EA1385">
      <w:pPr>
        <w:spacing w:after="0" w:line="360" w:lineRule="auto"/>
        <w:jc w:val="both"/>
        <w:rPr>
          <w:rFonts w:eastAsiaTheme="minorEastAsia"/>
          <w:sz w:val="24"/>
          <w:szCs w:val="24"/>
        </w:rPr>
      </w:pPr>
      <w:r>
        <w:rPr>
          <w:rFonts w:eastAsiaTheme="minorEastAsia"/>
          <w:sz w:val="24"/>
          <w:szCs w:val="24"/>
        </w:rPr>
        <w:tab/>
        <w:t xml:space="preserve">As maneiras de se calcular os quartis apresentadas acima não são as únicas. Na realidade existem várias maneiras diferentes de se calcular quartis. </w:t>
      </w:r>
      <w:r w:rsidR="00C760FD">
        <w:rPr>
          <w:rFonts w:eastAsiaTheme="minorEastAsia"/>
          <w:sz w:val="24"/>
          <w:szCs w:val="24"/>
        </w:rPr>
        <w:t>Podemos ver, a seguir, que o R pode obter os quartis de formas diferentes.</w:t>
      </w:r>
    </w:p>
    <w:p w14:paraId="57CB46F5" w14:textId="77777777" w:rsidR="00C760FD" w:rsidRPr="001D4C72" w:rsidRDefault="00C760FD" w:rsidP="00C760FD">
      <w:pPr>
        <w:spacing w:before="240" w:after="0" w:line="240" w:lineRule="auto"/>
        <w:jc w:val="both"/>
        <w:rPr>
          <w:rFonts w:eastAsiaTheme="minorEastAsia"/>
          <w:b/>
          <w:sz w:val="24"/>
          <w:szCs w:val="24"/>
        </w:rPr>
      </w:pPr>
      <w:r w:rsidRPr="001D4C72">
        <w:rPr>
          <w:rFonts w:eastAsiaTheme="minorEastAsia"/>
          <w:b/>
          <w:sz w:val="24"/>
          <w:szCs w:val="24"/>
        </w:rPr>
        <w:t xml:space="preserve">Comandos no Software R para </w:t>
      </w:r>
      <w:r>
        <w:rPr>
          <w:rFonts w:eastAsiaTheme="minorEastAsia"/>
          <w:b/>
          <w:sz w:val="24"/>
          <w:szCs w:val="24"/>
        </w:rPr>
        <w:t>calcular os quartis (dados brutos</w:t>
      </w:r>
      <w:r w:rsidR="00FF0C66">
        <w:rPr>
          <w:rFonts w:eastAsiaTheme="minorEastAsia"/>
          <w:b/>
          <w:sz w:val="24"/>
          <w:szCs w:val="24"/>
        </w:rPr>
        <w:t>, n par</w:t>
      </w:r>
      <w:r>
        <w:rPr>
          <w:rFonts w:eastAsiaTheme="minorEastAsia"/>
          <w:b/>
          <w:sz w:val="24"/>
          <w:szCs w:val="24"/>
        </w:rPr>
        <w:t>):</w:t>
      </w:r>
    </w:p>
    <w:tbl>
      <w:tblPr>
        <w:tblStyle w:val="Tabelacomgrade"/>
        <w:tblW w:w="0" w:type="auto"/>
        <w:tblLook w:val="04A0" w:firstRow="1" w:lastRow="0" w:firstColumn="1" w:lastColumn="0" w:noHBand="0" w:noVBand="1"/>
      </w:tblPr>
      <w:tblGrid>
        <w:gridCol w:w="8474"/>
      </w:tblGrid>
      <w:tr w:rsidR="00C760FD" w14:paraId="53E1B743" w14:textId="77777777" w:rsidTr="00BE3D2C">
        <w:tc>
          <w:tcPr>
            <w:tcW w:w="8644" w:type="dxa"/>
            <w:tcBorders>
              <w:top w:val="single" w:sz="12" w:space="0" w:color="auto"/>
              <w:left w:val="single" w:sz="12" w:space="0" w:color="auto"/>
              <w:bottom w:val="single" w:sz="12" w:space="0" w:color="auto"/>
              <w:right w:val="single" w:sz="12" w:space="0" w:color="auto"/>
            </w:tcBorders>
          </w:tcPr>
          <w:p w14:paraId="2C6DFA80" w14:textId="77777777" w:rsidR="00C760FD" w:rsidRDefault="00C760FD" w:rsidP="00BE3D2C">
            <w:pPr>
              <w:jc w:val="both"/>
              <w:rPr>
                <w:rFonts w:ascii="Courier New" w:eastAsiaTheme="minorEastAsia" w:hAnsi="Courier New" w:cs="Courier New"/>
                <w:color w:val="FF0000"/>
                <w:sz w:val="21"/>
                <w:szCs w:val="21"/>
              </w:rPr>
            </w:pPr>
          </w:p>
          <w:p w14:paraId="122FBDA5" w14:textId="77777777" w:rsidR="00C760FD" w:rsidRPr="00C760FD" w:rsidRDefault="00E438FC" w:rsidP="00C760FD">
            <w:pPr>
              <w:jc w:val="both"/>
              <w:rPr>
                <w:rFonts w:ascii="Courier New" w:eastAsiaTheme="minorEastAsia" w:hAnsi="Courier New" w:cs="Courier New"/>
                <w:color w:val="FF0000"/>
                <w:sz w:val="21"/>
                <w:szCs w:val="21"/>
              </w:rPr>
            </w:pPr>
            <w:r>
              <w:rPr>
                <w:rFonts w:ascii="Courier New" w:eastAsiaTheme="minorEastAsia" w:hAnsi="Courier New" w:cs="Courier New"/>
                <w:color w:val="FF0000"/>
                <w:sz w:val="21"/>
                <w:szCs w:val="21"/>
              </w:rPr>
              <w:t>#</w:t>
            </w:r>
            <w:r w:rsidR="00C760FD" w:rsidRPr="00C760FD">
              <w:rPr>
                <w:rFonts w:ascii="Courier New" w:eastAsiaTheme="minorEastAsia" w:hAnsi="Courier New" w:cs="Courier New"/>
                <w:color w:val="FF0000"/>
                <w:sz w:val="21"/>
                <w:szCs w:val="21"/>
              </w:rPr>
              <w:t>Entrando com os dados no R:</w:t>
            </w:r>
          </w:p>
          <w:p w14:paraId="4C8B1ECF" w14:textId="77777777" w:rsidR="00C760FD" w:rsidRPr="00C760FD" w:rsidRDefault="00C760FD" w:rsidP="00C760FD">
            <w:pPr>
              <w:jc w:val="both"/>
              <w:rPr>
                <w:rFonts w:ascii="Courier New" w:eastAsiaTheme="minorEastAsia" w:hAnsi="Courier New" w:cs="Courier New"/>
                <w:color w:val="FF0000"/>
                <w:sz w:val="21"/>
                <w:szCs w:val="21"/>
              </w:rPr>
            </w:pPr>
            <w:r w:rsidRPr="00C760FD">
              <w:rPr>
                <w:rFonts w:ascii="Courier New" w:eastAsiaTheme="minorEastAsia" w:hAnsi="Courier New" w:cs="Courier New"/>
                <w:color w:val="FF0000"/>
                <w:sz w:val="21"/>
                <w:szCs w:val="21"/>
              </w:rPr>
              <w:t>dados &lt;- c(11,3,4,1,5,7,9,2,10,6)</w:t>
            </w:r>
          </w:p>
          <w:p w14:paraId="1029CA10" w14:textId="77777777" w:rsidR="00C760FD" w:rsidRPr="00C760FD" w:rsidRDefault="00C760FD" w:rsidP="00C760FD">
            <w:pPr>
              <w:jc w:val="both"/>
              <w:rPr>
                <w:rFonts w:ascii="Courier New" w:eastAsiaTheme="minorEastAsia" w:hAnsi="Courier New" w:cs="Courier New"/>
                <w:color w:val="FF0000"/>
                <w:sz w:val="21"/>
                <w:szCs w:val="21"/>
              </w:rPr>
            </w:pPr>
          </w:p>
          <w:p w14:paraId="2E3979A4" w14:textId="77777777" w:rsidR="00C760FD" w:rsidRPr="00C760FD" w:rsidRDefault="00C760FD" w:rsidP="00C760FD">
            <w:pPr>
              <w:jc w:val="both"/>
              <w:rPr>
                <w:rFonts w:ascii="Courier New" w:eastAsiaTheme="minorEastAsia" w:hAnsi="Courier New" w:cs="Courier New"/>
                <w:color w:val="FF0000"/>
                <w:sz w:val="21"/>
                <w:szCs w:val="21"/>
              </w:rPr>
            </w:pPr>
            <w:r w:rsidRPr="00C760FD">
              <w:rPr>
                <w:rFonts w:ascii="Courier New" w:eastAsiaTheme="minorEastAsia" w:hAnsi="Courier New" w:cs="Courier New"/>
                <w:color w:val="FF0000"/>
                <w:sz w:val="21"/>
                <w:szCs w:val="21"/>
              </w:rPr>
              <w:t>#Ordenando os dados:</w:t>
            </w:r>
          </w:p>
          <w:p w14:paraId="6DFC5A66" w14:textId="77777777" w:rsidR="00C760FD" w:rsidRPr="00C760FD" w:rsidRDefault="00C760FD" w:rsidP="00C760FD">
            <w:pPr>
              <w:jc w:val="both"/>
              <w:rPr>
                <w:rFonts w:ascii="Courier New" w:eastAsiaTheme="minorEastAsia" w:hAnsi="Courier New" w:cs="Courier New"/>
                <w:color w:val="FF0000"/>
                <w:sz w:val="21"/>
                <w:szCs w:val="21"/>
              </w:rPr>
            </w:pPr>
            <w:r w:rsidRPr="00C760FD">
              <w:rPr>
                <w:rFonts w:ascii="Courier New" w:eastAsiaTheme="minorEastAsia" w:hAnsi="Courier New" w:cs="Courier New"/>
                <w:color w:val="FF0000"/>
                <w:sz w:val="21"/>
                <w:szCs w:val="21"/>
              </w:rPr>
              <w:t>sort(dados)</w:t>
            </w:r>
          </w:p>
          <w:p w14:paraId="0524E262" w14:textId="77777777" w:rsidR="00C760FD" w:rsidRPr="00C760FD" w:rsidRDefault="00C760FD" w:rsidP="00C760FD">
            <w:pPr>
              <w:jc w:val="both"/>
              <w:rPr>
                <w:rFonts w:ascii="Courier New" w:eastAsiaTheme="minorEastAsia" w:hAnsi="Courier New" w:cs="Courier New"/>
                <w:color w:val="FF0000"/>
                <w:sz w:val="21"/>
                <w:szCs w:val="21"/>
              </w:rPr>
            </w:pPr>
          </w:p>
          <w:p w14:paraId="730D8FA8" w14:textId="77777777" w:rsidR="00C760FD" w:rsidRPr="00C760FD" w:rsidRDefault="00C760FD" w:rsidP="00C760FD">
            <w:pPr>
              <w:jc w:val="both"/>
              <w:rPr>
                <w:rFonts w:ascii="Courier New" w:eastAsiaTheme="minorEastAsia" w:hAnsi="Courier New" w:cs="Courier New"/>
                <w:color w:val="FF0000"/>
                <w:sz w:val="21"/>
                <w:szCs w:val="21"/>
              </w:rPr>
            </w:pPr>
            <w:r w:rsidRPr="00C760FD">
              <w:rPr>
                <w:rFonts w:ascii="Courier New" w:eastAsiaTheme="minorEastAsia" w:hAnsi="Courier New" w:cs="Courier New"/>
                <w:color w:val="FF0000"/>
                <w:sz w:val="21"/>
                <w:szCs w:val="21"/>
              </w:rPr>
              <w:t>#Quartis (método aprendido em aula, para n par):</w:t>
            </w:r>
          </w:p>
          <w:p w14:paraId="6A4D19DD" w14:textId="77777777" w:rsidR="00C760FD" w:rsidRPr="00C760FD" w:rsidRDefault="00C760FD" w:rsidP="00C760FD">
            <w:pPr>
              <w:jc w:val="both"/>
              <w:rPr>
                <w:rFonts w:ascii="Courier New" w:eastAsiaTheme="minorEastAsia" w:hAnsi="Courier New" w:cs="Courier New"/>
                <w:color w:val="FF0000"/>
                <w:sz w:val="21"/>
                <w:szCs w:val="21"/>
              </w:rPr>
            </w:pPr>
            <w:r w:rsidRPr="00C760FD">
              <w:rPr>
                <w:rFonts w:ascii="Courier New" w:eastAsiaTheme="minorEastAsia" w:hAnsi="Courier New" w:cs="Courier New"/>
                <w:color w:val="FF0000"/>
                <w:sz w:val="21"/>
                <w:szCs w:val="21"/>
              </w:rPr>
              <w:t>quantile(dados,type=5)</w:t>
            </w:r>
          </w:p>
          <w:p w14:paraId="2AE61A9D" w14:textId="77777777" w:rsidR="00C760FD" w:rsidRPr="00C760FD" w:rsidRDefault="00C760FD" w:rsidP="00C760FD">
            <w:pPr>
              <w:jc w:val="both"/>
              <w:rPr>
                <w:rFonts w:ascii="Courier New" w:eastAsiaTheme="minorEastAsia" w:hAnsi="Courier New" w:cs="Courier New"/>
                <w:color w:val="FF0000"/>
                <w:sz w:val="21"/>
                <w:szCs w:val="21"/>
              </w:rPr>
            </w:pPr>
          </w:p>
          <w:p w14:paraId="5897BF04" w14:textId="77777777" w:rsidR="00C760FD" w:rsidRPr="00C760FD" w:rsidRDefault="00C760FD" w:rsidP="00C760FD">
            <w:pPr>
              <w:jc w:val="both"/>
              <w:rPr>
                <w:rFonts w:ascii="Courier New" w:eastAsiaTheme="minorEastAsia" w:hAnsi="Courier New" w:cs="Courier New"/>
                <w:color w:val="FF0000"/>
                <w:sz w:val="21"/>
                <w:szCs w:val="21"/>
              </w:rPr>
            </w:pPr>
            <w:r w:rsidRPr="00C760FD">
              <w:rPr>
                <w:rFonts w:ascii="Courier New" w:eastAsiaTheme="minorEastAsia" w:hAnsi="Courier New" w:cs="Courier New"/>
                <w:color w:val="FF0000"/>
                <w:sz w:val="21"/>
                <w:szCs w:val="21"/>
              </w:rPr>
              <w:t>#Quartis (método diferente do visto em aula):</w:t>
            </w:r>
          </w:p>
          <w:p w14:paraId="5087EF51" w14:textId="77777777" w:rsidR="00C760FD" w:rsidRPr="00C760FD" w:rsidRDefault="00C760FD" w:rsidP="00C760FD">
            <w:pPr>
              <w:jc w:val="both"/>
              <w:rPr>
                <w:rFonts w:ascii="Courier New" w:eastAsiaTheme="minorEastAsia" w:hAnsi="Courier New" w:cs="Courier New"/>
                <w:color w:val="FF0000"/>
                <w:sz w:val="21"/>
                <w:szCs w:val="21"/>
              </w:rPr>
            </w:pPr>
            <w:r w:rsidRPr="00C760FD">
              <w:rPr>
                <w:rFonts w:ascii="Courier New" w:eastAsiaTheme="minorEastAsia" w:hAnsi="Courier New" w:cs="Courier New"/>
                <w:color w:val="FF0000"/>
                <w:sz w:val="21"/>
                <w:szCs w:val="21"/>
              </w:rPr>
              <w:t>quantile(dados)</w:t>
            </w:r>
          </w:p>
          <w:p w14:paraId="09F4E1BA" w14:textId="77777777" w:rsidR="00C760FD" w:rsidRPr="00C760FD" w:rsidRDefault="00C760FD" w:rsidP="00C760FD">
            <w:pPr>
              <w:jc w:val="both"/>
              <w:rPr>
                <w:rFonts w:ascii="Courier New" w:eastAsiaTheme="minorEastAsia" w:hAnsi="Courier New" w:cs="Courier New"/>
                <w:color w:val="FF0000"/>
                <w:sz w:val="21"/>
                <w:szCs w:val="21"/>
              </w:rPr>
            </w:pPr>
          </w:p>
          <w:p w14:paraId="1284543F" w14:textId="77777777" w:rsidR="00C760FD" w:rsidRPr="00C760FD" w:rsidRDefault="00C760FD" w:rsidP="00C760FD">
            <w:pPr>
              <w:jc w:val="both"/>
              <w:rPr>
                <w:rFonts w:ascii="Courier New" w:eastAsiaTheme="minorEastAsia" w:hAnsi="Courier New" w:cs="Courier New"/>
                <w:color w:val="FF0000"/>
                <w:sz w:val="21"/>
                <w:szCs w:val="21"/>
              </w:rPr>
            </w:pPr>
            <w:r w:rsidRPr="00C760FD">
              <w:rPr>
                <w:rFonts w:ascii="Courier New" w:eastAsiaTheme="minorEastAsia" w:hAnsi="Courier New" w:cs="Courier New"/>
                <w:color w:val="FF0000"/>
                <w:sz w:val="21"/>
                <w:szCs w:val="21"/>
              </w:rPr>
              <w:t>#Quartis e outras medidas (método diferente do visto em aula):</w:t>
            </w:r>
          </w:p>
          <w:p w14:paraId="79A0A6C9" w14:textId="77777777" w:rsidR="00C760FD" w:rsidRPr="00C760FD" w:rsidRDefault="00C760FD" w:rsidP="00C760FD">
            <w:pPr>
              <w:jc w:val="both"/>
              <w:rPr>
                <w:rFonts w:ascii="Courier New" w:eastAsiaTheme="minorEastAsia" w:hAnsi="Courier New" w:cs="Courier New"/>
                <w:color w:val="FF0000"/>
                <w:sz w:val="21"/>
                <w:szCs w:val="21"/>
              </w:rPr>
            </w:pPr>
            <w:r w:rsidRPr="00C760FD">
              <w:rPr>
                <w:rFonts w:ascii="Courier New" w:eastAsiaTheme="minorEastAsia" w:hAnsi="Courier New" w:cs="Courier New"/>
                <w:color w:val="FF0000"/>
                <w:sz w:val="21"/>
                <w:szCs w:val="21"/>
              </w:rPr>
              <w:t>summary(dados)</w:t>
            </w:r>
          </w:p>
          <w:p w14:paraId="232B6C2D" w14:textId="77777777" w:rsidR="00C760FD" w:rsidRPr="00A01EB5" w:rsidRDefault="00C760FD" w:rsidP="00540076">
            <w:pPr>
              <w:jc w:val="both"/>
              <w:rPr>
                <w:rFonts w:ascii="Courier New" w:eastAsiaTheme="minorEastAsia" w:hAnsi="Courier New" w:cs="Courier New"/>
                <w:color w:val="FF0000"/>
                <w:sz w:val="21"/>
                <w:szCs w:val="21"/>
              </w:rPr>
            </w:pPr>
          </w:p>
        </w:tc>
      </w:tr>
    </w:tbl>
    <w:p w14:paraId="15407908" w14:textId="77777777" w:rsidR="00C760FD" w:rsidRDefault="00C760FD" w:rsidP="00C760FD">
      <w:pPr>
        <w:spacing w:after="0" w:line="360" w:lineRule="auto"/>
        <w:jc w:val="both"/>
        <w:rPr>
          <w:rFonts w:eastAsiaTheme="minorEastAsia"/>
          <w:sz w:val="24"/>
          <w:szCs w:val="24"/>
        </w:rPr>
      </w:pPr>
    </w:p>
    <w:p w14:paraId="656FECC3" w14:textId="77777777" w:rsidR="00BE3D2C" w:rsidRDefault="0076691E" w:rsidP="00BE3D2C">
      <w:pPr>
        <w:spacing w:after="0" w:line="360" w:lineRule="auto"/>
        <w:jc w:val="both"/>
        <w:rPr>
          <w:rFonts w:eastAsiaTheme="minorEastAsia"/>
          <w:sz w:val="24"/>
          <w:szCs w:val="24"/>
        </w:rPr>
      </w:pPr>
      <w:r>
        <w:rPr>
          <w:rFonts w:eastAsiaTheme="minorEastAsia"/>
          <w:sz w:val="24"/>
          <w:szCs w:val="24"/>
        </w:rPr>
        <w:tab/>
        <w:t xml:space="preserve">Dependendo do </w:t>
      </w:r>
      <w:r w:rsidR="00B63357">
        <w:rPr>
          <w:rFonts w:eastAsiaTheme="minorEastAsia"/>
          <w:sz w:val="24"/>
          <w:szCs w:val="24"/>
        </w:rPr>
        <w:t xml:space="preserve">quantil desejado (por exemplo: </w:t>
      </w:r>
      <m:oMath>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0,22</m:t>
            </m:r>
          </m:e>
        </m:d>
      </m:oMath>
      <w:r w:rsidR="00B63357">
        <w:rPr>
          <w:rFonts w:eastAsiaTheme="minorEastAsia"/>
          <w:sz w:val="24"/>
          <w:szCs w:val="24"/>
        </w:rPr>
        <w:t xml:space="preserve">, ou 22º Percentil) pode </w:t>
      </w:r>
      <w:r w:rsidR="00D85AC7">
        <w:rPr>
          <w:rFonts w:eastAsiaTheme="minorEastAsia"/>
          <w:sz w:val="24"/>
          <w:szCs w:val="24"/>
        </w:rPr>
        <w:t xml:space="preserve">haver dificuldades em </w:t>
      </w:r>
      <w:r w:rsidR="00B63357">
        <w:rPr>
          <w:rFonts w:eastAsiaTheme="minorEastAsia"/>
          <w:sz w:val="24"/>
          <w:szCs w:val="24"/>
        </w:rPr>
        <w:t xml:space="preserve">calculá-lo </w:t>
      </w:r>
      <w:r w:rsidR="00D85AC7">
        <w:rPr>
          <w:rFonts w:eastAsiaTheme="minorEastAsia"/>
          <w:sz w:val="24"/>
          <w:szCs w:val="24"/>
        </w:rPr>
        <w:t xml:space="preserve">para dados brutos. </w:t>
      </w:r>
      <w:r w:rsidR="00D43109">
        <w:rPr>
          <w:rFonts w:eastAsiaTheme="minorEastAsia"/>
          <w:sz w:val="24"/>
          <w:szCs w:val="24"/>
        </w:rPr>
        <w:t>Sendo assim, veremos como calcular os quantis de qualquer ordem utilizando dados agrupados.</w:t>
      </w:r>
    </w:p>
    <w:p w14:paraId="11DAF246" w14:textId="77777777" w:rsidR="00E614AF" w:rsidRDefault="00E614AF" w:rsidP="00BE3D2C">
      <w:pPr>
        <w:spacing w:after="0" w:line="360" w:lineRule="auto"/>
        <w:jc w:val="both"/>
        <w:rPr>
          <w:rFonts w:eastAsiaTheme="minorEastAsia"/>
          <w:sz w:val="24"/>
          <w:szCs w:val="24"/>
        </w:rPr>
      </w:pPr>
    </w:p>
    <w:p w14:paraId="178D1D75" w14:textId="77777777" w:rsidR="00BE3D2C" w:rsidRPr="00B90ECD" w:rsidRDefault="00B90ECD" w:rsidP="00F13455">
      <w:pPr>
        <w:pStyle w:val="Ttulo3"/>
        <w:spacing w:before="0" w:after="240"/>
        <w:rPr>
          <w:rFonts w:asciiTheme="minorHAnsi" w:eastAsiaTheme="minorEastAsia" w:hAnsiTheme="minorHAnsi"/>
          <w:color w:val="auto"/>
          <w:sz w:val="32"/>
          <w:szCs w:val="32"/>
        </w:rPr>
      </w:pPr>
      <w:bookmarkStart w:id="100" w:name="_Toc5149989"/>
      <w:r w:rsidRPr="00B90ECD">
        <w:rPr>
          <w:rFonts w:asciiTheme="minorHAnsi" w:eastAsiaTheme="minorEastAsia" w:hAnsiTheme="minorHAnsi"/>
          <w:color w:val="auto"/>
          <w:sz w:val="32"/>
          <w:szCs w:val="32"/>
        </w:rPr>
        <w:t xml:space="preserve">2.9 </w:t>
      </w:r>
      <w:r w:rsidR="00BE3D2C" w:rsidRPr="00B90ECD">
        <w:rPr>
          <w:rFonts w:asciiTheme="minorHAnsi" w:eastAsiaTheme="minorEastAsia" w:hAnsiTheme="minorHAnsi"/>
          <w:color w:val="auto"/>
          <w:sz w:val="32"/>
          <w:szCs w:val="32"/>
        </w:rPr>
        <w:t xml:space="preserve">Quantis (dados </w:t>
      </w:r>
      <w:r w:rsidR="00CE1DE0" w:rsidRPr="00B90ECD">
        <w:rPr>
          <w:rFonts w:asciiTheme="minorHAnsi" w:eastAsiaTheme="minorEastAsia" w:hAnsiTheme="minorHAnsi"/>
          <w:color w:val="auto"/>
          <w:sz w:val="32"/>
          <w:szCs w:val="32"/>
        </w:rPr>
        <w:t>agrupados</w:t>
      </w:r>
      <w:r w:rsidR="00BE3D2C" w:rsidRPr="00B90ECD">
        <w:rPr>
          <w:rFonts w:asciiTheme="minorHAnsi" w:eastAsiaTheme="minorEastAsia" w:hAnsiTheme="minorHAnsi"/>
          <w:color w:val="auto"/>
          <w:sz w:val="32"/>
          <w:szCs w:val="32"/>
        </w:rPr>
        <w:t>)</w:t>
      </w:r>
      <w:bookmarkEnd w:id="100"/>
    </w:p>
    <w:p w14:paraId="1BAFC38F" w14:textId="77777777" w:rsidR="00AC595C" w:rsidRPr="00AC595C" w:rsidRDefault="00AC595C" w:rsidP="00D43109">
      <w:pPr>
        <w:spacing w:after="240" w:line="360" w:lineRule="auto"/>
        <w:jc w:val="both"/>
        <w:rPr>
          <w:rFonts w:eastAsiaTheme="minorEastAsia"/>
          <w:b/>
          <w:sz w:val="28"/>
          <w:szCs w:val="28"/>
        </w:rPr>
      </w:pPr>
      <w:r w:rsidRPr="00AC595C">
        <w:rPr>
          <w:rFonts w:eastAsiaTheme="minorEastAsia"/>
          <w:b/>
          <w:sz w:val="28"/>
          <w:szCs w:val="28"/>
        </w:rPr>
        <w:t>Quartis</w:t>
      </w:r>
    </w:p>
    <w:p w14:paraId="40EE0550" w14:textId="77777777" w:rsidR="003468A1" w:rsidRPr="003468A1" w:rsidRDefault="00D43109" w:rsidP="00EA1385">
      <w:pPr>
        <w:spacing w:after="0" w:line="360" w:lineRule="auto"/>
        <w:jc w:val="both"/>
        <w:rPr>
          <w:rFonts w:eastAsiaTheme="minorEastAsia"/>
          <w:sz w:val="24"/>
          <w:szCs w:val="24"/>
        </w:rPr>
      </w:pPr>
      <w:r>
        <w:rPr>
          <w:rFonts w:eastAsiaTheme="minorEastAsia"/>
          <w:sz w:val="24"/>
          <w:szCs w:val="24"/>
        </w:rPr>
        <w:lastRenderedPageBreak/>
        <w:tab/>
        <w:t>Vimos, anteriormente, que a mediana para dados contínuos agrupados em classes era calculada pela fórmula:</w:t>
      </w:r>
    </w:p>
    <w:p w14:paraId="064EA907" w14:textId="77777777" w:rsidR="00D43109" w:rsidRDefault="009944CB" w:rsidP="00D43109">
      <w:pPr>
        <w:spacing w:after="120" w:line="360" w:lineRule="auto"/>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d</m:t>
              </m:r>
            </m:sub>
          </m:sSub>
          <m:r>
            <w:rPr>
              <w:rFonts w:ascii="Cambria Math" w:eastAsiaTheme="minorEastAsia"/>
              <w:sz w:val="24"/>
              <w:szCs w:val="24"/>
            </w:rPr>
            <m:t>=</m:t>
          </m:r>
          <m:r>
            <w:rPr>
              <w:rFonts w:ascii="Cambria Math" w:eastAsiaTheme="minorEastAsia" w:hAnsi="Cambria Math"/>
              <w:sz w:val="24"/>
              <w:szCs w:val="24"/>
            </w:rPr>
            <m:t>L</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md</m:t>
              </m:r>
            </m:sub>
          </m:sSub>
          <m:r>
            <w:rPr>
              <w:rFonts w:ascii="Cambria Math" w:eastAsiaTheme="minorEastAsia"/>
              <w:sz w:val="24"/>
              <w:szCs w:val="24"/>
            </w:rPr>
            <m:t>+</m:t>
          </m:r>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sz w:val="24"/>
                      <w:szCs w:val="24"/>
                    </w:rPr>
                    <m:t>2</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ac-1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md</m:t>
                  </m:r>
                </m:sub>
              </m:sSub>
            </m:den>
          </m:f>
          <m:r>
            <w:rPr>
              <w:rFonts w:ascii="Cambria Math" w:eastAsiaTheme="minorEastAsia"/>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md</m:t>
              </m:r>
            </m:sub>
          </m:sSub>
          <m:r>
            <w:rPr>
              <w:rFonts w:ascii="Cambria Math" w:eastAsiaTheme="minorEastAsia"/>
              <w:sz w:val="24"/>
              <w:szCs w:val="24"/>
            </w:rPr>
            <m:t>.</m:t>
          </m:r>
        </m:oMath>
      </m:oMathPara>
    </w:p>
    <w:p w14:paraId="12B738A7" w14:textId="77777777" w:rsidR="004A0560" w:rsidRDefault="00D43109" w:rsidP="00AC4C73">
      <w:pPr>
        <w:spacing w:before="240" w:after="120" w:line="360" w:lineRule="auto"/>
        <w:jc w:val="both"/>
        <w:rPr>
          <w:rFonts w:eastAsiaTheme="minorEastAsia"/>
          <w:sz w:val="24"/>
          <w:szCs w:val="24"/>
        </w:rPr>
      </w:pPr>
      <w:r>
        <w:rPr>
          <w:rFonts w:eastAsiaTheme="minorEastAsia"/>
          <w:sz w:val="24"/>
          <w:szCs w:val="24"/>
        </w:rPr>
        <w:t>Como a mediana é o segundo quartil</w:t>
      </w:r>
      <w:r w:rsidR="00A539E3">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d</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oMath>
      <w:r w:rsidR="00A539E3">
        <w:rPr>
          <w:rFonts w:eastAsiaTheme="minorEastAsia"/>
          <w:sz w:val="24"/>
          <w:szCs w:val="24"/>
        </w:rPr>
        <w:t>)</w:t>
      </w:r>
      <w:r>
        <w:rPr>
          <w:rFonts w:eastAsiaTheme="minorEastAsia"/>
          <w:sz w:val="24"/>
          <w:szCs w:val="24"/>
        </w:rPr>
        <w:t xml:space="preserve">, </w:t>
      </w:r>
      <w:r w:rsidR="00AC4C73">
        <w:rPr>
          <w:rFonts w:eastAsiaTheme="minorEastAsia"/>
          <w:sz w:val="24"/>
          <w:szCs w:val="24"/>
        </w:rPr>
        <w:t>então, de maneira a</w:t>
      </w:r>
      <w:r w:rsidR="00EA4F30">
        <w:rPr>
          <w:rFonts w:eastAsiaTheme="minorEastAsia"/>
          <w:sz w:val="24"/>
          <w:szCs w:val="24"/>
        </w:rPr>
        <w:t>n</w:t>
      </w:r>
      <w:r w:rsidR="00AC4C73">
        <w:rPr>
          <w:rFonts w:eastAsiaTheme="minorEastAsia"/>
          <w:sz w:val="24"/>
          <w:szCs w:val="24"/>
        </w:rPr>
        <w:t>á</w:t>
      </w:r>
      <w:r w:rsidR="00EA4F30">
        <w:rPr>
          <w:rFonts w:eastAsiaTheme="minorEastAsia"/>
          <w:sz w:val="24"/>
          <w:szCs w:val="24"/>
        </w:rPr>
        <w:t xml:space="preserve">loga </w:t>
      </w:r>
      <w:r w:rsidR="00AC4C73">
        <w:rPr>
          <w:rFonts w:eastAsiaTheme="minorEastAsia"/>
          <w:sz w:val="24"/>
          <w:szCs w:val="24"/>
        </w:rPr>
        <w:t>são obtidas</w:t>
      </w:r>
      <w:r w:rsidR="00EA4F30">
        <w:rPr>
          <w:rFonts w:eastAsiaTheme="minorEastAsia"/>
          <w:sz w:val="24"/>
          <w:szCs w:val="24"/>
        </w:rPr>
        <w:t xml:space="preserve"> a</w:t>
      </w:r>
      <w:r w:rsidR="00AC4C73">
        <w:rPr>
          <w:rFonts w:eastAsiaTheme="minorEastAsia"/>
          <w:sz w:val="24"/>
          <w:szCs w:val="24"/>
        </w:rPr>
        <w:t>s</w:t>
      </w:r>
      <w:r w:rsidR="00EA4F30">
        <w:rPr>
          <w:rFonts w:eastAsiaTheme="minorEastAsia"/>
          <w:sz w:val="24"/>
          <w:szCs w:val="24"/>
        </w:rPr>
        <w:t xml:space="preserve"> fórmula</w:t>
      </w:r>
      <w:r w:rsidR="00AC4C73">
        <w:rPr>
          <w:rFonts w:eastAsiaTheme="minorEastAsia"/>
          <w:sz w:val="24"/>
          <w:szCs w:val="24"/>
        </w:rPr>
        <w:t>s</w:t>
      </w:r>
      <w:r w:rsidR="00EA4F30">
        <w:rPr>
          <w:rFonts w:eastAsiaTheme="minorEastAsia"/>
          <w:sz w:val="24"/>
          <w:szCs w:val="24"/>
        </w:rPr>
        <w:t xml:space="preserve"> para o 1º </w:t>
      </w:r>
      <w:r w:rsidR="00AC4C73">
        <w:rPr>
          <w:rFonts w:eastAsiaTheme="minorEastAsia"/>
          <w:sz w:val="24"/>
          <w:szCs w:val="24"/>
        </w:rPr>
        <w:t xml:space="preserve">quartil e para o 3º </w:t>
      </w:r>
      <w:r w:rsidR="00EA4F30">
        <w:rPr>
          <w:rFonts w:eastAsiaTheme="minorEastAsia"/>
          <w:sz w:val="24"/>
          <w:szCs w:val="24"/>
        </w:rPr>
        <w:t>quartil</w:t>
      </w:r>
      <w:r w:rsidR="00AC4C73">
        <w:rPr>
          <w:rFonts w:eastAsiaTheme="minorEastAsia"/>
          <w:sz w:val="24"/>
          <w:szCs w:val="24"/>
        </w:rPr>
        <w:t>, apresentadas a seguir.</w:t>
      </w:r>
    </w:p>
    <w:p w14:paraId="1A05209C" w14:textId="77777777" w:rsidR="00AC4C73" w:rsidRPr="00734A48" w:rsidRDefault="00AC4C73" w:rsidP="00734A48">
      <w:pPr>
        <w:spacing w:before="360" w:after="120" w:line="360" w:lineRule="auto"/>
        <w:jc w:val="both"/>
        <w:rPr>
          <w:rFonts w:eastAsiaTheme="minorEastAsia"/>
          <w:b/>
          <w:sz w:val="24"/>
          <w:szCs w:val="24"/>
        </w:rPr>
      </w:pPr>
      <w:r w:rsidRPr="00734A48">
        <w:rPr>
          <w:rFonts w:eastAsiaTheme="minorEastAsia"/>
          <w:b/>
          <w:sz w:val="24"/>
          <w:szCs w:val="24"/>
        </w:rPr>
        <w:t>Determinação d</w:t>
      </w:r>
      <w:r w:rsidR="00A539E3" w:rsidRPr="00734A48">
        <w:rPr>
          <w:rFonts w:eastAsiaTheme="minorEastAsia"/>
          <w:b/>
          <w:sz w:val="24"/>
          <w:szCs w:val="24"/>
        </w:rPr>
        <w:t>o 1º quartil</w:t>
      </w:r>
      <w:r w:rsidRPr="00734A48">
        <w:rPr>
          <w:rFonts w:eastAsiaTheme="minorEastAsia"/>
          <w:b/>
          <w:sz w:val="24"/>
          <w:szCs w:val="24"/>
        </w:rPr>
        <w:t xml:space="preserve"> </w:t>
      </w:r>
      <w:r w:rsidR="00A539E3" w:rsidRPr="00734A48">
        <w:rPr>
          <w:rFonts w:eastAsiaTheme="minorEastAsia"/>
          <w:b/>
          <w:sz w:val="24"/>
          <w:szCs w:val="24"/>
        </w:rPr>
        <w:t>(</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q</m:t>
            </m:r>
          </m:e>
          <m:sub>
            <m:r>
              <m:rPr>
                <m:sty m:val="bi"/>
              </m:rPr>
              <w:rPr>
                <w:rFonts w:ascii="Cambria Math" w:eastAsiaTheme="minorEastAsia" w:hAnsi="Cambria Math"/>
                <w:sz w:val="24"/>
                <w:szCs w:val="24"/>
              </w:rPr>
              <m:t>1</m:t>
            </m:r>
          </m:sub>
        </m:sSub>
      </m:oMath>
      <w:r w:rsidR="00A539E3" w:rsidRPr="00734A48">
        <w:rPr>
          <w:rFonts w:eastAsiaTheme="minorEastAsia"/>
          <w:b/>
          <w:sz w:val="24"/>
          <w:szCs w:val="24"/>
        </w:rPr>
        <w:t>):</w:t>
      </w:r>
    </w:p>
    <w:p w14:paraId="51C0AE27" w14:textId="77777777" w:rsidR="001D4418" w:rsidRDefault="001D4418" w:rsidP="00A539E3">
      <w:pPr>
        <w:spacing w:after="0" w:line="360" w:lineRule="auto"/>
        <w:ind w:left="340" w:hanging="340"/>
        <w:jc w:val="both"/>
        <w:rPr>
          <w:rFonts w:eastAsiaTheme="minorEastAsia"/>
          <w:sz w:val="24"/>
          <w:szCs w:val="24"/>
        </w:rPr>
      </w:pPr>
      <w:r w:rsidRPr="0076691E">
        <w:rPr>
          <w:rFonts w:eastAsiaTheme="minorEastAsia"/>
          <w:b/>
          <w:sz w:val="24"/>
          <w:szCs w:val="24"/>
        </w:rPr>
        <w:t>1º Passo:</w:t>
      </w:r>
      <w:r>
        <w:rPr>
          <w:rFonts w:eastAsiaTheme="minorEastAsia"/>
          <w:sz w:val="24"/>
          <w:szCs w:val="24"/>
        </w:rPr>
        <w:t xml:space="preserve"> Calcula-se  </w:t>
      </w:r>
      <m:oMath>
        <m:r>
          <w:rPr>
            <w:rFonts w:ascii="Cambria Math" w:eastAsiaTheme="minorEastAsia" w:hAnsi="Cambria Math"/>
            <w:sz w:val="24"/>
            <w:szCs w:val="24"/>
          </w:rPr>
          <m:t>n/4</m:t>
        </m:r>
      </m:oMath>
      <w:r>
        <w:rPr>
          <w:rFonts w:eastAsiaTheme="minorEastAsia"/>
          <w:sz w:val="24"/>
          <w:szCs w:val="24"/>
        </w:rPr>
        <w:t>;</w:t>
      </w:r>
    </w:p>
    <w:p w14:paraId="67E5F1D2" w14:textId="77777777" w:rsidR="001D4418" w:rsidRDefault="001D4418" w:rsidP="00A539E3">
      <w:pPr>
        <w:spacing w:after="0" w:line="360" w:lineRule="auto"/>
        <w:ind w:left="340" w:hanging="340"/>
        <w:jc w:val="both"/>
        <w:rPr>
          <w:rFonts w:eastAsiaTheme="minorEastAsia"/>
          <w:sz w:val="24"/>
          <w:szCs w:val="24"/>
        </w:rPr>
      </w:pPr>
      <w:r w:rsidRPr="0076691E">
        <w:rPr>
          <w:rFonts w:eastAsiaTheme="minorEastAsia"/>
          <w:b/>
          <w:sz w:val="24"/>
          <w:szCs w:val="24"/>
        </w:rPr>
        <w:t>2º Passo:</w:t>
      </w:r>
      <w:r>
        <w:rPr>
          <w:rFonts w:eastAsiaTheme="minorEastAsia"/>
          <w:sz w:val="24"/>
          <w:szCs w:val="24"/>
        </w:rPr>
        <w:t xml:space="preserve"> Identifica-se a classe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oMath>
      <w:r>
        <w:rPr>
          <w:rFonts w:eastAsiaTheme="minorEastAsia"/>
          <w:sz w:val="24"/>
          <w:szCs w:val="24"/>
        </w:rPr>
        <w:t xml:space="preserve"> pela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ac</m:t>
            </m:r>
          </m:sub>
        </m:sSub>
      </m:oMath>
      <w:r>
        <w:rPr>
          <w:rFonts w:eastAsiaTheme="minorEastAsia"/>
          <w:sz w:val="24"/>
          <w:szCs w:val="24"/>
        </w:rPr>
        <w:t>;</w:t>
      </w:r>
    </w:p>
    <w:p w14:paraId="7B7AF574" w14:textId="77777777" w:rsidR="001D4418" w:rsidRDefault="001D4418" w:rsidP="00A539E3">
      <w:pPr>
        <w:spacing w:after="0" w:line="360" w:lineRule="auto"/>
        <w:ind w:left="340" w:hanging="340"/>
        <w:jc w:val="both"/>
        <w:rPr>
          <w:rFonts w:eastAsiaTheme="minorEastAsia"/>
          <w:sz w:val="24"/>
          <w:szCs w:val="24"/>
        </w:rPr>
      </w:pPr>
      <w:r w:rsidRPr="00B63357">
        <w:rPr>
          <w:rFonts w:eastAsiaTheme="minorEastAsia"/>
          <w:b/>
          <w:sz w:val="24"/>
          <w:szCs w:val="24"/>
        </w:rPr>
        <w:t>3º Passo:</w:t>
      </w:r>
      <w:r>
        <w:rPr>
          <w:rFonts w:eastAsiaTheme="minorEastAsia"/>
          <w:sz w:val="24"/>
          <w:szCs w:val="24"/>
        </w:rPr>
        <w:t xml:space="preserve"> Aplica-se a fórmula:</w:t>
      </w:r>
    </w:p>
    <w:p w14:paraId="3727601F" w14:textId="77777777" w:rsidR="00EA4F30" w:rsidRDefault="009944CB" w:rsidP="00A539E3">
      <w:pPr>
        <w:spacing w:before="120" w:after="120" w:line="360" w:lineRule="auto"/>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r>
            <w:rPr>
              <w:rFonts w:ascii="Cambria Math" w:eastAsiaTheme="minorEastAsia"/>
              <w:sz w:val="24"/>
              <w:szCs w:val="24"/>
            </w:rPr>
            <m:t>=</m:t>
          </m:r>
          <m:r>
            <w:rPr>
              <w:rFonts w:ascii="Cambria Math" w:eastAsiaTheme="minorEastAsia" w:hAnsi="Cambria Math"/>
              <w:sz w:val="24"/>
              <w:szCs w:val="24"/>
            </w:rPr>
            <m:t>L</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sub>
          </m:sSub>
          <m:r>
            <w:rPr>
              <w:rFonts w:ascii="Cambria Math" w:eastAsiaTheme="minorEastAsia"/>
              <w:sz w:val="24"/>
              <w:szCs w:val="24"/>
            </w:rPr>
            <m:t>+</m:t>
          </m:r>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sz w:val="24"/>
                      <w:szCs w:val="24"/>
                    </w:rPr>
                    <m:t>4</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ac-1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sub>
              </m:sSub>
            </m:den>
          </m:f>
          <m:r>
            <w:rPr>
              <w:rFonts w:ascii="Cambria Math" w:eastAsiaTheme="minorEastAsia"/>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sub>
          </m:sSub>
        </m:oMath>
      </m:oMathPara>
    </w:p>
    <w:p w14:paraId="7C9F5E33" w14:textId="77777777" w:rsidR="00EA4F30" w:rsidRPr="007C3679" w:rsidRDefault="00EA4F30" w:rsidP="00EA4F30">
      <w:pPr>
        <w:spacing w:after="120" w:line="360" w:lineRule="auto"/>
        <w:jc w:val="both"/>
        <w:rPr>
          <w:rFonts w:eastAsiaTheme="minorEastAsia"/>
          <w:sz w:val="24"/>
          <w:szCs w:val="24"/>
        </w:rPr>
      </w:pPr>
      <w:r w:rsidRPr="007C3679">
        <w:rPr>
          <w:rFonts w:eastAsiaTheme="minorEastAsia"/>
          <w:sz w:val="24"/>
          <w:szCs w:val="24"/>
        </w:rPr>
        <w:t>em que:</w:t>
      </w:r>
    </w:p>
    <w:p w14:paraId="08EDBBAC" w14:textId="77777777" w:rsidR="00EA4F30" w:rsidRPr="007C3679" w:rsidRDefault="00EA4F30" w:rsidP="00616167">
      <w:pPr>
        <w:pStyle w:val="PargrafodaLista"/>
        <w:numPr>
          <w:ilvl w:val="0"/>
          <w:numId w:val="11"/>
        </w:numPr>
        <w:spacing w:line="360" w:lineRule="auto"/>
        <w:jc w:val="both"/>
        <w:rPr>
          <w:rFonts w:eastAsiaTheme="minorEastAsia"/>
          <w:sz w:val="24"/>
          <w:szCs w:val="24"/>
        </w:rPr>
      </w:pPr>
      <m:oMath>
        <m:r>
          <w:rPr>
            <w:rFonts w:ascii="Cambria Math" w:eastAsiaTheme="minorEastAsia" w:hAnsi="Cambria Math"/>
            <w:sz w:val="24"/>
            <w:szCs w:val="24"/>
          </w:rPr>
          <m:t>L</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sub>
        </m:sSub>
      </m:oMath>
      <w:r w:rsidRPr="007C3679">
        <w:rPr>
          <w:rFonts w:eastAsiaTheme="minorEastAsia"/>
          <w:sz w:val="24"/>
          <w:szCs w:val="24"/>
        </w:rPr>
        <w:t xml:space="preserve"> é o limite inferior da classe </w:t>
      </w:r>
      <w:r>
        <w:rPr>
          <w:rFonts w:eastAsiaTheme="minorEastAsia"/>
          <w:sz w:val="24"/>
          <w:szCs w:val="24"/>
        </w:rPr>
        <w:t>do 1º quartil</w:t>
      </w:r>
      <w:r w:rsidRPr="007C3679">
        <w:rPr>
          <w:rFonts w:eastAsiaTheme="minorEastAsia"/>
          <w:sz w:val="24"/>
          <w:szCs w:val="24"/>
        </w:rPr>
        <w:t>;</w:t>
      </w:r>
    </w:p>
    <w:p w14:paraId="234573C0" w14:textId="77777777" w:rsidR="00EA4F30" w:rsidRPr="007C3679" w:rsidRDefault="009944CB" w:rsidP="00616167">
      <w:pPr>
        <w:pStyle w:val="PargrafodaLista"/>
        <w:numPr>
          <w:ilvl w:val="0"/>
          <w:numId w:val="11"/>
        </w:numPr>
        <w:spacing w:line="360" w:lineRule="auto"/>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sub>
        </m:sSub>
      </m:oMath>
      <w:r w:rsidR="00EA4F30" w:rsidRPr="007C3679">
        <w:rPr>
          <w:rFonts w:eastAsiaTheme="minorEastAsia"/>
          <w:sz w:val="24"/>
          <w:szCs w:val="24"/>
        </w:rPr>
        <w:t xml:space="preserve"> é a amplitude da classe </w:t>
      </w:r>
      <w:r w:rsidR="00EA4F30">
        <w:rPr>
          <w:rFonts w:eastAsiaTheme="minorEastAsia"/>
          <w:sz w:val="24"/>
          <w:szCs w:val="24"/>
        </w:rPr>
        <w:t>do 1º quartil</w:t>
      </w:r>
      <w:r w:rsidR="00EA4F30" w:rsidRPr="007C3679">
        <w:rPr>
          <w:rFonts w:eastAsiaTheme="minorEastAsia"/>
          <w:sz w:val="24"/>
          <w:szCs w:val="24"/>
        </w:rPr>
        <w:t>;</w:t>
      </w:r>
    </w:p>
    <w:p w14:paraId="3A76646B" w14:textId="77777777" w:rsidR="00EA4F30" w:rsidRPr="007C3679" w:rsidRDefault="009944CB" w:rsidP="00616167">
      <w:pPr>
        <w:pStyle w:val="PargrafodaLista"/>
        <w:numPr>
          <w:ilvl w:val="0"/>
          <w:numId w:val="11"/>
        </w:numPr>
        <w:spacing w:line="360" w:lineRule="auto"/>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sub>
        </m:sSub>
      </m:oMath>
      <w:r w:rsidR="00EA4F30" w:rsidRPr="007C3679">
        <w:rPr>
          <w:rFonts w:eastAsiaTheme="minorEastAsia"/>
          <w:sz w:val="24"/>
          <w:szCs w:val="24"/>
        </w:rPr>
        <w:t xml:space="preserve"> é a frequência da classe </w:t>
      </w:r>
      <w:r w:rsidR="00EA4F30">
        <w:rPr>
          <w:rFonts w:eastAsiaTheme="minorEastAsia"/>
          <w:sz w:val="24"/>
          <w:szCs w:val="24"/>
        </w:rPr>
        <w:t>do 1º quartil</w:t>
      </w:r>
      <w:r w:rsidR="00EA4F30" w:rsidRPr="007C3679">
        <w:rPr>
          <w:rFonts w:eastAsiaTheme="minorEastAsia"/>
          <w:sz w:val="24"/>
          <w:szCs w:val="24"/>
        </w:rPr>
        <w:t>;</w:t>
      </w:r>
    </w:p>
    <w:p w14:paraId="6AF72447" w14:textId="77777777" w:rsidR="00EA4F30" w:rsidRPr="007C3679" w:rsidRDefault="009944CB" w:rsidP="00616167">
      <w:pPr>
        <w:pStyle w:val="PargrafodaLista"/>
        <w:numPr>
          <w:ilvl w:val="0"/>
          <w:numId w:val="11"/>
        </w:numPr>
        <w:spacing w:line="360" w:lineRule="auto"/>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ac-1</m:t>
            </m:r>
          </m:sub>
        </m:sSub>
      </m:oMath>
      <w:r w:rsidR="00EA4F30">
        <w:rPr>
          <w:rFonts w:eastAsiaTheme="minorEastAsia"/>
          <w:sz w:val="24"/>
          <w:szCs w:val="24"/>
        </w:rPr>
        <w:t xml:space="preserve"> é a frequência acumulada da classe anterior</w:t>
      </w:r>
      <w:r w:rsidR="00EA4F30" w:rsidRPr="007C3679">
        <w:rPr>
          <w:rFonts w:eastAsiaTheme="minorEastAsia"/>
          <w:sz w:val="24"/>
          <w:szCs w:val="24"/>
        </w:rPr>
        <w:t xml:space="preserve"> à classe </w:t>
      </w:r>
      <w:r w:rsidR="00EA4F30">
        <w:rPr>
          <w:rFonts w:eastAsiaTheme="minorEastAsia"/>
          <w:sz w:val="24"/>
          <w:szCs w:val="24"/>
        </w:rPr>
        <w:t>do 1º quartil</w:t>
      </w:r>
      <w:r w:rsidR="00EA4F30" w:rsidRPr="007C3679">
        <w:rPr>
          <w:rFonts w:eastAsiaTheme="minorEastAsia"/>
          <w:sz w:val="24"/>
          <w:szCs w:val="24"/>
        </w:rPr>
        <w:t xml:space="preserve">. Se a classe </w:t>
      </w:r>
      <w:r w:rsidR="00EA4F30">
        <w:rPr>
          <w:rFonts w:eastAsiaTheme="minorEastAsia"/>
          <w:sz w:val="24"/>
          <w:szCs w:val="24"/>
        </w:rPr>
        <w:t>do 1º quartil</w:t>
      </w:r>
      <w:r w:rsidR="00EA4F30" w:rsidRPr="007C3679">
        <w:rPr>
          <w:rFonts w:eastAsiaTheme="minorEastAsia"/>
          <w:sz w:val="24"/>
          <w:szCs w:val="24"/>
        </w:rPr>
        <w:t xml:space="preserve"> for a primeira classe então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ac-1</m:t>
            </m:r>
          </m:sub>
        </m:sSub>
      </m:oMath>
      <w:r w:rsidR="00EA4F30" w:rsidRPr="007C3679">
        <w:rPr>
          <w:rFonts w:eastAsiaTheme="minorEastAsia"/>
          <w:sz w:val="24"/>
          <w:szCs w:val="24"/>
        </w:rPr>
        <w:t xml:space="preserve"> será igual a zero.</w:t>
      </w:r>
    </w:p>
    <w:p w14:paraId="2637959B" w14:textId="77777777" w:rsidR="00EA4F30" w:rsidRDefault="00EA4F30" w:rsidP="00EA4F30">
      <w:pPr>
        <w:spacing w:after="0" w:line="360" w:lineRule="auto"/>
        <w:jc w:val="both"/>
        <w:rPr>
          <w:rFonts w:eastAsiaTheme="minorEastAsia"/>
          <w:sz w:val="24"/>
          <w:szCs w:val="24"/>
        </w:rPr>
      </w:pPr>
      <w:r w:rsidRPr="00EA4F30">
        <w:rPr>
          <w:rFonts w:eastAsiaTheme="minorEastAsia"/>
          <w:b/>
          <w:sz w:val="24"/>
          <w:szCs w:val="24"/>
        </w:rPr>
        <w:t>Observação:</w:t>
      </w:r>
      <w:r>
        <w:rPr>
          <w:rFonts w:eastAsiaTheme="minorEastAsia"/>
          <w:sz w:val="24"/>
          <w:szCs w:val="24"/>
        </w:rPr>
        <w:t xml:space="preserve"> A classe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oMath>
      <w:r w:rsidR="001D4418">
        <w:rPr>
          <w:rFonts w:eastAsiaTheme="minorEastAsia"/>
          <w:sz w:val="24"/>
          <w:szCs w:val="24"/>
        </w:rPr>
        <w:t xml:space="preserve"> </w:t>
      </w:r>
      <w:r>
        <w:rPr>
          <w:rFonts w:eastAsiaTheme="minorEastAsia"/>
          <w:sz w:val="24"/>
          <w:szCs w:val="24"/>
        </w:rPr>
        <w:t>é a classe que contém "</w:t>
      </w:r>
      <w:r w:rsidR="001D4418">
        <w:rPr>
          <w:rFonts w:eastAsiaTheme="minorEastAsia"/>
          <w:sz w:val="24"/>
          <w:szCs w:val="24"/>
        </w:rPr>
        <w:t>o elemento d</w:t>
      </w:r>
      <w:r>
        <w:rPr>
          <w:rFonts w:eastAsiaTheme="minorEastAsia"/>
          <w:sz w:val="24"/>
          <w:szCs w:val="24"/>
        </w:rPr>
        <w:t>a posição"</w:t>
      </w:r>
      <w:r w:rsidR="00AC4C73">
        <w:rPr>
          <w:rFonts w:eastAsiaTheme="minorEastAsia"/>
          <w:sz w:val="24"/>
          <w:szCs w:val="24"/>
        </w:rPr>
        <w:t xml:space="preserve"> </w:t>
      </w:r>
      <w:r>
        <w:rPr>
          <w:rFonts w:eastAsiaTheme="minorEastAsia"/>
          <w:sz w:val="24"/>
          <w:szCs w:val="24"/>
        </w:rPr>
        <w:t xml:space="preserve"> </w:t>
      </w:r>
      <m:oMath>
        <m:r>
          <w:rPr>
            <w:rFonts w:ascii="Cambria Math" w:eastAsiaTheme="minorEastAsia" w:hAnsi="Cambria Math"/>
            <w:sz w:val="24"/>
            <w:szCs w:val="24"/>
          </w:rPr>
          <m:t>n/4</m:t>
        </m:r>
      </m:oMath>
      <w:r>
        <w:rPr>
          <w:rFonts w:eastAsiaTheme="minorEastAsia"/>
          <w:sz w:val="24"/>
          <w:szCs w:val="24"/>
        </w:rPr>
        <w:t>.</w:t>
      </w:r>
    </w:p>
    <w:p w14:paraId="3D731EAB" w14:textId="77777777" w:rsidR="00AC4C73" w:rsidRPr="00734A48" w:rsidRDefault="00A539E3" w:rsidP="00734A48">
      <w:pPr>
        <w:spacing w:before="360" w:after="120" w:line="360" w:lineRule="auto"/>
        <w:jc w:val="both"/>
        <w:rPr>
          <w:rFonts w:eastAsiaTheme="minorEastAsia"/>
          <w:b/>
          <w:sz w:val="24"/>
          <w:szCs w:val="24"/>
        </w:rPr>
      </w:pPr>
      <w:r w:rsidRPr="00734A48">
        <w:rPr>
          <w:rFonts w:eastAsiaTheme="minorEastAsia"/>
          <w:b/>
          <w:sz w:val="24"/>
          <w:szCs w:val="24"/>
        </w:rPr>
        <w:t>Determinação do 3º quartil</w:t>
      </w:r>
      <w:r w:rsidR="00AC4C73" w:rsidRPr="00734A48">
        <w:rPr>
          <w:rFonts w:eastAsiaTheme="minorEastAsia"/>
          <w:b/>
          <w:sz w:val="24"/>
          <w:szCs w:val="24"/>
        </w:rPr>
        <w:t xml:space="preserve"> </w:t>
      </w:r>
      <w:r w:rsidRPr="00734A48">
        <w:rPr>
          <w:rFonts w:eastAsiaTheme="minorEastAsia"/>
          <w:b/>
          <w:sz w:val="24"/>
          <w:szCs w:val="24"/>
        </w:rPr>
        <w:t>(</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q</m:t>
            </m:r>
          </m:e>
          <m:sub>
            <m:r>
              <m:rPr>
                <m:sty m:val="bi"/>
              </m:rPr>
              <w:rPr>
                <w:rFonts w:ascii="Cambria Math" w:eastAsiaTheme="minorEastAsia" w:hAnsi="Cambria Math"/>
                <w:sz w:val="24"/>
                <w:szCs w:val="24"/>
              </w:rPr>
              <m:t>3</m:t>
            </m:r>
          </m:sub>
        </m:sSub>
      </m:oMath>
      <w:r w:rsidRPr="00734A48">
        <w:rPr>
          <w:rFonts w:eastAsiaTheme="minorEastAsia"/>
          <w:b/>
          <w:sz w:val="24"/>
          <w:szCs w:val="24"/>
        </w:rPr>
        <w:t>):</w:t>
      </w:r>
    </w:p>
    <w:p w14:paraId="046C6B47" w14:textId="77777777" w:rsidR="001D4418" w:rsidRDefault="001D4418" w:rsidP="00A539E3">
      <w:pPr>
        <w:spacing w:after="0" w:line="360" w:lineRule="auto"/>
        <w:jc w:val="both"/>
        <w:rPr>
          <w:rFonts w:eastAsiaTheme="minorEastAsia"/>
          <w:sz w:val="24"/>
          <w:szCs w:val="24"/>
        </w:rPr>
      </w:pPr>
      <w:r w:rsidRPr="0076691E">
        <w:rPr>
          <w:rFonts w:eastAsiaTheme="minorEastAsia"/>
          <w:b/>
          <w:sz w:val="24"/>
          <w:szCs w:val="24"/>
        </w:rPr>
        <w:t>1º Passo:</w:t>
      </w:r>
      <w:r>
        <w:rPr>
          <w:rFonts w:eastAsiaTheme="minorEastAsia"/>
          <w:sz w:val="24"/>
          <w:szCs w:val="24"/>
        </w:rPr>
        <w:t xml:space="preserve"> Calcula-se  </w:t>
      </w:r>
      <m:oMath>
        <m:r>
          <w:rPr>
            <w:rFonts w:ascii="Cambria Math" w:eastAsiaTheme="minorEastAsia" w:hAnsi="Cambria Math"/>
            <w:sz w:val="24"/>
            <w:szCs w:val="24"/>
          </w:rPr>
          <m:t>3n/4</m:t>
        </m:r>
      </m:oMath>
      <w:r>
        <w:rPr>
          <w:rFonts w:eastAsiaTheme="minorEastAsia"/>
          <w:sz w:val="24"/>
          <w:szCs w:val="24"/>
        </w:rPr>
        <w:t>;</w:t>
      </w:r>
    </w:p>
    <w:p w14:paraId="4E5C3E83" w14:textId="77777777" w:rsidR="001D4418" w:rsidRDefault="001D4418" w:rsidP="00A539E3">
      <w:pPr>
        <w:spacing w:after="0" w:line="360" w:lineRule="auto"/>
        <w:jc w:val="both"/>
        <w:rPr>
          <w:rFonts w:eastAsiaTheme="minorEastAsia"/>
          <w:sz w:val="24"/>
          <w:szCs w:val="24"/>
        </w:rPr>
      </w:pPr>
      <w:r w:rsidRPr="0076691E">
        <w:rPr>
          <w:rFonts w:eastAsiaTheme="minorEastAsia"/>
          <w:b/>
          <w:sz w:val="24"/>
          <w:szCs w:val="24"/>
        </w:rPr>
        <w:t>2º Passo:</w:t>
      </w:r>
      <w:r>
        <w:rPr>
          <w:rFonts w:eastAsiaTheme="minorEastAsia"/>
          <w:sz w:val="24"/>
          <w:szCs w:val="24"/>
        </w:rPr>
        <w:t xml:space="preserve"> Identifica-se a classe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3</m:t>
            </m:r>
          </m:sub>
        </m:sSub>
      </m:oMath>
      <w:r>
        <w:rPr>
          <w:rFonts w:eastAsiaTheme="minorEastAsia"/>
          <w:sz w:val="24"/>
          <w:szCs w:val="24"/>
        </w:rPr>
        <w:t xml:space="preserve"> pela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ac</m:t>
            </m:r>
          </m:sub>
        </m:sSub>
      </m:oMath>
      <w:r>
        <w:rPr>
          <w:rFonts w:eastAsiaTheme="minorEastAsia"/>
          <w:sz w:val="24"/>
          <w:szCs w:val="24"/>
        </w:rPr>
        <w:t>;</w:t>
      </w:r>
    </w:p>
    <w:p w14:paraId="43D6F883" w14:textId="77777777" w:rsidR="001D4418" w:rsidRDefault="001D4418" w:rsidP="00A539E3">
      <w:pPr>
        <w:spacing w:after="0" w:line="360" w:lineRule="auto"/>
        <w:jc w:val="both"/>
        <w:rPr>
          <w:rFonts w:eastAsiaTheme="minorEastAsia"/>
          <w:sz w:val="24"/>
          <w:szCs w:val="24"/>
        </w:rPr>
      </w:pPr>
      <w:r w:rsidRPr="00B63357">
        <w:rPr>
          <w:rFonts w:eastAsiaTheme="minorEastAsia"/>
          <w:b/>
          <w:sz w:val="24"/>
          <w:szCs w:val="24"/>
        </w:rPr>
        <w:t>3º Passo:</w:t>
      </w:r>
      <w:r>
        <w:rPr>
          <w:rFonts w:eastAsiaTheme="minorEastAsia"/>
          <w:sz w:val="24"/>
          <w:szCs w:val="24"/>
        </w:rPr>
        <w:t xml:space="preserve"> Aplica-se a fórmula:</w:t>
      </w:r>
    </w:p>
    <w:p w14:paraId="29089A06" w14:textId="77777777" w:rsidR="00AC4C73" w:rsidRDefault="009944CB" w:rsidP="00A539E3">
      <w:pPr>
        <w:spacing w:before="120" w:after="120" w:line="360" w:lineRule="auto"/>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3</m:t>
              </m:r>
            </m:sub>
          </m:sSub>
          <m:r>
            <w:rPr>
              <w:rFonts w:ascii="Cambria Math" w:eastAsiaTheme="minorEastAsia"/>
              <w:sz w:val="24"/>
              <w:szCs w:val="24"/>
            </w:rPr>
            <m:t>=</m:t>
          </m:r>
          <m:r>
            <w:rPr>
              <w:rFonts w:ascii="Cambria Math" w:eastAsiaTheme="minorEastAsia" w:hAnsi="Cambria Math"/>
              <w:sz w:val="24"/>
              <w:szCs w:val="24"/>
            </w:rPr>
            <m:t>L</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3</m:t>
                  </m:r>
                </m:sub>
              </m:sSub>
            </m:sub>
          </m:sSub>
          <m:r>
            <w:rPr>
              <w:rFonts w:ascii="Cambria Math" w:eastAsiaTheme="minorEastAsia"/>
              <w:sz w:val="24"/>
              <w:szCs w:val="24"/>
            </w:rPr>
            <m:t>+</m:t>
          </m:r>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3n</m:t>
                  </m:r>
                </m:num>
                <m:den>
                  <m:r>
                    <w:rPr>
                      <w:rFonts w:ascii="Cambria Math" w:eastAsiaTheme="minorEastAsia"/>
                      <w:sz w:val="24"/>
                      <w:szCs w:val="24"/>
                    </w:rPr>
                    <m:t>4</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ac-1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3</m:t>
                      </m:r>
                    </m:sub>
                  </m:sSub>
                </m:sub>
              </m:sSub>
            </m:den>
          </m:f>
          <m:r>
            <w:rPr>
              <w:rFonts w:ascii="Cambria Math" w:eastAsiaTheme="minorEastAsia"/>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3</m:t>
                  </m:r>
                </m:sub>
              </m:sSub>
            </m:sub>
          </m:sSub>
        </m:oMath>
      </m:oMathPara>
    </w:p>
    <w:p w14:paraId="4A09A940" w14:textId="77777777" w:rsidR="00AC4C73" w:rsidRPr="007C3679" w:rsidRDefault="00AC4C73" w:rsidP="00AC4C73">
      <w:pPr>
        <w:spacing w:after="120" w:line="360" w:lineRule="auto"/>
        <w:jc w:val="both"/>
        <w:rPr>
          <w:rFonts w:eastAsiaTheme="minorEastAsia"/>
          <w:sz w:val="24"/>
          <w:szCs w:val="24"/>
        </w:rPr>
      </w:pPr>
      <w:r w:rsidRPr="007C3679">
        <w:rPr>
          <w:rFonts w:eastAsiaTheme="minorEastAsia"/>
          <w:sz w:val="24"/>
          <w:szCs w:val="24"/>
        </w:rPr>
        <w:t>em que:</w:t>
      </w:r>
    </w:p>
    <w:p w14:paraId="6FAEEA9E" w14:textId="77777777" w:rsidR="00AC4C73" w:rsidRPr="007C3679" w:rsidRDefault="00AC4C73" w:rsidP="00616167">
      <w:pPr>
        <w:pStyle w:val="PargrafodaLista"/>
        <w:numPr>
          <w:ilvl w:val="0"/>
          <w:numId w:val="11"/>
        </w:numPr>
        <w:spacing w:line="360" w:lineRule="auto"/>
        <w:jc w:val="both"/>
        <w:rPr>
          <w:rFonts w:eastAsiaTheme="minorEastAsia"/>
          <w:sz w:val="24"/>
          <w:szCs w:val="24"/>
        </w:rPr>
      </w:pPr>
      <m:oMath>
        <m:r>
          <w:rPr>
            <w:rFonts w:ascii="Cambria Math" w:eastAsiaTheme="minorEastAsia" w:hAnsi="Cambria Math"/>
            <w:sz w:val="24"/>
            <w:szCs w:val="24"/>
          </w:rPr>
          <w:lastRenderedPageBreak/>
          <m:t>L</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3</m:t>
                </m:r>
              </m:sub>
            </m:sSub>
          </m:sub>
        </m:sSub>
      </m:oMath>
      <w:r w:rsidRPr="007C3679">
        <w:rPr>
          <w:rFonts w:eastAsiaTheme="minorEastAsia"/>
          <w:sz w:val="24"/>
          <w:szCs w:val="24"/>
        </w:rPr>
        <w:t xml:space="preserve"> é o limite inferior da classe </w:t>
      </w:r>
      <w:r>
        <w:rPr>
          <w:rFonts w:eastAsiaTheme="minorEastAsia"/>
          <w:sz w:val="24"/>
          <w:szCs w:val="24"/>
        </w:rPr>
        <w:t>do 3º quartil</w:t>
      </w:r>
      <w:r w:rsidRPr="007C3679">
        <w:rPr>
          <w:rFonts w:eastAsiaTheme="minorEastAsia"/>
          <w:sz w:val="24"/>
          <w:szCs w:val="24"/>
        </w:rPr>
        <w:t>;</w:t>
      </w:r>
    </w:p>
    <w:p w14:paraId="246B9E98" w14:textId="77777777" w:rsidR="00AC4C73" w:rsidRPr="007C3679" w:rsidRDefault="009944CB" w:rsidP="00616167">
      <w:pPr>
        <w:pStyle w:val="PargrafodaLista"/>
        <w:numPr>
          <w:ilvl w:val="0"/>
          <w:numId w:val="11"/>
        </w:numPr>
        <w:spacing w:line="360" w:lineRule="auto"/>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3</m:t>
                </m:r>
              </m:sub>
            </m:sSub>
          </m:sub>
        </m:sSub>
      </m:oMath>
      <w:r w:rsidR="00AC4C73" w:rsidRPr="007C3679">
        <w:rPr>
          <w:rFonts w:eastAsiaTheme="minorEastAsia"/>
          <w:sz w:val="24"/>
          <w:szCs w:val="24"/>
        </w:rPr>
        <w:t xml:space="preserve"> é a amplitude da classe </w:t>
      </w:r>
      <w:r w:rsidR="00AC4C73">
        <w:rPr>
          <w:rFonts w:eastAsiaTheme="minorEastAsia"/>
          <w:sz w:val="24"/>
          <w:szCs w:val="24"/>
        </w:rPr>
        <w:t>do 3º quartil</w:t>
      </w:r>
      <w:r w:rsidR="00AC4C73" w:rsidRPr="007C3679">
        <w:rPr>
          <w:rFonts w:eastAsiaTheme="minorEastAsia"/>
          <w:sz w:val="24"/>
          <w:szCs w:val="24"/>
        </w:rPr>
        <w:t>;</w:t>
      </w:r>
    </w:p>
    <w:p w14:paraId="4FAFF5F9" w14:textId="77777777" w:rsidR="00AC4C73" w:rsidRPr="007C3679" w:rsidRDefault="009944CB" w:rsidP="00616167">
      <w:pPr>
        <w:pStyle w:val="PargrafodaLista"/>
        <w:numPr>
          <w:ilvl w:val="0"/>
          <w:numId w:val="11"/>
        </w:numPr>
        <w:spacing w:line="360" w:lineRule="auto"/>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3</m:t>
                </m:r>
              </m:sub>
            </m:sSub>
          </m:sub>
        </m:sSub>
      </m:oMath>
      <w:r w:rsidR="00AC4C73" w:rsidRPr="007C3679">
        <w:rPr>
          <w:rFonts w:eastAsiaTheme="minorEastAsia"/>
          <w:sz w:val="24"/>
          <w:szCs w:val="24"/>
        </w:rPr>
        <w:t xml:space="preserve"> é a frequência da classe </w:t>
      </w:r>
      <w:r w:rsidR="00AC4C73">
        <w:rPr>
          <w:rFonts w:eastAsiaTheme="minorEastAsia"/>
          <w:sz w:val="24"/>
          <w:szCs w:val="24"/>
        </w:rPr>
        <w:t>do 3º quartil</w:t>
      </w:r>
      <w:r w:rsidR="00AC4C73" w:rsidRPr="007C3679">
        <w:rPr>
          <w:rFonts w:eastAsiaTheme="minorEastAsia"/>
          <w:sz w:val="24"/>
          <w:szCs w:val="24"/>
        </w:rPr>
        <w:t>;</w:t>
      </w:r>
    </w:p>
    <w:p w14:paraId="2C7C399C" w14:textId="77777777" w:rsidR="00AC4C73" w:rsidRPr="007C3679" w:rsidRDefault="009944CB" w:rsidP="00616167">
      <w:pPr>
        <w:pStyle w:val="PargrafodaLista"/>
        <w:numPr>
          <w:ilvl w:val="0"/>
          <w:numId w:val="11"/>
        </w:numPr>
        <w:spacing w:line="360" w:lineRule="auto"/>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ac-1</m:t>
            </m:r>
          </m:sub>
        </m:sSub>
      </m:oMath>
      <w:r w:rsidR="00AC4C73">
        <w:rPr>
          <w:rFonts w:eastAsiaTheme="minorEastAsia"/>
          <w:sz w:val="24"/>
          <w:szCs w:val="24"/>
        </w:rPr>
        <w:t xml:space="preserve"> é a frequência acumulada da classe anterior</w:t>
      </w:r>
      <w:r w:rsidR="00AC4C73" w:rsidRPr="007C3679">
        <w:rPr>
          <w:rFonts w:eastAsiaTheme="minorEastAsia"/>
          <w:sz w:val="24"/>
          <w:szCs w:val="24"/>
        </w:rPr>
        <w:t xml:space="preserve"> à classe </w:t>
      </w:r>
      <w:r w:rsidR="00AC4C73">
        <w:rPr>
          <w:rFonts w:eastAsiaTheme="minorEastAsia"/>
          <w:sz w:val="24"/>
          <w:szCs w:val="24"/>
        </w:rPr>
        <w:t>do 3º quartil</w:t>
      </w:r>
      <w:r w:rsidR="00AC4C73" w:rsidRPr="007C3679">
        <w:rPr>
          <w:rFonts w:eastAsiaTheme="minorEastAsia"/>
          <w:sz w:val="24"/>
          <w:szCs w:val="24"/>
        </w:rPr>
        <w:t xml:space="preserve">. Se a classe </w:t>
      </w:r>
      <w:r w:rsidR="00AC4C73">
        <w:rPr>
          <w:rFonts w:eastAsiaTheme="minorEastAsia"/>
          <w:sz w:val="24"/>
          <w:szCs w:val="24"/>
        </w:rPr>
        <w:t>do 3º quartil</w:t>
      </w:r>
      <w:r w:rsidR="00AC4C73" w:rsidRPr="007C3679">
        <w:rPr>
          <w:rFonts w:eastAsiaTheme="minorEastAsia"/>
          <w:sz w:val="24"/>
          <w:szCs w:val="24"/>
        </w:rPr>
        <w:t xml:space="preserve"> for a primeira classe então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ac-1</m:t>
            </m:r>
          </m:sub>
        </m:sSub>
      </m:oMath>
      <w:r w:rsidR="00AC4C73" w:rsidRPr="007C3679">
        <w:rPr>
          <w:rFonts w:eastAsiaTheme="minorEastAsia"/>
          <w:sz w:val="24"/>
          <w:szCs w:val="24"/>
        </w:rPr>
        <w:t xml:space="preserve"> será igual a zero.</w:t>
      </w:r>
    </w:p>
    <w:p w14:paraId="34BADB95" w14:textId="77777777" w:rsidR="00AC4C73" w:rsidRPr="00622D0C" w:rsidRDefault="00AC4C73" w:rsidP="00AC4C73">
      <w:pPr>
        <w:spacing w:after="0" w:line="360" w:lineRule="auto"/>
        <w:jc w:val="both"/>
        <w:rPr>
          <w:rFonts w:eastAsiaTheme="minorEastAsia"/>
          <w:sz w:val="24"/>
          <w:szCs w:val="24"/>
        </w:rPr>
      </w:pPr>
      <w:r w:rsidRPr="00EA4F30">
        <w:rPr>
          <w:rFonts w:eastAsiaTheme="minorEastAsia"/>
          <w:b/>
          <w:sz w:val="24"/>
          <w:szCs w:val="24"/>
        </w:rPr>
        <w:t>Observação:</w:t>
      </w:r>
      <w:r>
        <w:rPr>
          <w:rFonts w:eastAsiaTheme="minorEastAsia"/>
          <w:sz w:val="24"/>
          <w:szCs w:val="24"/>
        </w:rPr>
        <w:t xml:space="preserve"> A classe</w:t>
      </w:r>
      <w:r w:rsidR="001D4418">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3</m:t>
            </m:r>
          </m:sub>
        </m:sSub>
      </m:oMath>
      <w:r>
        <w:rPr>
          <w:rFonts w:eastAsiaTheme="minorEastAsia"/>
          <w:sz w:val="24"/>
          <w:szCs w:val="24"/>
        </w:rPr>
        <w:t xml:space="preserve"> é a classe que contém "</w:t>
      </w:r>
      <w:r w:rsidR="001D4418">
        <w:rPr>
          <w:rFonts w:eastAsiaTheme="minorEastAsia"/>
          <w:sz w:val="24"/>
          <w:szCs w:val="24"/>
        </w:rPr>
        <w:t>o elemento d</w:t>
      </w:r>
      <w:r>
        <w:rPr>
          <w:rFonts w:eastAsiaTheme="minorEastAsia"/>
          <w:sz w:val="24"/>
          <w:szCs w:val="24"/>
        </w:rPr>
        <w:t xml:space="preserve">a posição"  </w:t>
      </w:r>
      <m:oMath>
        <m:r>
          <w:rPr>
            <w:rFonts w:ascii="Cambria Math" w:eastAsiaTheme="minorEastAsia" w:hAnsi="Cambria Math"/>
            <w:sz w:val="24"/>
            <w:szCs w:val="24"/>
          </w:rPr>
          <m:t>3n/4</m:t>
        </m:r>
      </m:oMath>
      <w:r>
        <w:rPr>
          <w:rFonts w:eastAsiaTheme="minorEastAsia"/>
          <w:sz w:val="24"/>
          <w:szCs w:val="24"/>
        </w:rPr>
        <w:t>.</w:t>
      </w:r>
    </w:p>
    <w:p w14:paraId="7F86A8A9" w14:textId="77777777" w:rsidR="004A0560" w:rsidRDefault="004A0560" w:rsidP="00EA1385">
      <w:pPr>
        <w:spacing w:after="0" w:line="360" w:lineRule="auto"/>
        <w:jc w:val="both"/>
        <w:rPr>
          <w:rFonts w:eastAsiaTheme="minorEastAsia"/>
          <w:sz w:val="24"/>
          <w:szCs w:val="24"/>
        </w:rPr>
      </w:pPr>
    </w:p>
    <w:p w14:paraId="6C014ACF" w14:textId="77777777" w:rsidR="004A0560" w:rsidRPr="00AC4C73" w:rsidRDefault="00AC4C73" w:rsidP="00AC4C73">
      <w:pPr>
        <w:spacing w:after="120" w:line="360" w:lineRule="auto"/>
        <w:jc w:val="both"/>
        <w:rPr>
          <w:rFonts w:eastAsiaTheme="minorEastAsia"/>
          <w:b/>
          <w:sz w:val="28"/>
          <w:szCs w:val="28"/>
        </w:rPr>
      </w:pPr>
      <w:r w:rsidRPr="00AC4C73">
        <w:rPr>
          <w:rFonts w:eastAsiaTheme="minorEastAsia"/>
          <w:b/>
          <w:sz w:val="28"/>
          <w:szCs w:val="28"/>
        </w:rPr>
        <w:t>Exemplo</w:t>
      </w:r>
    </w:p>
    <w:p w14:paraId="089FEB4D" w14:textId="77777777" w:rsidR="00AC4C73" w:rsidRDefault="00AC4C73" w:rsidP="00B05907">
      <w:pPr>
        <w:spacing w:after="240" w:line="360" w:lineRule="auto"/>
        <w:jc w:val="both"/>
        <w:rPr>
          <w:rFonts w:eastAsiaTheme="minorEastAsia"/>
          <w:sz w:val="24"/>
          <w:szCs w:val="24"/>
        </w:rPr>
      </w:pPr>
      <w:r>
        <w:rPr>
          <w:rFonts w:eastAsiaTheme="minorEastAsia"/>
          <w:sz w:val="24"/>
          <w:szCs w:val="24"/>
        </w:rPr>
        <w:tab/>
        <w:t>Dada a distribuição de frequências apresentada na Tabela 2.9,</w:t>
      </w:r>
      <w:r w:rsidR="00D157FE">
        <w:rPr>
          <w:rFonts w:eastAsiaTheme="minorEastAsia"/>
          <w:sz w:val="24"/>
          <w:szCs w:val="24"/>
        </w:rPr>
        <w:t xml:space="preserve"> iremos</w:t>
      </w:r>
      <w:r>
        <w:rPr>
          <w:rFonts w:eastAsiaTheme="minorEastAsia"/>
          <w:sz w:val="24"/>
          <w:szCs w:val="24"/>
        </w:rPr>
        <w:t xml:space="preserve"> determinar os quartis </w:t>
      </w:r>
      <m:oMath>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m:t>e</m:t>
            </m:r>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3</m:t>
                </m:r>
              </m:sub>
            </m:sSub>
          </m:e>
        </m:d>
      </m:oMath>
      <w:r>
        <w:rPr>
          <w:rFonts w:eastAsiaTheme="minorEastAsia"/>
          <w:sz w:val="24"/>
          <w:szCs w:val="24"/>
        </w:rPr>
        <w:t>.</w:t>
      </w:r>
    </w:p>
    <w:p w14:paraId="7A12A570" w14:textId="77777777" w:rsidR="00D157FE" w:rsidRPr="00395C9C" w:rsidRDefault="00D157FE" w:rsidP="00D157FE">
      <w:pPr>
        <w:pStyle w:val="Legenda"/>
        <w:keepNext/>
        <w:spacing w:before="120" w:after="120"/>
        <w:jc w:val="both"/>
        <w:rPr>
          <w:b w:val="0"/>
          <w:color w:val="auto"/>
          <w:sz w:val="20"/>
          <w:szCs w:val="20"/>
        </w:rPr>
      </w:pPr>
      <w:r>
        <w:rPr>
          <w:color w:val="auto"/>
          <w:sz w:val="20"/>
          <w:szCs w:val="20"/>
        </w:rPr>
        <w:t>Tabela</w:t>
      </w:r>
      <w:r w:rsidRPr="001B6E5F">
        <w:rPr>
          <w:color w:val="auto"/>
          <w:sz w:val="20"/>
          <w:szCs w:val="20"/>
        </w:rPr>
        <w:t xml:space="preserve"> </w:t>
      </w:r>
      <w:r w:rsidR="003A244F">
        <w:rPr>
          <w:color w:val="auto"/>
          <w:sz w:val="20"/>
          <w:szCs w:val="20"/>
        </w:rPr>
        <w:t>2.9</w:t>
      </w:r>
      <w:r>
        <w:rPr>
          <w:color w:val="auto"/>
          <w:sz w:val="20"/>
          <w:szCs w:val="20"/>
        </w:rPr>
        <w:t xml:space="preserve">. </w:t>
      </w:r>
      <w:r w:rsidRPr="002F4530">
        <w:rPr>
          <w:b w:val="0"/>
          <w:color w:val="auto"/>
          <w:sz w:val="20"/>
          <w:szCs w:val="20"/>
        </w:rPr>
        <w:t>Dis</w:t>
      </w:r>
      <w:r>
        <w:rPr>
          <w:b w:val="0"/>
          <w:color w:val="auto"/>
          <w:sz w:val="20"/>
          <w:szCs w:val="20"/>
        </w:rPr>
        <w:t>tribuição de frequências</w:t>
      </w:r>
    </w:p>
    <w:tbl>
      <w:tblPr>
        <w:tblStyle w:val="Tabelacomgrade"/>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837"/>
        <w:gridCol w:w="2826"/>
        <w:gridCol w:w="2841"/>
      </w:tblGrid>
      <w:tr w:rsidR="00AC4C73" w:rsidRPr="00AC4C73" w14:paraId="4E4A15A5" w14:textId="77777777" w:rsidTr="00AC4C73">
        <w:tc>
          <w:tcPr>
            <w:tcW w:w="2881" w:type="dxa"/>
            <w:tcBorders>
              <w:bottom w:val="single" w:sz="4" w:space="0" w:color="auto"/>
            </w:tcBorders>
            <w:vAlign w:val="center"/>
          </w:tcPr>
          <w:p w14:paraId="3861A9EE" w14:textId="77777777" w:rsidR="00AC4C73" w:rsidRPr="00AC4C73" w:rsidRDefault="00AC4C73" w:rsidP="00AC4C73">
            <w:pPr>
              <w:spacing w:before="60" w:after="60"/>
              <w:jc w:val="center"/>
              <w:rPr>
                <w:rFonts w:eastAsiaTheme="minorEastAsia"/>
                <w:b/>
                <w:sz w:val="24"/>
                <w:szCs w:val="24"/>
              </w:rPr>
            </w:pPr>
            <w:r w:rsidRPr="00AC4C73">
              <w:rPr>
                <w:rFonts w:eastAsiaTheme="minorEastAsia"/>
                <w:b/>
                <w:sz w:val="24"/>
                <w:szCs w:val="24"/>
              </w:rPr>
              <w:t>Classes</w:t>
            </w:r>
          </w:p>
        </w:tc>
        <w:tc>
          <w:tcPr>
            <w:tcW w:w="2881" w:type="dxa"/>
            <w:tcBorders>
              <w:bottom w:val="single" w:sz="4" w:space="0" w:color="auto"/>
            </w:tcBorders>
            <w:vAlign w:val="center"/>
          </w:tcPr>
          <w:p w14:paraId="15C0ED33" w14:textId="77777777" w:rsidR="00AC4C73" w:rsidRPr="00AC4C73" w:rsidRDefault="009944CB" w:rsidP="00AC4C73">
            <w:pPr>
              <w:spacing w:before="60" w:after="60"/>
              <w:jc w:val="center"/>
              <w:rPr>
                <w:rFonts w:eastAsiaTheme="minorEastAsia"/>
                <w:b/>
                <w:sz w:val="24"/>
                <w:szCs w:val="24"/>
              </w:rPr>
            </w:pPr>
            <m:oMathPara>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i</m:t>
                    </m:r>
                  </m:sub>
                </m:sSub>
              </m:oMath>
            </m:oMathPara>
          </w:p>
        </w:tc>
        <w:tc>
          <w:tcPr>
            <w:tcW w:w="2882" w:type="dxa"/>
            <w:tcBorders>
              <w:bottom w:val="single" w:sz="4" w:space="0" w:color="auto"/>
            </w:tcBorders>
            <w:vAlign w:val="center"/>
          </w:tcPr>
          <w:p w14:paraId="255879EC" w14:textId="77777777" w:rsidR="00AC4C73" w:rsidRPr="00AC4C73" w:rsidRDefault="009944CB" w:rsidP="00AC4C73">
            <w:pPr>
              <w:spacing w:before="60" w:after="60"/>
              <w:jc w:val="center"/>
              <w:rPr>
                <w:rFonts w:eastAsiaTheme="minorEastAsia"/>
                <w:b/>
                <w:sz w:val="24"/>
                <w:szCs w:val="24"/>
              </w:rPr>
            </w:pPr>
            <m:oMathPara>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F</m:t>
                    </m:r>
                  </m:e>
                  <m:sub>
                    <m:r>
                      <m:rPr>
                        <m:sty m:val="bi"/>
                      </m:rPr>
                      <w:rPr>
                        <w:rFonts w:ascii="Cambria Math" w:eastAsiaTheme="minorEastAsia" w:hAnsi="Cambria Math"/>
                        <w:sz w:val="24"/>
                        <w:szCs w:val="24"/>
                      </w:rPr>
                      <m:t>ac</m:t>
                    </m:r>
                  </m:sub>
                </m:sSub>
                <m:r>
                  <m:rPr>
                    <m:sty m:val="bi"/>
                  </m:rPr>
                  <w:rPr>
                    <w:rFonts w:ascii="Cambria Math" w:eastAsiaTheme="minorEastAsia" w:hAnsi="Cambria Math"/>
                    <w:sz w:val="24"/>
                    <w:szCs w:val="24"/>
                  </w:rPr>
                  <m:t xml:space="preserve">   </m:t>
                </m:r>
              </m:oMath>
            </m:oMathPara>
          </w:p>
        </w:tc>
      </w:tr>
      <w:tr w:rsidR="00AC4C73" w14:paraId="1A7068CD" w14:textId="77777777" w:rsidTr="00AC4C73">
        <w:tc>
          <w:tcPr>
            <w:tcW w:w="2881" w:type="dxa"/>
            <w:tcBorders>
              <w:top w:val="single" w:sz="4" w:space="0" w:color="auto"/>
              <w:bottom w:val="nil"/>
            </w:tcBorders>
            <w:vAlign w:val="center"/>
          </w:tcPr>
          <w:p w14:paraId="0B2D3CA7" w14:textId="77777777" w:rsidR="00AC4C73" w:rsidRDefault="00AC4C73" w:rsidP="00AC4C73">
            <w:pPr>
              <w:spacing w:before="60" w:after="60"/>
              <w:jc w:val="center"/>
              <w:rPr>
                <w:rFonts w:eastAsiaTheme="minorEastAsia"/>
                <w:sz w:val="24"/>
                <w:szCs w:val="24"/>
              </w:rPr>
            </w:pPr>
            <m:oMathPara>
              <m:oMath>
                <m:r>
                  <w:rPr>
                    <w:rFonts w:ascii="Cambria Math" w:eastAsiaTheme="minorEastAsia" w:hAnsi="Cambria Math"/>
                    <w:sz w:val="24"/>
                    <w:szCs w:val="24"/>
                  </w:rPr>
                  <m:t xml:space="preserve">  7⊢17</m:t>
                </m:r>
              </m:oMath>
            </m:oMathPara>
          </w:p>
        </w:tc>
        <w:tc>
          <w:tcPr>
            <w:tcW w:w="2881" w:type="dxa"/>
            <w:tcBorders>
              <w:top w:val="single" w:sz="4" w:space="0" w:color="auto"/>
              <w:bottom w:val="nil"/>
            </w:tcBorders>
            <w:vAlign w:val="center"/>
          </w:tcPr>
          <w:p w14:paraId="617C80BF" w14:textId="77777777" w:rsidR="00AC4C73" w:rsidRPr="00AC4C73" w:rsidRDefault="00AC4C73" w:rsidP="00AC4C73">
            <w:pPr>
              <w:spacing w:before="60" w:after="60"/>
              <w:jc w:val="center"/>
              <w:rPr>
                <w:rFonts w:ascii="Cambria Math" w:eastAsiaTheme="minorEastAsia" w:hAnsi="Cambria Math"/>
                <w:sz w:val="24"/>
                <w:szCs w:val="24"/>
                <w:oMath/>
              </w:rPr>
            </w:pPr>
            <m:oMathPara>
              <m:oMath>
                <m:r>
                  <w:rPr>
                    <w:rFonts w:ascii="Cambria Math" w:eastAsiaTheme="minorEastAsia" w:hAnsi="Cambria Math"/>
                    <w:sz w:val="24"/>
                    <w:szCs w:val="24"/>
                  </w:rPr>
                  <m:t>6</m:t>
                </m:r>
              </m:oMath>
            </m:oMathPara>
          </w:p>
        </w:tc>
        <w:tc>
          <w:tcPr>
            <w:tcW w:w="2882" w:type="dxa"/>
            <w:tcBorders>
              <w:top w:val="single" w:sz="4" w:space="0" w:color="auto"/>
              <w:bottom w:val="nil"/>
            </w:tcBorders>
            <w:vAlign w:val="center"/>
          </w:tcPr>
          <w:p w14:paraId="0064146E" w14:textId="77777777" w:rsidR="00AC4C73" w:rsidRPr="00AC4C73" w:rsidRDefault="00AC4C73" w:rsidP="00AC4C73">
            <w:pPr>
              <w:spacing w:before="60" w:after="60"/>
              <w:jc w:val="center"/>
              <w:rPr>
                <w:rFonts w:ascii="Cambria Math" w:eastAsiaTheme="minorEastAsia" w:hAnsi="Cambria Math"/>
                <w:sz w:val="24"/>
                <w:szCs w:val="24"/>
                <w:oMath/>
              </w:rPr>
            </w:pPr>
            <m:oMathPara>
              <m:oMath>
                <m:r>
                  <w:rPr>
                    <w:rFonts w:ascii="Cambria Math" w:eastAsiaTheme="minorEastAsia" w:hAnsi="Cambria Math"/>
                    <w:sz w:val="24"/>
                    <w:szCs w:val="24"/>
                  </w:rPr>
                  <m:t xml:space="preserve">6  </m:t>
                </m:r>
              </m:oMath>
            </m:oMathPara>
          </w:p>
        </w:tc>
      </w:tr>
      <w:tr w:rsidR="00AC4C73" w14:paraId="069BAF3E" w14:textId="77777777" w:rsidTr="00AC4C73">
        <w:tc>
          <w:tcPr>
            <w:tcW w:w="2881" w:type="dxa"/>
            <w:tcBorders>
              <w:top w:val="nil"/>
              <w:bottom w:val="nil"/>
            </w:tcBorders>
            <w:vAlign w:val="center"/>
          </w:tcPr>
          <w:p w14:paraId="657133B9" w14:textId="77777777" w:rsidR="00AC4C73" w:rsidRDefault="00AC4C73" w:rsidP="00AC4C73">
            <w:pPr>
              <w:spacing w:before="60" w:after="60"/>
              <w:jc w:val="center"/>
              <w:rPr>
                <w:rFonts w:eastAsiaTheme="minorEastAsia"/>
                <w:sz w:val="24"/>
                <w:szCs w:val="24"/>
              </w:rPr>
            </w:pPr>
            <m:oMathPara>
              <m:oMath>
                <m:r>
                  <w:rPr>
                    <w:rFonts w:ascii="Cambria Math" w:eastAsiaTheme="minorEastAsia" w:hAnsi="Cambria Math"/>
                    <w:sz w:val="24"/>
                    <w:szCs w:val="24"/>
                  </w:rPr>
                  <m:t>17⊢27</m:t>
                </m:r>
              </m:oMath>
            </m:oMathPara>
          </w:p>
        </w:tc>
        <w:tc>
          <w:tcPr>
            <w:tcW w:w="2881" w:type="dxa"/>
            <w:tcBorders>
              <w:top w:val="nil"/>
              <w:bottom w:val="nil"/>
            </w:tcBorders>
            <w:vAlign w:val="center"/>
          </w:tcPr>
          <w:p w14:paraId="42DA31B4" w14:textId="77777777" w:rsidR="00AC4C73" w:rsidRPr="00AC4C73" w:rsidRDefault="00AC4C73" w:rsidP="00AC4C73">
            <w:pPr>
              <w:spacing w:before="60" w:after="60"/>
              <w:jc w:val="center"/>
              <w:rPr>
                <w:rFonts w:ascii="Cambria Math" w:eastAsiaTheme="minorEastAsia" w:hAnsi="Cambria Math"/>
                <w:sz w:val="24"/>
                <w:szCs w:val="24"/>
                <w:oMath/>
              </w:rPr>
            </w:pPr>
            <m:oMathPara>
              <m:oMath>
                <m:r>
                  <w:rPr>
                    <w:rFonts w:ascii="Cambria Math" w:eastAsiaTheme="minorEastAsia" w:hAnsi="Cambria Math"/>
                    <w:sz w:val="24"/>
                    <w:szCs w:val="24"/>
                  </w:rPr>
                  <m:t>15</m:t>
                </m:r>
              </m:oMath>
            </m:oMathPara>
          </w:p>
        </w:tc>
        <w:tc>
          <w:tcPr>
            <w:tcW w:w="2882" w:type="dxa"/>
            <w:tcBorders>
              <w:top w:val="nil"/>
              <w:bottom w:val="nil"/>
            </w:tcBorders>
            <w:vAlign w:val="center"/>
          </w:tcPr>
          <w:p w14:paraId="47B1AF37" w14:textId="77777777" w:rsidR="00AC4C73" w:rsidRPr="00D157FE" w:rsidRDefault="00D157FE" w:rsidP="00AC4C73">
            <w:pPr>
              <w:spacing w:before="60" w:after="60"/>
              <w:jc w:val="center"/>
              <w:rPr>
                <w:rFonts w:ascii="Cambria Math" w:eastAsiaTheme="minorEastAsia" w:hAnsi="Cambria Math"/>
                <w:sz w:val="20"/>
                <w:szCs w:val="20"/>
                <w:oMath/>
              </w:rPr>
            </w:pPr>
            <w:r>
              <w:rPr>
                <w:rFonts w:eastAsiaTheme="minorEastAsia"/>
                <w:sz w:val="24"/>
                <w:szCs w:val="24"/>
              </w:rPr>
              <w:t xml:space="preserve">                    </w:t>
            </w:r>
            <m:oMath>
              <m:r>
                <w:rPr>
                  <w:rFonts w:ascii="Cambria Math" w:eastAsiaTheme="minorEastAsia" w:hAnsi="Cambria Math"/>
                  <w:sz w:val="24"/>
                  <w:szCs w:val="24"/>
                </w:rPr>
                <m:t>21</m:t>
              </m:r>
              <m:r>
                <w:rPr>
                  <w:rFonts w:ascii="Cambria Math" w:eastAsiaTheme="minorEastAsia" w:hAnsi="Cambria Math"/>
                  <w:color w:val="FF0000"/>
                  <w:sz w:val="20"/>
                  <w:szCs w:val="20"/>
                </w:rPr>
                <m:t xml:space="preserve">⟶Classe </m:t>
              </m:r>
              <m:sSub>
                <m:sSubPr>
                  <m:ctrlPr>
                    <w:rPr>
                      <w:rFonts w:ascii="Cambria Math" w:eastAsiaTheme="minorEastAsia" w:hAnsi="Cambria Math"/>
                      <w:i/>
                      <w:color w:val="FF0000"/>
                      <w:sz w:val="20"/>
                      <w:szCs w:val="20"/>
                    </w:rPr>
                  </m:ctrlPr>
                </m:sSubPr>
                <m:e>
                  <m:r>
                    <w:rPr>
                      <w:rFonts w:ascii="Cambria Math" w:eastAsiaTheme="minorEastAsia" w:hAnsi="Cambria Math"/>
                      <w:color w:val="FF0000"/>
                      <w:sz w:val="20"/>
                      <w:szCs w:val="20"/>
                    </w:rPr>
                    <m:t>q</m:t>
                  </m:r>
                </m:e>
                <m:sub>
                  <m:r>
                    <w:rPr>
                      <w:rFonts w:ascii="Cambria Math" w:eastAsiaTheme="minorEastAsia" w:hAnsi="Cambria Math"/>
                      <w:color w:val="FF0000"/>
                      <w:sz w:val="20"/>
                      <w:szCs w:val="20"/>
                    </w:rPr>
                    <m:t>1</m:t>
                  </m:r>
                </m:sub>
              </m:sSub>
            </m:oMath>
          </w:p>
        </w:tc>
      </w:tr>
      <w:tr w:rsidR="00AC4C73" w14:paraId="2176E4EB" w14:textId="77777777" w:rsidTr="00AC4C73">
        <w:tc>
          <w:tcPr>
            <w:tcW w:w="2881" w:type="dxa"/>
            <w:tcBorders>
              <w:top w:val="nil"/>
              <w:bottom w:val="nil"/>
            </w:tcBorders>
            <w:vAlign w:val="center"/>
          </w:tcPr>
          <w:p w14:paraId="1D9EA455" w14:textId="77777777" w:rsidR="00AC4C73" w:rsidRDefault="00AC4C73" w:rsidP="00AC4C73">
            <w:pPr>
              <w:spacing w:before="60" w:after="60"/>
              <w:jc w:val="center"/>
              <w:rPr>
                <w:rFonts w:eastAsiaTheme="minorEastAsia"/>
                <w:sz w:val="24"/>
                <w:szCs w:val="24"/>
              </w:rPr>
            </w:pPr>
            <m:oMathPara>
              <m:oMath>
                <m:r>
                  <w:rPr>
                    <w:rFonts w:ascii="Cambria Math" w:eastAsiaTheme="minorEastAsia" w:hAnsi="Cambria Math"/>
                    <w:sz w:val="24"/>
                    <w:szCs w:val="24"/>
                  </w:rPr>
                  <m:t>27⊢37</m:t>
                </m:r>
              </m:oMath>
            </m:oMathPara>
          </w:p>
        </w:tc>
        <w:tc>
          <w:tcPr>
            <w:tcW w:w="2881" w:type="dxa"/>
            <w:tcBorders>
              <w:top w:val="nil"/>
              <w:bottom w:val="nil"/>
            </w:tcBorders>
            <w:vAlign w:val="center"/>
          </w:tcPr>
          <w:p w14:paraId="6A131D4E" w14:textId="77777777" w:rsidR="00AC4C73" w:rsidRPr="00AC4C73" w:rsidRDefault="00AC4C73" w:rsidP="00AC4C73">
            <w:pPr>
              <w:spacing w:before="60" w:after="60"/>
              <w:jc w:val="center"/>
              <w:rPr>
                <w:rFonts w:ascii="Cambria Math" w:eastAsiaTheme="minorEastAsia" w:hAnsi="Cambria Math"/>
                <w:sz w:val="24"/>
                <w:szCs w:val="24"/>
                <w:oMath/>
              </w:rPr>
            </w:pPr>
            <m:oMathPara>
              <m:oMath>
                <m:r>
                  <w:rPr>
                    <w:rFonts w:ascii="Cambria Math" w:eastAsiaTheme="minorEastAsia" w:hAnsi="Cambria Math"/>
                    <w:sz w:val="24"/>
                    <w:szCs w:val="24"/>
                  </w:rPr>
                  <m:t>20</m:t>
                </m:r>
              </m:oMath>
            </m:oMathPara>
          </w:p>
        </w:tc>
        <w:tc>
          <w:tcPr>
            <w:tcW w:w="2882" w:type="dxa"/>
            <w:tcBorders>
              <w:top w:val="nil"/>
              <w:bottom w:val="nil"/>
            </w:tcBorders>
            <w:vAlign w:val="center"/>
          </w:tcPr>
          <w:p w14:paraId="7A581DA9" w14:textId="77777777" w:rsidR="00AC4C73" w:rsidRPr="00AC4C73" w:rsidRDefault="00D157FE" w:rsidP="00D157FE">
            <w:pPr>
              <w:spacing w:before="60" w:after="60"/>
              <w:jc w:val="center"/>
              <w:rPr>
                <w:rFonts w:ascii="Cambria Math" w:eastAsiaTheme="minorEastAsia" w:hAnsi="Cambria Math"/>
                <w:sz w:val="24"/>
                <w:szCs w:val="24"/>
                <w:oMath/>
              </w:rPr>
            </w:pPr>
            <w:r>
              <w:rPr>
                <w:rFonts w:eastAsiaTheme="minorEastAsia"/>
                <w:sz w:val="24"/>
                <w:szCs w:val="24"/>
              </w:rPr>
              <w:t xml:space="preserve">                    </w:t>
            </w:r>
            <m:oMath>
              <m:r>
                <w:rPr>
                  <w:rFonts w:ascii="Cambria Math" w:eastAsiaTheme="minorEastAsia" w:hAnsi="Cambria Math"/>
                  <w:sz w:val="24"/>
                  <w:szCs w:val="24"/>
                </w:rPr>
                <m:t>41</m:t>
              </m:r>
              <m:r>
                <w:rPr>
                  <w:rFonts w:ascii="Cambria Math" w:eastAsiaTheme="minorEastAsia" w:hAnsi="Cambria Math"/>
                  <w:color w:val="FF0000"/>
                  <w:sz w:val="20"/>
                  <w:szCs w:val="20"/>
                </w:rPr>
                <m:t xml:space="preserve">⟶Classe </m:t>
              </m:r>
              <m:sSub>
                <m:sSubPr>
                  <m:ctrlPr>
                    <w:rPr>
                      <w:rFonts w:ascii="Cambria Math" w:eastAsiaTheme="minorEastAsia" w:hAnsi="Cambria Math"/>
                      <w:i/>
                      <w:color w:val="FF0000"/>
                      <w:sz w:val="20"/>
                      <w:szCs w:val="20"/>
                    </w:rPr>
                  </m:ctrlPr>
                </m:sSubPr>
                <m:e>
                  <m:r>
                    <w:rPr>
                      <w:rFonts w:ascii="Cambria Math" w:eastAsiaTheme="minorEastAsia" w:hAnsi="Cambria Math"/>
                      <w:color w:val="FF0000"/>
                      <w:sz w:val="20"/>
                      <w:szCs w:val="20"/>
                    </w:rPr>
                    <m:t>m</m:t>
                  </m:r>
                </m:e>
                <m:sub>
                  <m:r>
                    <w:rPr>
                      <w:rFonts w:ascii="Cambria Math" w:eastAsiaTheme="minorEastAsia" w:hAnsi="Cambria Math"/>
                      <w:color w:val="FF0000"/>
                      <w:sz w:val="20"/>
                      <w:szCs w:val="20"/>
                    </w:rPr>
                    <m:t>d</m:t>
                  </m:r>
                </m:sub>
              </m:sSub>
            </m:oMath>
          </w:p>
        </w:tc>
      </w:tr>
      <w:tr w:rsidR="00AC4C73" w14:paraId="6315F8F8" w14:textId="77777777" w:rsidTr="00AC4C73">
        <w:tc>
          <w:tcPr>
            <w:tcW w:w="2881" w:type="dxa"/>
            <w:tcBorders>
              <w:top w:val="nil"/>
              <w:bottom w:val="nil"/>
            </w:tcBorders>
            <w:vAlign w:val="center"/>
          </w:tcPr>
          <w:p w14:paraId="6938BD0C" w14:textId="77777777" w:rsidR="00AC4C73" w:rsidRDefault="00AC4C73" w:rsidP="00AC4C73">
            <w:pPr>
              <w:spacing w:before="60" w:after="60"/>
              <w:jc w:val="center"/>
              <w:rPr>
                <w:rFonts w:eastAsiaTheme="minorEastAsia"/>
                <w:sz w:val="24"/>
                <w:szCs w:val="24"/>
              </w:rPr>
            </w:pPr>
            <m:oMathPara>
              <m:oMath>
                <m:r>
                  <w:rPr>
                    <w:rFonts w:ascii="Cambria Math" w:eastAsiaTheme="minorEastAsia" w:hAnsi="Cambria Math"/>
                    <w:sz w:val="24"/>
                    <w:szCs w:val="24"/>
                  </w:rPr>
                  <m:t>37⊢47</m:t>
                </m:r>
              </m:oMath>
            </m:oMathPara>
          </w:p>
        </w:tc>
        <w:tc>
          <w:tcPr>
            <w:tcW w:w="2881" w:type="dxa"/>
            <w:tcBorders>
              <w:top w:val="nil"/>
              <w:bottom w:val="nil"/>
            </w:tcBorders>
            <w:vAlign w:val="center"/>
          </w:tcPr>
          <w:p w14:paraId="40B95F9C" w14:textId="77777777" w:rsidR="00AC4C73" w:rsidRPr="00AC4C73" w:rsidRDefault="00AC4C73" w:rsidP="00AC4C73">
            <w:pPr>
              <w:spacing w:before="60" w:after="60"/>
              <w:jc w:val="center"/>
              <w:rPr>
                <w:rFonts w:ascii="Cambria Math" w:eastAsiaTheme="minorEastAsia" w:hAnsi="Cambria Math"/>
                <w:sz w:val="24"/>
                <w:szCs w:val="24"/>
                <w:oMath/>
              </w:rPr>
            </w:pPr>
            <m:oMathPara>
              <m:oMath>
                <m:r>
                  <w:rPr>
                    <w:rFonts w:ascii="Cambria Math" w:eastAsiaTheme="minorEastAsia" w:hAnsi="Cambria Math"/>
                    <w:sz w:val="24"/>
                    <w:szCs w:val="24"/>
                  </w:rPr>
                  <m:t>10</m:t>
                </m:r>
              </m:oMath>
            </m:oMathPara>
          </w:p>
        </w:tc>
        <w:tc>
          <w:tcPr>
            <w:tcW w:w="2882" w:type="dxa"/>
            <w:tcBorders>
              <w:top w:val="nil"/>
              <w:bottom w:val="nil"/>
            </w:tcBorders>
            <w:vAlign w:val="center"/>
          </w:tcPr>
          <w:p w14:paraId="2295ACE1" w14:textId="77777777" w:rsidR="00AC4C73" w:rsidRPr="00AC4C73" w:rsidRDefault="00D157FE" w:rsidP="00AC4C73">
            <w:pPr>
              <w:spacing w:before="60" w:after="60"/>
              <w:jc w:val="center"/>
              <w:rPr>
                <w:rFonts w:ascii="Cambria Math" w:eastAsiaTheme="minorEastAsia" w:hAnsi="Cambria Math"/>
                <w:sz w:val="24"/>
                <w:szCs w:val="24"/>
                <w:oMath/>
              </w:rPr>
            </w:pPr>
            <w:r>
              <w:rPr>
                <w:rFonts w:eastAsiaTheme="minorEastAsia"/>
                <w:sz w:val="24"/>
                <w:szCs w:val="24"/>
              </w:rPr>
              <w:t xml:space="preserve">                    </w:t>
            </w:r>
            <m:oMath>
              <m:r>
                <w:rPr>
                  <w:rFonts w:ascii="Cambria Math" w:eastAsiaTheme="minorEastAsia" w:hAnsi="Cambria Math"/>
                  <w:sz w:val="24"/>
                  <w:szCs w:val="24"/>
                </w:rPr>
                <m:t>51</m:t>
              </m:r>
              <m:r>
                <w:rPr>
                  <w:rFonts w:ascii="Cambria Math" w:eastAsiaTheme="minorEastAsia" w:hAnsi="Cambria Math"/>
                  <w:color w:val="FF0000"/>
                  <w:sz w:val="20"/>
                  <w:szCs w:val="20"/>
                </w:rPr>
                <m:t xml:space="preserve">⟶Classe </m:t>
              </m:r>
              <m:sSub>
                <m:sSubPr>
                  <m:ctrlPr>
                    <w:rPr>
                      <w:rFonts w:ascii="Cambria Math" w:eastAsiaTheme="minorEastAsia" w:hAnsi="Cambria Math"/>
                      <w:i/>
                      <w:color w:val="FF0000"/>
                      <w:sz w:val="20"/>
                      <w:szCs w:val="20"/>
                    </w:rPr>
                  </m:ctrlPr>
                </m:sSubPr>
                <m:e>
                  <m:r>
                    <w:rPr>
                      <w:rFonts w:ascii="Cambria Math" w:eastAsiaTheme="minorEastAsia" w:hAnsi="Cambria Math"/>
                      <w:color w:val="FF0000"/>
                      <w:sz w:val="20"/>
                      <w:szCs w:val="20"/>
                    </w:rPr>
                    <m:t>q</m:t>
                  </m:r>
                </m:e>
                <m:sub>
                  <m:r>
                    <w:rPr>
                      <w:rFonts w:ascii="Cambria Math" w:eastAsiaTheme="minorEastAsia" w:hAnsi="Cambria Math"/>
                      <w:color w:val="FF0000"/>
                      <w:sz w:val="20"/>
                      <w:szCs w:val="20"/>
                    </w:rPr>
                    <m:t>3</m:t>
                  </m:r>
                </m:sub>
              </m:sSub>
            </m:oMath>
          </w:p>
        </w:tc>
      </w:tr>
      <w:tr w:rsidR="00AC4C73" w14:paraId="22849621" w14:textId="77777777" w:rsidTr="00AC4C73">
        <w:tc>
          <w:tcPr>
            <w:tcW w:w="2881" w:type="dxa"/>
            <w:tcBorders>
              <w:top w:val="nil"/>
              <w:bottom w:val="single" w:sz="4" w:space="0" w:color="auto"/>
            </w:tcBorders>
            <w:vAlign w:val="center"/>
          </w:tcPr>
          <w:p w14:paraId="5CFD3C00" w14:textId="77777777" w:rsidR="00AC4C73" w:rsidRDefault="00AC4C73" w:rsidP="00AC4C73">
            <w:pPr>
              <w:spacing w:before="60" w:after="60"/>
              <w:jc w:val="center"/>
              <w:rPr>
                <w:rFonts w:eastAsiaTheme="minorEastAsia"/>
                <w:sz w:val="24"/>
                <w:szCs w:val="24"/>
              </w:rPr>
            </w:pPr>
            <m:oMathPara>
              <m:oMath>
                <m:r>
                  <w:rPr>
                    <w:rFonts w:ascii="Cambria Math" w:eastAsiaTheme="minorEastAsia" w:hAnsi="Cambria Math"/>
                    <w:sz w:val="24"/>
                    <w:szCs w:val="24"/>
                  </w:rPr>
                  <m:t>47⊢57</m:t>
                </m:r>
              </m:oMath>
            </m:oMathPara>
          </w:p>
        </w:tc>
        <w:tc>
          <w:tcPr>
            <w:tcW w:w="2881" w:type="dxa"/>
            <w:tcBorders>
              <w:top w:val="nil"/>
              <w:bottom w:val="single" w:sz="4" w:space="0" w:color="auto"/>
            </w:tcBorders>
            <w:vAlign w:val="center"/>
          </w:tcPr>
          <w:p w14:paraId="79F3BA24" w14:textId="77777777" w:rsidR="00AC4C73" w:rsidRPr="00AC4C73" w:rsidRDefault="00AC4C73" w:rsidP="00AC4C73">
            <w:pPr>
              <w:spacing w:before="60" w:after="60"/>
              <w:jc w:val="center"/>
              <w:rPr>
                <w:rFonts w:ascii="Cambria Math" w:eastAsiaTheme="minorEastAsia" w:hAnsi="Cambria Math"/>
                <w:sz w:val="24"/>
                <w:szCs w:val="24"/>
                <w:oMath/>
              </w:rPr>
            </w:pPr>
            <m:oMathPara>
              <m:oMath>
                <m:r>
                  <w:rPr>
                    <w:rFonts w:ascii="Cambria Math" w:eastAsiaTheme="minorEastAsia" w:hAnsi="Cambria Math"/>
                    <w:sz w:val="24"/>
                    <w:szCs w:val="24"/>
                  </w:rPr>
                  <m:t>5</m:t>
                </m:r>
              </m:oMath>
            </m:oMathPara>
          </w:p>
        </w:tc>
        <w:tc>
          <w:tcPr>
            <w:tcW w:w="2882" w:type="dxa"/>
            <w:tcBorders>
              <w:top w:val="nil"/>
              <w:bottom w:val="single" w:sz="4" w:space="0" w:color="auto"/>
            </w:tcBorders>
            <w:vAlign w:val="center"/>
          </w:tcPr>
          <w:p w14:paraId="1638F7BC" w14:textId="77777777" w:rsidR="00AC4C73" w:rsidRPr="00AC4C73" w:rsidRDefault="00AC4C73" w:rsidP="00AC4C73">
            <w:pPr>
              <w:spacing w:before="60" w:after="60"/>
              <w:jc w:val="center"/>
              <w:rPr>
                <w:rFonts w:ascii="Cambria Math" w:eastAsiaTheme="minorEastAsia" w:hAnsi="Cambria Math"/>
                <w:sz w:val="24"/>
                <w:szCs w:val="24"/>
                <w:oMath/>
              </w:rPr>
            </w:pPr>
            <m:oMathPara>
              <m:oMath>
                <m:r>
                  <w:rPr>
                    <w:rFonts w:ascii="Cambria Math" w:eastAsiaTheme="minorEastAsia" w:hAnsi="Cambria Math"/>
                    <w:sz w:val="24"/>
                    <w:szCs w:val="24"/>
                  </w:rPr>
                  <m:t xml:space="preserve">56   </m:t>
                </m:r>
              </m:oMath>
            </m:oMathPara>
          </w:p>
        </w:tc>
      </w:tr>
      <w:tr w:rsidR="00AC4C73" w14:paraId="59A82B9E" w14:textId="77777777" w:rsidTr="00AC4C73">
        <w:tc>
          <w:tcPr>
            <w:tcW w:w="2881" w:type="dxa"/>
            <w:tcBorders>
              <w:top w:val="single" w:sz="4" w:space="0" w:color="auto"/>
            </w:tcBorders>
            <w:vAlign w:val="center"/>
          </w:tcPr>
          <w:p w14:paraId="5380379E" w14:textId="77777777" w:rsidR="00AC4C73" w:rsidRDefault="00AC4C73" w:rsidP="00AC4C73">
            <w:pPr>
              <w:spacing w:before="60" w:after="60"/>
              <w:jc w:val="center"/>
              <w:rPr>
                <w:rFonts w:eastAsiaTheme="minorEastAsia"/>
                <w:sz w:val="24"/>
                <w:szCs w:val="24"/>
              </w:rPr>
            </w:pPr>
            <w:r>
              <w:rPr>
                <w:rFonts w:eastAsiaTheme="minorEastAsia"/>
                <w:sz w:val="24"/>
                <w:szCs w:val="24"/>
              </w:rPr>
              <w:t>Total</w:t>
            </w:r>
          </w:p>
        </w:tc>
        <w:tc>
          <w:tcPr>
            <w:tcW w:w="2881" w:type="dxa"/>
            <w:tcBorders>
              <w:top w:val="single" w:sz="4" w:space="0" w:color="auto"/>
            </w:tcBorders>
            <w:vAlign w:val="center"/>
          </w:tcPr>
          <w:p w14:paraId="78E29B1C" w14:textId="77777777" w:rsidR="00AC4C73" w:rsidRPr="00AC4C73" w:rsidRDefault="00AC4C73" w:rsidP="00AC4C73">
            <w:pPr>
              <w:spacing w:before="60" w:after="60"/>
              <w:jc w:val="center"/>
              <w:rPr>
                <w:rFonts w:ascii="Cambria Math" w:eastAsiaTheme="minorEastAsia" w:hAnsi="Cambria Math"/>
                <w:sz w:val="24"/>
                <w:szCs w:val="24"/>
                <w:oMath/>
              </w:rPr>
            </w:pPr>
            <m:oMathPara>
              <m:oMath>
                <m:r>
                  <w:rPr>
                    <w:rFonts w:ascii="Cambria Math" w:eastAsiaTheme="minorEastAsia" w:hAnsi="Cambria Math"/>
                    <w:sz w:val="24"/>
                    <w:szCs w:val="24"/>
                  </w:rPr>
                  <m:t>56</m:t>
                </m:r>
              </m:oMath>
            </m:oMathPara>
          </w:p>
        </w:tc>
        <w:tc>
          <w:tcPr>
            <w:tcW w:w="2882" w:type="dxa"/>
            <w:tcBorders>
              <w:top w:val="single" w:sz="4" w:space="0" w:color="auto"/>
            </w:tcBorders>
            <w:vAlign w:val="center"/>
          </w:tcPr>
          <w:p w14:paraId="286584E6" w14:textId="77777777" w:rsidR="00AC4C73" w:rsidRPr="00AC4C73" w:rsidRDefault="00AC4C73" w:rsidP="00AC4C73">
            <w:pPr>
              <w:spacing w:before="60" w:after="60"/>
              <w:jc w:val="center"/>
              <w:rPr>
                <w:rFonts w:ascii="Cambria Math" w:eastAsiaTheme="minorEastAsia" w:hAnsi="Cambria Math"/>
                <w:sz w:val="24"/>
                <w:szCs w:val="24"/>
                <w:oMath/>
              </w:rPr>
            </w:pPr>
            <m:oMathPara>
              <m:oMath>
                <m:r>
                  <w:rPr>
                    <w:rFonts w:ascii="Cambria Math" w:eastAsiaTheme="minorEastAsia" w:hAnsi="Cambria Math"/>
                    <w:sz w:val="24"/>
                    <w:szCs w:val="24"/>
                  </w:rPr>
                  <m:t xml:space="preserve">-   </m:t>
                </m:r>
              </m:oMath>
            </m:oMathPara>
          </w:p>
        </w:tc>
      </w:tr>
    </w:tbl>
    <w:p w14:paraId="239E31DA" w14:textId="77777777" w:rsidR="00AC4C73" w:rsidRDefault="00AC4C73" w:rsidP="00EA1385">
      <w:pPr>
        <w:spacing w:after="0" w:line="360" w:lineRule="auto"/>
        <w:jc w:val="both"/>
        <w:rPr>
          <w:rFonts w:eastAsiaTheme="minorEastAsia"/>
          <w:sz w:val="24"/>
          <w:szCs w:val="24"/>
        </w:rPr>
      </w:pPr>
    </w:p>
    <w:p w14:paraId="06EB4FCA" w14:textId="77777777" w:rsidR="00D157FE" w:rsidRPr="00AC4C73" w:rsidRDefault="001D4418" w:rsidP="00EA1385">
      <w:pPr>
        <w:spacing w:after="0" w:line="360" w:lineRule="auto"/>
        <w:jc w:val="both"/>
        <w:rPr>
          <w:rFonts w:eastAsiaTheme="minorEastAsia"/>
          <w:sz w:val="24"/>
          <w:szCs w:val="24"/>
        </w:rPr>
      </w:pPr>
      <w:r w:rsidRPr="001D4418">
        <w:rPr>
          <w:rFonts w:eastAsiaTheme="minorEastAsia"/>
          <w:b/>
          <w:sz w:val="24"/>
          <w:szCs w:val="24"/>
        </w:rPr>
        <w:t>1º e 2º passos:</w:t>
      </w:r>
      <w:r>
        <w:rPr>
          <w:rFonts w:eastAsiaTheme="minorEastAsia"/>
          <w:sz w:val="24"/>
          <w:szCs w:val="24"/>
        </w:rPr>
        <w:t xml:space="preserve"> </w:t>
      </w:r>
      <w:r w:rsidR="00D157FE">
        <w:rPr>
          <w:rFonts w:eastAsiaTheme="minorEastAsia"/>
          <w:sz w:val="24"/>
          <w:szCs w:val="24"/>
        </w:rPr>
        <w:t>Observando as frequências acumuladas encontraremos as classes que contém os quartis:</w:t>
      </w:r>
    </w:p>
    <w:p w14:paraId="0C60B8D3" w14:textId="77777777" w:rsidR="004A0560" w:rsidRDefault="009944CB" w:rsidP="00616167">
      <w:pPr>
        <w:pStyle w:val="PargrafodaLista"/>
        <w:numPr>
          <w:ilvl w:val="0"/>
          <w:numId w:val="18"/>
        </w:numPr>
        <w:spacing w:after="0" w:line="360" w:lineRule="auto"/>
        <w:jc w:val="both"/>
        <w:rPr>
          <w:rFonts w:eastAsiaTheme="minorEastAsia"/>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4</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56</m:t>
            </m:r>
          </m:num>
          <m:den>
            <m:r>
              <w:rPr>
                <w:rFonts w:ascii="Cambria Math" w:eastAsiaTheme="minorEastAsia" w:hAnsi="Cambria Math"/>
                <w:sz w:val="24"/>
                <w:szCs w:val="24"/>
              </w:rPr>
              <m:t>4</m:t>
            </m:r>
          </m:den>
        </m:f>
        <m:r>
          <w:rPr>
            <w:rFonts w:ascii="Cambria Math" w:eastAsiaTheme="minorEastAsia" w:hAnsi="Cambria Math"/>
            <w:sz w:val="24"/>
            <w:szCs w:val="24"/>
          </w:rPr>
          <m:t>=14⟹</m:t>
        </m:r>
      </m:oMath>
      <w:r w:rsidR="00D157FE">
        <w:rPr>
          <w:rFonts w:eastAsiaTheme="minorEastAsia"/>
          <w:sz w:val="24"/>
          <w:szCs w:val="24"/>
        </w:rPr>
        <w:t xml:space="preserve"> </w:t>
      </w:r>
      <w:r w:rsidR="00A959DD">
        <w:rPr>
          <w:rFonts w:eastAsiaTheme="minorEastAsia"/>
          <w:sz w:val="24"/>
          <w:szCs w:val="24"/>
        </w:rPr>
        <w:t>a 2ª</w:t>
      </w:r>
      <w:r w:rsidR="00D157FE">
        <w:rPr>
          <w:rFonts w:eastAsiaTheme="minorEastAsia"/>
          <w:sz w:val="24"/>
          <w:szCs w:val="24"/>
        </w:rPr>
        <w:t xml:space="preserve"> classe contém "</w:t>
      </w:r>
      <w:r w:rsidR="00A959DD">
        <w:rPr>
          <w:rFonts w:eastAsiaTheme="minorEastAsia"/>
          <w:sz w:val="24"/>
          <w:szCs w:val="24"/>
        </w:rPr>
        <w:t>o elemento d</w:t>
      </w:r>
      <w:r w:rsidR="00D157FE">
        <w:rPr>
          <w:rFonts w:eastAsiaTheme="minorEastAsia"/>
          <w:sz w:val="24"/>
          <w:szCs w:val="24"/>
        </w:rPr>
        <w:t xml:space="preserve">a posição" </w:t>
      </w:r>
      <m:oMath>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4</m:t>
            </m:r>
          </m:den>
        </m:f>
      </m:oMath>
      <w:r w:rsidR="00D157FE">
        <w:rPr>
          <w:rFonts w:eastAsiaTheme="minorEastAsia"/>
          <w:sz w:val="24"/>
          <w:szCs w:val="24"/>
        </w:rPr>
        <w:t xml:space="preserve"> (Classe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oMath>
      <w:r w:rsidR="00D157FE">
        <w:rPr>
          <w:rFonts w:eastAsiaTheme="minorEastAsia"/>
          <w:sz w:val="24"/>
          <w:szCs w:val="24"/>
        </w:rPr>
        <w:t>)</w:t>
      </w:r>
      <w:r w:rsidR="00405720">
        <w:rPr>
          <w:rFonts w:eastAsiaTheme="minorEastAsia"/>
          <w:sz w:val="24"/>
          <w:szCs w:val="24"/>
        </w:rPr>
        <w:t>;</w:t>
      </w:r>
    </w:p>
    <w:p w14:paraId="759F3238" w14:textId="77777777" w:rsidR="00D157FE" w:rsidRPr="00D157FE" w:rsidRDefault="009944CB" w:rsidP="00616167">
      <w:pPr>
        <w:pStyle w:val="PargrafodaLista"/>
        <w:numPr>
          <w:ilvl w:val="0"/>
          <w:numId w:val="18"/>
        </w:numPr>
        <w:spacing w:after="0" w:line="360" w:lineRule="auto"/>
        <w:jc w:val="both"/>
        <w:rPr>
          <w:rFonts w:eastAsiaTheme="minorEastAsia"/>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56</m:t>
            </m:r>
          </m:num>
          <m:den>
            <m:r>
              <w:rPr>
                <w:rFonts w:ascii="Cambria Math" w:eastAsiaTheme="minorEastAsia" w:hAnsi="Cambria Math"/>
                <w:sz w:val="24"/>
                <w:szCs w:val="24"/>
              </w:rPr>
              <m:t>2</m:t>
            </m:r>
          </m:den>
        </m:f>
        <m:r>
          <w:rPr>
            <w:rFonts w:ascii="Cambria Math" w:eastAsiaTheme="minorEastAsia" w:hAnsi="Cambria Math"/>
            <w:sz w:val="24"/>
            <w:szCs w:val="24"/>
          </w:rPr>
          <m:t>=28⟹</m:t>
        </m:r>
      </m:oMath>
      <w:r w:rsidR="00A959DD">
        <w:rPr>
          <w:rFonts w:eastAsiaTheme="minorEastAsia"/>
          <w:sz w:val="24"/>
          <w:szCs w:val="24"/>
        </w:rPr>
        <w:t xml:space="preserve"> a 3ª</w:t>
      </w:r>
      <w:r w:rsidR="00D157FE">
        <w:rPr>
          <w:rFonts w:eastAsiaTheme="minorEastAsia"/>
          <w:sz w:val="24"/>
          <w:szCs w:val="24"/>
        </w:rPr>
        <w:t xml:space="preserve"> classe contém "</w:t>
      </w:r>
      <w:r w:rsidR="00A959DD">
        <w:rPr>
          <w:rFonts w:eastAsiaTheme="minorEastAsia"/>
          <w:sz w:val="24"/>
          <w:szCs w:val="24"/>
        </w:rPr>
        <w:t>o elemento d</w:t>
      </w:r>
      <w:r w:rsidR="00D157FE">
        <w:rPr>
          <w:rFonts w:eastAsiaTheme="minorEastAsia"/>
          <w:sz w:val="24"/>
          <w:szCs w:val="24"/>
        </w:rPr>
        <w:t xml:space="preserve">a posição" </w:t>
      </w:r>
      <m:oMath>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2</m:t>
            </m:r>
          </m:den>
        </m:f>
      </m:oMath>
      <w:r w:rsidR="00D157FE">
        <w:rPr>
          <w:rFonts w:eastAsiaTheme="minorEastAsia"/>
          <w:sz w:val="24"/>
          <w:szCs w:val="24"/>
        </w:rPr>
        <w:t xml:space="preserve"> (Classe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d</m:t>
            </m:r>
          </m:sub>
        </m:sSub>
      </m:oMath>
      <w:r w:rsidR="00D157FE">
        <w:rPr>
          <w:rFonts w:eastAsiaTheme="minorEastAsia"/>
          <w:sz w:val="24"/>
          <w:szCs w:val="24"/>
        </w:rPr>
        <w:t>)</w:t>
      </w:r>
      <w:r w:rsidR="00405720">
        <w:rPr>
          <w:rFonts w:eastAsiaTheme="minorEastAsia"/>
          <w:sz w:val="24"/>
          <w:szCs w:val="24"/>
        </w:rPr>
        <w:t>;</w:t>
      </w:r>
    </w:p>
    <w:p w14:paraId="775677B1" w14:textId="77777777" w:rsidR="00D157FE" w:rsidRPr="00D157FE" w:rsidRDefault="009944CB" w:rsidP="00616167">
      <w:pPr>
        <w:pStyle w:val="PargrafodaLista"/>
        <w:numPr>
          <w:ilvl w:val="0"/>
          <w:numId w:val="18"/>
        </w:numPr>
        <w:spacing w:after="0" w:line="360" w:lineRule="auto"/>
        <w:jc w:val="both"/>
        <w:rPr>
          <w:rFonts w:eastAsiaTheme="minorEastAsia"/>
          <w:sz w:val="24"/>
          <w:szCs w:val="24"/>
        </w:rPr>
      </w:pPr>
      <m:oMath>
        <m:f>
          <m:fPr>
            <m:ctrlPr>
              <w:rPr>
                <w:rFonts w:ascii="Cambria Math" w:eastAsiaTheme="minorEastAsia" w:hAnsi="Cambria Math"/>
                <w:i/>
                <w:sz w:val="24"/>
                <w:szCs w:val="24"/>
              </w:rPr>
            </m:ctrlPr>
          </m:fPr>
          <m:num>
            <m:r>
              <w:rPr>
                <w:rFonts w:ascii="Cambria Math" w:eastAsiaTheme="minorEastAsia" w:hAnsi="Cambria Math"/>
                <w:sz w:val="24"/>
                <w:szCs w:val="24"/>
              </w:rPr>
              <m:t>3n</m:t>
            </m:r>
          </m:num>
          <m:den>
            <m:r>
              <w:rPr>
                <w:rFonts w:ascii="Cambria Math" w:eastAsiaTheme="minorEastAsia" w:hAnsi="Cambria Math"/>
                <w:sz w:val="24"/>
                <w:szCs w:val="24"/>
              </w:rPr>
              <m:t>4</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3×56</m:t>
            </m:r>
          </m:num>
          <m:den>
            <m:r>
              <w:rPr>
                <w:rFonts w:ascii="Cambria Math" w:eastAsiaTheme="minorEastAsia" w:hAnsi="Cambria Math"/>
                <w:sz w:val="24"/>
                <w:szCs w:val="24"/>
              </w:rPr>
              <m:t>4</m:t>
            </m:r>
          </m:den>
        </m:f>
        <m:r>
          <w:rPr>
            <w:rFonts w:ascii="Cambria Math" w:eastAsiaTheme="minorEastAsia" w:hAnsi="Cambria Math"/>
            <w:sz w:val="24"/>
            <w:szCs w:val="24"/>
          </w:rPr>
          <m:t>=42⟹</m:t>
        </m:r>
      </m:oMath>
      <w:r w:rsidR="00A959DD">
        <w:rPr>
          <w:rFonts w:eastAsiaTheme="minorEastAsia"/>
          <w:sz w:val="24"/>
          <w:szCs w:val="24"/>
        </w:rPr>
        <w:t xml:space="preserve"> a 4ª</w:t>
      </w:r>
      <w:r w:rsidR="00D157FE">
        <w:rPr>
          <w:rFonts w:eastAsiaTheme="minorEastAsia"/>
          <w:sz w:val="24"/>
          <w:szCs w:val="24"/>
        </w:rPr>
        <w:t xml:space="preserve"> classe contém "</w:t>
      </w:r>
      <w:r w:rsidR="00A959DD">
        <w:rPr>
          <w:rFonts w:eastAsiaTheme="minorEastAsia"/>
          <w:sz w:val="24"/>
          <w:szCs w:val="24"/>
        </w:rPr>
        <w:t>o elemento d</w:t>
      </w:r>
      <w:r w:rsidR="00D157FE">
        <w:rPr>
          <w:rFonts w:eastAsiaTheme="minorEastAsia"/>
          <w:sz w:val="24"/>
          <w:szCs w:val="24"/>
        </w:rPr>
        <w:t xml:space="preserve">a posição" </w:t>
      </w:r>
      <m:oMath>
        <m:f>
          <m:fPr>
            <m:ctrlPr>
              <w:rPr>
                <w:rFonts w:ascii="Cambria Math" w:eastAsiaTheme="minorEastAsia" w:hAnsi="Cambria Math"/>
                <w:i/>
                <w:sz w:val="24"/>
                <w:szCs w:val="24"/>
              </w:rPr>
            </m:ctrlPr>
          </m:fPr>
          <m:num>
            <m:r>
              <w:rPr>
                <w:rFonts w:ascii="Cambria Math" w:eastAsiaTheme="minorEastAsia" w:hAnsi="Cambria Math"/>
                <w:sz w:val="24"/>
                <w:szCs w:val="24"/>
              </w:rPr>
              <m:t>3n</m:t>
            </m:r>
          </m:num>
          <m:den>
            <m:r>
              <w:rPr>
                <w:rFonts w:ascii="Cambria Math" w:eastAsiaTheme="minorEastAsia" w:hAnsi="Cambria Math"/>
                <w:sz w:val="24"/>
                <w:szCs w:val="24"/>
              </w:rPr>
              <m:t>4</m:t>
            </m:r>
          </m:den>
        </m:f>
      </m:oMath>
      <w:r w:rsidR="00D157FE">
        <w:rPr>
          <w:rFonts w:eastAsiaTheme="minorEastAsia"/>
          <w:sz w:val="24"/>
          <w:szCs w:val="24"/>
        </w:rPr>
        <w:t xml:space="preserve"> (Classe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3</m:t>
            </m:r>
          </m:sub>
        </m:sSub>
      </m:oMath>
      <w:r w:rsidR="00D157FE">
        <w:rPr>
          <w:rFonts w:eastAsiaTheme="minorEastAsia"/>
          <w:sz w:val="24"/>
          <w:szCs w:val="24"/>
        </w:rPr>
        <w:t>).</w:t>
      </w:r>
    </w:p>
    <w:p w14:paraId="4B3AAA20" w14:textId="77777777" w:rsidR="004A0560" w:rsidRDefault="004A0560" w:rsidP="00EA1385">
      <w:pPr>
        <w:spacing w:after="0" w:line="360" w:lineRule="auto"/>
        <w:jc w:val="both"/>
        <w:rPr>
          <w:rFonts w:eastAsiaTheme="minorEastAsia"/>
          <w:sz w:val="24"/>
          <w:szCs w:val="24"/>
        </w:rPr>
      </w:pPr>
    </w:p>
    <w:p w14:paraId="249D6BF6" w14:textId="77777777" w:rsidR="00D157FE" w:rsidRDefault="001D4418" w:rsidP="00EA1385">
      <w:pPr>
        <w:spacing w:after="0" w:line="360" w:lineRule="auto"/>
        <w:jc w:val="both"/>
        <w:rPr>
          <w:rFonts w:eastAsiaTheme="minorEastAsia"/>
          <w:sz w:val="24"/>
          <w:szCs w:val="24"/>
        </w:rPr>
      </w:pPr>
      <w:r w:rsidRPr="001D4418">
        <w:rPr>
          <w:rFonts w:eastAsiaTheme="minorEastAsia"/>
          <w:b/>
          <w:sz w:val="24"/>
          <w:szCs w:val="24"/>
        </w:rPr>
        <w:t>3º passo:</w:t>
      </w:r>
      <w:r>
        <w:rPr>
          <w:rFonts w:eastAsiaTheme="minorEastAsia"/>
          <w:sz w:val="24"/>
          <w:szCs w:val="24"/>
        </w:rPr>
        <w:t xml:space="preserve"> </w:t>
      </w:r>
      <w:r w:rsidR="00405720">
        <w:rPr>
          <w:rFonts w:eastAsiaTheme="minorEastAsia"/>
          <w:sz w:val="24"/>
          <w:szCs w:val="24"/>
        </w:rPr>
        <w:t>Encontradas as classes, obteremos os itens das fórmulas:</w:t>
      </w:r>
    </w:p>
    <w:p w14:paraId="46438A25" w14:textId="77777777" w:rsidR="00D157FE" w:rsidRDefault="00D157FE" w:rsidP="00616167">
      <w:pPr>
        <w:pStyle w:val="PargrafodaLista"/>
        <w:numPr>
          <w:ilvl w:val="0"/>
          <w:numId w:val="19"/>
        </w:numPr>
        <w:spacing w:after="0" w:line="360" w:lineRule="auto"/>
        <w:jc w:val="both"/>
        <w:rPr>
          <w:rFonts w:eastAsiaTheme="minorEastAsia"/>
          <w:sz w:val="24"/>
          <w:szCs w:val="24"/>
        </w:rPr>
      </w:pPr>
      <w:r w:rsidRPr="00405720">
        <w:rPr>
          <w:rFonts w:eastAsiaTheme="minorEastAsia"/>
          <w:sz w:val="24"/>
          <w:szCs w:val="24"/>
        </w:rPr>
        <w:t xml:space="preserve">Para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oMath>
      <w:r w:rsidRPr="00405720">
        <w:rPr>
          <w:rFonts w:eastAsiaTheme="minorEastAsia"/>
          <w:sz w:val="24"/>
          <w:szCs w:val="24"/>
        </w:rPr>
        <w:t xml:space="preserve"> temos: </w:t>
      </w:r>
      <w:r w:rsidR="00133C97">
        <w:rPr>
          <w:rFonts w:eastAsiaTheme="minorEastAsia"/>
          <w:sz w:val="24"/>
          <w:szCs w:val="24"/>
        </w:rPr>
        <w:t xml:space="preserve">           </w:t>
      </w:r>
      <w:r w:rsidRPr="00405720">
        <w:rPr>
          <w:rFonts w:eastAsiaTheme="minorEastAsia"/>
          <w:sz w:val="24"/>
          <w:szCs w:val="24"/>
        </w:rPr>
        <w:t xml:space="preserve">  </w:t>
      </w:r>
      <m:oMath>
        <m:r>
          <w:rPr>
            <w:rFonts w:ascii="Cambria Math" w:eastAsiaTheme="minorEastAsia" w:hAnsi="Cambria Math"/>
            <w:sz w:val="24"/>
            <w:szCs w:val="24"/>
          </w:rPr>
          <m:t>L</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sub>
        </m:sSub>
        <m:r>
          <w:rPr>
            <w:rFonts w:ascii="Cambria Math" w:eastAsiaTheme="minorEastAsia" w:hAnsi="Cambria Math"/>
            <w:sz w:val="24"/>
            <w:szCs w:val="24"/>
          </w:rPr>
          <m:t>=17</m:t>
        </m:r>
      </m:oMath>
      <w:r w:rsidRPr="00405720">
        <w:rPr>
          <w:rFonts w:eastAsiaTheme="minorEastAsia"/>
          <w:sz w:val="24"/>
          <w:szCs w:val="24"/>
        </w:rPr>
        <w:t xml:space="preserve">,   </w:t>
      </w:r>
      <m:oMath>
        <m:r>
          <w:rPr>
            <w:rFonts w:ascii="Cambria Math" w:eastAsiaTheme="minorEastAsia" w:hAnsi="Cambria Math"/>
            <w:sz w:val="24"/>
            <w:szCs w:val="24"/>
          </w:rPr>
          <m:t>n=56</m:t>
        </m:r>
      </m:oMath>
      <w:r w:rsidRPr="00405720">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ac-1</m:t>
            </m:r>
          </m:sub>
        </m:sSub>
        <m:r>
          <w:rPr>
            <w:rFonts w:ascii="Cambria Math" w:eastAsiaTheme="minorEastAsia" w:hAnsi="Cambria Math"/>
            <w:sz w:val="24"/>
            <w:szCs w:val="24"/>
          </w:rPr>
          <m:t>=6</m:t>
        </m:r>
      </m:oMath>
      <w:r w:rsidRPr="00405720">
        <w:rPr>
          <w:rFonts w:eastAsiaTheme="minorEastAsia"/>
          <w:sz w:val="24"/>
          <w:szCs w:val="24"/>
        </w:rPr>
        <w:t xml:space="preserve">, </w:t>
      </w:r>
      <w:r w:rsidR="00405720">
        <w:rPr>
          <w:rFonts w:eastAsiaTheme="minorEastAsia"/>
          <w:sz w:val="24"/>
          <w:szCs w:val="24"/>
        </w:rPr>
        <w:t xml:space="preserve"> </w:t>
      </w:r>
      <w:r w:rsidRPr="00405720">
        <w:rPr>
          <w:rFonts w:eastAsiaTheme="minorEastAsia"/>
          <w:sz w:val="24"/>
          <w:szCs w:val="24"/>
        </w:rPr>
        <w:t xml:space="preserve"> </w:t>
      </w:r>
      <w:r w:rsidR="00405720">
        <w:rPr>
          <w:rFonts w:eastAsiaTheme="minorEastAsia"/>
          <w:sz w:val="24"/>
          <w:szCs w:val="24"/>
        </w:rPr>
        <w:t xml:space="preserve"> </w:t>
      </w:r>
      <w:r w:rsidRPr="00405720">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sub>
        </m:sSub>
        <m:r>
          <w:rPr>
            <w:rFonts w:ascii="Cambria Math" w:eastAsiaTheme="minorEastAsia" w:hAnsi="Cambria Math"/>
            <w:sz w:val="24"/>
            <w:szCs w:val="24"/>
          </w:rPr>
          <m:t>=15</m:t>
        </m:r>
      </m:oMath>
      <w:r w:rsidRPr="00405720">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sub>
        </m:sSub>
        <m:r>
          <w:rPr>
            <w:rFonts w:ascii="Cambria Math" w:eastAsiaTheme="minorEastAsia" w:hAnsi="Cambria Math"/>
            <w:sz w:val="24"/>
            <w:szCs w:val="24"/>
          </w:rPr>
          <m:t>=10</m:t>
        </m:r>
      </m:oMath>
      <w:r w:rsidR="00405720">
        <w:rPr>
          <w:rFonts w:eastAsiaTheme="minorEastAsia"/>
          <w:sz w:val="24"/>
          <w:szCs w:val="24"/>
        </w:rPr>
        <w:t>;</w:t>
      </w:r>
    </w:p>
    <w:p w14:paraId="281775C0" w14:textId="77777777" w:rsidR="00405720" w:rsidRPr="00405720" w:rsidRDefault="00405720" w:rsidP="00616167">
      <w:pPr>
        <w:pStyle w:val="PargrafodaLista"/>
        <w:numPr>
          <w:ilvl w:val="0"/>
          <w:numId w:val="19"/>
        </w:numPr>
        <w:spacing w:after="0" w:line="360" w:lineRule="auto"/>
        <w:jc w:val="both"/>
        <w:rPr>
          <w:rFonts w:eastAsiaTheme="minorEastAsia"/>
          <w:sz w:val="24"/>
          <w:szCs w:val="24"/>
        </w:rPr>
      </w:pPr>
      <w:r w:rsidRPr="00133C97">
        <w:rPr>
          <w:rFonts w:eastAsiaTheme="minorEastAsia"/>
          <w:color w:val="0000FF"/>
          <w:sz w:val="24"/>
          <w:szCs w:val="24"/>
        </w:rPr>
        <w:t xml:space="preserve">Para </w:t>
      </w:r>
      <m:oMath>
        <m:sSub>
          <m:sSubPr>
            <m:ctrlPr>
              <w:rPr>
                <w:rFonts w:ascii="Cambria Math" w:eastAsiaTheme="minorEastAsia" w:hAnsi="Cambria Math"/>
                <w:i/>
                <w:color w:val="0000FF"/>
                <w:sz w:val="24"/>
                <w:szCs w:val="24"/>
              </w:rPr>
            </m:ctrlPr>
          </m:sSubPr>
          <m:e>
            <m:r>
              <w:rPr>
                <w:rFonts w:ascii="Cambria Math" w:eastAsiaTheme="minorEastAsia" w:hAnsi="Cambria Math"/>
                <w:color w:val="0000FF"/>
                <w:sz w:val="24"/>
                <w:szCs w:val="24"/>
              </w:rPr>
              <m:t>q</m:t>
            </m:r>
          </m:e>
          <m:sub>
            <m:r>
              <w:rPr>
                <w:rFonts w:ascii="Cambria Math" w:eastAsiaTheme="minorEastAsia" w:hAnsi="Cambria Math"/>
                <w:color w:val="0000FF"/>
                <w:sz w:val="24"/>
                <w:szCs w:val="24"/>
              </w:rPr>
              <m:t>2</m:t>
            </m:r>
          </m:sub>
        </m:sSub>
        <m:r>
          <w:rPr>
            <w:rFonts w:ascii="Cambria Math" w:eastAsiaTheme="minorEastAsia" w:hAnsi="Cambria Math"/>
            <w:color w:val="0000FF"/>
            <w:sz w:val="24"/>
            <w:szCs w:val="24"/>
          </w:rPr>
          <m:t>=</m:t>
        </m:r>
        <m:sSub>
          <m:sSubPr>
            <m:ctrlPr>
              <w:rPr>
                <w:rFonts w:ascii="Cambria Math" w:eastAsiaTheme="minorEastAsia" w:hAnsi="Cambria Math"/>
                <w:i/>
                <w:color w:val="0000FF"/>
                <w:sz w:val="24"/>
                <w:szCs w:val="24"/>
              </w:rPr>
            </m:ctrlPr>
          </m:sSubPr>
          <m:e>
            <m:r>
              <w:rPr>
                <w:rFonts w:ascii="Cambria Math" w:eastAsiaTheme="minorEastAsia" w:hAnsi="Cambria Math"/>
                <w:color w:val="0000FF"/>
                <w:sz w:val="24"/>
                <w:szCs w:val="24"/>
              </w:rPr>
              <m:t>m</m:t>
            </m:r>
          </m:e>
          <m:sub>
            <m:r>
              <w:rPr>
                <w:rFonts w:ascii="Cambria Math" w:eastAsiaTheme="minorEastAsia" w:hAnsi="Cambria Math"/>
                <w:color w:val="0000FF"/>
                <w:sz w:val="24"/>
                <w:szCs w:val="24"/>
              </w:rPr>
              <m:t>d</m:t>
            </m:r>
          </m:sub>
        </m:sSub>
      </m:oMath>
      <w:r w:rsidRPr="00133C97">
        <w:rPr>
          <w:rFonts w:eastAsiaTheme="minorEastAsia"/>
          <w:color w:val="0000FF"/>
          <w:sz w:val="24"/>
          <w:szCs w:val="24"/>
        </w:rPr>
        <w:t xml:space="preserve"> temos: </w:t>
      </w:r>
      <m:oMath>
        <m:r>
          <w:rPr>
            <w:rFonts w:ascii="Cambria Math" w:eastAsiaTheme="minorEastAsia" w:hAnsi="Cambria Math"/>
            <w:color w:val="0000FF"/>
            <w:sz w:val="24"/>
            <w:szCs w:val="24"/>
          </w:rPr>
          <m:t>L</m:t>
        </m:r>
        <m:sSub>
          <m:sSubPr>
            <m:ctrlPr>
              <w:rPr>
                <w:rFonts w:ascii="Cambria Math" w:eastAsiaTheme="minorEastAsia" w:hAnsi="Cambria Math"/>
                <w:i/>
                <w:color w:val="0000FF"/>
                <w:sz w:val="24"/>
                <w:szCs w:val="24"/>
              </w:rPr>
            </m:ctrlPr>
          </m:sSubPr>
          <m:e>
            <m:r>
              <w:rPr>
                <w:rFonts w:ascii="Cambria Math" w:eastAsiaTheme="minorEastAsia" w:hAnsi="Cambria Math"/>
                <w:color w:val="0000FF"/>
                <w:sz w:val="24"/>
                <w:szCs w:val="24"/>
              </w:rPr>
              <m:t>I</m:t>
            </m:r>
          </m:e>
          <m:sub>
            <m:sSub>
              <m:sSubPr>
                <m:ctrlPr>
                  <w:rPr>
                    <w:rFonts w:ascii="Cambria Math" w:eastAsiaTheme="minorEastAsia" w:hAnsi="Cambria Math"/>
                    <w:i/>
                    <w:color w:val="0000FF"/>
                    <w:sz w:val="24"/>
                    <w:szCs w:val="24"/>
                  </w:rPr>
                </m:ctrlPr>
              </m:sSubPr>
              <m:e>
                <m:r>
                  <w:rPr>
                    <w:rFonts w:ascii="Cambria Math" w:eastAsiaTheme="minorEastAsia" w:hAnsi="Cambria Math"/>
                    <w:color w:val="0000FF"/>
                    <w:sz w:val="24"/>
                    <w:szCs w:val="24"/>
                  </w:rPr>
                  <m:t>m</m:t>
                </m:r>
              </m:e>
              <m:sub>
                <m:r>
                  <w:rPr>
                    <w:rFonts w:ascii="Cambria Math" w:eastAsiaTheme="minorEastAsia" w:hAnsi="Cambria Math"/>
                    <w:color w:val="0000FF"/>
                    <w:sz w:val="24"/>
                    <w:szCs w:val="24"/>
                  </w:rPr>
                  <m:t>d</m:t>
                </m:r>
              </m:sub>
            </m:sSub>
          </m:sub>
        </m:sSub>
        <m:r>
          <w:rPr>
            <w:rFonts w:ascii="Cambria Math" w:eastAsiaTheme="minorEastAsia" w:hAnsi="Cambria Math"/>
            <w:color w:val="0000FF"/>
            <w:sz w:val="24"/>
            <w:szCs w:val="24"/>
          </w:rPr>
          <m:t>=27</m:t>
        </m:r>
      </m:oMath>
      <w:r w:rsidRPr="00133C97">
        <w:rPr>
          <w:rFonts w:eastAsiaTheme="minorEastAsia"/>
          <w:color w:val="0000FF"/>
          <w:sz w:val="24"/>
          <w:szCs w:val="24"/>
        </w:rPr>
        <w:t xml:space="preserve">,  </w:t>
      </w:r>
      <m:oMath>
        <m:r>
          <w:rPr>
            <w:rFonts w:ascii="Cambria Math" w:eastAsiaTheme="minorEastAsia" w:hAnsi="Cambria Math"/>
            <w:color w:val="0000FF"/>
            <w:sz w:val="24"/>
            <w:szCs w:val="24"/>
          </w:rPr>
          <m:t>n=56</m:t>
        </m:r>
      </m:oMath>
      <w:r w:rsidRPr="00133C97">
        <w:rPr>
          <w:rFonts w:eastAsiaTheme="minorEastAsia"/>
          <w:color w:val="0000FF"/>
          <w:sz w:val="24"/>
          <w:szCs w:val="24"/>
        </w:rPr>
        <w:t xml:space="preserve">,   </w:t>
      </w:r>
      <m:oMath>
        <m:sSub>
          <m:sSubPr>
            <m:ctrlPr>
              <w:rPr>
                <w:rFonts w:ascii="Cambria Math" w:eastAsiaTheme="minorEastAsia" w:hAnsi="Cambria Math"/>
                <w:i/>
                <w:color w:val="0000FF"/>
                <w:sz w:val="24"/>
                <w:szCs w:val="24"/>
              </w:rPr>
            </m:ctrlPr>
          </m:sSubPr>
          <m:e>
            <m:r>
              <w:rPr>
                <w:rFonts w:ascii="Cambria Math" w:eastAsiaTheme="minorEastAsia" w:hAnsi="Cambria Math"/>
                <w:color w:val="0000FF"/>
                <w:sz w:val="24"/>
                <w:szCs w:val="24"/>
              </w:rPr>
              <m:t>F</m:t>
            </m:r>
          </m:e>
          <m:sub>
            <m:r>
              <w:rPr>
                <w:rFonts w:ascii="Cambria Math" w:eastAsiaTheme="minorEastAsia" w:hAnsi="Cambria Math"/>
                <w:color w:val="0000FF"/>
                <w:sz w:val="24"/>
                <w:szCs w:val="24"/>
              </w:rPr>
              <m:t>ac-1</m:t>
            </m:r>
          </m:sub>
        </m:sSub>
        <m:r>
          <w:rPr>
            <w:rFonts w:ascii="Cambria Math" w:eastAsiaTheme="minorEastAsia" w:hAnsi="Cambria Math"/>
            <w:color w:val="0000FF"/>
            <w:sz w:val="24"/>
            <w:szCs w:val="24"/>
          </w:rPr>
          <m:t>=21</m:t>
        </m:r>
      </m:oMath>
      <w:r w:rsidRPr="00133C97">
        <w:rPr>
          <w:rFonts w:eastAsiaTheme="minorEastAsia"/>
          <w:color w:val="0000FF"/>
          <w:sz w:val="24"/>
          <w:szCs w:val="24"/>
        </w:rPr>
        <w:t xml:space="preserve">,  </w:t>
      </w:r>
      <m:oMath>
        <m:sSub>
          <m:sSubPr>
            <m:ctrlPr>
              <w:rPr>
                <w:rFonts w:ascii="Cambria Math" w:eastAsiaTheme="minorEastAsia" w:hAnsi="Cambria Math"/>
                <w:i/>
                <w:color w:val="0000FF"/>
                <w:sz w:val="24"/>
                <w:szCs w:val="24"/>
              </w:rPr>
            </m:ctrlPr>
          </m:sSubPr>
          <m:e>
            <m:r>
              <w:rPr>
                <w:rFonts w:ascii="Cambria Math" w:eastAsiaTheme="minorEastAsia" w:hAnsi="Cambria Math"/>
                <w:color w:val="0000FF"/>
                <w:sz w:val="24"/>
                <w:szCs w:val="24"/>
              </w:rPr>
              <m:t>F</m:t>
            </m:r>
          </m:e>
          <m:sub>
            <m:sSub>
              <m:sSubPr>
                <m:ctrlPr>
                  <w:rPr>
                    <w:rFonts w:ascii="Cambria Math" w:eastAsiaTheme="minorEastAsia" w:hAnsi="Cambria Math"/>
                    <w:i/>
                    <w:color w:val="0000FF"/>
                    <w:sz w:val="24"/>
                    <w:szCs w:val="24"/>
                  </w:rPr>
                </m:ctrlPr>
              </m:sSubPr>
              <m:e>
                <m:r>
                  <w:rPr>
                    <w:rFonts w:ascii="Cambria Math" w:eastAsiaTheme="minorEastAsia" w:hAnsi="Cambria Math"/>
                    <w:color w:val="0000FF"/>
                    <w:sz w:val="24"/>
                    <w:szCs w:val="24"/>
                  </w:rPr>
                  <m:t>m</m:t>
                </m:r>
              </m:e>
              <m:sub>
                <m:r>
                  <w:rPr>
                    <w:rFonts w:ascii="Cambria Math" w:eastAsiaTheme="minorEastAsia" w:hAnsi="Cambria Math"/>
                    <w:color w:val="0000FF"/>
                    <w:sz w:val="24"/>
                    <w:szCs w:val="24"/>
                  </w:rPr>
                  <m:t>d</m:t>
                </m:r>
              </m:sub>
            </m:sSub>
          </m:sub>
        </m:sSub>
        <m:r>
          <w:rPr>
            <w:rFonts w:ascii="Cambria Math" w:eastAsiaTheme="minorEastAsia" w:hAnsi="Cambria Math"/>
            <w:color w:val="0000FF"/>
            <w:sz w:val="24"/>
            <w:szCs w:val="24"/>
          </w:rPr>
          <m:t>=20</m:t>
        </m:r>
      </m:oMath>
      <w:r w:rsidRPr="00133C97">
        <w:rPr>
          <w:rFonts w:eastAsiaTheme="minorEastAsia"/>
          <w:color w:val="0000FF"/>
          <w:sz w:val="24"/>
          <w:szCs w:val="24"/>
        </w:rPr>
        <w:t xml:space="preserve">,  </w:t>
      </w:r>
      <m:oMath>
        <m:sSub>
          <m:sSubPr>
            <m:ctrlPr>
              <w:rPr>
                <w:rFonts w:ascii="Cambria Math" w:eastAsiaTheme="minorEastAsia" w:hAnsi="Cambria Math"/>
                <w:i/>
                <w:color w:val="0000FF"/>
                <w:sz w:val="24"/>
                <w:szCs w:val="24"/>
              </w:rPr>
            </m:ctrlPr>
          </m:sSubPr>
          <m:e>
            <m:r>
              <w:rPr>
                <w:rFonts w:ascii="Cambria Math" w:eastAsiaTheme="minorEastAsia" w:hAnsi="Cambria Math"/>
                <w:color w:val="0000FF"/>
                <w:sz w:val="24"/>
                <w:szCs w:val="24"/>
              </w:rPr>
              <m:t>c</m:t>
            </m:r>
          </m:e>
          <m:sub>
            <m:sSub>
              <m:sSubPr>
                <m:ctrlPr>
                  <w:rPr>
                    <w:rFonts w:ascii="Cambria Math" w:eastAsiaTheme="minorEastAsia" w:hAnsi="Cambria Math"/>
                    <w:i/>
                    <w:color w:val="0000FF"/>
                    <w:sz w:val="24"/>
                    <w:szCs w:val="24"/>
                  </w:rPr>
                </m:ctrlPr>
              </m:sSubPr>
              <m:e>
                <m:r>
                  <w:rPr>
                    <w:rFonts w:ascii="Cambria Math" w:eastAsiaTheme="minorEastAsia" w:hAnsi="Cambria Math"/>
                    <w:color w:val="0000FF"/>
                    <w:sz w:val="24"/>
                    <w:szCs w:val="24"/>
                  </w:rPr>
                  <m:t>m</m:t>
                </m:r>
              </m:e>
              <m:sub>
                <m:r>
                  <w:rPr>
                    <w:rFonts w:ascii="Cambria Math" w:eastAsiaTheme="minorEastAsia" w:hAnsi="Cambria Math"/>
                    <w:color w:val="0000FF"/>
                    <w:sz w:val="24"/>
                    <w:szCs w:val="24"/>
                  </w:rPr>
                  <m:t>d</m:t>
                </m:r>
              </m:sub>
            </m:sSub>
          </m:sub>
        </m:sSub>
        <m:r>
          <w:rPr>
            <w:rFonts w:ascii="Cambria Math" w:eastAsiaTheme="minorEastAsia" w:hAnsi="Cambria Math"/>
            <w:color w:val="0000FF"/>
            <w:sz w:val="24"/>
            <w:szCs w:val="24"/>
          </w:rPr>
          <m:t>=10</m:t>
        </m:r>
      </m:oMath>
      <w:r>
        <w:rPr>
          <w:rFonts w:eastAsiaTheme="minorEastAsia"/>
          <w:sz w:val="24"/>
          <w:szCs w:val="24"/>
        </w:rPr>
        <w:t>;</w:t>
      </w:r>
    </w:p>
    <w:p w14:paraId="270D0518" w14:textId="77777777" w:rsidR="00405720" w:rsidRPr="00405720" w:rsidRDefault="00405720" w:rsidP="00616167">
      <w:pPr>
        <w:pStyle w:val="PargrafodaLista"/>
        <w:numPr>
          <w:ilvl w:val="0"/>
          <w:numId w:val="19"/>
        </w:numPr>
        <w:spacing w:after="0" w:line="360" w:lineRule="auto"/>
        <w:jc w:val="both"/>
        <w:rPr>
          <w:rFonts w:eastAsiaTheme="minorEastAsia"/>
          <w:sz w:val="24"/>
          <w:szCs w:val="24"/>
        </w:rPr>
      </w:pPr>
      <w:r w:rsidRPr="00405720">
        <w:rPr>
          <w:rFonts w:eastAsiaTheme="minorEastAsia"/>
          <w:sz w:val="24"/>
          <w:szCs w:val="24"/>
        </w:rPr>
        <w:t xml:space="preserve">Para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3</m:t>
            </m:r>
          </m:sub>
        </m:sSub>
      </m:oMath>
      <w:r w:rsidRPr="00405720">
        <w:rPr>
          <w:rFonts w:eastAsiaTheme="minorEastAsia"/>
          <w:sz w:val="24"/>
          <w:szCs w:val="24"/>
        </w:rPr>
        <w:t xml:space="preserve"> temos:</w:t>
      </w:r>
      <w:r w:rsidR="00133C97">
        <w:rPr>
          <w:rFonts w:eastAsiaTheme="minorEastAsia"/>
          <w:sz w:val="24"/>
          <w:szCs w:val="24"/>
        </w:rPr>
        <w:t xml:space="preserve">           </w:t>
      </w:r>
      <w:r w:rsidRPr="00405720">
        <w:rPr>
          <w:rFonts w:eastAsiaTheme="minorEastAsia"/>
          <w:sz w:val="24"/>
          <w:szCs w:val="24"/>
        </w:rPr>
        <w:t xml:space="preserve">   </w:t>
      </w:r>
      <m:oMath>
        <m:r>
          <w:rPr>
            <w:rFonts w:ascii="Cambria Math" w:eastAsiaTheme="minorEastAsia" w:hAnsi="Cambria Math"/>
            <w:sz w:val="24"/>
            <w:szCs w:val="24"/>
          </w:rPr>
          <m:t>L</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3</m:t>
                </m:r>
              </m:sub>
            </m:sSub>
          </m:sub>
        </m:sSub>
        <m:r>
          <w:rPr>
            <w:rFonts w:ascii="Cambria Math" w:eastAsiaTheme="minorEastAsia" w:hAnsi="Cambria Math"/>
            <w:sz w:val="24"/>
            <w:szCs w:val="24"/>
          </w:rPr>
          <m:t>=37</m:t>
        </m:r>
      </m:oMath>
      <w:r w:rsidRPr="00405720">
        <w:rPr>
          <w:rFonts w:eastAsiaTheme="minorEastAsia"/>
          <w:sz w:val="24"/>
          <w:szCs w:val="24"/>
        </w:rPr>
        <w:t xml:space="preserve">,   </w:t>
      </w:r>
      <m:oMath>
        <m:r>
          <w:rPr>
            <w:rFonts w:ascii="Cambria Math" w:eastAsiaTheme="minorEastAsia" w:hAnsi="Cambria Math"/>
            <w:sz w:val="24"/>
            <w:szCs w:val="24"/>
          </w:rPr>
          <m:t>n=56</m:t>
        </m:r>
      </m:oMath>
      <w:r w:rsidRPr="00405720">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ac-1</m:t>
            </m:r>
          </m:sub>
        </m:sSub>
        <m:r>
          <w:rPr>
            <w:rFonts w:ascii="Cambria Math" w:eastAsiaTheme="minorEastAsia" w:hAnsi="Cambria Math"/>
            <w:sz w:val="24"/>
            <w:szCs w:val="24"/>
          </w:rPr>
          <m:t>=41</m:t>
        </m:r>
      </m:oMath>
      <w:r w:rsidRPr="00405720">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3</m:t>
                </m:r>
              </m:sub>
            </m:sSub>
          </m:sub>
        </m:sSub>
        <m:r>
          <w:rPr>
            <w:rFonts w:ascii="Cambria Math" w:eastAsiaTheme="minorEastAsia" w:hAnsi="Cambria Math"/>
            <w:sz w:val="24"/>
            <w:szCs w:val="24"/>
          </w:rPr>
          <m:t>=10</m:t>
        </m:r>
      </m:oMath>
      <w:r w:rsidRPr="00405720">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3</m:t>
                </m:r>
              </m:sub>
            </m:sSub>
          </m:sub>
        </m:sSub>
        <m:r>
          <w:rPr>
            <w:rFonts w:ascii="Cambria Math" w:eastAsiaTheme="minorEastAsia" w:hAnsi="Cambria Math"/>
            <w:sz w:val="24"/>
            <w:szCs w:val="24"/>
          </w:rPr>
          <m:t>=10</m:t>
        </m:r>
      </m:oMath>
      <w:r w:rsidR="00A959DD">
        <w:rPr>
          <w:rFonts w:eastAsiaTheme="minorEastAsia"/>
          <w:sz w:val="24"/>
          <w:szCs w:val="24"/>
        </w:rPr>
        <w:t>;</w:t>
      </w:r>
    </w:p>
    <w:p w14:paraId="398921FE" w14:textId="77777777" w:rsidR="0049436A" w:rsidRDefault="00A959DD" w:rsidP="00A539E3">
      <w:pPr>
        <w:spacing w:before="240" w:after="0" w:line="360" w:lineRule="auto"/>
        <w:jc w:val="both"/>
        <w:rPr>
          <w:rFonts w:eastAsiaTheme="minorEastAsia"/>
          <w:sz w:val="24"/>
          <w:szCs w:val="24"/>
        </w:rPr>
      </w:pPr>
      <w:r>
        <w:rPr>
          <w:rFonts w:eastAsiaTheme="minorEastAsia"/>
          <w:sz w:val="24"/>
          <w:szCs w:val="24"/>
        </w:rPr>
        <w:lastRenderedPageBreak/>
        <w:t xml:space="preserve">e, substituindo nas fórmulas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d</m:t>
            </m:r>
          </m:sub>
        </m:sSub>
        <m:r>
          <w:rPr>
            <w:rFonts w:ascii="Cambria Math" w:eastAsiaTheme="minorEastAsia" w:hAnsi="Cambria Math"/>
            <w:sz w:val="24"/>
            <w:szCs w:val="24"/>
          </w:rPr>
          <m:t>)</m:t>
        </m:r>
      </m:oMath>
      <w:r>
        <w:rPr>
          <w:rFonts w:eastAsiaTheme="minorEastAsia"/>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3</m:t>
            </m:r>
          </m:sub>
        </m:sSub>
      </m:oMath>
      <w:r>
        <w:rPr>
          <w:rFonts w:eastAsiaTheme="minorEastAsia"/>
          <w:sz w:val="24"/>
          <w:szCs w:val="24"/>
        </w:rPr>
        <w:t>, temos:</w:t>
      </w:r>
    </w:p>
    <w:p w14:paraId="5CE9D08F" w14:textId="77777777" w:rsidR="00A959DD" w:rsidRDefault="00A959DD" w:rsidP="00EA1385">
      <w:pPr>
        <w:spacing w:after="0" w:line="360" w:lineRule="auto"/>
        <w:jc w:val="both"/>
        <w:rPr>
          <w:rFonts w:eastAsiaTheme="minorEastAsia"/>
          <w:sz w:val="24"/>
          <w:szCs w:val="24"/>
        </w:rPr>
      </w:pPr>
    </w:p>
    <w:p w14:paraId="10F2DC23" w14:textId="77777777" w:rsidR="00405720" w:rsidRDefault="009944CB" w:rsidP="00405720">
      <w:pPr>
        <w:spacing w:after="120" w:line="360" w:lineRule="auto"/>
        <w:jc w:val="both"/>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r>
            <m:rPr>
              <m:aln/>
            </m:rPr>
            <w:rPr>
              <w:rFonts w:ascii="Cambria Math" w:eastAsiaTheme="minorEastAsia"/>
              <w:sz w:val="24"/>
              <w:szCs w:val="24"/>
            </w:rPr>
            <m:t>=</m:t>
          </m:r>
          <m:r>
            <w:rPr>
              <w:rFonts w:ascii="Cambria Math" w:eastAsiaTheme="minorEastAsia" w:hAnsi="Cambria Math"/>
              <w:sz w:val="24"/>
              <w:szCs w:val="24"/>
            </w:rPr>
            <m:t>L</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sub>
          </m:sSub>
          <m:r>
            <w:rPr>
              <w:rFonts w:ascii="Cambria Math" w:eastAsiaTheme="minorEastAsia"/>
              <w:sz w:val="24"/>
              <w:szCs w:val="24"/>
            </w:rPr>
            <m:t>+</m:t>
          </m:r>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sz w:val="24"/>
                      <w:szCs w:val="24"/>
                    </w:rPr>
                    <m:t>4</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ac-1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sub>
              </m:sSub>
            </m:den>
          </m:f>
          <m:r>
            <w:rPr>
              <w:rFonts w:ascii="Cambria Math" w:eastAsiaTheme="minorEastAsia"/>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sub>
          </m:sSub>
          <m:r>
            <m:rPr>
              <m:sty m:val="p"/>
            </m:rPr>
            <w:rPr>
              <w:rFonts w:eastAsiaTheme="minorEastAsia"/>
              <w:sz w:val="24"/>
              <w:szCs w:val="24"/>
            </w:rPr>
            <w:br/>
          </m:r>
        </m:oMath>
        <m:oMath>
          <m:r>
            <m:rPr>
              <m:aln/>
            </m:rPr>
            <w:rPr>
              <w:rFonts w:ascii="Cambria Math" w:eastAsiaTheme="minorEastAsia" w:hAnsi="Cambria Math"/>
              <w:sz w:val="24"/>
              <w:szCs w:val="24"/>
            </w:rPr>
            <m:t>=17+</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56</m:t>
                      </m:r>
                    </m:num>
                    <m:den>
                      <m:r>
                        <w:rPr>
                          <w:rFonts w:ascii="Cambria Math" w:eastAsiaTheme="minorEastAsia" w:hAnsi="Cambria Math"/>
                          <w:sz w:val="24"/>
                          <w:szCs w:val="24"/>
                        </w:rPr>
                        <m:t>4</m:t>
                      </m:r>
                    </m:den>
                  </m:f>
                  <m:r>
                    <w:rPr>
                      <w:rFonts w:ascii="Cambria Math" w:eastAsiaTheme="minorEastAsia" w:hAnsi="Cambria Math"/>
                      <w:sz w:val="24"/>
                      <w:szCs w:val="24"/>
                    </w:rPr>
                    <m:t>-6</m:t>
                  </m:r>
                </m:e>
              </m:d>
            </m:num>
            <m:den>
              <m:r>
                <w:rPr>
                  <w:rFonts w:ascii="Cambria Math" w:eastAsiaTheme="minorEastAsia" w:hAnsi="Cambria Math"/>
                  <w:sz w:val="24"/>
                  <w:szCs w:val="24"/>
                </w:rPr>
                <m:t>15</m:t>
              </m:r>
            </m:den>
          </m:f>
          <m:r>
            <w:rPr>
              <w:rFonts w:ascii="Cambria Math" w:eastAsiaTheme="minorEastAsia" w:hAnsi="Cambria Math"/>
              <w:sz w:val="24"/>
              <w:szCs w:val="24"/>
            </w:rPr>
            <m:t>×10=22,33.</m:t>
          </m:r>
          <m:r>
            <m:rPr>
              <m:sty m:val="p"/>
            </m:rPr>
            <w:rPr>
              <w:rFonts w:ascii="Cambria Math" w:eastAsiaTheme="minorEastAsia" w:hAnsi="Cambria Math"/>
              <w:sz w:val="24"/>
              <w:szCs w:val="24"/>
            </w:rPr>
            <w:br/>
          </m:r>
        </m:oMath>
        <m:oMath>
          <m:r>
            <w:rPr>
              <w:rFonts w:ascii="Cambria Math" w:eastAsiaTheme="minorEastAsia" w:hAnsi="Cambria Math"/>
              <w:sz w:val="24"/>
              <w:szCs w:val="24"/>
            </w:rPr>
            <m:t xml:space="preserve"> </m:t>
          </m:r>
          <m:r>
            <m:rPr>
              <m:sty m:val="p"/>
            </m:rPr>
            <w:rPr>
              <w:rFonts w:eastAsiaTheme="minorEastAsia"/>
              <w:sz w:val="24"/>
              <w:szCs w:val="24"/>
            </w:rPr>
            <w:br/>
          </m:r>
        </m:oMath>
        <m:oMath>
          <m:sSub>
            <m:sSubPr>
              <m:ctrlPr>
                <w:rPr>
                  <w:rFonts w:ascii="Cambria Math" w:eastAsiaTheme="minorEastAsia" w:hAnsi="Cambria Math"/>
                  <w:i/>
                  <w:color w:val="0000FF"/>
                  <w:sz w:val="24"/>
                  <w:szCs w:val="24"/>
                </w:rPr>
              </m:ctrlPr>
            </m:sSubPr>
            <m:e>
              <m:r>
                <w:rPr>
                  <w:rFonts w:ascii="Cambria Math" w:eastAsiaTheme="minorEastAsia"/>
                  <w:color w:val="0000FF"/>
                  <w:sz w:val="24"/>
                  <w:szCs w:val="24"/>
                </w:rPr>
                <m:t>q</m:t>
              </m:r>
            </m:e>
            <m:sub>
              <m:r>
                <w:rPr>
                  <w:rFonts w:ascii="Cambria Math" w:eastAsiaTheme="minorEastAsia"/>
                  <w:color w:val="0000FF"/>
                  <w:sz w:val="24"/>
                  <w:szCs w:val="24"/>
                </w:rPr>
                <m:t>2</m:t>
              </m:r>
            </m:sub>
          </m:sSub>
          <m:r>
            <m:rPr>
              <m:aln/>
            </m:rPr>
            <w:rPr>
              <w:rFonts w:ascii="Cambria Math" w:eastAsiaTheme="minorEastAsia"/>
              <w:color w:val="0000FF"/>
              <w:sz w:val="24"/>
              <w:szCs w:val="24"/>
            </w:rPr>
            <m:t>=</m:t>
          </m:r>
          <m:sSub>
            <m:sSubPr>
              <m:ctrlPr>
                <w:rPr>
                  <w:rFonts w:ascii="Cambria Math" w:eastAsiaTheme="minorEastAsia" w:hAnsi="Cambria Math"/>
                  <w:i/>
                  <w:color w:val="0000FF"/>
                  <w:sz w:val="24"/>
                  <w:szCs w:val="24"/>
                </w:rPr>
              </m:ctrlPr>
            </m:sSubPr>
            <m:e>
              <m:r>
                <w:rPr>
                  <w:rFonts w:ascii="Cambria Math" w:eastAsiaTheme="minorEastAsia"/>
                  <w:color w:val="0000FF"/>
                  <w:sz w:val="24"/>
                  <w:szCs w:val="24"/>
                </w:rPr>
                <m:t>m</m:t>
              </m:r>
            </m:e>
            <m:sub>
              <m:r>
                <w:rPr>
                  <w:rFonts w:ascii="Cambria Math" w:eastAsiaTheme="minorEastAsia"/>
                  <w:color w:val="0000FF"/>
                  <w:sz w:val="24"/>
                  <w:szCs w:val="24"/>
                </w:rPr>
                <m:t>d</m:t>
              </m:r>
            </m:sub>
          </m:sSub>
          <m:r>
            <w:rPr>
              <w:rFonts w:ascii="Cambria Math" w:eastAsiaTheme="minorEastAsia"/>
              <w:color w:val="0000FF"/>
              <w:sz w:val="24"/>
              <w:szCs w:val="24"/>
            </w:rPr>
            <m:t>=</m:t>
          </m:r>
          <m:r>
            <w:rPr>
              <w:rFonts w:ascii="Cambria Math" w:eastAsiaTheme="minorEastAsia" w:hAnsi="Cambria Math"/>
              <w:color w:val="0000FF"/>
              <w:sz w:val="24"/>
              <w:szCs w:val="24"/>
            </w:rPr>
            <m:t>L</m:t>
          </m:r>
          <m:sSub>
            <m:sSubPr>
              <m:ctrlPr>
                <w:rPr>
                  <w:rFonts w:ascii="Cambria Math" w:eastAsiaTheme="minorEastAsia" w:hAnsi="Cambria Math"/>
                  <w:i/>
                  <w:color w:val="0000FF"/>
                  <w:sz w:val="24"/>
                  <w:szCs w:val="24"/>
                </w:rPr>
              </m:ctrlPr>
            </m:sSubPr>
            <m:e>
              <m:r>
                <w:rPr>
                  <w:rFonts w:ascii="Cambria Math" w:eastAsiaTheme="minorEastAsia" w:hAnsi="Cambria Math"/>
                  <w:color w:val="0000FF"/>
                  <w:sz w:val="24"/>
                  <w:szCs w:val="24"/>
                </w:rPr>
                <m:t>I</m:t>
              </m:r>
            </m:e>
            <m:sub>
              <m:sSub>
                <m:sSubPr>
                  <m:ctrlPr>
                    <w:rPr>
                      <w:rFonts w:ascii="Cambria Math" w:eastAsiaTheme="minorEastAsia" w:hAnsi="Cambria Math"/>
                      <w:i/>
                      <w:color w:val="0000FF"/>
                      <w:sz w:val="24"/>
                      <w:szCs w:val="24"/>
                    </w:rPr>
                  </m:ctrlPr>
                </m:sSubPr>
                <m:e>
                  <m:r>
                    <w:rPr>
                      <w:rFonts w:ascii="Cambria Math" w:eastAsiaTheme="minorEastAsia" w:hAnsi="Cambria Math"/>
                      <w:color w:val="0000FF"/>
                      <w:sz w:val="24"/>
                      <w:szCs w:val="24"/>
                    </w:rPr>
                    <m:t>m</m:t>
                  </m:r>
                </m:e>
                <m:sub>
                  <m:r>
                    <w:rPr>
                      <w:rFonts w:ascii="Cambria Math" w:eastAsiaTheme="minorEastAsia" w:hAnsi="Cambria Math"/>
                      <w:color w:val="0000FF"/>
                      <w:sz w:val="24"/>
                      <w:szCs w:val="24"/>
                    </w:rPr>
                    <m:t>d</m:t>
                  </m:r>
                </m:sub>
              </m:sSub>
            </m:sub>
          </m:sSub>
          <m:r>
            <w:rPr>
              <w:rFonts w:ascii="Cambria Math" w:eastAsiaTheme="minorEastAsia"/>
              <w:color w:val="0000FF"/>
              <w:sz w:val="24"/>
              <w:szCs w:val="24"/>
            </w:rPr>
            <m:t>+</m:t>
          </m:r>
          <m:f>
            <m:fPr>
              <m:ctrlPr>
                <w:rPr>
                  <w:rFonts w:ascii="Cambria Math" w:eastAsiaTheme="minorEastAsia" w:hAnsi="Cambria Math"/>
                  <w:i/>
                  <w:color w:val="0000FF"/>
                  <w:sz w:val="24"/>
                  <w:szCs w:val="24"/>
                </w:rPr>
              </m:ctrlPr>
            </m:fPr>
            <m:num>
              <m:f>
                <m:fPr>
                  <m:ctrlPr>
                    <w:rPr>
                      <w:rFonts w:ascii="Cambria Math" w:eastAsiaTheme="minorEastAsia" w:hAnsi="Cambria Math"/>
                      <w:i/>
                      <w:color w:val="0000FF"/>
                      <w:sz w:val="24"/>
                      <w:szCs w:val="24"/>
                    </w:rPr>
                  </m:ctrlPr>
                </m:fPr>
                <m:num>
                  <m:r>
                    <w:rPr>
                      <w:rFonts w:ascii="Cambria Math" w:eastAsiaTheme="minorEastAsia" w:hAnsi="Cambria Math"/>
                      <w:color w:val="0000FF"/>
                      <w:sz w:val="24"/>
                      <w:szCs w:val="24"/>
                    </w:rPr>
                    <m:t>n</m:t>
                  </m:r>
                </m:num>
                <m:den>
                  <m:r>
                    <w:rPr>
                      <w:rFonts w:ascii="Cambria Math" w:eastAsiaTheme="minorEastAsia"/>
                      <w:color w:val="0000FF"/>
                      <w:sz w:val="24"/>
                      <w:szCs w:val="24"/>
                    </w:rPr>
                    <m:t>2</m:t>
                  </m:r>
                </m:den>
              </m:f>
              <m:r>
                <w:rPr>
                  <w:rFonts w:ascii="Cambria Math" w:eastAsiaTheme="minorEastAsia" w:hAnsi="Cambria Math"/>
                  <w:color w:val="0000FF"/>
                  <w:sz w:val="24"/>
                  <w:szCs w:val="24"/>
                </w:rPr>
                <m:t>-</m:t>
              </m:r>
              <m:sSub>
                <m:sSubPr>
                  <m:ctrlPr>
                    <w:rPr>
                      <w:rFonts w:ascii="Cambria Math" w:eastAsiaTheme="minorEastAsia" w:hAnsi="Cambria Math"/>
                      <w:i/>
                      <w:color w:val="0000FF"/>
                      <w:sz w:val="24"/>
                      <w:szCs w:val="24"/>
                    </w:rPr>
                  </m:ctrlPr>
                </m:sSubPr>
                <m:e>
                  <m:r>
                    <w:rPr>
                      <w:rFonts w:ascii="Cambria Math" w:eastAsiaTheme="minorEastAsia" w:hAnsi="Cambria Math"/>
                      <w:color w:val="0000FF"/>
                      <w:sz w:val="24"/>
                      <w:szCs w:val="24"/>
                    </w:rPr>
                    <m:t>F</m:t>
                  </m:r>
                </m:e>
                <m:sub>
                  <m:r>
                    <w:rPr>
                      <w:rFonts w:ascii="Cambria Math" w:eastAsiaTheme="minorEastAsia" w:hAnsi="Cambria Math"/>
                      <w:color w:val="0000FF"/>
                      <w:sz w:val="24"/>
                      <w:szCs w:val="24"/>
                    </w:rPr>
                    <m:t>ac-1</m:t>
                  </m:r>
                </m:sub>
              </m:sSub>
            </m:num>
            <m:den>
              <m:sSub>
                <m:sSubPr>
                  <m:ctrlPr>
                    <w:rPr>
                      <w:rFonts w:ascii="Cambria Math" w:eastAsiaTheme="minorEastAsia" w:hAnsi="Cambria Math"/>
                      <w:i/>
                      <w:color w:val="0000FF"/>
                      <w:sz w:val="24"/>
                      <w:szCs w:val="24"/>
                    </w:rPr>
                  </m:ctrlPr>
                </m:sSubPr>
                <m:e>
                  <m:r>
                    <w:rPr>
                      <w:rFonts w:ascii="Cambria Math" w:eastAsiaTheme="minorEastAsia" w:hAnsi="Cambria Math"/>
                      <w:color w:val="0000FF"/>
                      <w:sz w:val="24"/>
                      <w:szCs w:val="24"/>
                    </w:rPr>
                    <m:t>F</m:t>
                  </m:r>
                </m:e>
                <m:sub>
                  <m:sSub>
                    <m:sSubPr>
                      <m:ctrlPr>
                        <w:rPr>
                          <w:rFonts w:ascii="Cambria Math" w:eastAsiaTheme="minorEastAsia" w:hAnsi="Cambria Math"/>
                          <w:i/>
                          <w:color w:val="0000FF"/>
                          <w:sz w:val="24"/>
                          <w:szCs w:val="24"/>
                        </w:rPr>
                      </m:ctrlPr>
                    </m:sSubPr>
                    <m:e>
                      <m:r>
                        <w:rPr>
                          <w:rFonts w:ascii="Cambria Math" w:eastAsiaTheme="minorEastAsia" w:hAnsi="Cambria Math"/>
                          <w:color w:val="0000FF"/>
                          <w:sz w:val="24"/>
                          <w:szCs w:val="24"/>
                        </w:rPr>
                        <m:t>m</m:t>
                      </m:r>
                    </m:e>
                    <m:sub>
                      <m:r>
                        <w:rPr>
                          <w:rFonts w:ascii="Cambria Math" w:eastAsiaTheme="minorEastAsia" w:hAnsi="Cambria Math"/>
                          <w:color w:val="0000FF"/>
                          <w:sz w:val="24"/>
                          <w:szCs w:val="24"/>
                        </w:rPr>
                        <m:t>d</m:t>
                      </m:r>
                    </m:sub>
                  </m:sSub>
                </m:sub>
              </m:sSub>
            </m:den>
          </m:f>
          <m:r>
            <w:rPr>
              <w:rFonts w:ascii="Cambria Math" w:eastAsiaTheme="minorEastAsia"/>
              <w:color w:val="0000FF"/>
              <w:sz w:val="24"/>
              <w:szCs w:val="24"/>
            </w:rPr>
            <m:t xml:space="preserve"> </m:t>
          </m:r>
          <m:sSub>
            <m:sSubPr>
              <m:ctrlPr>
                <w:rPr>
                  <w:rFonts w:ascii="Cambria Math" w:eastAsiaTheme="minorEastAsia" w:hAnsi="Cambria Math"/>
                  <w:i/>
                  <w:color w:val="0000FF"/>
                  <w:sz w:val="24"/>
                  <w:szCs w:val="24"/>
                </w:rPr>
              </m:ctrlPr>
            </m:sSubPr>
            <m:e>
              <m:r>
                <w:rPr>
                  <w:rFonts w:ascii="Cambria Math" w:eastAsiaTheme="minorEastAsia" w:hAnsi="Cambria Math"/>
                  <w:color w:val="0000FF"/>
                  <w:sz w:val="24"/>
                  <w:szCs w:val="24"/>
                </w:rPr>
                <m:t>c</m:t>
              </m:r>
            </m:e>
            <m:sub>
              <m:sSub>
                <m:sSubPr>
                  <m:ctrlPr>
                    <w:rPr>
                      <w:rFonts w:ascii="Cambria Math" w:eastAsiaTheme="minorEastAsia" w:hAnsi="Cambria Math"/>
                      <w:i/>
                      <w:color w:val="0000FF"/>
                      <w:sz w:val="24"/>
                      <w:szCs w:val="24"/>
                    </w:rPr>
                  </m:ctrlPr>
                </m:sSubPr>
                <m:e>
                  <m:r>
                    <w:rPr>
                      <w:rFonts w:ascii="Cambria Math" w:eastAsiaTheme="minorEastAsia" w:hAnsi="Cambria Math"/>
                      <w:color w:val="0000FF"/>
                      <w:sz w:val="24"/>
                      <w:szCs w:val="24"/>
                    </w:rPr>
                    <m:t>m</m:t>
                  </m:r>
                </m:e>
                <m:sub>
                  <m:r>
                    <w:rPr>
                      <w:rFonts w:ascii="Cambria Math" w:eastAsiaTheme="minorEastAsia" w:hAnsi="Cambria Math"/>
                      <w:color w:val="0000FF"/>
                      <w:sz w:val="24"/>
                      <w:szCs w:val="24"/>
                    </w:rPr>
                    <m:t>d</m:t>
                  </m:r>
                </m:sub>
              </m:sSub>
            </m:sub>
          </m:sSub>
          <m:r>
            <m:rPr>
              <m:sty m:val="p"/>
            </m:rPr>
            <w:rPr>
              <w:rFonts w:eastAsiaTheme="minorEastAsia"/>
              <w:color w:val="0000FF"/>
              <w:sz w:val="24"/>
              <w:szCs w:val="24"/>
            </w:rPr>
            <w:br/>
          </m:r>
        </m:oMath>
        <m:oMath>
          <m:r>
            <m:rPr>
              <m:aln/>
            </m:rPr>
            <w:rPr>
              <w:rFonts w:ascii="Cambria Math" w:eastAsiaTheme="minorEastAsia" w:hAnsi="Cambria Math"/>
              <w:color w:val="0000FF"/>
              <w:sz w:val="24"/>
              <w:szCs w:val="24"/>
            </w:rPr>
            <m:t>=27+</m:t>
          </m:r>
          <m:f>
            <m:fPr>
              <m:ctrlPr>
                <w:rPr>
                  <w:rFonts w:ascii="Cambria Math" w:eastAsiaTheme="minorEastAsia" w:hAnsi="Cambria Math"/>
                  <w:i/>
                  <w:color w:val="0000FF"/>
                  <w:sz w:val="24"/>
                  <w:szCs w:val="24"/>
                </w:rPr>
              </m:ctrlPr>
            </m:fPr>
            <m:num>
              <m:d>
                <m:dPr>
                  <m:ctrlPr>
                    <w:rPr>
                      <w:rFonts w:ascii="Cambria Math" w:eastAsiaTheme="minorEastAsia" w:hAnsi="Cambria Math"/>
                      <w:i/>
                      <w:color w:val="0000FF"/>
                      <w:sz w:val="24"/>
                      <w:szCs w:val="24"/>
                    </w:rPr>
                  </m:ctrlPr>
                </m:dPr>
                <m:e>
                  <m:f>
                    <m:fPr>
                      <m:ctrlPr>
                        <w:rPr>
                          <w:rFonts w:ascii="Cambria Math" w:eastAsiaTheme="minorEastAsia" w:hAnsi="Cambria Math"/>
                          <w:i/>
                          <w:color w:val="0000FF"/>
                          <w:sz w:val="24"/>
                          <w:szCs w:val="24"/>
                        </w:rPr>
                      </m:ctrlPr>
                    </m:fPr>
                    <m:num>
                      <m:r>
                        <w:rPr>
                          <w:rFonts w:ascii="Cambria Math" w:eastAsiaTheme="minorEastAsia" w:hAnsi="Cambria Math"/>
                          <w:color w:val="0000FF"/>
                          <w:sz w:val="24"/>
                          <w:szCs w:val="24"/>
                        </w:rPr>
                        <m:t>56</m:t>
                      </m:r>
                    </m:num>
                    <m:den>
                      <m:r>
                        <w:rPr>
                          <w:rFonts w:ascii="Cambria Math" w:eastAsiaTheme="minorEastAsia" w:hAnsi="Cambria Math"/>
                          <w:color w:val="0000FF"/>
                          <w:sz w:val="24"/>
                          <w:szCs w:val="24"/>
                        </w:rPr>
                        <m:t>2</m:t>
                      </m:r>
                    </m:den>
                  </m:f>
                  <m:r>
                    <w:rPr>
                      <w:rFonts w:ascii="Cambria Math" w:eastAsiaTheme="minorEastAsia" w:hAnsi="Cambria Math"/>
                      <w:color w:val="0000FF"/>
                      <w:sz w:val="24"/>
                      <w:szCs w:val="24"/>
                    </w:rPr>
                    <m:t>-21</m:t>
                  </m:r>
                </m:e>
              </m:d>
            </m:num>
            <m:den>
              <m:r>
                <w:rPr>
                  <w:rFonts w:ascii="Cambria Math" w:eastAsiaTheme="minorEastAsia" w:hAnsi="Cambria Math"/>
                  <w:color w:val="0000FF"/>
                  <w:sz w:val="24"/>
                  <w:szCs w:val="24"/>
                </w:rPr>
                <m:t>20</m:t>
              </m:r>
            </m:den>
          </m:f>
          <m:r>
            <w:rPr>
              <w:rFonts w:ascii="Cambria Math" w:eastAsiaTheme="minorEastAsia" w:hAnsi="Cambria Math"/>
              <w:color w:val="0000FF"/>
              <w:sz w:val="24"/>
              <w:szCs w:val="24"/>
            </w:rPr>
            <m:t>×10=30,5</m:t>
          </m:r>
          <m:r>
            <m:rPr>
              <m:sty m:val="p"/>
            </m:rPr>
            <w:rPr>
              <w:rFonts w:eastAsiaTheme="minorEastAsia"/>
              <w:color w:val="0000FF"/>
              <w:sz w:val="24"/>
              <w:szCs w:val="24"/>
            </w:rPr>
            <w:br/>
          </m:r>
        </m:oMath>
        <m:oMath>
          <m:r>
            <w:rPr>
              <w:rFonts w:ascii="Cambria Math" w:eastAsiaTheme="minorEastAsia" w:hAnsi="Cambria Math"/>
              <w:sz w:val="24"/>
              <w:szCs w:val="24"/>
            </w:rPr>
            <m:t xml:space="preserve"> </m:t>
          </m:r>
          <m:r>
            <m:rPr>
              <m:sty m:val="p"/>
            </m:rPr>
            <w:rPr>
              <w:rFonts w:eastAsiaTheme="minorEastAsia"/>
              <w:sz w:val="24"/>
              <w:szCs w:val="24"/>
            </w:rPr>
            <w:br/>
          </m:r>
        </m:oMath>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3</m:t>
              </m:r>
            </m:sub>
          </m:sSub>
          <m:r>
            <m:rPr>
              <m:aln/>
            </m:rPr>
            <w:rPr>
              <w:rFonts w:ascii="Cambria Math" w:eastAsiaTheme="minorEastAsia"/>
              <w:sz w:val="24"/>
              <w:szCs w:val="24"/>
            </w:rPr>
            <m:t>=</m:t>
          </m:r>
          <m:r>
            <w:rPr>
              <w:rFonts w:ascii="Cambria Math" w:eastAsiaTheme="minorEastAsia" w:hAnsi="Cambria Math"/>
              <w:sz w:val="24"/>
              <w:szCs w:val="24"/>
            </w:rPr>
            <m:t>L</m:t>
          </m:r>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3</m:t>
                  </m:r>
                </m:sub>
              </m:sSub>
            </m:sub>
          </m:sSub>
          <m:r>
            <w:rPr>
              <w:rFonts w:ascii="Cambria Math" w:eastAsiaTheme="minorEastAsia"/>
              <w:sz w:val="24"/>
              <w:szCs w:val="24"/>
            </w:rPr>
            <m:t>+</m:t>
          </m:r>
          <m:f>
            <m:fPr>
              <m:ctrlPr>
                <w:rPr>
                  <w:rFonts w:ascii="Cambria Math" w:eastAsiaTheme="minorEastAsia" w:hAnsi="Cambria Math"/>
                  <w:i/>
                  <w:sz w:val="24"/>
                  <w:szCs w:val="24"/>
                </w:rPr>
              </m:ctrlPr>
            </m:fPr>
            <m:num>
              <m:f>
                <m:fPr>
                  <m:ctrlPr>
                    <w:rPr>
                      <w:rFonts w:ascii="Cambria Math" w:eastAsiaTheme="minorEastAsia" w:hAnsi="Cambria Math"/>
                      <w:i/>
                      <w:sz w:val="24"/>
                      <w:szCs w:val="24"/>
                    </w:rPr>
                  </m:ctrlPr>
                </m:fPr>
                <m:num>
                  <m:r>
                    <w:rPr>
                      <w:rFonts w:ascii="Cambria Math" w:eastAsiaTheme="minorEastAsia" w:hAnsi="Cambria Math"/>
                      <w:sz w:val="24"/>
                      <w:szCs w:val="24"/>
                    </w:rPr>
                    <m:t>3n</m:t>
                  </m:r>
                </m:num>
                <m:den>
                  <m:r>
                    <w:rPr>
                      <w:rFonts w:ascii="Cambria Math" w:eastAsiaTheme="minorEastAsia"/>
                      <w:sz w:val="24"/>
                      <w:szCs w:val="24"/>
                    </w:rPr>
                    <m:t>4</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ac-1</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3</m:t>
                      </m:r>
                    </m:sub>
                  </m:sSub>
                </m:sub>
              </m:sSub>
            </m:den>
          </m:f>
          <m:r>
            <w:rPr>
              <w:rFonts w:ascii="Cambria Math" w:eastAsiaTheme="minorEastAsia"/>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3</m:t>
                  </m:r>
                </m:sub>
              </m:sSub>
            </m:sub>
          </m:sSub>
          <m:r>
            <m:rPr>
              <m:sty m:val="p"/>
            </m:rPr>
            <w:rPr>
              <w:rFonts w:eastAsiaTheme="minorEastAsia"/>
              <w:sz w:val="24"/>
              <w:szCs w:val="24"/>
            </w:rPr>
            <w:br/>
          </m:r>
        </m:oMath>
        <m:oMath>
          <m:r>
            <m:rPr>
              <m:aln/>
            </m:rPr>
            <w:rPr>
              <w:rFonts w:ascii="Cambria Math" w:eastAsiaTheme="minorEastAsia" w:hAnsi="Cambria Math"/>
              <w:sz w:val="24"/>
              <w:szCs w:val="24"/>
            </w:rPr>
            <m:t>=37+</m:t>
          </m:r>
          <m:f>
            <m:fPr>
              <m:ctrlPr>
                <w:rPr>
                  <w:rFonts w:ascii="Cambria Math" w:eastAsiaTheme="minorEastAsia" w:hAnsi="Cambria Math"/>
                  <w:i/>
                  <w:sz w:val="24"/>
                  <w:szCs w:val="24"/>
                </w:rPr>
              </m:ctrlPr>
            </m:fPr>
            <m:num>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3×56</m:t>
                      </m:r>
                    </m:num>
                    <m:den>
                      <m:r>
                        <w:rPr>
                          <w:rFonts w:ascii="Cambria Math" w:eastAsiaTheme="minorEastAsia" w:hAnsi="Cambria Math"/>
                          <w:sz w:val="24"/>
                          <w:szCs w:val="24"/>
                        </w:rPr>
                        <m:t>4</m:t>
                      </m:r>
                    </m:den>
                  </m:f>
                  <m:r>
                    <w:rPr>
                      <w:rFonts w:ascii="Cambria Math" w:eastAsiaTheme="minorEastAsia" w:hAnsi="Cambria Math"/>
                      <w:sz w:val="24"/>
                      <w:szCs w:val="24"/>
                    </w:rPr>
                    <m:t>-41</m:t>
                  </m:r>
                </m:e>
              </m:d>
            </m:num>
            <m:den>
              <m:r>
                <w:rPr>
                  <w:rFonts w:ascii="Cambria Math" w:eastAsiaTheme="minorEastAsia" w:hAnsi="Cambria Math"/>
                  <w:sz w:val="24"/>
                  <w:szCs w:val="24"/>
                </w:rPr>
                <m:t>10</m:t>
              </m:r>
            </m:den>
          </m:f>
          <m:r>
            <w:rPr>
              <w:rFonts w:ascii="Cambria Math" w:eastAsiaTheme="minorEastAsia" w:hAnsi="Cambria Math"/>
              <w:sz w:val="24"/>
              <w:szCs w:val="24"/>
            </w:rPr>
            <m:t>×10=38.</m:t>
          </m:r>
        </m:oMath>
      </m:oMathPara>
    </w:p>
    <w:p w14:paraId="4FF3EA8E" w14:textId="77777777" w:rsidR="00405720" w:rsidRDefault="00405720" w:rsidP="00133C97">
      <w:pPr>
        <w:spacing w:before="240" w:after="240" w:line="360" w:lineRule="auto"/>
        <w:jc w:val="both"/>
        <w:rPr>
          <w:rFonts w:eastAsiaTheme="minorEastAsia"/>
          <w:sz w:val="24"/>
          <w:szCs w:val="24"/>
        </w:rPr>
      </w:pPr>
      <w:r>
        <w:rPr>
          <w:rFonts w:eastAsiaTheme="minorEastAsia"/>
          <w:sz w:val="24"/>
          <w:szCs w:val="24"/>
        </w:rPr>
        <w:t>Diante desses resultados, pode-se afirmar que, nesta distribuição tem-se:</w:t>
      </w:r>
    </w:p>
    <w:p w14:paraId="5B7A1A22" w14:textId="77777777" w:rsidR="00405720" w:rsidRDefault="00B750B8" w:rsidP="00B750B8">
      <w:pPr>
        <w:spacing w:after="120" w:line="360" w:lineRule="auto"/>
        <w:jc w:val="center"/>
        <w:rPr>
          <w:rFonts w:eastAsiaTheme="minorEastAsia"/>
          <w:sz w:val="24"/>
          <w:szCs w:val="24"/>
        </w:rPr>
      </w:pPr>
      <w:r>
        <w:rPr>
          <w:rFonts w:eastAsiaTheme="minorEastAsia"/>
          <w:noProof/>
          <w:sz w:val="24"/>
          <w:szCs w:val="24"/>
          <w:lang w:eastAsia="pt-BR"/>
        </w:rPr>
        <w:drawing>
          <wp:inline distT="0" distB="0" distL="0" distR="0" wp14:anchorId="262A737B" wp14:editId="7DAFBE08">
            <wp:extent cx="3960000" cy="645454"/>
            <wp:effectExtent l="19050" t="0" r="2400" b="0"/>
            <wp:docPr id="8"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3960000" cy="645454"/>
                    </a:xfrm>
                    <a:prstGeom prst="rect">
                      <a:avLst/>
                    </a:prstGeom>
                    <a:noFill/>
                    <a:ln w="9525">
                      <a:noFill/>
                      <a:miter lim="800000"/>
                      <a:headEnd/>
                      <a:tailEnd/>
                    </a:ln>
                  </pic:spPr>
                </pic:pic>
              </a:graphicData>
            </a:graphic>
          </wp:inline>
        </w:drawing>
      </w:r>
    </w:p>
    <w:p w14:paraId="76496E4E" w14:textId="77777777" w:rsidR="00B750B8" w:rsidRDefault="00B750B8" w:rsidP="00133C97">
      <w:pPr>
        <w:spacing w:before="240" w:after="120" w:line="360" w:lineRule="auto"/>
        <w:jc w:val="both"/>
        <w:rPr>
          <w:rFonts w:eastAsiaTheme="minorEastAsia"/>
          <w:sz w:val="24"/>
          <w:szCs w:val="24"/>
        </w:rPr>
      </w:pPr>
      <w:r>
        <w:rPr>
          <w:rFonts w:eastAsiaTheme="minorEastAsia"/>
          <w:sz w:val="24"/>
          <w:szCs w:val="24"/>
        </w:rPr>
        <w:t>Isto é:</w:t>
      </w:r>
    </w:p>
    <w:p w14:paraId="7A198C03" w14:textId="77777777" w:rsidR="00B750B8" w:rsidRDefault="009944CB" w:rsidP="00616167">
      <w:pPr>
        <w:pStyle w:val="PargrafodaLista"/>
        <w:numPr>
          <w:ilvl w:val="0"/>
          <w:numId w:val="20"/>
        </w:numPr>
        <w:spacing w:after="120" w:line="360" w:lineRule="auto"/>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r>
          <w:rPr>
            <w:rFonts w:ascii="Cambria Math" w:eastAsiaTheme="minorEastAsia" w:hAnsi="Cambria Math"/>
            <w:sz w:val="24"/>
            <w:szCs w:val="24"/>
          </w:rPr>
          <m:t>=22,33</m:t>
        </m:r>
      </m:oMath>
      <w:r w:rsidR="00B750B8" w:rsidRPr="00B750B8">
        <w:rPr>
          <w:rFonts w:eastAsiaTheme="minorEastAsia"/>
          <w:sz w:val="24"/>
          <w:szCs w:val="24"/>
        </w:rPr>
        <w:t xml:space="preserve"> deixa 25% dos elementos abaixo dele;</w:t>
      </w:r>
    </w:p>
    <w:p w14:paraId="411D3BA9" w14:textId="77777777" w:rsidR="00B750B8" w:rsidRDefault="009944CB" w:rsidP="00616167">
      <w:pPr>
        <w:pStyle w:val="PargrafodaLista"/>
        <w:numPr>
          <w:ilvl w:val="0"/>
          <w:numId w:val="20"/>
        </w:numPr>
        <w:spacing w:after="120" w:line="360" w:lineRule="auto"/>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d</m:t>
            </m:r>
          </m:sub>
        </m:sSub>
        <m:r>
          <w:rPr>
            <w:rFonts w:ascii="Cambria Math" w:eastAsiaTheme="minorEastAsia" w:hAnsi="Cambria Math"/>
            <w:sz w:val="24"/>
            <w:szCs w:val="24"/>
          </w:rPr>
          <m:t>=30,5</m:t>
        </m:r>
      </m:oMath>
      <w:r w:rsidR="00B750B8">
        <w:rPr>
          <w:rFonts w:eastAsiaTheme="minorEastAsia"/>
          <w:sz w:val="24"/>
          <w:szCs w:val="24"/>
        </w:rPr>
        <w:t xml:space="preserve"> deixa 50% dos elementos abaixo dele;</w:t>
      </w:r>
    </w:p>
    <w:p w14:paraId="1986A3E1" w14:textId="77777777" w:rsidR="00B750B8" w:rsidRDefault="009944CB" w:rsidP="00616167">
      <w:pPr>
        <w:pStyle w:val="PargrafodaLista"/>
        <w:numPr>
          <w:ilvl w:val="0"/>
          <w:numId w:val="20"/>
        </w:numPr>
        <w:spacing w:after="120" w:line="360" w:lineRule="auto"/>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3</m:t>
            </m:r>
          </m:sub>
        </m:sSub>
        <m:r>
          <w:rPr>
            <w:rFonts w:ascii="Cambria Math" w:eastAsiaTheme="minorEastAsia" w:hAnsi="Cambria Math"/>
            <w:sz w:val="24"/>
            <w:szCs w:val="24"/>
          </w:rPr>
          <m:t>=38</m:t>
        </m:r>
      </m:oMath>
      <w:r w:rsidR="00B750B8">
        <w:rPr>
          <w:rFonts w:eastAsiaTheme="minorEastAsia"/>
          <w:sz w:val="24"/>
          <w:szCs w:val="24"/>
        </w:rPr>
        <w:t xml:space="preserve"> deixa 75% dos elementos abaixo dele.</w:t>
      </w:r>
    </w:p>
    <w:p w14:paraId="5D49AE47" w14:textId="77777777" w:rsidR="00521957" w:rsidRPr="00B90ECD" w:rsidRDefault="00B90ECD" w:rsidP="0023528D">
      <w:pPr>
        <w:pStyle w:val="Ttulo3"/>
        <w:spacing w:before="480" w:after="240"/>
        <w:rPr>
          <w:rFonts w:asciiTheme="minorHAnsi" w:eastAsiaTheme="minorEastAsia" w:hAnsiTheme="minorHAnsi"/>
          <w:color w:val="auto"/>
          <w:sz w:val="32"/>
          <w:szCs w:val="32"/>
        </w:rPr>
      </w:pPr>
      <w:bookmarkStart w:id="101" w:name="_Toc5149990"/>
      <w:r w:rsidRPr="00B90ECD">
        <w:rPr>
          <w:rFonts w:asciiTheme="minorHAnsi" w:eastAsiaTheme="minorEastAsia" w:hAnsiTheme="minorHAnsi"/>
          <w:color w:val="auto"/>
          <w:sz w:val="32"/>
          <w:szCs w:val="32"/>
        </w:rPr>
        <w:t xml:space="preserve">2.10 </w:t>
      </w:r>
      <w:r w:rsidR="00F929D1" w:rsidRPr="00B90ECD">
        <w:rPr>
          <w:rFonts w:asciiTheme="minorHAnsi" w:eastAsiaTheme="minorEastAsia" w:hAnsiTheme="minorHAnsi"/>
          <w:color w:val="auto"/>
          <w:sz w:val="32"/>
          <w:szCs w:val="32"/>
        </w:rPr>
        <w:t>Boxplot</w:t>
      </w:r>
      <w:bookmarkEnd w:id="101"/>
    </w:p>
    <w:p w14:paraId="6EAFB4D4" w14:textId="77777777" w:rsidR="00521957" w:rsidRDefault="00F929D1" w:rsidP="00F33AEA">
      <w:pPr>
        <w:spacing w:before="120" w:after="0" w:line="360" w:lineRule="auto"/>
        <w:jc w:val="both"/>
        <w:rPr>
          <w:rFonts w:eastAsiaTheme="minorEastAsia"/>
          <w:sz w:val="24"/>
          <w:szCs w:val="24"/>
        </w:rPr>
      </w:pPr>
      <w:r>
        <w:rPr>
          <w:rFonts w:eastAsiaTheme="minorEastAsia"/>
          <w:sz w:val="24"/>
          <w:szCs w:val="24"/>
        </w:rPr>
        <w:tab/>
        <w:t>As medidas que vimos anteriormente: mínimo, 1º quartil, mediana, 3º quartil e máximo - permitem traçar o diagrama de caixa (</w:t>
      </w:r>
      <w:r w:rsidRPr="00E5564C">
        <w:rPr>
          <w:rFonts w:eastAsiaTheme="minorEastAsia"/>
          <w:i/>
          <w:sz w:val="24"/>
          <w:szCs w:val="24"/>
        </w:rPr>
        <w:t>boxplot</w:t>
      </w:r>
      <w:r>
        <w:rPr>
          <w:rFonts w:eastAsiaTheme="minorEastAsia"/>
          <w:sz w:val="24"/>
          <w:szCs w:val="24"/>
        </w:rPr>
        <w:t>), que ajuda a entender a informação contida em um conjunto de dados.</w:t>
      </w:r>
    </w:p>
    <w:p w14:paraId="65B91D74" w14:textId="77777777" w:rsidR="00B05907" w:rsidRDefault="00B05907" w:rsidP="00F33AEA">
      <w:pPr>
        <w:spacing w:before="120" w:after="0" w:line="360" w:lineRule="auto"/>
        <w:jc w:val="both"/>
        <w:rPr>
          <w:rFonts w:eastAsiaTheme="minorEastAsia"/>
          <w:sz w:val="24"/>
          <w:szCs w:val="24"/>
        </w:rPr>
      </w:pPr>
    </w:p>
    <w:p w14:paraId="09ABCF79" w14:textId="77777777" w:rsidR="00F929D1" w:rsidRDefault="00F929D1" w:rsidP="00F33AEA">
      <w:pPr>
        <w:spacing w:before="120" w:after="0" w:line="360" w:lineRule="auto"/>
        <w:jc w:val="both"/>
        <w:rPr>
          <w:rFonts w:eastAsiaTheme="minorEastAsia"/>
          <w:sz w:val="24"/>
          <w:szCs w:val="24"/>
        </w:rPr>
      </w:pPr>
      <w:r>
        <w:rPr>
          <w:rFonts w:eastAsiaTheme="minorEastAsia"/>
          <w:sz w:val="24"/>
          <w:szCs w:val="24"/>
        </w:rPr>
        <w:tab/>
      </w:r>
      <w:r w:rsidR="004F30E0">
        <w:rPr>
          <w:rFonts w:eastAsiaTheme="minorEastAsia"/>
          <w:sz w:val="24"/>
          <w:szCs w:val="24"/>
        </w:rPr>
        <w:t>Para construir o boxplot:</w:t>
      </w:r>
    </w:p>
    <w:p w14:paraId="1F4310C1" w14:textId="77777777" w:rsidR="004F30E0" w:rsidRDefault="004F30E0" w:rsidP="00616167">
      <w:pPr>
        <w:pStyle w:val="PargrafodaLista"/>
        <w:numPr>
          <w:ilvl w:val="0"/>
          <w:numId w:val="21"/>
        </w:numPr>
        <w:spacing w:before="120" w:after="0" w:line="360" w:lineRule="auto"/>
        <w:jc w:val="both"/>
        <w:rPr>
          <w:rFonts w:eastAsiaTheme="minorEastAsia"/>
          <w:sz w:val="24"/>
          <w:szCs w:val="24"/>
        </w:rPr>
      </w:pPr>
      <w:r>
        <w:rPr>
          <w:rFonts w:eastAsiaTheme="minorEastAsia"/>
          <w:sz w:val="24"/>
          <w:szCs w:val="24"/>
        </w:rPr>
        <w:t>desenhe um segmento de reta na posição vertical, para representar a amplitude dos dados;</w:t>
      </w:r>
    </w:p>
    <w:p w14:paraId="6AE66DA3" w14:textId="77777777" w:rsidR="004F30E0" w:rsidRDefault="004F30E0" w:rsidP="00616167">
      <w:pPr>
        <w:pStyle w:val="PargrafodaLista"/>
        <w:numPr>
          <w:ilvl w:val="0"/>
          <w:numId w:val="21"/>
        </w:numPr>
        <w:spacing w:before="120" w:after="0" w:line="360" w:lineRule="auto"/>
        <w:jc w:val="both"/>
        <w:rPr>
          <w:rFonts w:eastAsiaTheme="minorEastAsia"/>
          <w:sz w:val="24"/>
          <w:szCs w:val="24"/>
        </w:rPr>
      </w:pPr>
      <w:r>
        <w:rPr>
          <w:rFonts w:eastAsiaTheme="minorEastAsia"/>
          <w:sz w:val="24"/>
          <w:szCs w:val="24"/>
        </w:rPr>
        <w:t>marque nesse segmento, o primeiro, o segundo e o terceiro quartis, obedecendo a escala;</w:t>
      </w:r>
    </w:p>
    <w:p w14:paraId="250908E4" w14:textId="77777777" w:rsidR="004F30E0" w:rsidRDefault="004F30E0" w:rsidP="00616167">
      <w:pPr>
        <w:pStyle w:val="PargrafodaLista"/>
        <w:numPr>
          <w:ilvl w:val="0"/>
          <w:numId w:val="21"/>
        </w:numPr>
        <w:spacing w:before="120" w:after="0" w:line="360" w:lineRule="auto"/>
        <w:jc w:val="both"/>
        <w:rPr>
          <w:rFonts w:eastAsiaTheme="minorEastAsia"/>
          <w:sz w:val="24"/>
          <w:szCs w:val="24"/>
        </w:rPr>
      </w:pPr>
      <w:r>
        <w:rPr>
          <w:rFonts w:eastAsiaTheme="minorEastAsia"/>
          <w:sz w:val="24"/>
          <w:szCs w:val="24"/>
        </w:rPr>
        <w:t>desenhe um retângulo de maneira que o lado inferior e o lado superior passem exatamente nas alturas dos pontos que marcam o primeiro e o terceiro quartis;</w:t>
      </w:r>
    </w:p>
    <w:p w14:paraId="66A6E446" w14:textId="77777777" w:rsidR="004F30E0" w:rsidRDefault="004F30E0" w:rsidP="00616167">
      <w:pPr>
        <w:pStyle w:val="PargrafodaLista"/>
        <w:numPr>
          <w:ilvl w:val="0"/>
          <w:numId w:val="21"/>
        </w:numPr>
        <w:spacing w:before="120" w:after="0" w:line="360" w:lineRule="auto"/>
        <w:jc w:val="both"/>
        <w:rPr>
          <w:rFonts w:eastAsiaTheme="minorEastAsia"/>
          <w:sz w:val="24"/>
          <w:szCs w:val="24"/>
        </w:rPr>
      </w:pPr>
      <w:r>
        <w:rPr>
          <w:rFonts w:eastAsiaTheme="minorEastAsia"/>
          <w:sz w:val="24"/>
          <w:szCs w:val="24"/>
        </w:rPr>
        <w:t>faça um traço diagonal dentro do retângulo na altura do ponto que marca a mediana;</w:t>
      </w:r>
    </w:p>
    <w:p w14:paraId="2B903C47" w14:textId="77777777" w:rsidR="004F30E0" w:rsidRDefault="004F30E0" w:rsidP="00616167">
      <w:pPr>
        <w:pStyle w:val="PargrafodaLista"/>
        <w:numPr>
          <w:ilvl w:val="0"/>
          <w:numId w:val="21"/>
        </w:numPr>
        <w:spacing w:before="120" w:after="0" w:line="360" w:lineRule="auto"/>
        <w:jc w:val="both"/>
        <w:rPr>
          <w:rFonts w:eastAsiaTheme="minorEastAsia"/>
          <w:sz w:val="24"/>
          <w:szCs w:val="24"/>
        </w:rPr>
      </w:pPr>
      <w:r>
        <w:rPr>
          <w:rFonts w:eastAsiaTheme="minorEastAsia"/>
          <w:sz w:val="24"/>
          <w:szCs w:val="24"/>
        </w:rPr>
        <w:t xml:space="preserve">calcule um limite inferior </w:t>
      </w:r>
      <m:oMath>
        <m:d>
          <m:dPr>
            <m:ctrlPr>
              <w:rPr>
                <w:rFonts w:ascii="Cambria Math" w:eastAsiaTheme="minorEastAsia" w:hAnsi="Cambria Math"/>
                <w:i/>
                <w:sz w:val="24"/>
                <w:szCs w:val="24"/>
              </w:rPr>
            </m:ctrlPr>
          </m:dPr>
          <m:e>
            <m:r>
              <w:rPr>
                <w:rFonts w:ascii="Cambria Math" w:eastAsiaTheme="minorEastAsia" w:hAnsi="Cambria Math"/>
                <w:sz w:val="24"/>
                <w:szCs w:val="24"/>
              </w:rPr>
              <m:t>LI</m:t>
            </m:r>
          </m:e>
        </m:d>
      </m:oMath>
      <w:r>
        <w:rPr>
          <w:rFonts w:eastAsiaTheme="minorEastAsia"/>
          <w:sz w:val="24"/>
          <w:szCs w:val="24"/>
        </w:rPr>
        <w:t xml:space="preserve"> e um limite superior </w:t>
      </w:r>
      <m:oMath>
        <m:d>
          <m:dPr>
            <m:ctrlPr>
              <w:rPr>
                <w:rFonts w:ascii="Cambria Math" w:eastAsiaTheme="minorEastAsia" w:hAnsi="Cambria Math"/>
                <w:i/>
                <w:sz w:val="24"/>
                <w:szCs w:val="24"/>
              </w:rPr>
            </m:ctrlPr>
          </m:dPr>
          <m:e>
            <m:r>
              <w:rPr>
                <w:rFonts w:ascii="Cambria Math" w:eastAsiaTheme="minorEastAsia" w:hAnsi="Cambria Math"/>
                <w:sz w:val="24"/>
                <w:szCs w:val="24"/>
              </w:rPr>
              <m:t>LS</m:t>
            </m:r>
          </m:e>
        </m:d>
      </m:oMath>
      <w:r>
        <w:rPr>
          <w:rFonts w:eastAsiaTheme="minorEastAsia"/>
          <w:sz w:val="24"/>
          <w:szCs w:val="24"/>
        </w:rPr>
        <w:t xml:space="preserve"> da seguinte maneira:</w:t>
      </w:r>
    </w:p>
    <w:p w14:paraId="57654A61" w14:textId="77777777" w:rsidR="004F30E0" w:rsidRDefault="004F30E0" w:rsidP="00AE6E30">
      <w:pPr>
        <w:pStyle w:val="PargrafodaLista"/>
        <w:spacing w:before="120" w:after="120" w:line="360" w:lineRule="auto"/>
        <w:contextualSpacing w:val="0"/>
        <w:jc w:val="both"/>
        <w:rPr>
          <w:rFonts w:eastAsiaTheme="minorEastAsia"/>
          <w:sz w:val="24"/>
          <w:szCs w:val="24"/>
        </w:rPr>
      </w:pPr>
      <m:oMathPara>
        <m:oMath>
          <m:r>
            <w:rPr>
              <w:rFonts w:ascii="Cambria Math" w:eastAsiaTheme="minorEastAsia" w:hAnsi="Cambria Math"/>
              <w:sz w:val="24"/>
              <w:szCs w:val="24"/>
            </w:rPr>
            <m:t>LI=</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r>
            <w:rPr>
              <w:rFonts w:ascii="Cambria Math" w:eastAsiaTheme="minorEastAsia" w:hAnsi="Cambria Math"/>
              <w:sz w:val="24"/>
              <w:szCs w:val="24"/>
            </w:rPr>
            <m:t>-1,5</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q</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m:t xml:space="preserve"> e</m:t>
          </m:r>
          <m:r>
            <w:rPr>
              <w:rFonts w:ascii="Cambria Math" w:eastAsiaTheme="minorEastAsia" w:hAnsi="Cambria Math"/>
              <w:sz w:val="24"/>
              <w:szCs w:val="24"/>
            </w:rPr>
            <m:t xml:space="preserve">    LS=</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3</m:t>
              </m:r>
            </m:sub>
          </m:sSub>
          <m:r>
            <w:rPr>
              <w:rFonts w:ascii="Cambria Math" w:eastAsiaTheme="minorEastAsia" w:hAnsi="Cambria Math"/>
              <w:sz w:val="24"/>
              <w:szCs w:val="24"/>
            </w:rPr>
            <m:t>+1,5</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q</m:t>
              </m:r>
            </m:sub>
          </m:sSub>
        </m:oMath>
      </m:oMathPara>
    </w:p>
    <w:p w14:paraId="63E35C3A" w14:textId="77777777" w:rsidR="004F30E0" w:rsidRDefault="004F30E0" w:rsidP="004F30E0">
      <w:pPr>
        <w:pStyle w:val="PargrafodaLista"/>
        <w:spacing w:before="120" w:after="0" w:line="360" w:lineRule="auto"/>
        <w:jc w:val="both"/>
        <w:rPr>
          <w:rFonts w:eastAsiaTheme="minorEastAsia"/>
          <w:sz w:val="24"/>
          <w:szCs w:val="24"/>
        </w:rPr>
      </w:pPr>
      <w:r>
        <w:rPr>
          <w:rFonts w:eastAsiaTheme="minorEastAsia"/>
          <w:sz w:val="24"/>
          <w:szCs w:val="24"/>
        </w:rPr>
        <w:t xml:space="preserve">onde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q</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oMath>
      <w:r>
        <w:rPr>
          <w:rFonts w:eastAsiaTheme="minorEastAsia"/>
          <w:sz w:val="24"/>
          <w:szCs w:val="24"/>
        </w:rPr>
        <w:t xml:space="preserve"> </w:t>
      </w:r>
      <w:r w:rsidR="00E5564C">
        <w:rPr>
          <w:rFonts w:eastAsiaTheme="minorEastAsia"/>
          <w:sz w:val="24"/>
          <w:szCs w:val="24"/>
        </w:rPr>
        <w:t xml:space="preserve"> </w:t>
      </w:r>
      <w:r>
        <w:rPr>
          <w:rFonts w:eastAsiaTheme="minorEastAsia"/>
          <w:sz w:val="24"/>
          <w:szCs w:val="24"/>
        </w:rPr>
        <w:t xml:space="preserve">é </w:t>
      </w:r>
      <w:r w:rsidR="00E5564C">
        <w:rPr>
          <w:rFonts w:eastAsiaTheme="minorEastAsia"/>
          <w:sz w:val="24"/>
          <w:szCs w:val="24"/>
        </w:rPr>
        <w:t xml:space="preserve"> a distância interquartílica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3</m:t>
            </m:r>
          </m:sub>
        </m:sSub>
      </m:oMath>
      <w:r w:rsidR="00E5564C">
        <w:rPr>
          <w:rFonts w:eastAsiaTheme="minorEastAsia"/>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oMath>
      <w:r w:rsidR="00E5564C">
        <w:rPr>
          <w:rFonts w:eastAsiaTheme="minorEastAsia"/>
          <w:sz w:val="24"/>
          <w:szCs w:val="24"/>
        </w:rPr>
        <w:t xml:space="preserve"> são o 3º e 1º quartis);</w:t>
      </w:r>
    </w:p>
    <w:p w14:paraId="245619FA" w14:textId="77777777" w:rsidR="00E5564C" w:rsidRDefault="00E5564C" w:rsidP="00616167">
      <w:pPr>
        <w:pStyle w:val="PargrafodaLista"/>
        <w:numPr>
          <w:ilvl w:val="0"/>
          <w:numId w:val="22"/>
        </w:numPr>
        <w:spacing w:before="120" w:after="0" w:line="360" w:lineRule="auto"/>
        <w:jc w:val="both"/>
        <w:rPr>
          <w:rFonts w:eastAsiaTheme="minorEastAsia"/>
          <w:sz w:val="24"/>
          <w:szCs w:val="24"/>
        </w:rPr>
      </w:pPr>
      <w:r>
        <w:rPr>
          <w:rFonts w:eastAsiaTheme="minorEastAsia"/>
          <w:sz w:val="24"/>
          <w:szCs w:val="24"/>
        </w:rPr>
        <w:t xml:space="preserve">a partir do retângulo, para cima, segue uma linha até o maior valor dos dados que não seja maior que </w:t>
      </w:r>
      <m:oMath>
        <m:r>
          <w:rPr>
            <w:rFonts w:ascii="Cambria Math" w:eastAsiaTheme="minorEastAsia" w:hAnsi="Cambria Math"/>
            <w:sz w:val="24"/>
            <w:szCs w:val="24"/>
          </w:rPr>
          <m:t>LS</m:t>
        </m:r>
      </m:oMath>
      <w:r>
        <w:rPr>
          <w:rFonts w:eastAsiaTheme="minorEastAsia"/>
          <w:sz w:val="24"/>
          <w:szCs w:val="24"/>
        </w:rPr>
        <w:t>;</w:t>
      </w:r>
    </w:p>
    <w:p w14:paraId="162F5DCB" w14:textId="77777777" w:rsidR="00E5564C" w:rsidRDefault="00E5564C" w:rsidP="00616167">
      <w:pPr>
        <w:pStyle w:val="PargrafodaLista"/>
        <w:numPr>
          <w:ilvl w:val="0"/>
          <w:numId w:val="22"/>
        </w:numPr>
        <w:spacing w:before="120" w:after="0" w:line="360" w:lineRule="auto"/>
        <w:jc w:val="both"/>
        <w:rPr>
          <w:rFonts w:eastAsiaTheme="minorEastAsia"/>
          <w:sz w:val="24"/>
          <w:szCs w:val="24"/>
        </w:rPr>
      </w:pPr>
      <w:r>
        <w:rPr>
          <w:rFonts w:eastAsiaTheme="minorEastAsia"/>
          <w:sz w:val="24"/>
          <w:szCs w:val="24"/>
        </w:rPr>
        <w:t xml:space="preserve">a partir do retângulo, para baixo, segue uma linha até o menor valor dos dados que não seja menor que </w:t>
      </w:r>
      <m:oMath>
        <m:r>
          <w:rPr>
            <w:rFonts w:ascii="Cambria Math" w:eastAsiaTheme="minorEastAsia" w:hAnsi="Cambria Math"/>
            <w:sz w:val="24"/>
            <w:szCs w:val="24"/>
          </w:rPr>
          <m:t>LI</m:t>
        </m:r>
      </m:oMath>
      <w:r>
        <w:rPr>
          <w:rFonts w:eastAsiaTheme="minorEastAsia"/>
          <w:sz w:val="24"/>
          <w:szCs w:val="24"/>
        </w:rPr>
        <w:t>;</w:t>
      </w:r>
    </w:p>
    <w:p w14:paraId="322E03A6" w14:textId="77777777" w:rsidR="00E5564C" w:rsidRDefault="00E5564C" w:rsidP="00616167">
      <w:pPr>
        <w:pStyle w:val="PargrafodaLista"/>
        <w:numPr>
          <w:ilvl w:val="0"/>
          <w:numId w:val="22"/>
        </w:numPr>
        <w:spacing w:before="120" w:after="0" w:line="360" w:lineRule="auto"/>
        <w:jc w:val="both"/>
        <w:rPr>
          <w:rFonts w:eastAsiaTheme="minorEastAsia"/>
          <w:sz w:val="24"/>
          <w:szCs w:val="24"/>
        </w:rPr>
      </w:pPr>
      <w:r>
        <w:rPr>
          <w:rFonts w:eastAsiaTheme="minorEastAsia"/>
          <w:sz w:val="24"/>
          <w:szCs w:val="24"/>
        </w:rPr>
        <w:t xml:space="preserve">as observações (dados) que </w:t>
      </w:r>
      <w:r w:rsidR="00DC17B1">
        <w:rPr>
          <w:rFonts w:eastAsiaTheme="minorEastAsia"/>
          <w:sz w:val="24"/>
          <w:szCs w:val="24"/>
        </w:rPr>
        <w:t>forem maiores ou iguais ao</w:t>
      </w:r>
      <w:r>
        <w:rPr>
          <w:rFonts w:eastAsiaTheme="minorEastAsia"/>
          <w:sz w:val="24"/>
          <w:szCs w:val="24"/>
        </w:rPr>
        <w:t xml:space="preserve"> limite superior ou </w:t>
      </w:r>
      <w:r w:rsidR="00DC17B1">
        <w:rPr>
          <w:rFonts w:eastAsiaTheme="minorEastAsia"/>
          <w:sz w:val="24"/>
          <w:szCs w:val="24"/>
        </w:rPr>
        <w:t>menores ou iguais ao</w:t>
      </w:r>
      <w:r>
        <w:rPr>
          <w:rFonts w:eastAsiaTheme="minorEastAsia"/>
          <w:sz w:val="24"/>
          <w:szCs w:val="24"/>
        </w:rPr>
        <w:t xml:space="preserve"> limite inferior são chamados </w:t>
      </w:r>
      <w:r w:rsidRPr="00E5564C">
        <w:rPr>
          <w:rFonts w:eastAsiaTheme="minorEastAsia"/>
          <w:i/>
          <w:sz w:val="24"/>
          <w:szCs w:val="24"/>
        </w:rPr>
        <w:t>pontos exteriores</w:t>
      </w:r>
      <w:r>
        <w:rPr>
          <w:rFonts w:eastAsiaTheme="minorEastAsia"/>
          <w:sz w:val="24"/>
          <w:szCs w:val="24"/>
        </w:rPr>
        <w:t xml:space="preserve"> e representados por "bolinhas". Essas são observações destoante das demais e podem ou não ser o que chamamos de </w:t>
      </w:r>
      <w:r w:rsidRPr="00E5564C">
        <w:rPr>
          <w:rFonts w:eastAsiaTheme="minorEastAsia"/>
          <w:i/>
          <w:sz w:val="24"/>
          <w:szCs w:val="24"/>
        </w:rPr>
        <w:t>outliers</w:t>
      </w:r>
      <w:r>
        <w:rPr>
          <w:rFonts w:eastAsiaTheme="minorEastAsia"/>
          <w:sz w:val="24"/>
          <w:szCs w:val="24"/>
        </w:rPr>
        <w:t xml:space="preserve"> ou </w:t>
      </w:r>
      <w:r w:rsidRPr="00E5564C">
        <w:rPr>
          <w:rFonts w:eastAsiaTheme="minorEastAsia"/>
          <w:i/>
          <w:sz w:val="24"/>
          <w:szCs w:val="24"/>
        </w:rPr>
        <w:t>valores atípicos</w:t>
      </w:r>
      <w:r>
        <w:rPr>
          <w:rFonts w:eastAsiaTheme="minorEastAsia"/>
          <w:sz w:val="24"/>
          <w:szCs w:val="24"/>
        </w:rPr>
        <w:t>.</w:t>
      </w:r>
    </w:p>
    <w:p w14:paraId="2A4EB50C" w14:textId="048A7B83" w:rsidR="00B05907" w:rsidDel="00774616" w:rsidRDefault="00B05907" w:rsidP="00B05907">
      <w:pPr>
        <w:spacing w:before="120" w:after="0" w:line="360" w:lineRule="auto"/>
        <w:jc w:val="both"/>
        <w:rPr>
          <w:del w:id="102" w:author="Adriana Andrade" w:date="2020-06-05T16:10:00Z"/>
          <w:rFonts w:eastAsiaTheme="minorEastAsia"/>
          <w:sz w:val="24"/>
          <w:szCs w:val="24"/>
        </w:rPr>
      </w:pPr>
    </w:p>
    <w:p w14:paraId="28845A9D" w14:textId="5A06E919" w:rsidR="00B05907" w:rsidRDefault="00B05907" w:rsidP="00B05907">
      <w:pPr>
        <w:spacing w:before="120" w:after="0" w:line="360" w:lineRule="auto"/>
        <w:jc w:val="both"/>
        <w:rPr>
          <w:rFonts w:eastAsiaTheme="minorEastAsia"/>
          <w:sz w:val="24"/>
          <w:szCs w:val="24"/>
        </w:rPr>
      </w:pPr>
      <w:r>
        <w:rPr>
          <w:rFonts w:eastAsiaTheme="minorEastAsia"/>
          <w:sz w:val="24"/>
          <w:szCs w:val="24"/>
        </w:rPr>
        <w:tab/>
        <w:t xml:space="preserve">O boxplot dá uma idéia da posição, dispersão, </w:t>
      </w:r>
      <w:r w:rsidRPr="00BA395F">
        <w:rPr>
          <w:rFonts w:eastAsiaTheme="minorEastAsia"/>
          <w:sz w:val="24"/>
          <w:szCs w:val="24"/>
        </w:rPr>
        <w:t>assimetria</w:t>
      </w:r>
      <w:r>
        <w:rPr>
          <w:rFonts w:eastAsiaTheme="minorEastAsia"/>
          <w:sz w:val="24"/>
          <w:szCs w:val="24"/>
        </w:rPr>
        <w:t xml:space="preserve">, caudas e dados discrepantes. A posição central é dada pela mediana e a dispersão por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q</m:t>
            </m:r>
          </m:sub>
        </m:sSub>
      </m:oMath>
      <w:r>
        <w:rPr>
          <w:rFonts w:eastAsiaTheme="minorEastAsia"/>
          <w:sz w:val="24"/>
          <w:szCs w:val="24"/>
        </w:rPr>
        <w:t xml:space="preserve">. As posições relativas de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oMath>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oMath>
      <w:r>
        <w:rPr>
          <w:rFonts w:eastAsiaTheme="minorEastAsia"/>
          <w:sz w:val="24"/>
          <w:szCs w:val="24"/>
        </w:rPr>
        <w:t xml:space="preserve"> 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3</m:t>
            </m:r>
          </m:sub>
        </m:sSub>
      </m:oMath>
      <w:r>
        <w:rPr>
          <w:rFonts w:eastAsiaTheme="minorEastAsia"/>
          <w:sz w:val="24"/>
          <w:szCs w:val="24"/>
        </w:rPr>
        <w:t xml:space="preserve"> dão uma noção da </w:t>
      </w:r>
      <w:r w:rsidRPr="00BA395F">
        <w:rPr>
          <w:rFonts w:eastAsiaTheme="minorEastAsia"/>
          <w:sz w:val="24"/>
          <w:szCs w:val="24"/>
        </w:rPr>
        <w:t>assimetria</w:t>
      </w:r>
      <w:r>
        <w:rPr>
          <w:rFonts w:eastAsiaTheme="minorEastAsia"/>
          <w:sz w:val="24"/>
          <w:szCs w:val="24"/>
        </w:rPr>
        <w:t xml:space="preserve"> da distribuição (voltaremos a falar sobre assimetria mais adiante). </w:t>
      </w:r>
    </w:p>
    <w:p w14:paraId="7894F6EC" w14:textId="77777777" w:rsidR="00B05907" w:rsidRPr="00B05907" w:rsidRDefault="00B05907" w:rsidP="00B05907">
      <w:pPr>
        <w:spacing w:before="120" w:after="0" w:line="360" w:lineRule="auto"/>
        <w:jc w:val="both"/>
        <w:rPr>
          <w:rFonts w:eastAsiaTheme="minorEastAsia"/>
          <w:sz w:val="24"/>
          <w:szCs w:val="24"/>
        </w:rPr>
      </w:pPr>
    </w:p>
    <w:p w14:paraId="05D1BD4A" w14:textId="77777777" w:rsidR="001F4794" w:rsidRPr="001F4794" w:rsidRDefault="001F4794" w:rsidP="001F4794">
      <w:pPr>
        <w:pStyle w:val="Legenda"/>
        <w:keepNext/>
        <w:spacing w:before="240" w:after="120"/>
        <w:jc w:val="center"/>
        <w:rPr>
          <w:b w:val="0"/>
          <w:color w:val="auto"/>
          <w:sz w:val="20"/>
          <w:szCs w:val="20"/>
        </w:rPr>
      </w:pPr>
      <w:r w:rsidRPr="001F4794">
        <w:rPr>
          <w:color w:val="auto"/>
          <w:sz w:val="20"/>
          <w:szCs w:val="20"/>
        </w:rPr>
        <w:lastRenderedPageBreak/>
        <w:t xml:space="preserve">Figura 2.1. </w:t>
      </w:r>
      <w:r w:rsidRPr="001F4794">
        <w:rPr>
          <w:b w:val="0"/>
          <w:color w:val="auto"/>
          <w:sz w:val="20"/>
          <w:szCs w:val="20"/>
        </w:rPr>
        <w:t xml:space="preserve">Construção do </w:t>
      </w:r>
      <w:r w:rsidR="00205A12" w:rsidRPr="00205A12">
        <w:rPr>
          <w:b w:val="0"/>
          <w:i/>
          <w:color w:val="auto"/>
          <w:sz w:val="20"/>
          <w:szCs w:val="20"/>
        </w:rPr>
        <w:t>b</w:t>
      </w:r>
      <w:r w:rsidRPr="00205A12">
        <w:rPr>
          <w:b w:val="0"/>
          <w:i/>
          <w:color w:val="auto"/>
          <w:sz w:val="20"/>
          <w:szCs w:val="20"/>
        </w:rPr>
        <w:t>oxplot</w:t>
      </w:r>
    </w:p>
    <w:p w14:paraId="5A57759B" w14:textId="77777777" w:rsidR="00F9202B" w:rsidRDefault="001F4794" w:rsidP="003A1F29">
      <w:pPr>
        <w:spacing w:before="120" w:after="0" w:line="360" w:lineRule="auto"/>
        <w:jc w:val="center"/>
        <w:rPr>
          <w:rFonts w:eastAsiaTheme="minorEastAsia"/>
          <w:sz w:val="24"/>
          <w:szCs w:val="24"/>
        </w:rPr>
      </w:pPr>
      <w:r>
        <w:rPr>
          <w:rFonts w:eastAsiaTheme="minorEastAsia"/>
          <w:noProof/>
          <w:sz w:val="24"/>
          <w:szCs w:val="24"/>
          <w:lang w:eastAsia="pt-BR"/>
        </w:rPr>
        <w:drawing>
          <wp:inline distT="0" distB="0" distL="0" distR="0" wp14:anchorId="30E5CD57" wp14:editId="5A1A4086">
            <wp:extent cx="3600000" cy="3180670"/>
            <wp:effectExtent l="19050" t="0" r="450" b="0"/>
            <wp:docPr id="9"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srcRect l="14370" t="12951" r="6119" b="16721"/>
                    <a:stretch>
                      <a:fillRect/>
                    </a:stretch>
                  </pic:blipFill>
                  <pic:spPr bwMode="auto">
                    <a:xfrm>
                      <a:off x="0" y="0"/>
                      <a:ext cx="3600000" cy="3180670"/>
                    </a:xfrm>
                    <a:prstGeom prst="rect">
                      <a:avLst/>
                    </a:prstGeom>
                    <a:noFill/>
                    <a:ln w="9525">
                      <a:noFill/>
                      <a:miter lim="800000"/>
                      <a:headEnd/>
                      <a:tailEnd/>
                    </a:ln>
                  </pic:spPr>
                </pic:pic>
              </a:graphicData>
            </a:graphic>
          </wp:inline>
        </w:drawing>
      </w:r>
    </w:p>
    <w:p w14:paraId="68479E36" w14:textId="77777777" w:rsidR="00F9202B" w:rsidRPr="003D1202" w:rsidRDefault="00E5564C" w:rsidP="00B05907">
      <w:pPr>
        <w:spacing w:before="240" w:after="0" w:line="360" w:lineRule="auto"/>
        <w:jc w:val="both"/>
        <w:rPr>
          <w:rFonts w:eastAsiaTheme="minorEastAsia"/>
          <w:b/>
          <w:sz w:val="28"/>
          <w:szCs w:val="28"/>
        </w:rPr>
      </w:pPr>
      <w:r w:rsidRPr="003D1202">
        <w:rPr>
          <w:rFonts w:eastAsiaTheme="minorEastAsia"/>
          <w:b/>
          <w:sz w:val="28"/>
          <w:szCs w:val="28"/>
        </w:rPr>
        <w:t xml:space="preserve"> </w:t>
      </w:r>
      <w:r w:rsidR="003D1202" w:rsidRPr="003D1202">
        <w:rPr>
          <w:rFonts w:eastAsiaTheme="minorEastAsia"/>
          <w:b/>
          <w:sz w:val="28"/>
          <w:szCs w:val="28"/>
        </w:rPr>
        <w:t>Exemplo</w:t>
      </w:r>
    </w:p>
    <w:p w14:paraId="1E8D74D5" w14:textId="77777777" w:rsidR="003D1202" w:rsidRDefault="005E0D65" w:rsidP="00F33AEA">
      <w:pPr>
        <w:spacing w:before="120" w:after="0" w:line="360" w:lineRule="auto"/>
        <w:jc w:val="both"/>
        <w:rPr>
          <w:rFonts w:eastAsiaTheme="minorEastAsia"/>
          <w:sz w:val="24"/>
          <w:szCs w:val="24"/>
        </w:rPr>
      </w:pPr>
      <w:r>
        <w:rPr>
          <w:rFonts w:eastAsiaTheme="minorEastAsia"/>
          <w:sz w:val="24"/>
          <w:szCs w:val="24"/>
        </w:rPr>
        <w:tab/>
        <w:t>A Figura 2.2 apresenta o boxplot para o conjunto de dados:</w:t>
      </w:r>
    </w:p>
    <w:p w14:paraId="33C7C27B" w14:textId="77777777" w:rsidR="005E0D65" w:rsidRPr="005E0D65" w:rsidRDefault="009944CB" w:rsidP="00B05907">
      <w:pPr>
        <w:spacing w:before="120" w:after="0" w:line="360" w:lineRule="auto"/>
        <w:jc w:val="both"/>
        <w:rPr>
          <w:rFonts w:eastAsiaTheme="minorEastAsia"/>
          <w:sz w:val="24"/>
          <w:szCs w:val="24"/>
        </w:rPr>
      </w:pPr>
      <m:oMathPara>
        <m:oMath>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1, 2, 3, 4, 5, 6, 7, 10, 16</m:t>
              </m:r>
            </m:e>
          </m:d>
          <m:r>
            <w:rPr>
              <w:rFonts w:ascii="Cambria Math" w:eastAsiaTheme="minorEastAsia" w:hAnsi="Cambria Math"/>
              <w:sz w:val="24"/>
              <w:szCs w:val="24"/>
            </w:rPr>
            <m:t>.</m:t>
          </m:r>
        </m:oMath>
      </m:oMathPara>
    </w:p>
    <w:p w14:paraId="117CBDE1" w14:textId="77777777" w:rsidR="005E0D65" w:rsidRDefault="00846AB7" w:rsidP="00B05907">
      <w:pPr>
        <w:spacing w:after="0" w:line="360" w:lineRule="auto"/>
        <w:jc w:val="both"/>
        <w:rPr>
          <w:rFonts w:eastAsiaTheme="minorEastAsia"/>
          <w:sz w:val="24"/>
          <w:szCs w:val="24"/>
        </w:rPr>
      </w:pPr>
      <w:r>
        <w:rPr>
          <w:rFonts w:eastAsiaTheme="minorEastAsia"/>
          <w:sz w:val="24"/>
          <w:szCs w:val="24"/>
        </w:rPr>
        <w:tab/>
      </w:r>
      <w:r w:rsidR="005E0D65">
        <w:rPr>
          <w:rFonts w:eastAsiaTheme="minorEastAsia"/>
          <w:sz w:val="24"/>
          <w:szCs w:val="24"/>
        </w:rPr>
        <w:t>Foram calculados:</w:t>
      </w:r>
    </w:p>
    <w:p w14:paraId="798D285E" w14:textId="77777777" w:rsidR="005E0D65" w:rsidRPr="005E0D65" w:rsidRDefault="005E0D65" w:rsidP="00616167">
      <w:pPr>
        <w:pStyle w:val="PargrafodaLista"/>
        <w:numPr>
          <w:ilvl w:val="0"/>
          <w:numId w:val="23"/>
        </w:numPr>
        <w:spacing w:before="120" w:after="0" w:line="360" w:lineRule="auto"/>
        <w:jc w:val="both"/>
        <w:rPr>
          <w:rFonts w:eastAsiaTheme="minorEastAsia"/>
          <w:sz w:val="24"/>
          <w:szCs w:val="24"/>
        </w:rPr>
      </w:pPr>
      <w:r>
        <w:rPr>
          <w:rFonts w:eastAsiaTheme="minorEastAsia"/>
          <w:sz w:val="24"/>
          <w:szCs w:val="24"/>
        </w:rPr>
        <w:t xml:space="preserve">1º quartil: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r>
          <w:rPr>
            <w:rFonts w:ascii="Cambria Math" w:eastAsiaTheme="minorEastAsia" w:hAnsi="Cambria Math"/>
            <w:sz w:val="24"/>
            <w:szCs w:val="24"/>
          </w:rPr>
          <m:t>=3</m:t>
        </m:r>
      </m:oMath>
      <w:r>
        <w:rPr>
          <w:rFonts w:eastAsiaTheme="minorEastAsia"/>
          <w:sz w:val="24"/>
          <w:szCs w:val="24"/>
        </w:rPr>
        <w:t>;</w:t>
      </w:r>
    </w:p>
    <w:p w14:paraId="375290DD" w14:textId="77777777" w:rsidR="005E0D65" w:rsidRPr="005E0D65" w:rsidRDefault="005E0D65" w:rsidP="00616167">
      <w:pPr>
        <w:pStyle w:val="PargrafodaLista"/>
        <w:numPr>
          <w:ilvl w:val="0"/>
          <w:numId w:val="23"/>
        </w:numPr>
        <w:spacing w:before="120" w:after="0" w:line="360" w:lineRule="auto"/>
        <w:jc w:val="both"/>
        <w:rPr>
          <w:rFonts w:eastAsiaTheme="minorEastAsia"/>
          <w:sz w:val="24"/>
          <w:szCs w:val="24"/>
        </w:rPr>
      </w:pPr>
      <w:r>
        <w:rPr>
          <w:rFonts w:eastAsiaTheme="minorEastAsia"/>
          <w:sz w:val="24"/>
          <w:szCs w:val="24"/>
        </w:rPr>
        <w:t xml:space="preserve">Mediana: </w:t>
      </w: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d</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r>
          <w:rPr>
            <w:rFonts w:ascii="Cambria Math" w:eastAsiaTheme="minorEastAsia" w:hAnsi="Cambria Math"/>
            <w:sz w:val="24"/>
            <w:szCs w:val="24"/>
          </w:rPr>
          <m:t>=5</m:t>
        </m:r>
      </m:oMath>
      <w:r>
        <w:rPr>
          <w:rFonts w:eastAsiaTheme="minorEastAsia"/>
          <w:sz w:val="24"/>
          <w:szCs w:val="24"/>
        </w:rPr>
        <w:t>;</w:t>
      </w:r>
    </w:p>
    <w:p w14:paraId="758C4BB8" w14:textId="77777777" w:rsidR="005E0D65" w:rsidRPr="005E0D65" w:rsidRDefault="005E0D65" w:rsidP="00616167">
      <w:pPr>
        <w:pStyle w:val="PargrafodaLista"/>
        <w:numPr>
          <w:ilvl w:val="0"/>
          <w:numId w:val="23"/>
        </w:numPr>
        <w:spacing w:before="120" w:after="0" w:line="360" w:lineRule="auto"/>
        <w:jc w:val="both"/>
        <w:rPr>
          <w:rFonts w:eastAsiaTheme="minorEastAsia"/>
          <w:sz w:val="24"/>
          <w:szCs w:val="24"/>
        </w:rPr>
      </w:pPr>
      <w:r w:rsidRPr="005E0D65">
        <w:rPr>
          <w:rFonts w:eastAsiaTheme="minorEastAsia"/>
          <w:sz w:val="24"/>
          <w:szCs w:val="24"/>
        </w:rPr>
        <w:t xml:space="preserve">3º quartil: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3</m:t>
            </m:r>
          </m:sub>
        </m:sSub>
        <m:r>
          <w:rPr>
            <w:rFonts w:ascii="Cambria Math" w:eastAsiaTheme="minorEastAsia" w:hAnsi="Cambria Math"/>
            <w:sz w:val="24"/>
            <w:szCs w:val="24"/>
          </w:rPr>
          <m:t>=7</m:t>
        </m:r>
      </m:oMath>
      <w:r>
        <w:rPr>
          <w:rFonts w:eastAsiaTheme="minorEastAsia"/>
          <w:sz w:val="24"/>
          <w:szCs w:val="24"/>
        </w:rPr>
        <w:t>;</w:t>
      </w:r>
    </w:p>
    <w:p w14:paraId="2241BF17" w14:textId="77777777" w:rsidR="005E0D65" w:rsidRDefault="0063158C" w:rsidP="005E0D65">
      <w:pPr>
        <w:spacing w:before="120" w:after="0" w:line="360" w:lineRule="auto"/>
        <w:jc w:val="both"/>
        <w:rPr>
          <w:rFonts w:eastAsiaTheme="minorEastAsia"/>
          <w:sz w:val="24"/>
          <w:szCs w:val="24"/>
        </w:rPr>
      </w:pPr>
      <w:r>
        <w:rPr>
          <w:rFonts w:eastAsiaTheme="minorEastAsia"/>
          <w:sz w:val="24"/>
          <w:szCs w:val="24"/>
        </w:rPr>
        <w:tab/>
      </w:r>
      <w:r w:rsidR="005E0D65">
        <w:rPr>
          <w:rFonts w:eastAsiaTheme="minorEastAsia"/>
          <w:sz w:val="24"/>
          <w:szCs w:val="24"/>
        </w:rPr>
        <w:t xml:space="preserve">A partir desses valores </w:t>
      </w:r>
      <w:r>
        <w:rPr>
          <w:rFonts w:eastAsiaTheme="minorEastAsia"/>
          <w:sz w:val="24"/>
          <w:szCs w:val="24"/>
        </w:rPr>
        <w:t>podemos construir o retângulo do boxplot. Para construir os segmentos verticais acima e abaixo do retângulo, calculamos também</w:t>
      </w:r>
      <w:r w:rsidR="005E0D65">
        <w:rPr>
          <w:rFonts w:eastAsiaTheme="minorEastAsia"/>
          <w:sz w:val="24"/>
          <w:szCs w:val="24"/>
        </w:rPr>
        <w:t>:</w:t>
      </w:r>
    </w:p>
    <w:p w14:paraId="4F4CA8E6" w14:textId="77777777" w:rsidR="005E0D65" w:rsidRDefault="009944CB" w:rsidP="00616167">
      <w:pPr>
        <w:pStyle w:val="PargrafodaLista"/>
        <w:numPr>
          <w:ilvl w:val="0"/>
          <w:numId w:val="24"/>
        </w:numPr>
        <w:spacing w:before="120" w:after="0" w:line="360" w:lineRule="auto"/>
        <w:jc w:val="both"/>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q</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3</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r>
          <w:rPr>
            <w:rFonts w:ascii="Cambria Math" w:eastAsiaTheme="minorEastAsia" w:hAnsi="Cambria Math"/>
            <w:sz w:val="24"/>
            <w:szCs w:val="24"/>
          </w:rPr>
          <m:t>=7-3=4</m:t>
        </m:r>
      </m:oMath>
      <w:r w:rsidR="005E0D65" w:rsidRPr="005E0D65">
        <w:rPr>
          <w:rFonts w:eastAsiaTheme="minorEastAsia"/>
          <w:sz w:val="24"/>
          <w:szCs w:val="24"/>
        </w:rPr>
        <w:t>;</w:t>
      </w:r>
    </w:p>
    <w:p w14:paraId="4AF86DB3" w14:textId="77777777" w:rsidR="005E0D65" w:rsidRDefault="005E0D65" w:rsidP="00616167">
      <w:pPr>
        <w:pStyle w:val="PargrafodaLista"/>
        <w:numPr>
          <w:ilvl w:val="0"/>
          <w:numId w:val="24"/>
        </w:numPr>
        <w:spacing w:before="120" w:after="0" w:line="360" w:lineRule="auto"/>
        <w:jc w:val="both"/>
        <w:rPr>
          <w:rFonts w:eastAsiaTheme="minorEastAsia"/>
          <w:sz w:val="24"/>
          <w:szCs w:val="24"/>
        </w:rPr>
      </w:pPr>
      <m:oMath>
        <m:r>
          <w:rPr>
            <w:rFonts w:ascii="Cambria Math" w:eastAsiaTheme="minorEastAsia" w:hAnsi="Cambria Math"/>
            <w:sz w:val="24"/>
            <w:szCs w:val="24"/>
          </w:rPr>
          <m:t>LI=</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r>
          <w:rPr>
            <w:rFonts w:ascii="Cambria Math" w:eastAsiaTheme="minorEastAsia" w:hAnsi="Cambria Math"/>
            <w:sz w:val="24"/>
            <w:szCs w:val="24"/>
          </w:rPr>
          <m:t>-1,5</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q</m:t>
            </m:r>
          </m:sub>
        </m:sSub>
        <m:r>
          <w:rPr>
            <w:rFonts w:ascii="Cambria Math" w:eastAsiaTheme="minorEastAsia" w:hAnsi="Cambria Math"/>
            <w:sz w:val="24"/>
            <w:szCs w:val="24"/>
          </w:rPr>
          <m:t>=3-1,5×4=-3</m:t>
        </m:r>
      </m:oMath>
      <w:r w:rsidR="00A315A6">
        <w:rPr>
          <w:rFonts w:eastAsiaTheme="minorEastAsia"/>
          <w:sz w:val="24"/>
          <w:szCs w:val="24"/>
        </w:rPr>
        <w:t>;</w:t>
      </w:r>
    </w:p>
    <w:p w14:paraId="37954651" w14:textId="77777777" w:rsidR="00A315A6" w:rsidRPr="005E0D65" w:rsidRDefault="00A315A6" w:rsidP="00616167">
      <w:pPr>
        <w:pStyle w:val="PargrafodaLista"/>
        <w:numPr>
          <w:ilvl w:val="0"/>
          <w:numId w:val="24"/>
        </w:numPr>
        <w:spacing w:before="120" w:after="0" w:line="360" w:lineRule="auto"/>
        <w:jc w:val="both"/>
        <w:rPr>
          <w:rFonts w:eastAsiaTheme="minorEastAsia"/>
          <w:sz w:val="24"/>
          <w:szCs w:val="24"/>
        </w:rPr>
      </w:pPr>
      <m:oMath>
        <m:r>
          <w:rPr>
            <w:rFonts w:ascii="Cambria Math" w:eastAsiaTheme="minorEastAsia" w:hAnsi="Cambria Math"/>
            <w:sz w:val="24"/>
            <w:szCs w:val="24"/>
          </w:rPr>
          <m:t>LS=</m:t>
        </m:r>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3</m:t>
            </m:r>
          </m:sub>
        </m:sSub>
        <m:r>
          <w:rPr>
            <w:rFonts w:ascii="Cambria Math" w:eastAsiaTheme="minorEastAsia" w:hAnsi="Cambria Math"/>
            <w:sz w:val="24"/>
            <w:szCs w:val="24"/>
          </w:rPr>
          <m:t>+1,5</m:t>
        </m:r>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q</m:t>
            </m:r>
          </m:sub>
        </m:sSub>
        <m:r>
          <w:rPr>
            <w:rFonts w:ascii="Cambria Math" w:eastAsiaTheme="minorEastAsia" w:hAnsi="Cambria Math"/>
            <w:sz w:val="24"/>
            <w:szCs w:val="24"/>
          </w:rPr>
          <m:t>=7+1,5×4=13</m:t>
        </m:r>
      </m:oMath>
      <w:r>
        <w:rPr>
          <w:rFonts w:eastAsiaTheme="minorEastAsia"/>
          <w:sz w:val="24"/>
          <w:szCs w:val="24"/>
        </w:rPr>
        <w:t>;</w:t>
      </w:r>
    </w:p>
    <w:p w14:paraId="74B7668B" w14:textId="77777777" w:rsidR="0063158C" w:rsidRPr="0063158C" w:rsidRDefault="0063158C" w:rsidP="0063158C">
      <w:pPr>
        <w:spacing w:before="120" w:after="0" w:line="360" w:lineRule="auto"/>
        <w:jc w:val="both"/>
        <w:rPr>
          <w:rFonts w:eastAsiaTheme="minorEastAsia"/>
          <w:sz w:val="24"/>
          <w:szCs w:val="24"/>
        </w:rPr>
      </w:pPr>
      <w:r>
        <w:rPr>
          <w:rFonts w:eastAsiaTheme="minorEastAsia"/>
          <w:sz w:val="24"/>
          <w:szCs w:val="24"/>
        </w:rPr>
        <w:tab/>
        <w:t xml:space="preserve">Porém, para construir o </w:t>
      </w:r>
      <w:r w:rsidRPr="0063158C">
        <w:rPr>
          <w:rFonts w:eastAsiaTheme="minorEastAsia"/>
          <w:i/>
          <w:sz w:val="24"/>
          <w:szCs w:val="24"/>
        </w:rPr>
        <w:t>boxplot</w:t>
      </w:r>
      <w:r>
        <w:rPr>
          <w:rFonts w:eastAsiaTheme="minorEastAsia"/>
          <w:sz w:val="24"/>
          <w:szCs w:val="24"/>
        </w:rPr>
        <w:t xml:space="preserve"> precisamos do menor valor que não é menor que </w:t>
      </w:r>
      <m:oMath>
        <m:r>
          <w:rPr>
            <w:rFonts w:ascii="Cambria Math" w:eastAsiaTheme="minorEastAsia" w:hAnsi="Cambria Math"/>
            <w:sz w:val="24"/>
            <w:szCs w:val="24"/>
          </w:rPr>
          <m:t>LI</m:t>
        </m:r>
      </m:oMath>
      <w:r>
        <w:rPr>
          <w:rFonts w:eastAsiaTheme="minorEastAsia"/>
          <w:sz w:val="24"/>
          <w:szCs w:val="24"/>
        </w:rPr>
        <w:t xml:space="preserve"> e do maior valor que não é maior que </w:t>
      </w:r>
      <m:oMath>
        <m:r>
          <w:rPr>
            <w:rFonts w:ascii="Cambria Math" w:eastAsiaTheme="minorEastAsia" w:hAnsi="Cambria Math"/>
            <w:sz w:val="24"/>
            <w:szCs w:val="24"/>
          </w:rPr>
          <m:t>LS</m:t>
        </m:r>
      </m:oMath>
      <w:r>
        <w:rPr>
          <w:rFonts w:eastAsiaTheme="minorEastAsia"/>
          <w:sz w:val="24"/>
          <w:szCs w:val="24"/>
        </w:rPr>
        <w:t>:</w:t>
      </w:r>
    </w:p>
    <w:p w14:paraId="3AE5C986" w14:textId="77777777" w:rsidR="005E0D65" w:rsidRDefault="0063158C" w:rsidP="00616167">
      <w:pPr>
        <w:pStyle w:val="PargrafodaLista"/>
        <w:numPr>
          <w:ilvl w:val="0"/>
          <w:numId w:val="24"/>
        </w:numPr>
        <w:spacing w:before="120" w:after="0" w:line="360" w:lineRule="auto"/>
        <w:jc w:val="both"/>
        <w:rPr>
          <w:rFonts w:eastAsiaTheme="minorEastAsia"/>
          <w:sz w:val="24"/>
          <w:szCs w:val="24"/>
        </w:rPr>
      </w:pPr>
      <w:r>
        <w:rPr>
          <w:rFonts w:eastAsiaTheme="minorEastAsia"/>
          <w:sz w:val="24"/>
          <w:szCs w:val="24"/>
        </w:rPr>
        <w:t>me</w:t>
      </w:r>
      <w:r w:rsidRPr="0063158C">
        <w:rPr>
          <w:rFonts w:eastAsiaTheme="minorEastAsia"/>
          <w:sz w:val="24"/>
          <w:szCs w:val="24"/>
        </w:rPr>
        <w:t xml:space="preserve">nor valor que não é menor que </w:t>
      </w:r>
      <m:oMath>
        <m:r>
          <w:rPr>
            <w:rFonts w:ascii="Cambria Math" w:eastAsiaTheme="minorEastAsia" w:hAnsi="Cambria Math"/>
            <w:sz w:val="24"/>
            <w:szCs w:val="24"/>
          </w:rPr>
          <m:t>LI</m:t>
        </m:r>
      </m:oMath>
      <w:r w:rsidRPr="0063158C">
        <w:rPr>
          <w:rFonts w:eastAsiaTheme="minorEastAsia"/>
          <w:sz w:val="24"/>
          <w:szCs w:val="24"/>
        </w:rPr>
        <w:t>:</w:t>
      </w:r>
      <w:r w:rsidR="00846AB7">
        <w:rPr>
          <w:rFonts w:eastAsiaTheme="minorEastAsia"/>
          <w:sz w:val="24"/>
          <w:szCs w:val="24"/>
        </w:rPr>
        <w:t xml:space="preserve">  </w:t>
      </w:r>
      <w:r w:rsidRPr="0063158C">
        <w:rPr>
          <w:rFonts w:eastAsiaTheme="minorEastAsia"/>
          <w:sz w:val="24"/>
          <w:szCs w:val="24"/>
        </w:rPr>
        <w:t xml:space="preserve"> </w:t>
      </w:r>
      <m:oMath>
        <m:r>
          <w:rPr>
            <w:rFonts w:ascii="Cambria Math" w:eastAsiaTheme="minorEastAsia" w:hAnsi="Cambria Math"/>
            <w:sz w:val="24"/>
            <w:szCs w:val="24"/>
          </w:rPr>
          <m:t>1</m:t>
        </m:r>
      </m:oMath>
      <w:r w:rsidRPr="0063158C">
        <w:rPr>
          <w:rFonts w:eastAsiaTheme="minorEastAsia"/>
          <w:sz w:val="24"/>
          <w:szCs w:val="24"/>
        </w:rPr>
        <w:t>;</w:t>
      </w:r>
    </w:p>
    <w:p w14:paraId="1C70EA3B" w14:textId="77777777" w:rsidR="0063158C" w:rsidRDefault="0063158C" w:rsidP="00616167">
      <w:pPr>
        <w:pStyle w:val="PargrafodaLista"/>
        <w:numPr>
          <w:ilvl w:val="0"/>
          <w:numId w:val="24"/>
        </w:numPr>
        <w:spacing w:before="120" w:after="0" w:line="360" w:lineRule="auto"/>
        <w:jc w:val="both"/>
        <w:rPr>
          <w:rFonts w:eastAsiaTheme="minorEastAsia"/>
          <w:sz w:val="24"/>
          <w:szCs w:val="24"/>
        </w:rPr>
      </w:pPr>
      <w:r>
        <w:rPr>
          <w:rFonts w:eastAsiaTheme="minorEastAsia"/>
          <w:sz w:val="24"/>
          <w:szCs w:val="24"/>
        </w:rPr>
        <w:t xml:space="preserve">maior valor que não é maior que </w:t>
      </w:r>
      <m:oMath>
        <m:r>
          <w:rPr>
            <w:rFonts w:ascii="Cambria Math" w:eastAsiaTheme="minorEastAsia" w:hAnsi="Cambria Math"/>
            <w:sz w:val="24"/>
            <w:szCs w:val="24"/>
          </w:rPr>
          <m:t>LS</m:t>
        </m:r>
      </m:oMath>
      <w:r>
        <w:rPr>
          <w:rFonts w:eastAsiaTheme="minorEastAsia"/>
          <w:sz w:val="24"/>
          <w:szCs w:val="24"/>
        </w:rPr>
        <w:t>:</w:t>
      </w:r>
      <w:r w:rsidR="00846AB7">
        <w:rPr>
          <w:rFonts w:eastAsiaTheme="minorEastAsia"/>
          <w:sz w:val="24"/>
          <w:szCs w:val="24"/>
        </w:rPr>
        <w:t xml:space="preserve">  </w:t>
      </w:r>
      <w:r>
        <w:rPr>
          <w:rFonts w:eastAsiaTheme="minorEastAsia"/>
          <w:sz w:val="24"/>
          <w:szCs w:val="24"/>
        </w:rPr>
        <w:t xml:space="preserve"> 10;</w:t>
      </w:r>
    </w:p>
    <w:p w14:paraId="32D69707" w14:textId="77777777" w:rsidR="0063158C" w:rsidRPr="00710231" w:rsidRDefault="00710231" w:rsidP="00710231">
      <w:pPr>
        <w:pStyle w:val="Legenda"/>
        <w:keepNext/>
        <w:spacing w:before="240" w:after="120"/>
        <w:jc w:val="center"/>
        <w:rPr>
          <w:rFonts w:eastAsiaTheme="minorEastAsia"/>
          <w:sz w:val="24"/>
          <w:szCs w:val="24"/>
        </w:rPr>
      </w:pPr>
      <w:r>
        <w:rPr>
          <w:color w:val="auto"/>
          <w:sz w:val="20"/>
          <w:szCs w:val="20"/>
        </w:rPr>
        <w:lastRenderedPageBreak/>
        <w:t>Figura 2.2</w:t>
      </w:r>
      <w:r w:rsidRPr="001F4794">
        <w:rPr>
          <w:color w:val="auto"/>
          <w:sz w:val="20"/>
          <w:szCs w:val="20"/>
        </w:rPr>
        <w:t xml:space="preserve">. </w:t>
      </w:r>
      <w:r w:rsidRPr="00710231">
        <w:rPr>
          <w:b w:val="0"/>
          <w:i/>
          <w:color w:val="auto"/>
          <w:sz w:val="20"/>
          <w:szCs w:val="20"/>
        </w:rPr>
        <w:t>B</w:t>
      </w:r>
      <w:r w:rsidRPr="00205A12">
        <w:rPr>
          <w:b w:val="0"/>
          <w:i/>
          <w:color w:val="auto"/>
          <w:sz w:val="20"/>
          <w:szCs w:val="20"/>
        </w:rPr>
        <w:t>oxplot</w:t>
      </w:r>
      <w:r>
        <w:rPr>
          <w:b w:val="0"/>
          <w:i/>
          <w:color w:val="auto"/>
          <w:sz w:val="20"/>
          <w:szCs w:val="20"/>
        </w:rPr>
        <w:t xml:space="preserve"> </w:t>
      </w:r>
      <w:r>
        <w:rPr>
          <w:b w:val="0"/>
          <w:color w:val="auto"/>
          <w:sz w:val="20"/>
          <w:szCs w:val="20"/>
        </w:rPr>
        <w:t>(com limites inferior e superior apresentados)</w:t>
      </w:r>
    </w:p>
    <w:p w14:paraId="6D6CA6DB" w14:textId="77777777" w:rsidR="005E0D65" w:rsidRDefault="005E0D65" w:rsidP="005E0D65">
      <w:pPr>
        <w:spacing w:before="120" w:after="0" w:line="360" w:lineRule="auto"/>
        <w:jc w:val="center"/>
        <w:rPr>
          <w:rFonts w:eastAsiaTheme="minorEastAsia"/>
          <w:sz w:val="24"/>
          <w:szCs w:val="24"/>
        </w:rPr>
      </w:pPr>
      <w:r>
        <w:rPr>
          <w:rFonts w:eastAsiaTheme="minorEastAsia"/>
          <w:noProof/>
          <w:sz w:val="24"/>
          <w:szCs w:val="24"/>
          <w:lang w:eastAsia="pt-BR"/>
        </w:rPr>
        <w:drawing>
          <wp:inline distT="0" distB="0" distL="0" distR="0" wp14:anchorId="4BFB47B4" wp14:editId="3C2A4C31">
            <wp:extent cx="3600000" cy="3075786"/>
            <wp:effectExtent l="19050" t="0" r="450" b="0"/>
            <wp:docPr id="12"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t="5981"/>
                    <a:stretch>
                      <a:fillRect/>
                    </a:stretch>
                  </pic:blipFill>
                  <pic:spPr bwMode="auto">
                    <a:xfrm>
                      <a:off x="0" y="0"/>
                      <a:ext cx="3600000" cy="3075786"/>
                    </a:xfrm>
                    <a:prstGeom prst="rect">
                      <a:avLst/>
                    </a:prstGeom>
                    <a:noFill/>
                    <a:ln w="9525">
                      <a:noFill/>
                      <a:miter lim="800000"/>
                      <a:headEnd/>
                      <a:tailEnd/>
                    </a:ln>
                  </pic:spPr>
                </pic:pic>
              </a:graphicData>
            </a:graphic>
          </wp:inline>
        </w:drawing>
      </w:r>
    </w:p>
    <w:p w14:paraId="7C4A0C0D" w14:textId="77777777" w:rsidR="00D445FE" w:rsidRDefault="00846AB7" w:rsidP="00710231">
      <w:pPr>
        <w:spacing w:before="120" w:after="0" w:line="360" w:lineRule="auto"/>
        <w:jc w:val="both"/>
        <w:rPr>
          <w:rFonts w:eastAsiaTheme="minorEastAsia"/>
          <w:b/>
          <w:sz w:val="24"/>
          <w:szCs w:val="24"/>
        </w:rPr>
      </w:pPr>
      <w:r>
        <w:rPr>
          <w:rFonts w:eastAsiaTheme="minorEastAsia"/>
          <w:sz w:val="24"/>
          <w:szCs w:val="24"/>
        </w:rPr>
        <w:tab/>
        <w:t xml:space="preserve">Assim, podemos construir os segmentos de reta da parte superior do retângulo até o 10, e da parte inferior do retângulo até o 1. Como o 16 foi maior que </w:t>
      </w:r>
      <m:oMath>
        <m:r>
          <w:rPr>
            <w:rFonts w:ascii="Cambria Math" w:eastAsiaTheme="minorEastAsia" w:hAnsi="Cambria Math"/>
            <w:sz w:val="24"/>
            <w:szCs w:val="24"/>
          </w:rPr>
          <m:t>LI</m:t>
        </m:r>
      </m:oMath>
      <w:r>
        <w:rPr>
          <w:rFonts w:eastAsiaTheme="minorEastAsia"/>
          <w:sz w:val="24"/>
          <w:szCs w:val="24"/>
        </w:rPr>
        <w:t>, desenhamos uma "bolinha" para representar este valor. O boxplot pode ser observado na Figura 2.2.</w:t>
      </w:r>
    </w:p>
    <w:p w14:paraId="3FBD4F86" w14:textId="77777777" w:rsidR="00710231" w:rsidRDefault="00710231" w:rsidP="00710231">
      <w:pPr>
        <w:spacing w:before="120" w:after="0" w:line="360" w:lineRule="auto"/>
        <w:jc w:val="both"/>
        <w:rPr>
          <w:rFonts w:eastAsiaTheme="minorEastAsia"/>
          <w:sz w:val="24"/>
          <w:szCs w:val="24"/>
        </w:rPr>
      </w:pPr>
      <w:r w:rsidRPr="00710231">
        <w:rPr>
          <w:rFonts w:eastAsiaTheme="minorEastAsia"/>
          <w:b/>
          <w:sz w:val="24"/>
          <w:szCs w:val="24"/>
        </w:rPr>
        <w:t>Observação:</w:t>
      </w:r>
      <w:r>
        <w:rPr>
          <w:rFonts w:eastAsiaTheme="minorEastAsia"/>
          <w:sz w:val="24"/>
          <w:szCs w:val="24"/>
        </w:rPr>
        <w:t xml:space="preserve"> </w:t>
      </w:r>
      <w:r w:rsidR="00D20506">
        <w:rPr>
          <w:rFonts w:eastAsiaTheme="minorEastAsia"/>
          <w:sz w:val="24"/>
          <w:szCs w:val="24"/>
        </w:rPr>
        <w:t>Na Figura 2.2 apresentamos os limites inferior e superior, porém, n</w:t>
      </w:r>
      <w:r>
        <w:rPr>
          <w:rFonts w:eastAsiaTheme="minorEastAsia"/>
          <w:sz w:val="24"/>
          <w:szCs w:val="24"/>
        </w:rPr>
        <w:t xml:space="preserve">ão é necessário apresentar </w:t>
      </w:r>
      <w:r w:rsidR="00D20506">
        <w:rPr>
          <w:rFonts w:eastAsiaTheme="minorEastAsia"/>
          <w:sz w:val="24"/>
          <w:szCs w:val="24"/>
        </w:rPr>
        <w:t xml:space="preserve">estes limites </w:t>
      </w:r>
      <w:r>
        <w:rPr>
          <w:rFonts w:eastAsiaTheme="minorEastAsia"/>
          <w:sz w:val="24"/>
          <w:szCs w:val="24"/>
        </w:rPr>
        <w:t>no boxplot</w:t>
      </w:r>
      <w:r w:rsidR="00D20506">
        <w:rPr>
          <w:rFonts w:eastAsiaTheme="minorEastAsia"/>
          <w:sz w:val="24"/>
          <w:szCs w:val="24"/>
        </w:rPr>
        <w:t>, como podemos</w:t>
      </w:r>
      <w:r>
        <w:rPr>
          <w:rFonts w:eastAsiaTheme="minorEastAsia"/>
          <w:sz w:val="24"/>
          <w:szCs w:val="24"/>
        </w:rPr>
        <w:t xml:space="preserve"> observar na Figura 2.3.</w:t>
      </w:r>
    </w:p>
    <w:p w14:paraId="5CA0AACF" w14:textId="77777777" w:rsidR="00710231" w:rsidRDefault="00710231" w:rsidP="00846AB7">
      <w:pPr>
        <w:pStyle w:val="Legenda"/>
        <w:keepNext/>
        <w:spacing w:before="480" w:after="0"/>
        <w:jc w:val="center"/>
        <w:rPr>
          <w:b w:val="0"/>
          <w:i/>
          <w:color w:val="auto"/>
          <w:sz w:val="20"/>
          <w:szCs w:val="20"/>
        </w:rPr>
      </w:pPr>
      <w:r>
        <w:rPr>
          <w:color w:val="auto"/>
          <w:sz w:val="20"/>
          <w:szCs w:val="20"/>
        </w:rPr>
        <w:t>Figura 2.3</w:t>
      </w:r>
      <w:r w:rsidRPr="001F4794">
        <w:rPr>
          <w:color w:val="auto"/>
          <w:sz w:val="20"/>
          <w:szCs w:val="20"/>
        </w:rPr>
        <w:t xml:space="preserve">. </w:t>
      </w:r>
      <w:r w:rsidRPr="00710231">
        <w:rPr>
          <w:b w:val="0"/>
          <w:i/>
          <w:color w:val="auto"/>
          <w:sz w:val="20"/>
          <w:szCs w:val="20"/>
        </w:rPr>
        <w:t>B</w:t>
      </w:r>
      <w:r w:rsidRPr="00205A12">
        <w:rPr>
          <w:b w:val="0"/>
          <w:i/>
          <w:color w:val="auto"/>
          <w:sz w:val="20"/>
          <w:szCs w:val="20"/>
        </w:rPr>
        <w:t>oxplot</w:t>
      </w:r>
    </w:p>
    <w:p w14:paraId="1AC5ACF4" w14:textId="77777777" w:rsidR="00936360" w:rsidRPr="00936360" w:rsidRDefault="00936360" w:rsidP="00936360">
      <w:pPr>
        <w:spacing w:after="0"/>
      </w:pPr>
    </w:p>
    <w:p w14:paraId="2C88D9BE" w14:textId="77777777" w:rsidR="00606075" w:rsidRDefault="009434E2" w:rsidP="00D20506">
      <w:pPr>
        <w:spacing w:after="0" w:line="360" w:lineRule="auto"/>
        <w:jc w:val="center"/>
        <w:rPr>
          <w:rFonts w:eastAsiaTheme="minorEastAsia"/>
          <w:sz w:val="24"/>
          <w:szCs w:val="24"/>
        </w:rPr>
      </w:pPr>
      <w:r>
        <w:rPr>
          <w:rFonts w:eastAsiaTheme="minorEastAsia"/>
          <w:noProof/>
          <w:sz w:val="24"/>
          <w:szCs w:val="24"/>
          <w:lang w:eastAsia="pt-BR"/>
        </w:rPr>
        <w:drawing>
          <wp:inline distT="0" distB="0" distL="0" distR="0" wp14:anchorId="09AE6B6A" wp14:editId="3DB9C2C7">
            <wp:extent cx="3598793" cy="2735249"/>
            <wp:effectExtent l="19050" t="0" r="1657" b="0"/>
            <wp:docPr id="74"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srcRect t="17754" r="8860" b="12844"/>
                    <a:stretch>
                      <a:fillRect/>
                    </a:stretch>
                  </pic:blipFill>
                  <pic:spPr bwMode="auto">
                    <a:xfrm>
                      <a:off x="0" y="0"/>
                      <a:ext cx="3598793" cy="2735249"/>
                    </a:xfrm>
                    <a:prstGeom prst="rect">
                      <a:avLst/>
                    </a:prstGeom>
                    <a:noFill/>
                    <a:ln w="9525">
                      <a:noFill/>
                      <a:miter lim="800000"/>
                      <a:headEnd/>
                      <a:tailEnd/>
                    </a:ln>
                  </pic:spPr>
                </pic:pic>
              </a:graphicData>
            </a:graphic>
          </wp:inline>
        </w:drawing>
      </w:r>
    </w:p>
    <w:p w14:paraId="19162458" w14:textId="77777777" w:rsidR="009D1733" w:rsidRPr="001D4C72" w:rsidRDefault="009D1733" w:rsidP="009D1733">
      <w:pPr>
        <w:spacing w:before="240" w:after="0" w:line="240" w:lineRule="auto"/>
        <w:jc w:val="both"/>
        <w:rPr>
          <w:rFonts w:eastAsiaTheme="minorEastAsia"/>
          <w:b/>
          <w:sz w:val="24"/>
          <w:szCs w:val="24"/>
        </w:rPr>
      </w:pPr>
      <w:r w:rsidRPr="001D4C72">
        <w:rPr>
          <w:rFonts w:eastAsiaTheme="minorEastAsia"/>
          <w:b/>
          <w:sz w:val="24"/>
          <w:szCs w:val="24"/>
        </w:rPr>
        <w:lastRenderedPageBreak/>
        <w:t xml:space="preserve">Comandos no Software R para </w:t>
      </w:r>
      <w:r>
        <w:rPr>
          <w:rFonts w:eastAsiaTheme="minorEastAsia"/>
          <w:b/>
          <w:sz w:val="24"/>
          <w:szCs w:val="24"/>
        </w:rPr>
        <w:t>fazer o boxplot:</w:t>
      </w:r>
    </w:p>
    <w:tbl>
      <w:tblPr>
        <w:tblStyle w:val="Tabelacomgrade"/>
        <w:tblW w:w="0" w:type="auto"/>
        <w:tblLook w:val="04A0" w:firstRow="1" w:lastRow="0" w:firstColumn="1" w:lastColumn="0" w:noHBand="0" w:noVBand="1"/>
      </w:tblPr>
      <w:tblGrid>
        <w:gridCol w:w="8474"/>
      </w:tblGrid>
      <w:tr w:rsidR="009D1733" w14:paraId="20BAECE3" w14:textId="77777777" w:rsidTr="009D1733">
        <w:tc>
          <w:tcPr>
            <w:tcW w:w="8644" w:type="dxa"/>
            <w:tcBorders>
              <w:top w:val="single" w:sz="12" w:space="0" w:color="auto"/>
              <w:left w:val="single" w:sz="12" w:space="0" w:color="auto"/>
              <w:bottom w:val="single" w:sz="12" w:space="0" w:color="auto"/>
              <w:right w:val="single" w:sz="12" w:space="0" w:color="auto"/>
            </w:tcBorders>
          </w:tcPr>
          <w:p w14:paraId="017D010A" w14:textId="77777777" w:rsidR="009D1733" w:rsidRDefault="009D1733" w:rsidP="009D1733">
            <w:pPr>
              <w:jc w:val="both"/>
              <w:rPr>
                <w:rFonts w:ascii="Courier New" w:eastAsiaTheme="minorEastAsia" w:hAnsi="Courier New" w:cs="Courier New"/>
                <w:color w:val="FF0000"/>
                <w:sz w:val="21"/>
                <w:szCs w:val="21"/>
              </w:rPr>
            </w:pPr>
          </w:p>
          <w:p w14:paraId="339D9189" w14:textId="77777777" w:rsidR="009D1733" w:rsidRPr="00C760FD" w:rsidRDefault="009D1733" w:rsidP="009D1733">
            <w:pPr>
              <w:jc w:val="both"/>
              <w:rPr>
                <w:rFonts w:ascii="Courier New" w:eastAsiaTheme="minorEastAsia" w:hAnsi="Courier New" w:cs="Courier New"/>
                <w:color w:val="FF0000"/>
                <w:sz w:val="21"/>
                <w:szCs w:val="21"/>
              </w:rPr>
            </w:pPr>
            <w:r>
              <w:rPr>
                <w:rFonts w:ascii="Courier New" w:eastAsiaTheme="minorEastAsia" w:hAnsi="Courier New" w:cs="Courier New"/>
                <w:color w:val="FF0000"/>
                <w:sz w:val="21"/>
                <w:szCs w:val="21"/>
              </w:rPr>
              <w:t>#</w:t>
            </w:r>
            <w:r w:rsidRPr="00C760FD">
              <w:rPr>
                <w:rFonts w:ascii="Courier New" w:eastAsiaTheme="minorEastAsia" w:hAnsi="Courier New" w:cs="Courier New"/>
                <w:color w:val="FF0000"/>
                <w:sz w:val="21"/>
                <w:szCs w:val="21"/>
              </w:rPr>
              <w:t>Entrando com os dados no R:</w:t>
            </w:r>
          </w:p>
          <w:p w14:paraId="3EE4F163" w14:textId="77777777" w:rsidR="009D1733" w:rsidRDefault="009D1733" w:rsidP="009D1733">
            <w:pPr>
              <w:jc w:val="both"/>
              <w:rPr>
                <w:rFonts w:ascii="Courier New" w:eastAsiaTheme="minorEastAsia" w:hAnsi="Courier New" w:cs="Courier New"/>
                <w:color w:val="FF0000"/>
                <w:sz w:val="21"/>
                <w:szCs w:val="21"/>
              </w:rPr>
            </w:pPr>
            <w:r w:rsidRPr="009D1733">
              <w:rPr>
                <w:rFonts w:ascii="Courier New" w:eastAsiaTheme="minorEastAsia" w:hAnsi="Courier New" w:cs="Courier New"/>
                <w:color w:val="FF0000"/>
                <w:sz w:val="21"/>
                <w:szCs w:val="21"/>
              </w:rPr>
              <w:t>dados &lt;- c(1,2,3,4,5,6,7,10,16)</w:t>
            </w:r>
          </w:p>
          <w:p w14:paraId="700D4648" w14:textId="77777777" w:rsidR="00AE6E30" w:rsidRDefault="00AE6E30" w:rsidP="009D1733">
            <w:pPr>
              <w:jc w:val="both"/>
              <w:rPr>
                <w:rFonts w:ascii="Courier New" w:eastAsiaTheme="minorEastAsia" w:hAnsi="Courier New" w:cs="Courier New"/>
                <w:color w:val="FF0000"/>
                <w:sz w:val="21"/>
                <w:szCs w:val="21"/>
              </w:rPr>
            </w:pPr>
          </w:p>
          <w:p w14:paraId="484E1C1C" w14:textId="77777777" w:rsidR="009D1733" w:rsidRPr="009D1733" w:rsidRDefault="009D1733" w:rsidP="009D1733">
            <w:pPr>
              <w:jc w:val="both"/>
              <w:rPr>
                <w:rFonts w:ascii="Courier New" w:eastAsiaTheme="minorEastAsia" w:hAnsi="Courier New" w:cs="Courier New"/>
                <w:color w:val="FF0000"/>
                <w:sz w:val="21"/>
                <w:szCs w:val="21"/>
              </w:rPr>
            </w:pPr>
            <w:r>
              <w:rPr>
                <w:rFonts w:ascii="Courier New" w:eastAsiaTheme="minorEastAsia" w:hAnsi="Courier New" w:cs="Courier New"/>
                <w:color w:val="FF0000"/>
                <w:sz w:val="21"/>
                <w:szCs w:val="21"/>
              </w:rPr>
              <w:t>#Plotando o boxplot:</w:t>
            </w:r>
          </w:p>
          <w:p w14:paraId="779943FF" w14:textId="77777777" w:rsidR="009D1733" w:rsidRDefault="009D1733" w:rsidP="009D1733">
            <w:pPr>
              <w:jc w:val="both"/>
              <w:rPr>
                <w:rFonts w:ascii="Courier New" w:eastAsiaTheme="minorEastAsia" w:hAnsi="Courier New" w:cs="Courier New"/>
                <w:color w:val="FF0000"/>
                <w:sz w:val="21"/>
                <w:szCs w:val="21"/>
              </w:rPr>
            </w:pPr>
            <w:r w:rsidRPr="009D1733">
              <w:rPr>
                <w:rFonts w:ascii="Courier New" w:eastAsiaTheme="minorEastAsia" w:hAnsi="Courier New" w:cs="Courier New"/>
                <w:color w:val="FF0000"/>
                <w:sz w:val="21"/>
                <w:szCs w:val="21"/>
              </w:rPr>
              <w:t>boxplot(dados</w:t>
            </w:r>
            <w:r w:rsidR="005B4FAD">
              <w:rPr>
                <w:rFonts w:ascii="Courier New" w:eastAsiaTheme="minorEastAsia" w:hAnsi="Courier New" w:cs="Courier New"/>
                <w:color w:val="FF0000"/>
                <w:sz w:val="21"/>
                <w:szCs w:val="21"/>
              </w:rPr>
              <w:t>, ylab="</w:t>
            </w:r>
            <w:r w:rsidR="00E40735">
              <w:rPr>
                <w:rFonts w:ascii="Courier New" w:eastAsiaTheme="minorEastAsia" w:hAnsi="Courier New" w:cs="Courier New"/>
                <w:color w:val="FF0000"/>
                <w:sz w:val="21"/>
                <w:szCs w:val="21"/>
              </w:rPr>
              <w:t>Nome da variável (tipo de dados)</w:t>
            </w:r>
            <w:r w:rsidR="005B4FAD">
              <w:rPr>
                <w:rFonts w:ascii="Courier New" w:eastAsiaTheme="minorEastAsia" w:hAnsi="Courier New" w:cs="Courier New"/>
                <w:color w:val="FF0000"/>
                <w:sz w:val="21"/>
                <w:szCs w:val="21"/>
              </w:rPr>
              <w:t>"</w:t>
            </w:r>
            <w:r w:rsidRPr="009D1733">
              <w:rPr>
                <w:rFonts w:ascii="Courier New" w:eastAsiaTheme="minorEastAsia" w:hAnsi="Courier New" w:cs="Courier New"/>
                <w:color w:val="FF0000"/>
                <w:sz w:val="21"/>
                <w:szCs w:val="21"/>
              </w:rPr>
              <w:t>)</w:t>
            </w:r>
          </w:p>
          <w:p w14:paraId="4DD28812" w14:textId="77777777" w:rsidR="009D1733" w:rsidRPr="00A01EB5" w:rsidRDefault="009D1733" w:rsidP="009D1733">
            <w:pPr>
              <w:jc w:val="both"/>
              <w:rPr>
                <w:rFonts w:ascii="Courier New" w:eastAsiaTheme="minorEastAsia" w:hAnsi="Courier New" w:cs="Courier New"/>
                <w:color w:val="FF0000"/>
                <w:sz w:val="21"/>
                <w:szCs w:val="21"/>
              </w:rPr>
            </w:pPr>
          </w:p>
        </w:tc>
      </w:tr>
    </w:tbl>
    <w:p w14:paraId="3E1E8BD8" w14:textId="77777777" w:rsidR="009D1733" w:rsidRDefault="009D1733" w:rsidP="009D1733">
      <w:pPr>
        <w:spacing w:after="0" w:line="240" w:lineRule="auto"/>
        <w:jc w:val="both"/>
        <w:rPr>
          <w:rFonts w:eastAsiaTheme="minorEastAsia"/>
          <w:sz w:val="24"/>
          <w:szCs w:val="24"/>
        </w:rPr>
      </w:pPr>
    </w:p>
    <w:p w14:paraId="34E7ACF8" w14:textId="77777777" w:rsidR="00846AB7" w:rsidRDefault="00846AB7" w:rsidP="009D1733">
      <w:pPr>
        <w:spacing w:after="0" w:line="240" w:lineRule="auto"/>
        <w:jc w:val="both"/>
        <w:rPr>
          <w:rFonts w:eastAsiaTheme="minorEastAsia"/>
          <w:sz w:val="24"/>
          <w:szCs w:val="24"/>
        </w:rPr>
      </w:pPr>
    </w:p>
    <w:p w14:paraId="36E37538" w14:textId="77777777" w:rsidR="00846AB7" w:rsidRDefault="009D1733" w:rsidP="00846AB7">
      <w:pPr>
        <w:spacing w:after="0" w:line="360" w:lineRule="auto"/>
        <w:jc w:val="both"/>
        <w:rPr>
          <w:rFonts w:eastAsiaTheme="minorEastAsia"/>
          <w:sz w:val="24"/>
          <w:szCs w:val="24"/>
        </w:rPr>
      </w:pPr>
      <w:r>
        <w:rPr>
          <w:rFonts w:eastAsiaTheme="minorEastAsia"/>
          <w:sz w:val="24"/>
          <w:szCs w:val="24"/>
        </w:rPr>
        <w:tab/>
      </w:r>
      <w:r w:rsidR="00846AB7">
        <w:rPr>
          <w:rFonts w:eastAsiaTheme="minorEastAsia"/>
          <w:sz w:val="24"/>
          <w:szCs w:val="24"/>
        </w:rPr>
        <w:t>No gráfico gerado pelo R é exibida apenas a escala dos dados no eixo vertical, como pode-se observar na Figura 2.4. Podemos alterar os valores apresentados no eixo vertical utilizando o comando "</w:t>
      </w:r>
      <w:r w:rsidR="00846AB7" w:rsidRPr="00D445FE">
        <w:rPr>
          <w:rFonts w:ascii="Courier New" w:eastAsiaTheme="minorEastAsia" w:hAnsi="Courier New" w:cs="Courier New"/>
          <w:sz w:val="24"/>
          <w:szCs w:val="24"/>
        </w:rPr>
        <w:t>axis()</w:t>
      </w:r>
      <w:r w:rsidR="00846AB7">
        <w:rPr>
          <w:rFonts w:eastAsiaTheme="minorEastAsia"/>
          <w:sz w:val="24"/>
          <w:szCs w:val="24"/>
        </w:rPr>
        <w:t>".</w:t>
      </w:r>
    </w:p>
    <w:p w14:paraId="4F14B7FD" w14:textId="77777777" w:rsidR="00606075" w:rsidRDefault="00606075" w:rsidP="00A5034E">
      <w:pPr>
        <w:spacing w:after="0" w:line="240" w:lineRule="auto"/>
        <w:jc w:val="both"/>
        <w:rPr>
          <w:rFonts w:eastAsiaTheme="minorEastAsia"/>
          <w:sz w:val="24"/>
          <w:szCs w:val="24"/>
        </w:rPr>
      </w:pPr>
    </w:p>
    <w:p w14:paraId="68E34C29" w14:textId="77777777" w:rsidR="009D1733" w:rsidRPr="009D1733" w:rsidRDefault="009D1733" w:rsidP="00A5034E">
      <w:pPr>
        <w:pStyle w:val="Legenda"/>
        <w:keepNext/>
        <w:spacing w:after="0"/>
        <w:jc w:val="center"/>
        <w:rPr>
          <w:rFonts w:eastAsiaTheme="minorEastAsia"/>
          <w:sz w:val="24"/>
          <w:szCs w:val="24"/>
        </w:rPr>
      </w:pPr>
      <w:r>
        <w:rPr>
          <w:color w:val="auto"/>
          <w:sz w:val="20"/>
          <w:szCs w:val="20"/>
        </w:rPr>
        <w:t>Figura 2.4</w:t>
      </w:r>
      <w:r w:rsidRPr="001F4794">
        <w:rPr>
          <w:color w:val="auto"/>
          <w:sz w:val="20"/>
          <w:szCs w:val="20"/>
        </w:rPr>
        <w:t xml:space="preserve">. </w:t>
      </w:r>
      <w:r w:rsidRPr="00710231">
        <w:rPr>
          <w:b w:val="0"/>
          <w:i/>
          <w:color w:val="auto"/>
          <w:sz w:val="20"/>
          <w:szCs w:val="20"/>
        </w:rPr>
        <w:t>B</w:t>
      </w:r>
      <w:r w:rsidRPr="00205A12">
        <w:rPr>
          <w:b w:val="0"/>
          <w:i/>
          <w:color w:val="auto"/>
          <w:sz w:val="20"/>
          <w:szCs w:val="20"/>
        </w:rPr>
        <w:t>oxplot</w:t>
      </w:r>
      <w:r>
        <w:rPr>
          <w:b w:val="0"/>
          <w:i/>
          <w:color w:val="auto"/>
          <w:sz w:val="20"/>
          <w:szCs w:val="20"/>
        </w:rPr>
        <w:t xml:space="preserve"> </w:t>
      </w:r>
      <w:r>
        <w:rPr>
          <w:b w:val="0"/>
          <w:color w:val="auto"/>
          <w:sz w:val="20"/>
          <w:szCs w:val="20"/>
        </w:rPr>
        <w:t>gerado no R</w:t>
      </w:r>
    </w:p>
    <w:p w14:paraId="72EDA645" w14:textId="77777777" w:rsidR="009D1733" w:rsidRDefault="00AE6E30" w:rsidP="00A5034E">
      <w:pPr>
        <w:spacing w:after="0" w:line="360" w:lineRule="auto"/>
        <w:jc w:val="center"/>
        <w:rPr>
          <w:rFonts w:eastAsiaTheme="minorEastAsia"/>
          <w:sz w:val="24"/>
          <w:szCs w:val="24"/>
        </w:rPr>
      </w:pPr>
      <w:r>
        <w:rPr>
          <w:rFonts w:eastAsiaTheme="minorEastAsia"/>
          <w:noProof/>
          <w:sz w:val="24"/>
          <w:szCs w:val="24"/>
          <w:lang w:eastAsia="pt-BR"/>
        </w:rPr>
        <w:drawing>
          <wp:inline distT="0" distB="0" distL="0" distR="0" wp14:anchorId="6897F9B5" wp14:editId="1A721101">
            <wp:extent cx="3948651" cy="3164619"/>
            <wp:effectExtent l="19050" t="0" r="0" b="0"/>
            <wp:docPr id="71"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t="10685" b="9073"/>
                    <a:stretch>
                      <a:fillRect/>
                    </a:stretch>
                  </pic:blipFill>
                  <pic:spPr bwMode="auto">
                    <a:xfrm>
                      <a:off x="0" y="0"/>
                      <a:ext cx="3948651" cy="3164619"/>
                    </a:xfrm>
                    <a:prstGeom prst="rect">
                      <a:avLst/>
                    </a:prstGeom>
                    <a:noFill/>
                    <a:ln w="9525">
                      <a:noFill/>
                      <a:miter lim="800000"/>
                      <a:headEnd/>
                      <a:tailEnd/>
                    </a:ln>
                  </pic:spPr>
                </pic:pic>
              </a:graphicData>
            </a:graphic>
          </wp:inline>
        </w:drawing>
      </w:r>
    </w:p>
    <w:p w14:paraId="22109C0E" w14:textId="77777777" w:rsidR="00A5034E" w:rsidRPr="001D4C72" w:rsidRDefault="00A5034E" w:rsidP="00A5034E">
      <w:pPr>
        <w:spacing w:before="240" w:after="0" w:line="240" w:lineRule="auto"/>
        <w:jc w:val="both"/>
        <w:rPr>
          <w:rFonts w:eastAsiaTheme="minorEastAsia"/>
          <w:b/>
          <w:sz w:val="24"/>
          <w:szCs w:val="24"/>
        </w:rPr>
      </w:pPr>
      <w:r w:rsidRPr="001D4C72">
        <w:rPr>
          <w:rFonts w:eastAsiaTheme="minorEastAsia"/>
          <w:b/>
          <w:sz w:val="24"/>
          <w:szCs w:val="24"/>
        </w:rPr>
        <w:t xml:space="preserve">Comandos no Software R para </w:t>
      </w:r>
      <w:r>
        <w:rPr>
          <w:rFonts w:eastAsiaTheme="minorEastAsia"/>
          <w:b/>
          <w:sz w:val="24"/>
          <w:szCs w:val="24"/>
        </w:rPr>
        <w:t>fazer o boxplot alterando os valores no eixo y:</w:t>
      </w:r>
    </w:p>
    <w:tbl>
      <w:tblPr>
        <w:tblStyle w:val="Tabelacomgrade"/>
        <w:tblW w:w="0" w:type="auto"/>
        <w:tblLook w:val="04A0" w:firstRow="1" w:lastRow="0" w:firstColumn="1" w:lastColumn="0" w:noHBand="0" w:noVBand="1"/>
      </w:tblPr>
      <w:tblGrid>
        <w:gridCol w:w="8474"/>
      </w:tblGrid>
      <w:tr w:rsidR="00A5034E" w14:paraId="749E52AC" w14:textId="77777777" w:rsidTr="00A5034E">
        <w:tc>
          <w:tcPr>
            <w:tcW w:w="8644" w:type="dxa"/>
            <w:tcBorders>
              <w:top w:val="single" w:sz="12" w:space="0" w:color="auto"/>
              <w:left w:val="single" w:sz="12" w:space="0" w:color="auto"/>
              <w:bottom w:val="single" w:sz="12" w:space="0" w:color="auto"/>
              <w:right w:val="single" w:sz="12" w:space="0" w:color="auto"/>
            </w:tcBorders>
          </w:tcPr>
          <w:p w14:paraId="723F89A5" w14:textId="77777777" w:rsidR="00A5034E" w:rsidRDefault="00A5034E" w:rsidP="00A5034E">
            <w:pPr>
              <w:jc w:val="both"/>
              <w:rPr>
                <w:rFonts w:ascii="Courier New" w:eastAsiaTheme="minorEastAsia" w:hAnsi="Courier New" w:cs="Courier New"/>
                <w:color w:val="FF0000"/>
                <w:sz w:val="21"/>
                <w:szCs w:val="21"/>
              </w:rPr>
            </w:pPr>
          </w:p>
          <w:p w14:paraId="0A906080" w14:textId="77777777" w:rsidR="00A5034E" w:rsidRPr="00C760FD" w:rsidRDefault="00A5034E" w:rsidP="00A5034E">
            <w:pPr>
              <w:jc w:val="both"/>
              <w:rPr>
                <w:rFonts w:ascii="Courier New" w:eastAsiaTheme="minorEastAsia" w:hAnsi="Courier New" w:cs="Courier New"/>
                <w:color w:val="FF0000"/>
                <w:sz w:val="21"/>
                <w:szCs w:val="21"/>
              </w:rPr>
            </w:pPr>
            <w:r>
              <w:rPr>
                <w:rFonts w:ascii="Courier New" w:eastAsiaTheme="minorEastAsia" w:hAnsi="Courier New" w:cs="Courier New"/>
                <w:color w:val="FF0000"/>
                <w:sz w:val="21"/>
                <w:szCs w:val="21"/>
              </w:rPr>
              <w:t>#</w:t>
            </w:r>
            <w:r w:rsidRPr="00C760FD">
              <w:rPr>
                <w:rFonts w:ascii="Courier New" w:eastAsiaTheme="minorEastAsia" w:hAnsi="Courier New" w:cs="Courier New"/>
                <w:color w:val="FF0000"/>
                <w:sz w:val="21"/>
                <w:szCs w:val="21"/>
              </w:rPr>
              <w:t>Entrando com os dados no R:</w:t>
            </w:r>
          </w:p>
          <w:p w14:paraId="5FD2D528" w14:textId="77777777" w:rsidR="00A5034E" w:rsidRDefault="00A5034E" w:rsidP="00A5034E">
            <w:pPr>
              <w:jc w:val="both"/>
              <w:rPr>
                <w:rFonts w:ascii="Courier New" w:eastAsiaTheme="minorEastAsia" w:hAnsi="Courier New" w:cs="Courier New"/>
                <w:color w:val="FF0000"/>
                <w:sz w:val="21"/>
                <w:szCs w:val="21"/>
              </w:rPr>
            </w:pPr>
            <w:r w:rsidRPr="009D1733">
              <w:rPr>
                <w:rFonts w:ascii="Courier New" w:eastAsiaTheme="minorEastAsia" w:hAnsi="Courier New" w:cs="Courier New"/>
                <w:color w:val="FF0000"/>
                <w:sz w:val="21"/>
                <w:szCs w:val="21"/>
              </w:rPr>
              <w:t>dados &lt;- c(1,2,3,4,5,6,7,10,16)</w:t>
            </w:r>
          </w:p>
          <w:p w14:paraId="36484463" w14:textId="77777777" w:rsidR="00A5034E" w:rsidRDefault="00A5034E" w:rsidP="00A5034E">
            <w:pPr>
              <w:jc w:val="both"/>
              <w:rPr>
                <w:rFonts w:ascii="Courier New" w:eastAsiaTheme="minorEastAsia" w:hAnsi="Courier New" w:cs="Courier New"/>
                <w:color w:val="FF0000"/>
                <w:sz w:val="21"/>
                <w:szCs w:val="21"/>
              </w:rPr>
            </w:pPr>
          </w:p>
          <w:p w14:paraId="0D74502D" w14:textId="77777777" w:rsidR="00A5034E" w:rsidRPr="009D1733" w:rsidRDefault="00A5034E" w:rsidP="00A5034E">
            <w:pPr>
              <w:jc w:val="both"/>
              <w:rPr>
                <w:rFonts w:ascii="Courier New" w:eastAsiaTheme="minorEastAsia" w:hAnsi="Courier New" w:cs="Courier New"/>
                <w:color w:val="FF0000"/>
                <w:sz w:val="21"/>
                <w:szCs w:val="21"/>
              </w:rPr>
            </w:pPr>
            <w:r>
              <w:rPr>
                <w:rFonts w:ascii="Courier New" w:eastAsiaTheme="minorEastAsia" w:hAnsi="Courier New" w:cs="Courier New"/>
                <w:color w:val="FF0000"/>
                <w:sz w:val="21"/>
                <w:szCs w:val="21"/>
              </w:rPr>
              <w:t>#Plotando o boxplot:</w:t>
            </w:r>
          </w:p>
          <w:p w14:paraId="42348964" w14:textId="77777777" w:rsidR="00A5034E" w:rsidRDefault="00A5034E" w:rsidP="00A5034E">
            <w:pPr>
              <w:jc w:val="both"/>
              <w:rPr>
                <w:rFonts w:ascii="Courier New" w:eastAsiaTheme="minorEastAsia" w:hAnsi="Courier New" w:cs="Courier New"/>
                <w:color w:val="FF0000"/>
                <w:sz w:val="21"/>
                <w:szCs w:val="21"/>
              </w:rPr>
            </w:pPr>
            <w:r w:rsidRPr="009D1733">
              <w:rPr>
                <w:rFonts w:ascii="Courier New" w:eastAsiaTheme="minorEastAsia" w:hAnsi="Courier New" w:cs="Courier New"/>
                <w:color w:val="FF0000"/>
                <w:sz w:val="21"/>
                <w:szCs w:val="21"/>
              </w:rPr>
              <w:t>boxplot(dados</w:t>
            </w:r>
            <w:r>
              <w:rPr>
                <w:rFonts w:ascii="Courier New" w:eastAsiaTheme="minorEastAsia" w:hAnsi="Courier New" w:cs="Courier New"/>
                <w:color w:val="FF0000"/>
                <w:sz w:val="21"/>
                <w:szCs w:val="21"/>
              </w:rPr>
              <w:t>, ylab="Nome da variável (tipo de dados)",axes=F,</w:t>
            </w:r>
          </w:p>
          <w:p w14:paraId="7487A042" w14:textId="77777777" w:rsidR="00A5034E" w:rsidRDefault="00A5034E" w:rsidP="00A5034E">
            <w:pPr>
              <w:jc w:val="both"/>
              <w:rPr>
                <w:rFonts w:ascii="Courier New" w:eastAsiaTheme="minorEastAsia" w:hAnsi="Courier New" w:cs="Courier New"/>
                <w:color w:val="FF0000"/>
                <w:sz w:val="21"/>
                <w:szCs w:val="21"/>
              </w:rPr>
            </w:pPr>
            <w:r>
              <w:rPr>
                <w:rFonts w:ascii="Courier New" w:eastAsiaTheme="minorEastAsia" w:hAnsi="Courier New" w:cs="Courier New"/>
                <w:color w:val="FF0000"/>
                <w:sz w:val="21"/>
                <w:szCs w:val="21"/>
              </w:rPr>
              <w:t xml:space="preserve">        ylim=c(0,17)</w:t>
            </w:r>
            <w:r w:rsidRPr="009D1733">
              <w:rPr>
                <w:rFonts w:ascii="Courier New" w:eastAsiaTheme="minorEastAsia" w:hAnsi="Courier New" w:cs="Courier New"/>
                <w:color w:val="FF0000"/>
                <w:sz w:val="21"/>
                <w:szCs w:val="21"/>
              </w:rPr>
              <w:t>)</w:t>
            </w:r>
          </w:p>
          <w:p w14:paraId="121C0980" w14:textId="77777777" w:rsidR="00A5034E" w:rsidRDefault="00A5034E" w:rsidP="00A5034E">
            <w:pPr>
              <w:jc w:val="both"/>
              <w:rPr>
                <w:rFonts w:ascii="Courier New" w:eastAsiaTheme="minorEastAsia" w:hAnsi="Courier New" w:cs="Courier New"/>
                <w:color w:val="FF0000"/>
                <w:sz w:val="21"/>
                <w:szCs w:val="21"/>
              </w:rPr>
            </w:pPr>
            <w:r>
              <w:rPr>
                <w:rFonts w:ascii="Courier New" w:eastAsiaTheme="minorEastAsia" w:hAnsi="Courier New" w:cs="Courier New"/>
                <w:color w:val="FF0000"/>
                <w:sz w:val="21"/>
                <w:szCs w:val="21"/>
              </w:rPr>
              <w:t>axis(2,c(1,3,5,7,10,16))</w:t>
            </w:r>
          </w:p>
          <w:p w14:paraId="58A54159" w14:textId="77777777" w:rsidR="00A5034E" w:rsidRDefault="00A5034E" w:rsidP="00A5034E">
            <w:pPr>
              <w:jc w:val="both"/>
              <w:rPr>
                <w:rFonts w:ascii="Courier New" w:eastAsiaTheme="minorEastAsia" w:hAnsi="Courier New" w:cs="Courier New"/>
                <w:color w:val="FF0000"/>
                <w:sz w:val="21"/>
                <w:szCs w:val="21"/>
              </w:rPr>
            </w:pPr>
            <w:r>
              <w:rPr>
                <w:rFonts w:ascii="Courier New" w:eastAsiaTheme="minorEastAsia" w:hAnsi="Courier New" w:cs="Courier New"/>
                <w:color w:val="FF0000"/>
                <w:sz w:val="21"/>
                <w:szCs w:val="21"/>
              </w:rPr>
              <w:t>box()</w:t>
            </w:r>
          </w:p>
          <w:p w14:paraId="56C8E8F8" w14:textId="77777777" w:rsidR="00A5034E" w:rsidRPr="00A01EB5" w:rsidRDefault="00A5034E" w:rsidP="00A5034E">
            <w:pPr>
              <w:jc w:val="both"/>
              <w:rPr>
                <w:rFonts w:ascii="Courier New" w:eastAsiaTheme="minorEastAsia" w:hAnsi="Courier New" w:cs="Courier New"/>
                <w:color w:val="FF0000"/>
                <w:sz w:val="21"/>
                <w:szCs w:val="21"/>
              </w:rPr>
            </w:pPr>
          </w:p>
        </w:tc>
      </w:tr>
    </w:tbl>
    <w:p w14:paraId="78D695DB" w14:textId="77777777" w:rsidR="00CA47C6" w:rsidRDefault="00CA47C6" w:rsidP="00A5034E">
      <w:pPr>
        <w:spacing w:before="360" w:after="0" w:line="360" w:lineRule="auto"/>
        <w:jc w:val="both"/>
        <w:rPr>
          <w:rFonts w:eastAsiaTheme="minorEastAsia"/>
          <w:sz w:val="24"/>
          <w:szCs w:val="24"/>
        </w:rPr>
      </w:pPr>
    </w:p>
    <w:p w14:paraId="5B3FD8AF" w14:textId="77777777" w:rsidR="00CA47C6" w:rsidRPr="00CA47C6" w:rsidRDefault="00CA47C6" w:rsidP="00A5034E">
      <w:pPr>
        <w:spacing w:before="360" w:after="0" w:line="360" w:lineRule="auto"/>
        <w:jc w:val="both"/>
        <w:rPr>
          <w:rFonts w:eastAsiaTheme="minorEastAsia"/>
          <w:b/>
          <w:sz w:val="28"/>
          <w:szCs w:val="28"/>
        </w:rPr>
      </w:pPr>
      <w:r w:rsidRPr="00CA47C6">
        <w:rPr>
          <w:rFonts w:eastAsiaTheme="minorEastAsia"/>
          <w:b/>
          <w:sz w:val="28"/>
          <w:szCs w:val="28"/>
        </w:rPr>
        <w:lastRenderedPageBreak/>
        <w:t>Boxplot comparativo</w:t>
      </w:r>
    </w:p>
    <w:p w14:paraId="3B68A198" w14:textId="77777777" w:rsidR="00606075" w:rsidRDefault="000F02E8" w:rsidP="00A5034E">
      <w:pPr>
        <w:spacing w:before="360" w:after="0" w:line="360" w:lineRule="auto"/>
        <w:jc w:val="both"/>
        <w:rPr>
          <w:rFonts w:eastAsiaTheme="minorEastAsia"/>
          <w:sz w:val="24"/>
          <w:szCs w:val="24"/>
        </w:rPr>
      </w:pPr>
      <w:r>
        <w:rPr>
          <w:rFonts w:eastAsiaTheme="minorEastAsia"/>
          <w:sz w:val="24"/>
          <w:szCs w:val="24"/>
        </w:rPr>
        <w:tab/>
        <w:t>Outra utilidade do boxplot é na comparação de diferentes conjuntos de dados</w:t>
      </w:r>
      <w:r w:rsidR="005B4FAD">
        <w:rPr>
          <w:rFonts w:eastAsiaTheme="minorEastAsia"/>
          <w:sz w:val="24"/>
          <w:szCs w:val="24"/>
        </w:rPr>
        <w:t>, como veremos no exemplo a seguir</w:t>
      </w:r>
      <w:r>
        <w:rPr>
          <w:rFonts w:eastAsiaTheme="minorEastAsia"/>
          <w:sz w:val="24"/>
          <w:szCs w:val="24"/>
        </w:rPr>
        <w:t xml:space="preserve">. </w:t>
      </w:r>
    </w:p>
    <w:p w14:paraId="380C0CE6" w14:textId="77777777" w:rsidR="000F02E8" w:rsidRPr="00D445FE" w:rsidRDefault="000F02E8" w:rsidP="006E5935">
      <w:pPr>
        <w:spacing w:before="360" w:after="120" w:line="360" w:lineRule="auto"/>
        <w:jc w:val="both"/>
        <w:rPr>
          <w:rFonts w:eastAsiaTheme="minorEastAsia"/>
          <w:b/>
          <w:sz w:val="28"/>
          <w:szCs w:val="28"/>
        </w:rPr>
      </w:pPr>
      <w:r w:rsidRPr="00D445FE">
        <w:rPr>
          <w:rFonts w:eastAsiaTheme="minorEastAsia"/>
          <w:b/>
          <w:sz w:val="28"/>
          <w:szCs w:val="28"/>
        </w:rPr>
        <w:t>Exemplo</w:t>
      </w:r>
    </w:p>
    <w:p w14:paraId="4157B4BD" w14:textId="77777777" w:rsidR="000F02E8" w:rsidRDefault="000F02E8" w:rsidP="00F33AEA">
      <w:pPr>
        <w:spacing w:before="120" w:after="0" w:line="360" w:lineRule="auto"/>
        <w:jc w:val="both"/>
        <w:rPr>
          <w:rFonts w:eastAsiaTheme="minorEastAsia"/>
          <w:sz w:val="24"/>
          <w:szCs w:val="24"/>
        </w:rPr>
      </w:pPr>
      <w:r>
        <w:rPr>
          <w:rFonts w:eastAsiaTheme="minorEastAsia"/>
          <w:sz w:val="24"/>
          <w:szCs w:val="24"/>
        </w:rPr>
        <w:tab/>
        <w:t>Foi feito um experimento para comparar dois programas de treinamento para a execução de um serviço especializado. Vinte homens foram selecionados para esse treinamento. Dez foram escolhidos ao acaso e treinados pelo método A. Outros dez foram treinados pelo método B</w:t>
      </w:r>
      <w:r w:rsidR="00D445FE">
        <w:rPr>
          <w:rFonts w:eastAsiaTheme="minorEastAsia"/>
          <w:sz w:val="24"/>
          <w:szCs w:val="24"/>
        </w:rPr>
        <w:t>. Concluído o período de treinamento, todos os homens executaram o serviço e foi medido o tempo de cada um. Os dados são apresentados na Tabela 2.10.</w:t>
      </w:r>
    </w:p>
    <w:p w14:paraId="5CBD80B0" w14:textId="77777777" w:rsidR="005B4FAD" w:rsidRDefault="005B4FAD" w:rsidP="00706947">
      <w:pPr>
        <w:spacing w:after="0" w:line="360" w:lineRule="auto"/>
        <w:jc w:val="both"/>
        <w:rPr>
          <w:rFonts w:eastAsiaTheme="minorEastAsia"/>
          <w:sz w:val="24"/>
          <w:szCs w:val="24"/>
        </w:rPr>
      </w:pPr>
    </w:p>
    <w:p w14:paraId="6CFECB75" w14:textId="77777777" w:rsidR="00D445FE" w:rsidRPr="00395C9C" w:rsidRDefault="00D445FE" w:rsidP="0091711A">
      <w:pPr>
        <w:pStyle w:val="Legenda"/>
        <w:keepNext/>
        <w:spacing w:before="120" w:after="120"/>
        <w:ind w:left="1247" w:hanging="1247"/>
        <w:jc w:val="both"/>
        <w:rPr>
          <w:b w:val="0"/>
          <w:color w:val="auto"/>
          <w:sz w:val="20"/>
          <w:szCs w:val="20"/>
        </w:rPr>
      </w:pPr>
      <w:r>
        <w:rPr>
          <w:color w:val="auto"/>
          <w:sz w:val="20"/>
          <w:szCs w:val="20"/>
        </w:rPr>
        <w:t>Tabela</w:t>
      </w:r>
      <w:r w:rsidRPr="001B6E5F">
        <w:rPr>
          <w:color w:val="auto"/>
          <w:sz w:val="20"/>
          <w:szCs w:val="20"/>
        </w:rPr>
        <w:t xml:space="preserve"> </w:t>
      </w:r>
      <w:r>
        <w:rPr>
          <w:color w:val="auto"/>
          <w:sz w:val="20"/>
          <w:szCs w:val="20"/>
        </w:rPr>
        <w:t xml:space="preserve">2.10. </w:t>
      </w:r>
      <w:r w:rsidR="0091711A">
        <w:rPr>
          <w:b w:val="0"/>
          <w:color w:val="auto"/>
          <w:sz w:val="20"/>
          <w:szCs w:val="20"/>
        </w:rPr>
        <w:t>Tempo (em minutos) despendido na execução do serviço, segundo o método de treinamento</w:t>
      </w:r>
    </w:p>
    <w:tbl>
      <w:tblPr>
        <w:tblStyle w:val="Tabelacomgrade"/>
        <w:tblW w:w="5000" w:type="pct"/>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D445FE" w:rsidRPr="00AC4C73" w14:paraId="75AF0414" w14:textId="77777777" w:rsidTr="00D445FE">
        <w:tc>
          <w:tcPr>
            <w:tcW w:w="2500" w:type="pct"/>
            <w:tcBorders>
              <w:bottom w:val="single" w:sz="4" w:space="0" w:color="auto"/>
            </w:tcBorders>
            <w:vAlign w:val="center"/>
          </w:tcPr>
          <w:p w14:paraId="05D03A73" w14:textId="77777777" w:rsidR="00D445FE" w:rsidRPr="00AC4C73" w:rsidRDefault="00F442D4" w:rsidP="00D445FE">
            <w:pPr>
              <w:jc w:val="center"/>
              <w:rPr>
                <w:rFonts w:eastAsiaTheme="minorEastAsia"/>
                <w:b/>
                <w:sz w:val="24"/>
                <w:szCs w:val="24"/>
              </w:rPr>
            </w:pPr>
            <w:r>
              <w:rPr>
                <w:rFonts w:eastAsiaTheme="minorEastAsia"/>
                <w:b/>
                <w:sz w:val="24"/>
                <w:szCs w:val="24"/>
              </w:rPr>
              <w:t xml:space="preserve">Método </w:t>
            </w:r>
            <w:r w:rsidR="00D445FE">
              <w:rPr>
                <w:rFonts w:eastAsiaTheme="minorEastAsia"/>
                <w:b/>
                <w:sz w:val="24"/>
                <w:szCs w:val="24"/>
              </w:rPr>
              <w:t>A</w:t>
            </w:r>
          </w:p>
        </w:tc>
        <w:tc>
          <w:tcPr>
            <w:tcW w:w="2500" w:type="pct"/>
            <w:tcBorders>
              <w:bottom w:val="single" w:sz="4" w:space="0" w:color="auto"/>
            </w:tcBorders>
            <w:vAlign w:val="center"/>
          </w:tcPr>
          <w:p w14:paraId="205EF378" w14:textId="77777777" w:rsidR="00D445FE" w:rsidRPr="00AC4C73" w:rsidRDefault="00F442D4" w:rsidP="00D445FE">
            <w:pPr>
              <w:jc w:val="center"/>
              <w:rPr>
                <w:rFonts w:eastAsiaTheme="minorEastAsia"/>
                <w:b/>
                <w:sz w:val="24"/>
                <w:szCs w:val="24"/>
              </w:rPr>
            </w:pPr>
            <w:r>
              <w:rPr>
                <w:rFonts w:eastAsiaTheme="minorEastAsia"/>
                <w:b/>
                <w:sz w:val="24"/>
                <w:szCs w:val="24"/>
              </w:rPr>
              <w:t xml:space="preserve">Método </w:t>
            </w:r>
            <w:r w:rsidR="00D445FE">
              <w:rPr>
                <w:rFonts w:eastAsiaTheme="minorEastAsia"/>
                <w:b/>
                <w:sz w:val="24"/>
                <w:szCs w:val="24"/>
              </w:rPr>
              <w:t>B</w:t>
            </w:r>
          </w:p>
        </w:tc>
      </w:tr>
      <w:tr w:rsidR="00D445FE" w14:paraId="646D8FBD" w14:textId="77777777" w:rsidTr="00D445FE">
        <w:tc>
          <w:tcPr>
            <w:tcW w:w="2500" w:type="pct"/>
            <w:tcBorders>
              <w:top w:val="single" w:sz="4" w:space="0" w:color="auto"/>
              <w:bottom w:val="nil"/>
            </w:tcBorders>
            <w:vAlign w:val="center"/>
          </w:tcPr>
          <w:p w14:paraId="563C6A07" w14:textId="77777777" w:rsidR="00D445FE" w:rsidRDefault="00D445FE" w:rsidP="00D445FE">
            <w:pPr>
              <w:jc w:val="center"/>
              <w:rPr>
                <w:rFonts w:eastAsiaTheme="minorEastAsia"/>
                <w:sz w:val="24"/>
                <w:szCs w:val="24"/>
              </w:rPr>
            </w:pPr>
            <w:r>
              <w:rPr>
                <w:rFonts w:eastAsiaTheme="minorEastAsia"/>
                <w:sz w:val="24"/>
                <w:szCs w:val="24"/>
              </w:rPr>
              <w:t>15</w:t>
            </w:r>
          </w:p>
        </w:tc>
        <w:tc>
          <w:tcPr>
            <w:tcW w:w="2500" w:type="pct"/>
            <w:tcBorders>
              <w:top w:val="single" w:sz="4" w:space="0" w:color="auto"/>
              <w:bottom w:val="nil"/>
            </w:tcBorders>
            <w:vAlign w:val="center"/>
          </w:tcPr>
          <w:p w14:paraId="66BC64A2" w14:textId="77777777" w:rsidR="00D445FE" w:rsidRPr="00AC4C73" w:rsidRDefault="00D445FE" w:rsidP="00D445FE">
            <w:pPr>
              <w:jc w:val="center"/>
              <w:rPr>
                <w:rFonts w:ascii="Cambria Math" w:eastAsiaTheme="minorEastAsia" w:hAnsi="Cambria Math"/>
                <w:sz w:val="24"/>
                <w:szCs w:val="24"/>
                <w:oMath/>
              </w:rPr>
            </w:pPr>
            <w:r>
              <w:rPr>
                <w:rFonts w:eastAsiaTheme="minorEastAsia"/>
                <w:sz w:val="24"/>
                <w:szCs w:val="24"/>
              </w:rPr>
              <w:t>23</w:t>
            </w:r>
          </w:p>
        </w:tc>
      </w:tr>
      <w:tr w:rsidR="00D445FE" w:rsidRPr="00D445FE" w14:paraId="6FFAE441" w14:textId="77777777" w:rsidTr="00D445FE">
        <w:tc>
          <w:tcPr>
            <w:tcW w:w="2500" w:type="pct"/>
            <w:tcBorders>
              <w:top w:val="nil"/>
              <w:bottom w:val="nil"/>
            </w:tcBorders>
            <w:vAlign w:val="center"/>
          </w:tcPr>
          <w:p w14:paraId="5A302D49" w14:textId="77777777" w:rsidR="00D445FE" w:rsidRPr="00D445FE" w:rsidRDefault="00D445FE" w:rsidP="00D445FE">
            <w:pPr>
              <w:jc w:val="center"/>
              <w:rPr>
                <w:rFonts w:eastAsiaTheme="minorEastAsia"/>
                <w:sz w:val="24"/>
                <w:szCs w:val="24"/>
              </w:rPr>
            </w:pPr>
            <w:r>
              <w:rPr>
                <w:rFonts w:eastAsiaTheme="minorEastAsia"/>
                <w:sz w:val="24"/>
                <w:szCs w:val="24"/>
              </w:rPr>
              <w:t>20</w:t>
            </w:r>
          </w:p>
        </w:tc>
        <w:tc>
          <w:tcPr>
            <w:tcW w:w="2500" w:type="pct"/>
            <w:tcBorders>
              <w:top w:val="nil"/>
              <w:bottom w:val="nil"/>
            </w:tcBorders>
            <w:vAlign w:val="center"/>
          </w:tcPr>
          <w:p w14:paraId="05462B61" w14:textId="77777777" w:rsidR="00D445FE" w:rsidRPr="00D445FE" w:rsidRDefault="00D445FE" w:rsidP="00D445FE">
            <w:pPr>
              <w:jc w:val="center"/>
              <w:rPr>
                <w:rFonts w:ascii="Cambria Math" w:eastAsiaTheme="minorEastAsia" w:hAnsi="Cambria Math"/>
                <w:sz w:val="24"/>
                <w:szCs w:val="24"/>
                <w:oMath/>
              </w:rPr>
            </w:pPr>
            <w:r>
              <w:rPr>
                <w:rFonts w:eastAsiaTheme="minorEastAsia"/>
                <w:sz w:val="24"/>
                <w:szCs w:val="24"/>
              </w:rPr>
              <w:t>31</w:t>
            </w:r>
          </w:p>
        </w:tc>
      </w:tr>
      <w:tr w:rsidR="00D445FE" w14:paraId="258B354B" w14:textId="77777777" w:rsidTr="00D445FE">
        <w:tc>
          <w:tcPr>
            <w:tcW w:w="2500" w:type="pct"/>
            <w:tcBorders>
              <w:top w:val="nil"/>
              <w:bottom w:val="nil"/>
            </w:tcBorders>
            <w:vAlign w:val="center"/>
          </w:tcPr>
          <w:p w14:paraId="07137E6A" w14:textId="77777777" w:rsidR="00D445FE" w:rsidRDefault="00D445FE" w:rsidP="00D445FE">
            <w:pPr>
              <w:jc w:val="center"/>
              <w:rPr>
                <w:rFonts w:eastAsiaTheme="minorEastAsia"/>
                <w:sz w:val="24"/>
                <w:szCs w:val="24"/>
              </w:rPr>
            </w:pPr>
            <w:r>
              <w:rPr>
                <w:rFonts w:eastAsiaTheme="minorEastAsia"/>
                <w:sz w:val="24"/>
                <w:szCs w:val="24"/>
              </w:rPr>
              <w:t>11</w:t>
            </w:r>
          </w:p>
        </w:tc>
        <w:tc>
          <w:tcPr>
            <w:tcW w:w="2500" w:type="pct"/>
            <w:tcBorders>
              <w:top w:val="nil"/>
              <w:bottom w:val="nil"/>
            </w:tcBorders>
            <w:vAlign w:val="center"/>
          </w:tcPr>
          <w:p w14:paraId="11E55219" w14:textId="77777777" w:rsidR="00D445FE" w:rsidRPr="00AC4C73" w:rsidRDefault="00D445FE" w:rsidP="00D445FE">
            <w:pPr>
              <w:jc w:val="center"/>
              <w:rPr>
                <w:rFonts w:ascii="Cambria Math" w:eastAsiaTheme="minorEastAsia" w:hAnsi="Cambria Math"/>
                <w:sz w:val="24"/>
                <w:szCs w:val="24"/>
                <w:oMath/>
              </w:rPr>
            </w:pPr>
            <w:r>
              <w:rPr>
                <w:rFonts w:eastAsiaTheme="minorEastAsia"/>
                <w:sz w:val="24"/>
                <w:szCs w:val="24"/>
              </w:rPr>
              <w:t>13</w:t>
            </w:r>
          </w:p>
        </w:tc>
      </w:tr>
      <w:tr w:rsidR="00D445FE" w14:paraId="3727BEBA" w14:textId="77777777" w:rsidTr="00D445FE">
        <w:tc>
          <w:tcPr>
            <w:tcW w:w="2500" w:type="pct"/>
            <w:tcBorders>
              <w:top w:val="nil"/>
              <w:bottom w:val="nil"/>
            </w:tcBorders>
            <w:vAlign w:val="center"/>
          </w:tcPr>
          <w:p w14:paraId="6888382A" w14:textId="77777777" w:rsidR="00D445FE" w:rsidRDefault="00D445FE" w:rsidP="00D445FE">
            <w:pPr>
              <w:jc w:val="center"/>
              <w:rPr>
                <w:rFonts w:eastAsiaTheme="minorEastAsia"/>
                <w:sz w:val="24"/>
                <w:szCs w:val="24"/>
              </w:rPr>
            </w:pPr>
            <w:r>
              <w:rPr>
                <w:rFonts w:eastAsiaTheme="minorEastAsia"/>
                <w:sz w:val="24"/>
                <w:szCs w:val="24"/>
              </w:rPr>
              <w:t>23</w:t>
            </w:r>
          </w:p>
        </w:tc>
        <w:tc>
          <w:tcPr>
            <w:tcW w:w="2500" w:type="pct"/>
            <w:tcBorders>
              <w:top w:val="nil"/>
              <w:bottom w:val="nil"/>
            </w:tcBorders>
            <w:vAlign w:val="center"/>
          </w:tcPr>
          <w:p w14:paraId="4CDF8CC2" w14:textId="77777777" w:rsidR="00D445FE" w:rsidRPr="00AC4C73" w:rsidRDefault="00D445FE" w:rsidP="00D445FE">
            <w:pPr>
              <w:jc w:val="center"/>
              <w:rPr>
                <w:rFonts w:ascii="Calibri" w:eastAsia="Times New Roman" w:hAnsi="Calibri" w:cs="Times New Roman"/>
                <w:sz w:val="24"/>
                <w:szCs w:val="24"/>
              </w:rPr>
            </w:pPr>
            <w:r>
              <w:rPr>
                <w:rFonts w:ascii="Calibri" w:eastAsia="Times New Roman" w:hAnsi="Calibri" w:cs="Times New Roman"/>
                <w:sz w:val="24"/>
                <w:szCs w:val="24"/>
              </w:rPr>
              <w:t>19</w:t>
            </w:r>
          </w:p>
        </w:tc>
      </w:tr>
      <w:tr w:rsidR="00D445FE" w14:paraId="3F0E533A" w14:textId="77777777" w:rsidTr="00D445FE">
        <w:tc>
          <w:tcPr>
            <w:tcW w:w="2500" w:type="pct"/>
            <w:tcBorders>
              <w:top w:val="nil"/>
              <w:bottom w:val="nil"/>
            </w:tcBorders>
            <w:vAlign w:val="center"/>
          </w:tcPr>
          <w:p w14:paraId="0ACCADA8" w14:textId="77777777" w:rsidR="00D445FE" w:rsidRDefault="00D445FE" w:rsidP="00D445FE">
            <w:pPr>
              <w:jc w:val="center"/>
              <w:rPr>
                <w:rFonts w:eastAsiaTheme="minorEastAsia"/>
                <w:sz w:val="24"/>
                <w:szCs w:val="24"/>
              </w:rPr>
            </w:pPr>
            <w:r>
              <w:rPr>
                <w:rFonts w:eastAsiaTheme="minorEastAsia"/>
                <w:sz w:val="24"/>
                <w:szCs w:val="24"/>
              </w:rPr>
              <w:t>16</w:t>
            </w:r>
          </w:p>
        </w:tc>
        <w:tc>
          <w:tcPr>
            <w:tcW w:w="2500" w:type="pct"/>
            <w:tcBorders>
              <w:top w:val="nil"/>
              <w:bottom w:val="nil"/>
            </w:tcBorders>
            <w:vAlign w:val="center"/>
          </w:tcPr>
          <w:p w14:paraId="692EAF77" w14:textId="77777777" w:rsidR="00D445FE" w:rsidRPr="00AC4C73" w:rsidRDefault="00D445FE" w:rsidP="00D445FE">
            <w:pPr>
              <w:jc w:val="center"/>
              <w:rPr>
                <w:rFonts w:ascii="Calibri" w:eastAsia="Times New Roman" w:hAnsi="Calibri" w:cs="Times New Roman"/>
                <w:sz w:val="24"/>
                <w:szCs w:val="24"/>
              </w:rPr>
            </w:pPr>
            <w:r>
              <w:rPr>
                <w:rFonts w:ascii="Calibri" w:eastAsia="Times New Roman" w:hAnsi="Calibri" w:cs="Times New Roman"/>
                <w:sz w:val="24"/>
                <w:szCs w:val="24"/>
              </w:rPr>
              <w:t>23</w:t>
            </w:r>
          </w:p>
        </w:tc>
      </w:tr>
      <w:tr w:rsidR="00D445FE" w14:paraId="752C5462" w14:textId="77777777" w:rsidTr="00D445FE">
        <w:tc>
          <w:tcPr>
            <w:tcW w:w="2500" w:type="pct"/>
            <w:tcBorders>
              <w:top w:val="nil"/>
              <w:bottom w:val="nil"/>
            </w:tcBorders>
            <w:vAlign w:val="center"/>
          </w:tcPr>
          <w:p w14:paraId="239BC099" w14:textId="77777777" w:rsidR="00D445FE" w:rsidRDefault="00D445FE" w:rsidP="00D445FE">
            <w:pPr>
              <w:jc w:val="center"/>
              <w:rPr>
                <w:rFonts w:eastAsiaTheme="minorEastAsia"/>
                <w:sz w:val="24"/>
                <w:szCs w:val="24"/>
              </w:rPr>
            </w:pPr>
            <w:r>
              <w:rPr>
                <w:rFonts w:eastAsiaTheme="minorEastAsia"/>
                <w:sz w:val="24"/>
                <w:szCs w:val="24"/>
              </w:rPr>
              <w:t>21</w:t>
            </w:r>
          </w:p>
        </w:tc>
        <w:tc>
          <w:tcPr>
            <w:tcW w:w="2500" w:type="pct"/>
            <w:tcBorders>
              <w:top w:val="nil"/>
              <w:bottom w:val="nil"/>
            </w:tcBorders>
            <w:vAlign w:val="center"/>
          </w:tcPr>
          <w:p w14:paraId="29386FF8" w14:textId="77777777" w:rsidR="00D445FE" w:rsidRPr="00AC4C73" w:rsidRDefault="00D445FE" w:rsidP="00D445FE">
            <w:pPr>
              <w:jc w:val="center"/>
              <w:rPr>
                <w:rFonts w:ascii="Calibri" w:eastAsia="Times New Roman" w:hAnsi="Calibri" w:cs="Times New Roman"/>
                <w:sz w:val="24"/>
                <w:szCs w:val="24"/>
              </w:rPr>
            </w:pPr>
            <w:r>
              <w:rPr>
                <w:rFonts w:ascii="Calibri" w:eastAsia="Times New Roman" w:hAnsi="Calibri" w:cs="Times New Roman"/>
                <w:sz w:val="24"/>
                <w:szCs w:val="24"/>
              </w:rPr>
              <w:t>17</w:t>
            </w:r>
          </w:p>
        </w:tc>
      </w:tr>
      <w:tr w:rsidR="00D445FE" w14:paraId="2ECFFF60" w14:textId="77777777" w:rsidTr="00D445FE">
        <w:tc>
          <w:tcPr>
            <w:tcW w:w="2500" w:type="pct"/>
            <w:tcBorders>
              <w:top w:val="nil"/>
              <w:bottom w:val="nil"/>
            </w:tcBorders>
            <w:vAlign w:val="center"/>
          </w:tcPr>
          <w:p w14:paraId="40AE24E5" w14:textId="77777777" w:rsidR="00D445FE" w:rsidRDefault="00D445FE" w:rsidP="00D445FE">
            <w:pPr>
              <w:jc w:val="center"/>
              <w:rPr>
                <w:rFonts w:eastAsiaTheme="minorEastAsia"/>
                <w:sz w:val="24"/>
                <w:szCs w:val="24"/>
              </w:rPr>
            </w:pPr>
            <w:r>
              <w:rPr>
                <w:rFonts w:eastAsiaTheme="minorEastAsia"/>
                <w:sz w:val="24"/>
                <w:szCs w:val="24"/>
              </w:rPr>
              <w:t>18</w:t>
            </w:r>
          </w:p>
        </w:tc>
        <w:tc>
          <w:tcPr>
            <w:tcW w:w="2500" w:type="pct"/>
            <w:tcBorders>
              <w:top w:val="nil"/>
              <w:bottom w:val="nil"/>
            </w:tcBorders>
            <w:vAlign w:val="center"/>
          </w:tcPr>
          <w:p w14:paraId="73CA313E" w14:textId="77777777" w:rsidR="00D445FE" w:rsidRPr="00AC4C73" w:rsidRDefault="00D445FE" w:rsidP="00D445FE">
            <w:pPr>
              <w:jc w:val="center"/>
              <w:rPr>
                <w:rFonts w:ascii="Cambria Math" w:eastAsiaTheme="minorEastAsia" w:hAnsi="Cambria Math"/>
                <w:sz w:val="24"/>
                <w:szCs w:val="24"/>
                <w:oMath/>
              </w:rPr>
            </w:pPr>
            <w:r>
              <w:rPr>
                <w:rFonts w:eastAsiaTheme="minorEastAsia"/>
                <w:sz w:val="24"/>
                <w:szCs w:val="24"/>
              </w:rPr>
              <w:t>28</w:t>
            </w:r>
          </w:p>
        </w:tc>
      </w:tr>
      <w:tr w:rsidR="00D445FE" w14:paraId="45C00444" w14:textId="77777777" w:rsidTr="00D445FE">
        <w:tc>
          <w:tcPr>
            <w:tcW w:w="2500" w:type="pct"/>
            <w:tcBorders>
              <w:top w:val="nil"/>
              <w:bottom w:val="nil"/>
            </w:tcBorders>
            <w:vAlign w:val="center"/>
          </w:tcPr>
          <w:p w14:paraId="7C84D66B" w14:textId="77777777" w:rsidR="00D445FE" w:rsidRDefault="00D445FE" w:rsidP="00D445FE">
            <w:pPr>
              <w:jc w:val="center"/>
              <w:rPr>
                <w:rFonts w:eastAsiaTheme="minorEastAsia"/>
                <w:sz w:val="24"/>
                <w:szCs w:val="24"/>
              </w:rPr>
            </w:pPr>
            <w:r>
              <w:rPr>
                <w:rFonts w:eastAsiaTheme="minorEastAsia"/>
                <w:sz w:val="24"/>
                <w:szCs w:val="24"/>
              </w:rPr>
              <w:t>16</w:t>
            </w:r>
          </w:p>
        </w:tc>
        <w:tc>
          <w:tcPr>
            <w:tcW w:w="2500" w:type="pct"/>
            <w:tcBorders>
              <w:top w:val="nil"/>
              <w:bottom w:val="nil"/>
            </w:tcBorders>
            <w:vAlign w:val="center"/>
          </w:tcPr>
          <w:p w14:paraId="0F22D131" w14:textId="77777777" w:rsidR="00D445FE" w:rsidRPr="00AC4C73" w:rsidRDefault="00D445FE" w:rsidP="00D445FE">
            <w:pPr>
              <w:jc w:val="center"/>
              <w:rPr>
                <w:rFonts w:ascii="Calibri" w:eastAsia="Times New Roman" w:hAnsi="Calibri" w:cs="Times New Roman"/>
                <w:sz w:val="24"/>
                <w:szCs w:val="24"/>
              </w:rPr>
            </w:pPr>
            <w:r>
              <w:rPr>
                <w:rFonts w:ascii="Calibri" w:eastAsia="Times New Roman" w:hAnsi="Calibri" w:cs="Times New Roman"/>
                <w:sz w:val="24"/>
                <w:szCs w:val="24"/>
              </w:rPr>
              <w:t>26</w:t>
            </w:r>
          </w:p>
        </w:tc>
      </w:tr>
      <w:tr w:rsidR="00D445FE" w14:paraId="331BAD81" w14:textId="77777777" w:rsidTr="00D445FE">
        <w:tc>
          <w:tcPr>
            <w:tcW w:w="2500" w:type="pct"/>
            <w:tcBorders>
              <w:top w:val="nil"/>
              <w:bottom w:val="nil"/>
            </w:tcBorders>
            <w:vAlign w:val="center"/>
          </w:tcPr>
          <w:p w14:paraId="727078C5" w14:textId="77777777" w:rsidR="00D445FE" w:rsidRDefault="00D445FE" w:rsidP="00D445FE">
            <w:pPr>
              <w:jc w:val="center"/>
              <w:rPr>
                <w:rFonts w:eastAsiaTheme="minorEastAsia"/>
                <w:sz w:val="24"/>
                <w:szCs w:val="24"/>
              </w:rPr>
            </w:pPr>
            <w:r>
              <w:rPr>
                <w:rFonts w:eastAsiaTheme="minorEastAsia"/>
                <w:sz w:val="24"/>
                <w:szCs w:val="24"/>
              </w:rPr>
              <w:t>27</w:t>
            </w:r>
          </w:p>
        </w:tc>
        <w:tc>
          <w:tcPr>
            <w:tcW w:w="2500" w:type="pct"/>
            <w:tcBorders>
              <w:top w:val="nil"/>
              <w:bottom w:val="nil"/>
            </w:tcBorders>
            <w:vAlign w:val="center"/>
          </w:tcPr>
          <w:p w14:paraId="5FD61620" w14:textId="77777777" w:rsidR="00D445FE" w:rsidRPr="00AC4C73" w:rsidRDefault="00D445FE" w:rsidP="00D445FE">
            <w:pPr>
              <w:jc w:val="center"/>
              <w:rPr>
                <w:rFonts w:ascii="Calibri" w:eastAsia="Times New Roman" w:hAnsi="Calibri" w:cs="Times New Roman"/>
                <w:sz w:val="24"/>
                <w:szCs w:val="24"/>
              </w:rPr>
            </w:pPr>
            <w:r>
              <w:rPr>
                <w:rFonts w:ascii="Calibri" w:eastAsia="Times New Roman" w:hAnsi="Calibri" w:cs="Times New Roman"/>
                <w:sz w:val="24"/>
                <w:szCs w:val="24"/>
              </w:rPr>
              <w:t>25</w:t>
            </w:r>
          </w:p>
        </w:tc>
      </w:tr>
      <w:tr w:rsidR="00D445FE" w14:paraId="76736018" w14:textId="77777777" w:rsidTr="00D445FE">
        <w:tc>
          <w:tcPr>
            <w:tcW w:w="2500" w:type="pct"/>
            <w:tcBorders>
              <w:top w:val="nil"/>
              <w:bottom w:val="single" w:sz="4" w:space="0" w:color="auto"/>
            </w:tcBorders>
            <w:vAlign w:val="center"/>
          </w:tcPr>
          <w:p w14:paraId="47DC0C93" w14:textId="77777777" w:rsidR="00D445FE" w:rsidRDefault="00D445FE" w:rsidP="00D445FE">
            <w:pPr>
              <w:jc w:val="center"/>
              <w:rPr>
                <w:rFonts w:eastAsiaTheme="minorEastAsia"/>
                <w:sz w:val="24"/>
                <w:szCs w:val="24"/>
              </w:rPr>
            </w:pPr>
            <w:r>
              <w:rPr>
                <w:rFonts w:eastAsiaTheme="minorEastAsia"/>
                <w:sz w:val="24"/>
                <w:szCs w:val="24"/>
              </w:rPr>
              <w:t>24</w:t>
            </w:r>
          </w:p>
        </w:tc>
        <w:tc>
          <w:tcPr>
            <w:tcW w:w="2500" w:type="pct"/>
            <w:tcBorders>
              <w:top w:val="nil"/>
              <w:bottom w:val="single" w:sz="4" w:space="0" w:color="auto"/>
            </w:tcBorders>
            <w:vAlign w:val="center"/>
          </w:tcPr>
          <w:p w14:paraId="5FDB2DA8" w14:textId="77777777" w:rsidR="00D445FE" w:rsidRPr="00AC4C73" w:rsidRDefault="00D445FE" w:rsidP="00D445FE">
            <w:pPr>
              <w:jc w:val="center"/>
              <w:rPr>
                <w:rFonts w:ascii="Calibri" w:eastAsia="Times New Roman" w:hAnsi="Calibri" w:cs="Times New Roman"/>
                <w:sz w:val="24"/>
                <w:szCs w:val="24"/>
              </w:rPr>
            </w:pPr>
            <w:r>
              <w:rPr>
                <w:rFonts w:ascii="Calibri" w:eastAsia="Times New Roman" w:hAnsi="Calibri" w:cs="Times New Roman"/>
                <w:sz w:val="24"/>
                <w:szCs w:val="24"/>
              </w:rPr>
              <w:t>28</w:t>
            </w:r>
          </w:p>
        </w:tc>
      </w:tr>
    </w:tbl>
    <w:p w14:paraId="433A5F4C" w14:textId="77777777" w:rsidR="00D445FE" w:rsidRDefault="00D445FE" w:rsidP="00D445FE">
      <w:pPr>
        <w:spacing w:after="0" w:line="360" w:lineRule="auto"/>
        <w:jc w:val="both"/>
        <w:rPr>
          <w:rFonts w:eastAsiaTheme="minorEastAsia"/>
          <w:sz w:val="24"/>
          <w:szCs w:val="24"/>
        </w:rPr>
      </w:pPr>
    </w:p>
    <w:p w14:paraId="3166B3B6" w14:textId="77777777" w:rsidR="004A59E9" w:rsidRDefault="0091711A" w:rsidP="00706947">
      <w:pPr>
        <w:spacing w:before="120" w:after="0" w:line="360" w:lineRule="auto"/>
        <w:jc w:val="both"/>
        <w:rPr>
          <w:sz w:val="24"/>
          <w:szCs w:val="24"/>
        </w:rPr>
      </w:pPr>
      <w:r>
        <w:rPr>
          <w:rFonts w:eastAsiaTheme="minorEastAsia"/>
          <w:sz w:val="24"/>
          <w:szCs w:val="24"/>
        </w:rPr>
        <w:tab/>
      </w:r>
      <w:r w:rsidRPr="002462AE">
        <w:rPr>
          <w:rFonts w:eastAsiaTheme="minorEastAsia"/>
          <w:sz w:val="24"/>
          <w:szCs w:val="24"/>
        </w:rPr>
        <w:t xml:space="preserve">A comparação do tempo de execução de serviço pelos métodos A e B é feita utilizando dois boxplots no mesmo gráfico, </w:t>
      </w:r>
      <w:r w:rsidR="002462AE" w:rsidRPr="002462AE">
        <w:rPr>
          <w:sz w:val="24"/>
          <w:szCs w:val="24"/>
        </w:rPr>
        <w:t xml:space="preserve">que chamaremos de </w:t>
      </w:r>
      <w:r w:rsidR="002462AE" w:rsidRPr="00CA47C6">
        <w:rPr>
          <w:i/>
          <w:sz w:val="24"/>
          <w:szCs w:val="24"/>
        </w:rPr>
        <w:t>boxplot comparativo</w:t>
      </w:r>
      <w:r w:rsidR="002462AE" w:rsidRPr="002462AE">
        <w:rPr>
          <w:sz w:val="24"/>
          <w:szCs w:val="24"/>
        </w:rPr>
        <w:t xml:space="preserve"> do</w:t>
      </w:r>
      <w:r w:rsidR="009F6108">
        <w:rPr>
          <w:sz w:val="24"/>
          <w:szCs w:val="24"/>
        </w:rPr>
        <w:t>s</w:t>
      </w:r>
      <w:r w:rsidR="002462AE" w:rsidRPr="002462AE">
        <w:rPr>
          <w:sz w:val="24"/>
          <w:szCs w:val="24"/>
        </w:rPr>
        <w:t xml:space="preserve"> </w:t>
      </w:r>
      <w:r w:rsidR="009F6108">
        <w:rPr>
          <w:sz w:val="24"/>
          <w:szCs w:val="24"/>
        </w:rPr>
        <w:t>m</w:t>
      </w:r>
      <w:r w:rsidR="002462AE" w:rsidRPr="002462AE">
        <w:rPr>
          <w:sz w:val="24"/>
          <w:szCs w:val="24"/>
        </w:rPr>
        <w:t>étodo</w:t>
      </w:r>
      <w:r w:rsidR="009F6108">
        <w:rPr>
          <w:sz w:val="24"/>
          <w:szCs w:val="24"/>
        </w:rPr>
        <w:t>s</w:t>
      </w:r>
      <w:r w:rsidR="002462AE" w:rsidRPr="002462AE">
        <w:rPr>
          <w:sz w:val="24"/>
          <w:szCs w:val="24"/>
        </w:rPr>
        <w:t>, como é apresentado na Figura 2.5.</w:t>
      </w:r>
    </w:p>
    <w:p w14:paraId="4C09236F" w14:textId="77777777" w:rsidR="0091711A" w:rsidRPr="009D1733" w:rsidRDefault="0091711A" w:rsidP="0091711A">
      <w:pPr>
        <w:pStyle w:val="Legenda"/>
        <w:keepNext/>
        <w:spacing w:before="240" w:after="0"/>
        <w:jc w:val="center"/>
        <w:rPr>
          <w:rFonts w:eastAsiaTheme="minorEastAsia"/>
          <w:sz w:val="24"/>
          <w:szCs w:val="24"/>
        </w:rPr>
      </w:pPr>
      <w:r>
        <w:rPr>
          <w:color w:val="auto"/>
          <w:sz w:val="20"/>
          <w:szCs w:val="20"/>
        </w:rPr>
        <w:lastRenderedPageBreak/>
        <w:t>Figura 2.5</w:t>
      </w:r>
      <w:r w:rsidRPr="001F4794">
        <w:rPr>
          <w:color w:val="auto"/>
          <w:sz w:val="20"/>
          <w:szCs w:val="20"/>
        </w:rPr>
        <w:t xml:space="preserve">. </w:t>
      </w:r>
      <w:r w:rsidR="009F6108">
        <w:rPr>
          <w:b w:val="0"/>
          <w:color w:val="auto"/>
          <w:sz w:val="20"/>
          <w:szCs w:val="20"/>
        </w:rPr>
        <w:t>Boxplot comparativo</w:t>
      </w:r>
    </w:p>
    <w:p w14:paraId="15A13CC2" w14:textId="77777777" w:rsidR="00606075" w:rsidRDefault="005B4FAD" w:rsidP="004A59E9">
      <w:pPr>
        <w:spacing w:after="0" w:line="360" w:lineRule="auto"/>
        <w:jc w:val="center"/>
        <w:rPr>
          <w:rFonts w:eastAsiaTheme="minorEastAsia"/>
          <w:sz w:val="24"/>
          <w:szCs w:val="24"/>
        </w:rPr>
      </w:pPr>
      <w:r>
        <w:rPr>
          <w:rFonts w:eastAsiaTheme="minorEastAsia"/>
          <w:noProof/>
          <w:sz w:val="24"/>
          <w:szCs w:val="24"/>
          <w:lang w:eastAsia="pt-BR"/>
        </w:rPr>
        <w:drawing>
          <wp:inline distT="0" distB="0" distL="0" distR="0" wp14:anchorId="04961704" wp14:editId="25031C7F">
            <wp:extent cx="3960000" cy="3363824"/>
            <wp:effectExtent l="19050" t="0" r="2400" b="0"/>
            <wp:docPr id="24"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srcRect t="11958" b="2972"/>
                    <a:stretch>
                      <a:fillRect/>
                    </a:stretch>
                  </pic:blipFill>
                  <pic:spPr bwMode="auto">
                    <a:xfrm>
                      <a:off x="0" y="0"/>
                      <a:ext cx="3960000" cy="3363824"/>
                    </a:xfrm>
                    <a:prstGeom prst="rect">
                      <a:avLst/>
                    </a:prstGeom>
                    <a:noFill/>
                    <a:ln w="9525">
                      <a:noFill/>
                      <a:miter lim="800000"/>
                      <a:headEnd/>
                      <a:tailEnd/>
                    </a:ln>
                  </pic:spPr>
                </pic:pic>
              </a:graphicData>
            </a:graphic>
          </wp:inline>
        </w:drawing>
      </w:r>
    </w:p>
    <w:p w14:paraId="65A49360" w14:textId="77777777" w:rsidR="00F442D4" w:rsidRDefault="00F442D4" w:rsidP="004A59E9">
      <w:pPr>
        <w:spacing w:after="0" w:line="360" w:lineRule="auto"/>
        <w:jc w:val="center"/>
        <w:rPr>
          <w:rFonts w:eastAsiaTheme="minorEastAsia"/>
          <w:sz w:val="24"/>
          <w:szCs w:val="24"/>
        </w:rPr>
      </w:pPr>
    </w:p>
    <w:p w14:paraId="75B6ACDA" w14:textId="77777777" w:rsidR="00F442D4" w:rsidRDefault="00F442D4" w:rsidP="00F442D4">
      <w:pPr>
        <w:spacing w:after="0" w:line="360" w:lineRule="auto"/>
        <w:jc w:val="both"/>
        <w:rPr>
          <w:rFonts w:eastAsiaTheme="minorEastAsia"/>
          <w:sz w:val="24"/>
          <w:szCs w:val="24"/>
        </w:rPr>
      </w:pPr>
      <w:r>
        <w:rPr>
          <w:rFonts w:eastAsiaTheme="minorEastAsia"/>
          <w:sz w:val="24"/>
          <w:szCs w:val="24"/>
        </w:rPr>
        <w:tab/>
        <w:t>Pode-se observar pelo boxplot comparativo (Figura 2.5) que o tempo de execução do serviço pelo método A é menor do que o tempo pelo método B.</w:t>
      </w:r>
    </w:p>
    <w:p w14:paraId="7C12255F" w14:textId="77777777" w:rsidR="001C6C76" w:rsidRDefault="001C6C76" w:rsidP="00F442D4">
      <w:pPr>
        <w:spacing w:after="0" w:line="360" w:lineRule="auto"/>
        <w:jc w:val="both"/>
        <w:rPr>
          <w:rFonts w:eastAsiaTheme="minorEastAsia"/>
          <w:sz w:val="24"/>
          <w:szCs w:val="24"/>
        </w:rPr>
      </w:pPr>
    </w:p>
    <w:p w14:paraId="5F30A937" w14:textId="77777777" w:rsidR="00F442D4" w:rsidRPr="002462AE" w:rsidRDefault="00F442D4" w:rsidP="001C6C76">
      <w:pPr>
        <w:spacing w:after="0" w:line="240" w:lineRule="auto"/>
        <w:jc w:val="both"/>
        <w:rPr>
          <w:rFonts w:eastAsiaTheme="minorEastAsia"/>
          <w:b/>
          <w:sz w:val="24"/>
          <w:szCs w:val="24"/>
        </w:rPr>
      </w:pPr>
      <w:r w:rsidRPr="002462AE">
        <w:rPr>
          <w:b/>
          <w:bCs/>
          <w:sz w:val="24"/>
          <w:szCs w:val="24"/>
        </w:rPr>
        <w:t>Comandos no Software R para fazer o boxplot comparativo</w:t>
      </w:r>
      <w:r w:rsidRPr="002462AE">
        <w:rPr>
          <w:rFonts w:eastAsiaTheme="minorEastAsia"/>
          <w:b/>
          <w:sz w:val="24"/>
          <w:szCs w:val="24"/>
        </w:rPr>
        <w:t>:</w:t>
      </w:r>
    </w:p>
    <w:tbl>
      <w:tblPr>
        <w:tblStyle w:val="Tabelacomgrade"/>
        <w:tblW w:w="0" w:type="auto"/>
        <w:tblLook w:val="04A0" w:firstRow="1" w:lastRow="0" w:firstColumn="1" w:lastColumn="0" w:noHBand="0" w:noVBand="1"/>
      </w:tblPr>
      <w:tblGrid>
        <w:gridCol w:w="8474"/>
      </w:tblGrid>
      <w:tr w:rsidR="00F442D4" w14:paraId="05FA3002" w14:textId="77777777" w:rsidTr="00D65C18">
        <w:tc>
          <w:tcPr>
            <w:tcW w:w="8644" w:type="dxa"/>
            <w:tcBorders>
              <w:top w:val="single" w:sz="12" w:space="0" w:color="auto"/>
              <w:left w:val="single" w:sz="12" w:space="0" w:color="auto"/>
              <w:bottom w:val="single" w:sz="12" w:space="0" w:color="auto"/>
              <w:right w:val="single" w:sz="12" w:space="0" w:color="auto"/>
            </w:tcBorders>
          </w:tcPr>
          <w:p w14:paraId="68D89EFC" w14:textId="77777777" w:rsidR="00F442D4" w:rsidRDefault="00F442D4" w:rsidP="00D65C18">
            <w:pPr>
              <w:jc w:val="both"/>
              <w:rPr>
                <w:rFonts w:ascii="Courier New" w:eastAsiaTheme="minorEastAsia" w:hAnsi="Courier New" w:cs="Courier New"/>
                <w:color w:val="FF0000"/>
                <w:sz w:val="21"/>
                <w:szCs w:val="21"/>
              </w:rPr>
            </w:pPr>
          </w:p>
          <w:p w14:paraId="59581AFD" w14:textId="77777777" w:rsidR="00F442D4" w:rsidRDefault="00F442D4" w:rsidP="00D65C18">
            <w:pPr>
              <w:pStyle w:val="Default"/>
              <w:jc w:val="both"/>
              <w:rPr>
                <w:color w:val="FF0000"/>
                <w:sz w:val="21"/>
                <w:szCs w:val="21"/>
              </w:rPr>
            </w:pPr>
            <w:r w:rsidRPr="002462AE">
              <w:rPr>
                <w:color w:val="FF0000"/>
                <w:sz w:val="21"/>
                <w:szCs w:val="21"/>
              </w:rPr>
              <w:t xml:space="preserve">#Entrando comos dados no R: </w:t>
            </w:r>
          </w:p>
          <w:p w14:paraId="241035E7" w14:textId="77777777" w:rsidR="00F442D4" w:rsidRDefault="00F442D4" w:rsidP="00D65C18">
            <w:pPr>
              <w:pStyle w:val="Default"/>
              <w:jc w:val="both"/>
              <w:rPr>
                <w:color w:val="FF0000"/>
                <w:sz w:val="21"/>
                <w:szCs w:val="21"/>
              </w:rPr>
            </w:pPr>
            <w:r w:rsidRPr="002462AE">
              <w:rPr>
                <w:color w:val="FF0000"/>
                <w:sz w:val="21"/>
                <w:szCs w:val="21"/>
              </w:rPr>
              <w:t xml:space="preserve">A &lt;- c(15,20,11,23,16,21,18,16,27,24) </w:t>
            </w:r>
          </w:p>
          <w:p w14:paraId="1CF0982A" w14:textId="77777777" w:rsidR="00F442D4" w:rsidRDefault="00F442D4" w:rsidP="00D65C18">
            <w:pPr>
              <w:pStyle w:val="Default"/>
              <w:jc w:val="both"/>
              <w:rPr>
                <w:color w:val="FF0000"/>
                <w:sz w:val="21"/>
                <w:szCs w:val="21"/>
              </w:rPr>
            </w:pPr>
            <w:r w:rsidRPr="002462AE">
              <w:rPr>
                <w:color w:val="FF0000"/>
                <w:sz w:val="21"/>
                <w:szCs w:val="21"/>
              </w:rPr>
              <w:t xml:space="preserve">B &lt;- c(23,31,13,19,23,17,28,26,25,28) </w:t>
            </w:r>
          </w:p>
          <w:p w14:paraId="550A5467" w14:textId="77777777" w:rsidR="00F442D4" w:rsidRDefault="00F442D4" w:rsidP="00D65C18">
            <w:pPr>
              <w:pStyle w:val="Default"/>
              <w:jc w:val="both"/>
              <w:rPr>
                <w:color w:val="FF0000"/>
                <w:sz w:val="21"/>
                <w:szCs w:val="21"/>
              </w:rPr>
            </w:pPr>
          </w:p>
          <w:p w14:paraId="0854E8C2" w14:textId="77777777" w:rsidR="00F442D4" w:rsidRDefault="00F442D4" w:rsidP="00D65C18">
            <w:pPr>
              <w:pStyle w:val="Default"/>
              <w:jc w:val="both"/>
              <w:rPr>
                <w:color w:val="FF0000"/>
                <w:sz w:val="21"/>
                <w:szCs w:val="21"/>
              </w:rPr>
            </w:pPr>
            <w:r w:rsidRPr="002462AE">
              <w:rPr>
                <w:color w:val="FF0000"/>
                <w:sz w:val="21"/>
                <w:szCs w:val="21"/>
              </w:rPr>
              <w:t xml:space="preserve">#Boxplot: </w:t>
            </w:r>
          </w:p>
          <w:p w14:paraId="3C721F30" w14:textId="77777777" w:rsidR="00F442D4" w:rsidRDefault="00F442D4" w:rsidP="00D65C18">
            <w:pPr>
              <w:pStyle w:val="Default"/>
              <w:jc w:val="both"/>
              <w:rPr>
                <w:color w:val="FF0000"/>
                <w:sz w:val="21"/>
                <w:szCs w:val="21"/>
              </w:rPr>
            </w:pPr>
            <w:r w:rsidRPr="002462AE">
              <w:rPr>
                <w:color w:val="FF0000"/>
                <w:sz w:val="21"/>
                <w:szCs w:val="21"/>
              </w:rPr>
              <w:t xml:space="preserve">boxplot(A,B, names=c("A","B"), col="lightgray", </w:t>
            </w:r>
          </w:p>
          <w:p w14:paraId="01233D92" w14:textId="77777777" w:rsidR="00F442D4" w:rsidRPr="002462AE" w:rsidRDefault="00F442D4" w:rsidP="00D65C18">
            <w:pPr>
              <w:pStyle w:val="Default"/>
              <w:jc w:val="both"/>
              <w:rPr>
                <w:color w:val="FF0000"/>
                <w:sz w:val="21"/>
                <w:szCs w:val="21"/>
              </w:rPr>
            </w:pPr>
            <w:r>
              <w:rPr>
                <w:color w:val="FF0000"/>
                <w:sz w:val="21"/>
                <w:szCs w:val="21"/>
              </w:rPr>
              <w:t xml:space="preserve">        </w:t>
            </w:r>
            <w:r w:rsidRPr="002462AE">
              <w:rPr>
                <w:color w:val="FF0000"/>
                <w:sz w:val="21"/>
                <w:szCs w:val="21"/>
              </w:rPr>
              <w:t xml:space="preserve">xlab="Método", ylab="Tempo (minutos)") </w:t>
            </w:r>
          </w:p>
          <w:p w14:paraId="3FFDC84E" w14:textId="77777777" w:rsidR="00F442D4" w:rsidRPr="00A01EB5" w:rsidRDefault="00F442D4" w:rsidP="00D65C18">
            <w:pPr>
              <w:jc w:val="both"/>
              <w:rPr>
                <w:rFonts w:ascii="Courier New" w:eastAsiaTheme="minorEastAsia" w:hAnsi="Courier New" w:cs="Courier New"/>
                <w:color w:val="FF0000"/>
                <w:sz w:val="21"/>
                <w:szCs w:val="21"/>
              </w:rPr>
            </w:pPr>
          </w:p>
        </w:tc>
      </w:tr>
    </w:tbl>
    <w:p w14:paraId="6A10693B" w14:textId="77777777" w:rsidR="00F442D4" w:rsidRDefault="00F442D4" w:rsidP="004A59E9">
      <w:pPr>
        <w:spacing w:after="0" w:line="360" w:lineRule="auto"/>
        <w:jc w:val="center"/>
        <w:rPr>
          <w:rFonts w:eastAsiaTheme="minorEastAsia"/>
          <w:sz w:val="24"/>
          <w:szCs w:val="24"/>
        </w:rPr>
      </w:pPr>
    </w:p>
    <w:p w14:paraId="12A1F898" w14:textId="77777777" w:rsidR="009F6108" w:rsidRPr="009F6108" w:rsidRDefault="009F6108" w:rsidP="009F6108">
      <w:pPr>
        <w:autoSpaceDE w:val="0"/>
        <w:autoSpaceDN w:val="0"/>
        <w:adjustRightInd w:val="0"/>
        <w:spacing w:before="240" w:after="120" w:line="360" w:lineRule="auto"/>
        <w:rPr>
          <w:rFonts w:ascii="Calibri" w:hAnsi="Calibri" w:cs="Calibri"/>
          <w:color w:val="000000"/>
          <w:sz w:val="28"/>
          <w:szCs w:val="28"/>
        </w:rPr>
      </w:pPr>
      <w:r w:rsidRPr="009F6108">
        <w:rPr>
          <w:rFonts w:ascii="Calibri" w:hAnsi="Calibri" w:cs="Calibri"/>
          <w:b/>
          <w:bCs/>
          <w:color w:val="000000"/>
          <w:sz w:val="28"/>
          <w:szCs w:val="28"/>
        </w:rPr>
        <w:t xml:space="preserve">Exemplo </w:t>
      </w:r>
    </w:p>
    <w:p w14:paraId="6ACA91DE" w14:textId="77777777" w:rsidR="00606075" w:rsidRDefault="009F6108" w:rsidP="009F6108">
      <w:pPr>
        <w:spacing w:before="120" w:after="0" w:line="360" w:lineRule="auto"/>
        <w:jc w:val="both"/>
        <w:rPr>
          <w:rFonts w:ascii="Calibri" w:hAnsi="Calibri" w:cs="Calibri"/>
          <w:color w:val="000000"/>
          <w:sz w:val="24"/>
          <w:szCs w:val="24"/>
        </w:rPr>
      </w:pPr>
      <w:r>
        <w:rPr>
          <w:rFonts w:ascii="Calibri" w:hAnsi="Calibri" w:cs="Calibri"/>
          <w:color w:val="000000"/>
          <w:sz w:val="24"/>
          <w:szCs w:val="24"/>
        </w:rPr>
        <w:tab/>
      </w:r>
      <w:r w:rsidRPr="009F6108">
        <w:rPr>
          <w:rFonts w:ascii="Calibri" w:hAnsi="Calibri" w:cs="Calibri"/>
          <w:color w:val="000000"/>
          <w:sz w:val="24"/>
          <w:szCs w:val="24"/>
        </w:rPr>
        <w:t>Consideremos os dados do exemplo anterior, porém, agora dispostos como na Tabela 2.11. Podemos construir o boxplot comparativo do</w:t>
      </w:r>
      <w:r w:rsidR="00AF1B47">
        <w:rPr>
          <w:rFonts w:ascii="Calibri" w:hAnsi="Calibri" w:cs="Calibri"/>
          <w:color w:val="000000"/>
          <w:sz w:val="24"/>
          <w:szCs w:val="24"/>
        </w:rPr>
        <w:t>s dois métodos</w:t>
      </w:r>
      <w:r w:rsidRPr="009F6108">
        <w:rPr>
          <w:rFonts w:ascii="Calibri" w:hAnsi="Calibri" w:cs="Calibri"/>
          <w:color w:val="000000"/>
          <w:sz w:val="24"/>
          <w:szCs w:val="24"/>
        </w:rPr>
        <w:t xml:space="preserve"> </w:t>
      </w:r>
      <w:r w:rsidR="00AF1B47">
        <w:rPr>
          <w:rFonts w:ascii="Calibri" w:hAnsi="Calibri" w:cs="Calibri"/>
          <w:color w:val="000000"/>
          <w:sz w:val="24"/>
          <w:szCs w:val="24"/>
        </w:rPr>
        <w:t xml:space="preserve">usando:  </w:t>
      </w:r>
      <w:r w:rsidRPr="009F6108">
        <w:rPr>
          <w:rFonts w:ascii="Calibri" w:hAnsi="Calibri" w:cs="Calibri"/>
          <w:color w:val="000000"/>
          <w:sz w:val="24"/>
          <w:szCs w:val="24"/>
        </w:rPr>
        <w:t xml:space="preserve">Tempo em função do Método (Tempo </w:t>
      </w:r>
      <w:r w:rsidRPr="009F6108">
        <w:rPr>
          <w:rFonts w:ascii="Cambria Math" w:hAnsi="Cambria Math" w:cs="Cambria Math"/>
          <w:color w:val="000000"/>
          <w:sz w:val="24"/>
          <w:szCs w:val="24"/>
        </w:rPr>
        <w:t xml:space="preserve">~ </w:t>
      </w:r>
      <w:r w:rsidRPr="009F6108">
        <w:rPr>
          <w:rFonts w:ascii="Calibri" w:hAnsi="Calibri" w:cs="Calibri"/>
          <w:color w:val="000000"/>
          <w:sz w:val="24"/>
          <w:szCs w:val="24"/>
        </w:rPr>
        <w:t>Método)</w:t>
      </w:r>
      <w:r w:rsidR="00AF1B47">
        <w:rPr>
          <w:rFonts w:ascii="Calibri" w:hAnsi="Calibri" w:cs="Calibri"/>
          <w:color w:val="000000"/>
          <w:sz w:val="24"/>
          <w:szCs w:val="24"/>
        </w:rPr>
        <w:t xml:space="preserve">. </w:t>
      </w:r>
    </w:p>
    <w:p w14:paraId="784AE9C1" w14:textId="77777777" w:rsidR="001C6C76" w:rsidRDefault="001C6C76" w:rsidP="009F6108">
      <w:pPr>
        <w:spacing w:before="120" w:after="0" w:line="360" w:lineRule="auto"/>
        <w:jc w:val="both"/>
        <w:rPr>
          <w:rFonts w:ascii="Calibri" w:hAnsi="Calibri" w:cs="Calibri"/>
          <w:color w:val="000000"/>
          <w:sz w:val="24"/>
          <w:szCs w:val="24"/>
        </w:rPr>
      </w:pPr>
    </w:p>
    <w:p w14:paraId="6CF697E8" w14:textId="77777777" w:rsidR="00681348" w:rsidRDefault="00681348" w:rsidP="00681348">
      <w:pPr>
        <w:spacing w:after="0" w:line="360" w:lineRule="auto"/>
        <w:jc w:val="both"/>
        <w:rPr>
          <w:rFonts w:ascii="Calibri" w:hAnsi="Calibri" w:cs="Calibri"/>
          <w:color w:val="000000"/>
          <w:sz w:val="24"/>
          <w:szCs w:val="24"/>
        </w:rPr>
      </w:pPr>
    </w:p>
    <w:p w14:paraId="4B2E96CB" w14:textId="77777777" w:rsidR="00681348" w:rsidRDefault="00681348" w:rsidP="00681348">
      <w:pPr>
        <w:spacing w:after="120" w:line="240" w:lineRule="auto"/>
        <w:ind w:left="1191" w:hanging="1191"/>
        <w:jc w:val="both"/>
        <w:rPr>
          <w:rFonts w:eastAsiaTheme="minorEastAsia"/>
          <w:sz w:val="24"/>
          <w:szCs w:val="24"/>
        </w:rPr>
      </w:pPr>
      <w:r>
        <w:rPr>
          <w:b/>
          <w:bCs/>
          <w:sz w:val="20"/>
          <w:szCs w:val="20"/>
        </w:rPr>
        <w:t xml:space="preserve">Tabela 2.11. </w:t>
      </w:r>
      <w:r>
        <w:rPr>
          <w:sz w:val="20"/>
          <w:szCs w:val="20"/>
        </w:rPr>
        <w:t>Tempo (em minutos) despendido na execução do serviço, segundo o método de treinamento</w:t>
      </w:r>
    </w:p>
    <w:tbl>
      <w:tblPr>
        <w:tblW w:w="5000" w:type="pct"/>
        <w:tblCellMar>
          <w:left w:w="70" w:type="dxa"/>
          <w:right w:w="70" w:type="dxa"/>
        </w:tblCellMar>
        <w:tblLook w:val="04A0" w:firstRow="1" w:lastRow="0" w:firstColumn="1" w:lastColumn="0" w:noHBand="0" w:noVBand="1"/>
      </w:tblPr>
      <w:tblGrid>
        <w:gridCol w:w="4252"/>
        <w:gridCol w:w="4252"/>
      </w:tblGrid>
      <w:tr w:rsidR="00681348" w:rsidRPr="009C6AF6" w14:paraId="6D954B64" w14:textId="77777777" w:rsidTr="0064195F">
        <w:trPr>
          <w:trHeight w:val="300"/>
        </w:trPr>
        <w:tc>
          <w:tcPr>
            <w:tcW w:w="2500" w:type="pct"/>
            <w:tcBorders>
              <w:top w:val="single" w:sz="4" w:space="0" w:color="auto"/>
              <w:left w:val="nil"/>
              <w:bottom w:val="single" w:sz="4" w:space="0" w:color="auto"/>
              <w:right w:val="nil"/>
            </w:tcBorders>
            <w:shd w:val="clear" w:color="auto" w:fill="auto"/>
            <w:noWrap/>
            <w:vAlign w:val="center"/>
            <w:hideMark/>
          </w:tcPr>
          <w:p w14:paraId="555BB8CB" w14:textId="77777777" w:rsidR="00681348" w:rsidRPr="009C6AF6" w:rsidRDefault="00681348" w:rsidP="0064195F">
            <w:pPr>
              <w:spacing w:after="0" w:line="240" w:lineRule="auto"/>
              <w:jc w:val="center"/>
              <w:rPr>
                <w:rFonts w:eastAsia="Times New Roman" w:cs="Times New Roman"/>
                <w:b/>
                <w:color w:val="000000"/>
                <w:sz w:val="24"/>
                <w:szCs w:val="24"/>
                <w:lang w:eastAsia="pt-BR"/>
              </w:rPr>
            </w:pPr>
            <w:r w:rsidRPr="009C6AF6">
              <w:rPr>
                <w:rFonts w:eastAsia="Times New Roman" w:cs="Times New Roman"/>
                <w:b/>
                <w:color w:val="000000"/>
                <w:sz w:val="24"/>
                <w:szCs w:val="24"/>
                <w:lang w:eastAsia="pt-BR"/>
              </w:rPr>
              <w:lastRenderedPageBreak/>
              <w:t>Método</w:t>
            </w:r>
          </w:p>
        </w:tc>
        <w:tc>
          <w:tcPr>
            <w:tcW w:w="2500" w:type="pct"/>
            <w:tcBorders>
              <w:top w:val="single" w:sz="4" w:space="0" w:color="auto"/>
              <w:left w:val="nil"/>
              <w:bottom w:val="single" w:sz="4" w:space="0" w:color="auto"/>
              <w:right w:val="nil"/>
            </w:tcBorders>
            <w:shd w:val="clear" w:color="auto" w:fill="auto"/>
            <w:noWrap/>
            <w:vAlign w:val="center"/>
            <w:hideMark/>
          </w:tcPr>
          <w:p w14:paraId="3ACD35CA" w14:textId="77777777" w:rsidR="00681348" w:rsidRPr="009C6AF6" w:rsidRDefault="00681348" w:rsidP="0064195F">
            <w:pPr>
              <w:spacing w:after="0" w:line="240" w:lineRule="auto"/>
              <w:jc w:val="center"/>
              <w:rPr>
                <w:rFonts w:eastAsia="Times New Roman" w:cs="Times New Roman"/>
                <w:b/>
                <w:color w:val="000000"/>
                <w:sz w:val="24"/>
                <w:szCs w:val="24"/>
                <w:lang w:eastAsia="pt-BR"/>
              </w:rPr>
            </w:pPr>
            <w:r w:rsidRPr="009C6AF6">
              <w:rPr>
                <w:rFonts w:eastAsia="Times New Roman" w:cs="Times New Roman"/>
                <w:b/>
                <w:color w:val="000000"/>
                <w:sz w:val="24"/>
                <w:szCs w:val="24"/>
                <w:lang w:eastAsia="pt-BR"/>
              </w:rPr>
              <w:t>Tempo</w:t>
            </w:r>
          </w:p>
        </w:tc>
      </w:tr>
      <w:tr w:rsidR="00681348" w:rsidRPr="009C6AF6" w14:paraId="13608C59" w14:textId="77777777" w:rsidTr="0064195F">
        <w:trPr>
          <w:trHeight w:val="300"/>
        </w:trPr>
        <w:tc>
          <w:tcPr>
            <w:tcW w:w="2500" w:type="pct"/>
            <w:tcBorders>
              <w:top w:val="nil"/>
              <w:left w:val="nil"/>
              <w:bottom w:val="nil"/>
              <w:right w:val="nil"/>
            </w:tcBorders>
            <w:shd w:val="clear" w:color="auto" w:fill="auto"/>
            <w:noWrap/>
            <w:vAlign w:val="center"/>
            <w:hideMark/>
          </w:tcPr>
          <w:p w14:paraId="137A2056" w14:textId="77777777" w:rsidR="00681348" w:rsidRPr="009C6AF6" w:rsidRDefault="00681348" w:rsidP="0064195F">
            <w:pPr>
              <w:spacing w:after="0" w:line="240" w:lineRule="auto"/>
              <w:jc w:val="center"/>
              <w:rPr>
                <w:rFonts w:eastAsia="Times New Roman" w:cs="Times New Roman"/>
                <w:color w:val="000000"/>
                <w:sz w:val="24"/>
                <w:szCs w:val="24"/>
                <w:lang w:eastAsia="pt-BR"/>
              </w:rPr>
            </w:pPr>
            <w:r w:rsidRPr="009C6AF6">
              <w:rPr>
                <w:rFonts w:eastAsia="Times New Roman" w:cs="Times New Roman"/>
                <w:color w:val="000000"/>
                <w:sz w:val="24"/>
                <w:szCs w:val="24"/>
                <w:lang w:eastAsia="pt-BR"/>
              </w:rPr>
              <w:t>A</w:t>
            </w:r>
          </w:p>
        </w:tc>
        <w:tc>
          <w:tcPr>
            <w:tcW w:w="2500" w:type="pct"/>
            <w:tcBorders>
              <w:top w:val="nil"/>
              <w:left w:val="nil"/>
              <w:bottom w:val="nil"/>
              <w:right w:val="nil"/>
            </w:tcBorders>
            <w:shd w:val="clear" w:color="auto" w:fill="auto"/>
            <w:noWrap/>
            <w:vAlign w:val="center"/>
            <w:hideMark/>
          </w:tcPr>
          <w:p w14:paraId="4F373106" w14:textId="77777777" w:rsidR="00681348" w:rsidRPr="009C6AF6" w:rsidRDefault="00681348" w:rsidP="0064195F">
            <w:pPr>
              <w:spacing w:after="0" w:line="240" w:lineRule="auto"/>
              <w:jc w:val="center"/>
              <w:rPr>
                <w:rFonts w:eastAsia="Times New Roman" w:cs="Times New Roman"/>
                <w:color w:val="000000"/>
                <w:sz w:val="24"/>
                <w:szCs w:val="24"/>
                <w:lang w:eastAsia="pt-BR"/>
              </w:rPr>
            </w:pPr>
            <w:r w:rsidRPr="009C6AF6">
              <w:rPr>
                <w:rFonts w:eastAsia="Times New Roman" w:cs="Times New Roman"/>
                <w:color w:val="000000"/>
                <w:sz w:val="24"/>
                <w:szCs w:val="24"/>
                <w:lang w:eastAsia="pt-BR"/>
              </w:rPr>
              <w:t>15</w:t>
            </w:r>
          </w:p>
        </w:tc>
      </w:tr>
      <w:tr w:rsidR="00681348" w:rsidRPr="009C6AF6" w14:paraId="7EAC12DF" w14:textId="77777777" w:rsidTr="0064195F">
        <w:trPr>
          <w:trHeight w:val="300"/>
        </w:trPr>
        <w:tc>
          <w:tcPr>
            <w:tcW w:w="2500" w:type="pct"/>
            <w:tcBorders>
              <w:top w:val="nil"/>
              <w:left w:val="nil"/>
              <w:bottom w:val="nil"/>
              <w:right w:val="nil"/>
            </w:tcBorders>
            <w:shd w:val="clear" w:color="auto" w:fill="auto"/>
            <w:noWrap/>
            <w:vAlign w:val="center"/>
            <w:hideMark/>
          </w:tcPr>
          <w:p w14:paraId="79F4EBA6" w14:textId="77777777" w:rsidR="00681348" w:rsidRPr="009C6AF6" w:rsidRDefault="00681348" w:rsidP="0064195F">
            <w:pPr>
              <w:spacing w:after="0" w:line="240" w:lineRule="auto"/>
              <w:jc w:val="center"/>
              <w:rPr>
                <w:rFonts w:eastAsia="Times New Roman" w:cs="Times New Roman"/>
                <w:color w:val="000000"/>
                <w:sz w:val="24"/>
                <w:szCs w:val="24"/>
                <w:lang w:eastAsia="pt-BR"/>
              </w:rPr>
            </w:pPr>
            <w:r w:rsidRPr="009C6AF6">
              <w:rPr>
                <w:rFonts w:eastAsia="Times New Roman" w:cs="Times New Roman"/>
                <w:color w:val="000000"/>
                <w:sz w:val="24"/>
                <w:szCs w:val="24"/>
                <w:lang w:eastAsia="pt-BR"/>
              </w:rPr>
              <w:t>A</w:t>
            </w:r>
          </w:p>
        </w:tc>
        <w:tc>
          <w:tcPr>
            <w:tcW w:w="2500" w:type="pct"/>
            <w:tcBorders>
              <w:top w:val="nil"/>
              <w:left w:val="nil"/>
              <w:bottom w:val="nil"/>
              <w:right w:val="nil"/>
            </w:tcBorders>
            <w:shd w:val="clear" w:color="auto" w:fill="auto"/>
            <w:noWrap/>
            <w:vAlign w:val="center"/>
            <w:hideMark/>
          </w:tcPr>
          <w:p w14:paraId="44013DC9" w14:textId="77777777" w:rsidR="00681348" w:rsidRPr="009C6AF6" w:rsidRDefault="00681348" w:rsidP="0064195F">
            <w:pPr>
              <w:spacing w:after="0" w:line="240" w:lineRule="auto"/>
              <w:jc w:val="center"/>
              <w:rPr>
                <w:rFonts w:eastAsia="Times New Roman" w:cs="Times New Roman"/>
                <w:color w:val="000000"/>
                <w:sz w:val="24"/>
                <w:szCs w:val="24"/>
                <w:lang w:eastAsia="pt-BR"/>
              </w:rPr>
            </w:pPr>
            <w:r w:rsidRPr="009C6AF6">
              <w:rPr>
                <w:rFonts w:eastAsia="Times New Roman" w:cs="Times New Roman"/>
                <w:color w:val="000000"/>
                <w:sz w:val="24"/>
                <w:szCs w:val="24"/>
                <w:lang w:eastAsia="pt-BR"/>
              </w:rPr>
              <w:t>20</w:t>
            </w:r>
          </w:p>
        </w:tc>
      </w:tr>
      <w:tr w:rsidR="00681348" w:rsidRPr="009C6AF6" w14:paraId="6EB8DC15" w14:textId="77777777" w:rsidTr="0064195F">
        <w:trPr>
          <w:trHeight w:val="300"/>
        </w:trPr>
        <w:tc>
          <w:tcPr>
            <w:tcW w:w="2500" w:type="pct"/>
            <w:tcBorders>
              <w:top w:val="nil"/>
              <w:left w:val="nil"/>
              <w:bottom w:val="nil"/>
              <w:right w:val="nil"/>
            </w:tcBorders>
            <w:shd w:val="clear" w:color="auto" w:fill="auto"/>
            <w:noWrap/>
            <w:vAlign w:val="center"/>
            <w:hideMark/>
          </w:tcPr>
          <w:p w14:paraId="2A5CE076" w14:textId="77777777" w:rsidR="00681348" w:rsidRPr="009C6AF6" w:rsidRDefault="00681348" w:rsidP="0064195F">
            <w:pPr>
              <w:spacing w:after="0" w:line="240" w:lineRule="auto"/>
              <w:jc w:val="center"/>
              <w:rPr>
                <w:rFonts w:eastAsia="Times New Roman" w:cs="Times New Roman"/>
                <w:color w:val="000000"/>
                <w:sz w:val="24"/>
                <w:szCs w:val="24"/>
                <w:lang w:eastAsia="pt-BR"/>
              </w:rPr>
            </w:pPr>
            <w:r w:rsidRPr="009C6AF6">
              <w:rPr>
                <w:rFonts w:eastAsia="Times New Roman" w:cs="Times New Roman"/>
                <w:color w:val="000000"/>
                <w:sz w:val="24"/>
                <w:szCs w:val="24"/>
                <w:lang w:eastAsia="pt-BR"/>
              </w:rPr>
              <w:t>A</w:t>
            </w:r>
          </w:p>
        </w:tc>
        <w:tc>
          <w:tcPr>
            <w:tcW w:w="2500" w:type="pct"/>
            <w:tcBorders>
              <w:top w:val="nil"/>
              <w:left w:val="nil"/>
              <w:bottom w:val="nil"/>
              <w:right w:val="nil"/>
            </w:tcBorders>
            <w:shd w:val="clear" w:color="auto" w:fill="auto"/>
            <w:noWrap/>
            <w:vAlign w:val="center"/>
            <w:hideMark/>
          </w:tcPr>
          <w:p w14:paraId="481BD4A0" w14:textId="77777777" w:rsidR="00681348" w:rsidRPr="009C6AF6" w:rsidRDefault="00681348" w:rsidP="0064195F">
            <w:pPr>
              <w:spacing w:after="0" w:line="240" w:lineRule="auto"/>
              <w:jc w:val="center"/>
              <w:rPr>
                <w:rFonts w:eastAsia="Times New Roman" w:cs="Times New Roman"/>
                <w:color w:val="000000"/>
                <w:sz w:val="24"/>
                <w:szCs w:val="24"/>
                <w:lang w:eastAsia="pt-BR"/>
              </w:rPr>
            </w:pPr>
            <w:r w:rsidRPr="009C6AF6">
              <w:rPr>
                <w:rFonts w:eastAsia="Times New Roman" w:cs="Times New Roman"/>
                <w:color w:val="000000"/>
                <w:sz w:val="24"/>
                <w:szCs w:val="24"/>
                <w:lang w:eastAsia="pt-BR"/>
              </w:rPr>
              <w:t>11</w:t>
            </w:r>
          </w:p>
        </w:tc>
      </w:tr>
      <w:tr w:rsidR="00681348" w:rsidRPr="009C6AF6" w14:paraId="327F8673" w14:textId="77777777" w:rsidTr="0064195F">
        <w:trPr>
          <w:trHeight w:val="300"/>
        </w:trPr>
        <w:tc>
          <w:tcPr>
            <w:tcW w:w="2500" w:type="pct"/>
            <w:tcBorders>
              <w:top w:val="nil"/>
              <w:left w:val="nil"/>
              <w:bottom w:val="nil"/>
              <w:right w:val="nil"/>
            </w:tcBorders>
            <w:shd w:val="clear" w:color="auto" w:fill="auto"/>
            <w:noWrap/>
            <w:vAlign w:val="center"/>
            <w:hideMark/>
          </w:tcPr>
          <w:p w14:paraId="44E0094A" w14:textId="77777777" w:rsidR="00681348" w:rsidRPr="009C6AF6" w:rsidRDefault="00681348" w:rsidP="0064195F">
            <w:pPr>
              <w:spacing w:after="0" w:line="240" w:lineRule="auto"/>
              <w:jc w:val="center"/>
              <w:rPr>
                <w:rFonts w:eastAsia="Times New Roman" w:cs="Times New Roman"/>
                <w:color w:val="000000"/>
                <w:sz w:val="24"/>
                <w:szCs w:val="24"/>
                <w:lang w:eastAsia="pt-BR"/>
              </w:rPr>
            </w:pPr>
            <w:r w:rsidRPr="009C6AF6">
              <w:rPr>
                <w:rFonts w:eastAsia="Times New Roman" w:cs="Times New Roman"/>
                <w:color w:val="000000"/>
                <w:sz w:val="24"/>
                <w:szCs w:val="24"/>
                <w:lang w:eastAsia="pt-BR"/>
              </w:rPr>
              <w:t>A</w:t>
            </w:r>
          </w:p>
        </w:tc>
        <w:tc>
          <w:tcPr>
            <w:tcW w:w="2500" w:type="pct"/>
            <w:tcBorders>
              <w:top w:val="nil"/>
              <w:left w:val="nil"/>
              <w:bottom w:val="nil"/>
              <w:right w:val="nil"/>
            </w:tcBorders>
            <w:shd w:val="clear" w:color="auto" w:fill="auto"/>
            <w:noWrap/>
            <w:vAlign w:val="center"/>
            <w:hideMark/>
          </w:tcPr>
          <w:p w14:paraId="61D138DE" w14:textId="77777777" w:rsidR="00681348" w:rsidRPr="009C6AF6" w:rsidRDefault="00681348" w:rsidP="0064195F">
            <w:pPr>
              <w:spacing w:after="0" w:line="240" w:lineRule="auto"/>
              <w:jc w:val="center"/>
              <w:rPr>
                <w:rFonts w:eastAsia="Times New Roman" w:cs="Times New Roman"/>
                <w:color w:val="000000"/>
                <w:sz w:val="24"/>
                <w:szCs w:val="24"/>
                <w:lang w:eastAsia="pt-BR"/>
              </w:rPr>
            </w:pPr>
            <w:r w:rsidRPr="009C6AF6">
              <w:rPr>
                <w:rFonts w:eastAsia="Times New Roman" w:cs="Times New Roman"/>
                <w:color w:val="000000"/>
                <w:sz w:val="24"/>
                <w:szCs w:val="24"/>
                <w:lang w:eastAsia="pt-BR"/>
              </w:rPr>
              <w:t>23</w:t>
            </w:r>
          </w:p>
        </w:tc>
      </w:tr>
      <w:tr w:rsidR="00681348" w:rsidRPr="009C6AF6" w14:paraId="2AC1EF3B" w14:textId="77777777" w:rsidTr="0064195F">
        <w:trPr>
          <w:trHeight w:val="300"/>
        </w:trPr>
        <w:tc>
          <w:tcPr>
            <w:tcW w:w="2500" w:type="pct"/>
            <w:tcBorders>
              <w:top w:val="nil"/>
              <w:left w:val="nil"/>
              <w:bottom w:val="nil"/>
              <w:right w:val="nil"/>
            </w:tcBorders>
            <w:shd w:val="clear" w:color="auto" w:fill="auto"/>
            <w:noWrap/>
            <w:vAlign w:val="center"/>
            <w:hideMark/>
          </w:tcPr>
          <w:p w14:paraId="6155AF89" w14:textId="77777777" w:rsidR="00681348" w:rsidRPr="009C6AF6" w:rsidRDefault="00681348" w:rsidP="0064195F">
            <w:pPr>
              <w:spacing w:after="0" w:line="240" w:lineRule="auto"/>
              <w:jc w:val="center"/>
              <w:rPr>
                <w:rFonts w:eastAsia="Times New Roman" w:cs="Times New Roman"/>
                <w:color w:val="000000"/>
                <w:sz w:val="24"/>
                <w:szCs w:val="24"/>
                <w:lang w:eastAsia="pt-BR"/>
              </w:rPr>
            </w:pPr>
            <w:r w:rsidRPr="009C6AF6">
              <w:rPr>
                <w:rFonts w:eastAsia="Times New Roman" w:cs="Times New Roman"/>
                <w:color w:val="000000"/>
                <w:sz w:val="24"/>
                <w:szCs w:val="24"/>
                <w:lang w:eastAsia="pt-BR"/>
              </w:rPr>
              <w:t>A</w:t>
            </w:r>
          </w:p>
        </w:tc>
        <w:tc>
          <w:tcPr>
            <w:tcW w:w="2500" w:type="pct"/>
            <w:tcBorders>
              <w:top w:val="nil"/>
              <w:left w:val="nil"/>
              <w:bottom w:val="nil"/>
              <w:right w:val="nil"/>
            </w:tcBorders>
            <w:shd w:val="clear" w:color="auto" w:fill="auto"/>
            <w:noWrap/>
            <w:vAlign w:val="center"/>
            <w:hideMark/>
          </w:tcPr>
          <w:p w14:paraId="2F3BF8BB" w14:textId="77777777" w:rsidR="00681348" w:rsidRPr="009C6AF6" w:rsidRDefault="00681348" w:rsidP="0064195F">
            <w:pPr>
              <w:spacing w:after="0" w:line="240" w:lineRule="auto"/>
              <w:jc w:val="center"/>
              <w:rPr>
                <w:rFonts w:eastAsia="Times New Roman" w:cs="Times New Roman"/>
                <w:color w:val="000000"/>
                <w:sz w:val="24"/>
                <w:szCs w:val="24"/>
                <w:lang w:eastAsia="pt-BR"/>
              </w:rPr>
            </w:pPr>
            <w:r w:rsidRPr="009C6AF6">
              <w:rPr>
                <w:rFonts w:eastAsia="Times New Roman" w:cs="Times New Roman"/>
                <w:color w:val="000000"/>
                <w:sz w:val="24"/>
                <w:szCs w:val="24"/>
                <w:lang w:eastAsia="pt-BR"/>
              </w:rPr>
              <w:t>16</w:t>
            </w:r>
          </w:p>
        </w:tc>
      </w:tr>
      <w:tr w:rsidR="00681348" w:rsidRPr="009C6AF6" w14:paraId="3DC00B6D" w14:textId="77777777" w:rsidTr="0064195F">
        <w:trPr>
          <w:trHeight w:val="300"/>
        </w:trPr>
        <w:tc>
          <w:tcPr>
            <w:tcW w:w="2500" w:type="pct"/>
            <w:tcBorders>
              <w:top w:val="nil"/>
              <w:left w:val="nil"/>
              <w:bottom w:val="nil"/>
              <w:right w:val="nil"/>
            </w:tcBorders>
            <w:shd w:val="clear" w:color="auto" w:fill="auto"/>
            <w:noWrap/>
            <w:vAlign w:val="center"/>
            <w:hideMark/>
          </w:tcPr>
          <w:p w14:paraId="6D038758" w14:textId="77777777" w:rsidR="00681348" w:rsidRPr="009C6AF6" w:rsidRDefault="00681348" w:rsidP="0064195F">
            <w:pPr>
              <w:spacing w:after="0" w:line="240" w:lineRule="auto"/>
              <w:jc w:val="center"/>
              <w:rPr>
                <w:rFonts w:eastAsia="Times New Roman" w:cs="Times New Roman"/>
                <w:color w:val="000000"/>
                <w:sz w:val="24"/>
                <w:szCs w:val="24"/>
                <w:lang w:eastAsia="pt-BR"/>
              </w:rPr>
            </w:pPr>
            <w:r w:rsidRPr="009C6AF6">
              <w:rPr>
                <w:rFonts w:eastAsia="Times New Roman" w:cs="Times New Roman"/>
                <w:color w:val="000000"/>
                <w:sz w:val="24"/>
                <w:szCs w:val="24"/>
                <w:lang w:eastAsia="pt-BR"/>
              </w:rPr>
              <w:t>A</w:t>
            </w:r>
          </w:p>
        </w:tc>
        <w:tc>
          <w:tcPr>
            <w:tcW w:w="2500" w:type="pct"/>
            <w:tcBorders>
              <w:top w:val="nil"/>
              <w:left w:val="nil"/>
              <w:bottom w:val="nil"/>
              <w:right w:val="nil"/>
            </w:tcBorders>
            <w:shd w:val="clear" w:color="auto" w:fill="auto"/>
            <w:noWrap/>
            <w:vAlign w:val="center"/>
            <w:hideMark/>
          </w:tcPr>
          <w:p w14:paraId="3B6C1DCD" w14:textId="77777777" w:rsidR="00681348" w:rsidRPr="009C6AF6" w:rsidRDefault="00681348" w:rsidP="0064195F">
            <w:pPr>
              <w:spacing w:after="0" w:line="240" w:lineRule="auto"/>
              <w:jc w:val="center"/>
              <w:rPr>
                <w:rFonts w:eastAsia="Times New Roman" w:cs="Times New Roman"/>
                <w:color w:val="000000"/>
                <w:sz w:val="24"/>
                <w:szCs w:val="24"/>
                <w:lang w:eastAsia="pt-BR"/>
              </w:rPr>
            </w:pPr>
            <w:r w:rsidRPr="009C6AF6">
              <w:rPr>
                <w:rFonts w:eastAsia="Times New Roman" w:cs="Times New Roman"/>
                <w:color w:val="000000"/>
                <w:sz w:val="24"/>
                <w:szCs w:val="24"/>
                <w:lang w:eastAsia="pt-BR"/>
              </w:rPr>
              <w:t>21</w:t>
            </w:r>
          </w:p>
        </w:tc>
      </w:tr>
      <w:tr w:rsidR="00681348" w:rsidRPr="009C6AF6" w14:paraId="2801D92E" w14:textId="77777777" w:rsidTr="0064195F">
        <w:trPr>
          <w:trHeight w:val="300"/>
        </w:trPr>
        <w:tc>
          <w:tcPr>
            <w:tcW w:w="2500" w:type="pct"/>
            <w:tcBorders>
              <w:top w:val="nil"/>
              <w:left w:val="nil"/>
              <w:bottom w:val="nil"/>
              <w:right w:val="nil"/>
            </w:tcBorders>
            <w:shd w:val="clear" w:color="auto" w:fill="auto"/>
            <w:noWrap/>
            <w:vAlign w:val="center"/>
            <w:hideMark/>
          </w:tcPr>
          <w:p w14:paraId="0B833928" w14:textId="77777777" w:rsidR="00681348" w:rsidRPr="009C6AF6" w:rsidRDefault="00681348" w:rsidP="0064195F">
            <w:pPr>
              <w:spacing w:after="0" w:line="240" w:lineRule="auto"/>
              <w:jc w:val="center"/>
              <w:rPr>
                <w:rFonts w:eastAsia="Times New Roman" w:cs="Times New Roman"/>
                <w:color w:val="000000"/>
                <w:sz w:val="24"/>
                <w:szCs w:val="24"/>
                <w:lang w:eastAsia="pt-BR"/>
              </w:rPr>
            </w:pPr>
            <w:r w:rsidRPr="009C6AF6">
              <w:rPr>
                <w:rFonts w:eastAsia="Times New Roman" w:cs="Times New Roman"/>
                <w:color w:val="000000"/>
                <w:sz w:val="24"/>
                <w:szCs w:val="24"/>
                <w:lang w:eastAsia="pt-BR"/>
              </w:rPr>
              <w:t>A</w:t>
            </w:r>
          </w:p>
        </w:tc>
        <w:tc>
          <w:tcPr>
            <w:tcW w:w="2500" w:type="pct"/>
            <w:tcBorders>
              <w:top w:val="nil"/>
              <w:left w:val="nil"/>
              <w:bottom w:val="nil"/>
              <w:right w:val="nil"/>
            </w:tcBorders>
            <w:shd w:val="clear" w:color="auto" w:fill="auto"/>
            <w:noWrap/>
            <w:vAlign w:val="center"/>
            <w:hideMark/>
          </w:tcPr>
          <w:p w14:paraId="44345DDE" w14:textId="77777777" w:rsidR="00681348" w:rsidRPr="009C6AF6" w:rsidRDefault="00681348" w:rsidP="0064195F">
            <w:pPr>
              <w:spacing w:after="0" w:line="240" w:lineRule="auto"/>
              <w:jc w:val="center"/>
              <w:rPr>
                <w:rFonts w:eastAsia="Times New Roman" w:cs="Times New Roman"/>
                <w:color w:val="000000"/>
                <w:sz w:val="24"/>
                <w:szCs w:val="24"/>
                <w:lang w:eastAsia="pt-BR"/>
              </w:rPr>
            </w:pPr>
            <w:r w:rsidRPr="009C6AF6">
              <w:rPr>
                <w:rFonts w:eastAsia="Times New Roman" w:cs="Times New Roman"/>
                <w:color w:val="000000"/>
                <w:sz w:val="24"/>
                <w:szCs w:val="24"/>
                <w:lang w:eastAsia="pt-BR"/>
              </w:rPr>
              <w:t>18</w:t>
            </w:r>
          </w:p>
        </w:tc>
      </w:tr>
      <w:tr w:rsidR="00681348" w:rsidRPr="009C6AF6" w14:paraId="4D279250" w14:textId="77777777" w:rsidTr="0064195F">
        <w:trPr>
          <w:trHeight w:val="300"/>
        </w:trPr>
        <w:tc>
          <w:tcPr>
            <w:tcW w:w="2500" w:type="pct"/>
            <w:tcBorders>
              <w:top w:val="nil"/>
              <w:left w:val="nil"/>
              <w:bottom w:val="nil"/>
              <w:right w:val="nil"/>
            </w:tcBorders>
            <w:shd w:val="clear" w:color="auto" w:fill="auto"/>
            <w:noWrap/>
            <w:vAlign w:val="center"/>
            <w:hideMark/>
          </w:tcPr>
          <w:p w14:paraId="69F570C8" w14:textId="77777777" w:rsidR="00681348" w:rsidRPr="009C6AF6" w:rsidRDefault="00681348" w:rsidP="0064195F">
            <w:pPr>
              <w:spacing w:after="0" w:line="240" w:lineRule="auto"/>
              <w:jc w:val="center"/>
              <w:rPr>
                <w:rFonts w:eastAsia="Times New Roman" w:cs="Times New Roman"/>
                <w:color w:val="000000"/>
                <w:sz w:val="24"/>
                <w:szCs w:val="24"/>
                <w:lang w:eastAsia="pt-BR"/>
              </w:rPr>
            </w:pPr>
            <w:r w:rsidRPr="009C6AF6">
              <w:rPr>
                <w:rFonts w:eastAsia="Times New Roman" w:cs="Times New Roman"/>
                <w:color w:val="000000"/>
                <w:sz w:val="24"/>
                <w:szCs w:val="24"/>
                <w:lang w:eastAsia="pt-BR"/>
              </w:rPr>
              <w:t>A</w:t>
            </w:r>
          </w:p>
        </w:tc>
        <w:tc>
          <w:tcPr>
            <w:tcW w:w="2500" w:type="pct"/>
            <w:tcBorders>
              <w:top w:val="nil"/>
              <w:left w:val="nil"/>
              <w:bottom w:val="nil"/>
              <w:right w:val="nil"/>
            </w:tcBorders>
            <w:shd w:val="clear" w:color="auto" w:fill="auto"/>
            <w:noWrap/>
            <w:vAlign w:val="center"/>
            <w:hideMark/>
          </w:tcPr>
          <w:p w14:paraId="07F495E8" w14:textId="77777777" w:rsidR="00681348" w:rsidRPr="009C6AF6" w:rsidRDefault="00681348" w:rsidP="0064195F">
            <w:pPr>
              <w:spacing w:after="0" w:line="240" w:lineRule="auto"/>
              <w:jc w:val="center"/>
              <w:rPr>
                <w:rFonts w:eastAsia="Times New Roman" w:cs="Times New Roman"/>
                <w:color w:val="000000"/>
                <w:sz w:val="24"/>
                <w:szCs w:val="24"/>
                <w:lang w:eastAsia="pt-BR"/>
              </w:rPr>
            </w:pPr>
            <w:r w:rsidRPr="009C6AF6">
              <w:rPr>
                <w:rFonts w:eastAsia="Times New Roman" w:cs="Times New Roman"/>
                <w:color w:val="000000"/>
                <w:sz w:val="24"/>
                <w:szCs w:val="24"/>
                <w:lang w:eastAsia="pt-BR"/>
              </w:rPr>
              <w:t>16</w:t>
            </w:r>
          </w:p>
        </w:tc>
      </w:tr>
      <w:tr w:rsidR="00681348" w:rsidRPr="009C6AF6" w14:paraId="2B8DD5F5" w14:textId="77777777" w:rsidTr="0064195F">
        <w:trPr>
          <w:trHeight w:val="300"/>
        </w:trPr>
        <w:tc>
          <w:tcPr>
            <w:tcW w:w="2500" w:type="pct"/>
            <w:tcBorders>
              <w:top w:val="nil"/>
              <w:left w:val="nil"/>
              <w:bottom w:val="nil"/>
              <w:right w:val="nil"/>
            </w:tcBorders>
            <w:shd w:val="clear" w:color="auto" w:fill="auto"/>
            <w:noWrap/>
            <w:vAlign w:val="center"/>
            <w:hideMark/>
          </w:tcPr>
          <w:p w14:paraId="0224E746" w14:textId="77777777" w:rsidR="00681348" w:rsidRPr="009C6AF6" w:rsidRDefault="00681348" w:rsidP="0064195F">
            <w:pPr>
              <w:spacing w:after="0" w:line="240" w:lineRule="auto"/>
              <w:jc w:val="center"/>
              <w:rPr>
                <w:rFonts w:eastAsia="Times New Roman" w:cs="Times New Roman"/>
                <w:color w:val="000000"/>
                <w:sz w:val="24"/>
                <w:szCs w:val="24"/>
                <w:lang w:eastAsia="pt-BR"/>
              </w:rPr>
            </w:pPr>
            <w:r w:rsidRPr="009C6AF6">
              <w:rPr>
                <w:rFonts w:eastAsia="Times New Roman" w:cs="Times New Roman"/>
                <w:color w:val="000000"/>
                <w:sz w:val="24"/>
                <w:szCs w:val="24"/>
                <w:lang w:eastAsia="pt-BR"/>
              </w:rPr>
              <w:t>A</w:t>
            </w:r>
          </w:p>
        </w:tc>
        <w:tc>
          <w:tcPr>
            <w:tcW w:w="2500" w:type="pct"/>
            <w:tcBorders>
              <w:top w:val="nil"/>
              <w:left w:val="nil"/>
              <w:bottom w:val="nil"/>
              <w:right w:val="nil"/>
            </w:tcBorders>
            <w:shd w:val="clear" w:color="auto" w:fill="auto"/>
            <w:noWrap/>
            <w:vAlign w:val="center"/>
            <w:hideMark/>
          </w:tcPr>
          <w:p w14:paraId="5CC92498" w14:textId="77777777" w:rsidR="00681348" w:rsidRPr="009C6AF6" w:rsidRDefault="00681348" w:rsidP="0064195F">
            <w:pPr>
              <w:spacing w:after="0" w:line="240" w:lineRule="auto"/>
              <w:jc w:val="center"/>
              <w:rPr>
                <w:rFonts w:eastAsia="Times New Roman" w:cs="Times New Roman"/>
                <w:color w:val="000000"/>
                <w:sz w:val="24"/>
                <w:szCs w:val="24"/>
                <w:lang w:eastAsia="pt-BR"/>
              </w:rPr>
            </w:pPr>
            <w:r w:rsidRPr="009C6AF6">
              <w:rPr>
                <w:rFonts w:eastAsia="Times New Roman" w:cs="Times New Roman"/>
                <w:color w:val="000000"/>
                <w:sz w:val="24"/>
                <w:szCs w:val="24"/>
                <w:lang w:eastAsia="pt-BR"/>
              </w:rPr>
              <w:t>27</w:t>
            </w:r>
          </w:p>
        </w:tc>
      </w:tr>
      <w:tr w:rsidR="00681348" w:rsidRPr="009C6AF6" w14:paraId="3B11026B" w14:textId="77777777" w:rsidTr="0064195F">
        <w:trPr>
          <w:trHeight w:val="300"/>
        </w:trPr>
        <w:tc>
          <w:tcPr>
            <w:tcW w:w="2500" w:type="pct"/>
            <w:tcBorders>
              <w:top w:val="nil"/>
              <w:left w:val="nil"/>
              <w:bottom w:val="nil"/>
              <w:right w:val="nil"/>
            </w:tcBorders>
            <w:shd w:val="clear" w:color="auto" w:fill="auto"/>
            <w:noWrap/>
            <w:vAlign w:val="center"/>
            <w:hideMark/>
          </w:tcPr>
          <w:p w14:paraId="7B55D059" w14:textId="77777777" w:rsidR="00681348" w:rsidRPr="009C6AF6" w:rsidRDefault="00681348" w:rsidP="0064195F">
            <w:pPr>
              <w:spacing w:after="0" w:line="240" w:lineRule="auto"/>
              <w:jc w:val="center"/>
              <w:rPr>
                <w:rFonts w:eastAsia="Times New Roman" w:cs="Times New Roman"/>
                <w:color w:val="000000"/>
                <w:sz w:val="24"/>
                <w:szCs w:val="24"/>
                <w:lang w:eastAsia="pt-BR"/>
              </w:rPr>
            </w:pPr>
            <w:r w:rsidRPr="009C6AF6">
              <w:rPr>
                <w:rFonts w:eastAsia="Times New Roman" w:cs="Times New Roman"/>
                <w:color w:val="000000"/>
                <w:sz w:val="24"/>
                <w:szCs w:val="24"/>
                <w:lang w:eastAsia="pt-BR"/>
              </w:rPr>
              <w:t>A</w:t>
            </w:r>
          </w:p>
        </w:tc>
        <w:tc>
          <w:tcPr>
            <w:tcW w:w="2500" w:type="pct"/>
            <w:tcBorders>
              <w:top w:val="nil"/>
              <w:left w:val="nil"/>
              <w:bottom w:val="nil"/>
              <w:right w:val="nil"/>
            </w:tcBorders>
            <w:shd w:val="clear" w:color="auto" w:fill="auto"/>
            <w:noWrap/>
            <w:vAlign w:val="center"/>
            <w:hideMark/>
          </w:tcPr>
          <w:p w14:paraId="2626D6F3" w14:textId="77777777" w:rsidR="00681348" w:rsidRPr="009C6AF6" w:rsidRDefault="00681348" w:rsidP="0064195F">
            <w:pPr>
              <w:spacing w:after="0" w:line="240" w:lineRule="auto"/>
              <w:jc w:val="center"/>
              <w:rPr>
                <w:rFonts w:eastAsia="Times New Roman" w:cs="Times New Roman"/>
                <w:color w:val="000000"/>
                <w:sz w:val="24"/>
                <w:szCs w:val="24"/>
                <w:lang w:eastAsia="pt-BR"/>
              </w:rPr>
            </w:pPr>
            <w:r w:rsidRPr="009C6AF6">
              <w:rPr>
                <w:rFonts w:eastAsia="Times New Roman" w:cs="Times New Roman"/>
                <w:color w:val="000000"/>
                <w:sz w:val="24"/>
                <w:szCs w:val="24"/>
                <w:lang w:eastAsia="pt-BR"/>
              </w:rPr>
              <w:t>24</w:t>
            </w:r>
          </w:p>
        </w:tc>
      </w:tr>
      <w:tr w:rsidR="00681348" w:rsidRPr="009C6AF6" w14:paraId="7B14F6FE" w14:textId="77777777" w:rsidTr="0064195F">
        <w:trPr>
          <w:trHeight w:val="300"/>
        </w:trPr>
        <w:tc>
          <w:tcPr>
            <w:tcW w:w="2500" w:type="pct"/>
            <w:tcBorders>
              <w:top w:val="nil"/>
              <w:left w:val="nil"/>
              <w:bottom w:val="nil"/>
              <w:right w:val="nil"/>
            </w:tcBorders>
            <w:shd w:val="clear" w:color="auto" w:fill="auto"/>
            <w:noWrap/>
            <w:vAlign w:val="center"/>
            <w:hideMark/>
          </w:tcPr>
          <w:p w14:paraId="16968A0E" w14:textId="77777777" w:rsidR="00681348" w:rsidRPr="009C6AF6" w:rsidRDefault="00681348" w:rsidP="0064195F">
            <w:pPr>
              <w:spacing w:after="0" w:line="240" w:lineRule="auto"/>
              <w:jc w:val="center"/>
              <w:rPr>
                <w:rFonts w:eastAsia="Times New Roman" w:cs="Times New Roman"/>
                <w:color w:val="000000"/>
                <w:sz w:val="24"/>
                <w:szCs w:val="24"/>
                <w:lang w:eastAsia="pt-BR"/>
              </w:rPr>
            </w:pPr>
            <w:r w:rsidRPr="009C6AF6">
              <w:rPr>
                <w:rFonts w:eastAsia="Times New Roman" w:cs="Times New Roman"/>
                <w:color w:val="000000"/>
                <w:sz w:val="24"/>
                <w:szCs w:val="24"/>
                <w:lang w:eastAsia="pt-BR"/>
              </w:rPr>
              <w:t>B</w:t>
            </w:r>
          </w:p>
        </w:tc>
        <w:tc>
          <w:tcPr>
            <w:tcW w:w="2500" w:type="pct"/>
            <w:tcBorders>
              <w:top w:val="nil"/>
              <w:left w:val="nil"/>
              <w:bottom w:val="nil"/>
              <w:right w:val="nil"/>
            </w:tcBorders>
            <w:shd w:val="clear" w:color="auto" w:fill="auto"/>
            <w:noWrap/>
            <w:vAlign w:val="center"/>
            <w:hideMark/>
          </w:tcPr>
          <w:p w14:paraId="283B03FE" w14:textId="77777777" w:rsidR="00681348" w:rsidRPr="009C6AF6" w:rsidRDefault="00681348" w:rsidP="0064195F">
            <w:pPr>
              <w:spacing w:after="0" w:line="240" w:lineRule="auto"/>
              <w:jc w:val="center"/>
              <w:rPr>
                <w:rFonts w:eastAsia="Times New Roman" w:cs="Times New Roman"/>
                <w:color w:val="000000"/>
                <w:sz w:val="24"/>
                <w:szCs w:val="24"/>
                <w:lang w:eastAsia="pt-BR"/>
              </w:rPr>
            </w:pPr>
            <w:r w:rsidRPr="009C6AF6">
              <w:rPr>
                <w:rFonts w:eastAsia="Times New Roman" w:cs="Times New Roman"/>
                <w:color w:val="000000"/>
                <w:sz w:val="24"/>
                <w:szCs w:val="24"/>
                <w:lang w:eastAsia="pt-BR"/>
              </w:rPr>
              <w:t>23</w:t>
            </w:r>
          </w:p>
        </w:tc>
      </w:tr>
      <w:tr w:rsidR="00681348" w:rsidRPr="009C6AF6" w14:paraId="30207DBD" w14:textId="77777777" w:rsidTr="0064195F">
        <w:trPr>
          <w:trHeight w:val="300"/>
        </w:trPr>
        <w:tc>
          <w:tcPr>
            <w:tcW w:w="2500" w:type="pct"/>
            <w:tcBorders>
              <w:top w:val="nil"/>
              <w:left w:val="nil"/>
              <w:bottom w:val="nil"/>
              <w:right w:val="nil"/>
            </w:tcBorders>
            <w:shd w:val="clear" w:color="auto" w:fill="auto"/>
            <w:noWrap/>
            <w:vAlign w:val="center"/>
            <w:hideMark/>
          </w:tcPr>
          <w:p w14:paraId="6E5478AA" w14:textId="77777777" w:rsidR="00681348" w:rsidRPr="009C6AF6" w:rsidRDefault="00681348" w:rsidP="0064195F">
            <w:pPr>
              <w:spacing w:after="0" w:line="240" w:lineRule="auto"/>
              <w:jc w:val="center"/>
              <w:rPr>
                <w:rFonts w:eastAsia="Times New Roman" w:cs="Times New Roman"/>
                <w:color w:val="000000"/>
                <w:sz w:val="24"/>
                <w:szCs w:val="24"/>
                <w:lang w:eastAsia="pt-BR"/>
              </w:rPr>
            </w:pPr>
            <w:r w:rsidRPr="009C6AF6">
              <w:rPr>
                <w:rFonts w:eastAsia="Times New Roman" w:cs="Times New Roman"/>
                <w:color w:val="000000"/>
                <w:sz w:val="24"/>
                <w:szCs w:val="24"/>
                <w:lang w:eastAsia="pt-BR"/>
              </w:rPr>
              <w:t>B</w:t>
            </w:r>
          </w:p>
        </w:tc>
        <w:tc>
          <w:tcPr>
            <w:tcW w:w="2500" w:type="pct"/>
            <w:tcBorders>
              <w:top w:val="nil"/>
              <w:left w:val="nil"/>
              <w:bottom w:val="nil"/>
              <w:right w:val="nil"/>
            </w:tcBorders>
            <w:shd w:val="clear" w:color="auto" w:fill="auto"/>
            <w:noWrap/>
            <w:vAlign w:val="center"/>
            <w:hideMark/>
          </w:tcPr>
          <w:p w14:paraId="39A5FE7B" w14:textId="77777777" w:rsidR="00681348" w:rsidRPr="009C6AF6" w:rsidRDefault="00681348" w:rsidP="0064195F">
            <w:pPr>
              <w:spacing w:after="0" w:line="240" w:lineRule="auto"/>
              <w:jc w:val="center"/>
              <w:rPr>
                <w:rFonts w:eastAsia="Times New Roman" w:cs="Times New Roman"/>
                <w:color w:val="000000"/>
                <w:sz w:val="24"/>
                <w:szCs w:val="24"/>
                <w:lang w:eastAsia="pt-BR"/>
              </w:rPr>
            </w:pPr>
            <w:r w:rsidRPr="009C6AF6">
              <w:rPr>
                <w:rFonts w:eastAsia="Times New Roman" w:cs="Times New Roman"/>
                <w:color w:val="000000"/>
                <w:sz w:val="24"/>
                <w:szCs w:val="24"/>
                <w:lang w:eastAsia="pt-BR"/>
              </w:rPr>
              <w:t>31</w:t>
            </w:r>
          </w:p>
        </w:tc>
      </w:tr>
      <w:tr w:rsidR="00681348" w:rsidRPr="009C6AF6" w14:paraId="13D486CD" w14:textId="77777777" w:rsidTr="0064195F">
        <w:trPr>
          <w:trHeight w:val="300"/>
        </w:trPr>
        <w:tc>
          <w:tcPr>
            <w:tcW w:w="2500" w:type="pct"/>
            <w:tcBorders>
              <w:top w:val="nil"/>
              <w:left w:val="nil"/>
              <w:bottom w:val="nil"/>
              <w:right w:val="nil"/>
            </w:tcBorders>
            <w:shd w:val="clear" w:color="auto" w:fill="auto"/>
            <w:noWrap/>
            <w:vAlign w:val="center"/>
            <w:hideMark/>
          </w:tcPr>
          <w:p w14:paraId="69849951" w14:textId="77777777" w:rsidR="00681348" w:rsidRPr="009C6AF6" w:rsidRDefault="00681348" w:rsidP="0064195F">
            <w:pPr>
              <w:spacing w:after="0" w:line="240" w:lineRule="auto"/>
              <w:jc w:val="center"/>
              <w:rPr>
                <w:rFonts w:eastAsia="Times New Roman" w:cs="Times New Roman"/>
                <w:color w:val="000000"/>
                <w:sz w:val="24"/>
                <w:szCs w:val="24"/>
                <w:lang w:eastAsia="pt-BR"/>
              </w:rPr>
            </w:pPr>
            <w:r w:rsidRPr="009C6AF6">
              <w:rPr>
                <w:rFonts w:eastAsia="Times New Roman" w:cs="Times New Roman"/>
                <w:color w:val="000000"/>
                <w:sz w:val="24"/>
                <w:szCs w:val="24"/>
                <w:lang w:eastAsia="pt-BR"/>
              </w:rPr>
              <w:t>B</w:t>
            </w:r>
          </w:p>
        </w:tc>
        <w:tc>
          <w:tcPr>
            <w:tcW w:w="2500" w:type="pct"/>
            <w:tcBorders>
              <w:top w:val="nil"/>
              <w:left w:val="nil"/>
              <w:bottom w:val="nil"/>
              <w:right w:val="nil"/>
            </w:tcBorders>
            <w:shd w:val="clear" w:color="auto" w:fill="auto"/>
            <w:noWrap/>
            <w:vAlign w:val="center"/>
            <w:hideMark/>
          </w:tcPr>
          <w:p w14:paraId="1EFABA94" w14:textId="77777777" w:rsidR="00681348" w:rsidRPr="009C6AF6" w:rsidRDefault="00681348" w:rsidP="0064195F">
            <w:pPr>
              <w:spacing w:after="0" w:line="240" w:lineRule="auto"/>
              <w:jc w:val="center"/>
              <w:rPr>
                <w:rFonts w:eastAsia="Times New Roman" w:cs="Times New Roman"/>
                <w:color w:val="000000"/>
                <w:sz w:val="24"/>
                <w:szCs w:val="24"/>
                <w:lang w:eastAsia="pt-BR"/>
              </w:rPr>
            </w:pPr>
            <w:r w:rsidRPr="009C6AF6">
              <w:rPr>
                <w:rFonts w:eastAsia="Times New Roman" w:cs="Times New Roman"/>
                <w:color w:val="000000"/>
                <w:sz w:val="24"/>
                <w:szCs w:val="24"/>
                <w:lang w:eastAsia="pt-BR"/>
              </w:rPr>
              <w:t>13</w:t>
            </w:r>
          </w:p>
        </w:tc>
      </w:tr>
      <w:tr w:rsidR="00681348" w:rsidRPr="009C6AF6" w14:paraId="7443B0BB" w14:textId="77777777" w:rsidTr="0064195F">
        <w:trPr>
          <w:trHeight w:val="300"/>
        </w:trPr>
        <w:tc>
          <w:tcPr>
            <w:tcW w:w="2500" w:type="pct"/>
            <w:tcBorders>
              <w:top w:val="nil"/>
              <w:left w:val="nil"/>
              <w:bottom w:val="nil"/>
              <w:right w:val="nil"/>
            </w:tcBorders>
            <w:shd w:val="clear" w:color="auto" w:fill="auto"/>
            <w:noWrap/>
            <w:vAlign w:val="center"/>
            <w:hideMark/>
          </w:tcPr>
          <w:p w14:paraId="5B442171" w14:textId="77777777" w:rsidR="00681348" w:rsidRPr="009C6AF6" w:rsidRDefault="00681348" w:rsidP="0064195F">
            <w:pPr>
              <w:spacing w:after="0" w:line="240" w:lineRule="auto"/>
              <w:jc w:val="center"/>
              <w:rPr>
                <w:rFonts w:eastAsia="Times New Roman" w:cs="Times New Roman"/>
                <w:color w:val="000000"/>
                <w:sz w:val="24"/>
                <w:szCs w:val="24"/>
                <w:lang w:eastAsia="pt-BR"/>
              </w:rPr>
            </w:pPr>
            <w:r w:rsidRPr="009C6AF6">
              <w:rPr>
                <w:rFonts w:eastAsia="Times New Roman" w:cs="Times New Roman"/>
                <w:color w:val="000000"/>
                <w:sz w:val="24"/>
                <w:szCs w:val="24"/>
                <w:lang w:eastAsia="pt-BR"/>
              </w:rPr>
              <w:t>B</w:t>
            </w:r>
          </w:p>
        </w:tc>
        <w:tc>
          <w:tcPr>
            <w:tcW w:w="2500" w:type="pct"/>
            <w:tcBorders>
              <w:top w:val="nil"/>
              <w:left w:val="nil"/>
              <w:bottom w:val="nil"/>
              <w:right w:val="nil"/>
            </w:tcBorders>
            <w:shd w:val="clear" w:color="auto" w:fill="auto"/>
            <w:noWrap/>
            <w:vAlign w:val="center"/>
            <w:hideMark/>
          </w:tcPr>
          <w:p w14:paraId="5FC3C404" w14:textId="77777777" w:rsidR="00681348" w:rsidRPr="009C6AF6" w:rsidRDefault="00681348" w:rsidP="0064195F">
            <w:pPr>
              <w:spacing w:after="0" w:line="240" w:lineRule="auto"/>
              <w:jc w:val="center"/>
              <w:rPr>
                <w:rFonts w:eastAsia="Times New Roman" w:cs="Times New Roman"/>
                <w:color w:val="000000"/>
                <w:sz w:val="24"/>
                <w:szCs w:val="24"/>
                <w:lang w:eastAsia="pt-BR"/>
              </w:rPr>
            </w:pPr>
            <w:r w:rsidRPr="009C6AF6">
              <w:rPr>
                <w:rFonts w:eastAsia="Times New Roman" w:cs="Times New Roman"/>
                <w:color w:val="000000"/>
                <w:sz w:val="24"/>
                <w:szCs w:val="24"/>
                <w:lang w:eastAsia="pt-BR"/>
              </w:rPr>
              <w:t>19</w:t>
            </w:r>
          </w:p>
        </w:tc>
      </w:tr>
      <w:tr w:rsidR="00681348" w:rsidRPr="009C6AF6" w14:paraId="7C92919C" w14:textId="77777777" w:rsidTr="0064195F">
        <w:trPr>
          <w:trHeight w:val="300"/>
        </w:trPr>
        <w:tc>
          <w:tcPr>
            <w:tcW w:w="2500" w:type="pct"/>
            <w:tcBorders>
              <w:top w:val="nil"/>
              <w:left w:val="nil"/>
              <w:bottom w:val="nil"/>
              <w:right w:val="nil"/>
            </w:tcBorders>
            <w:shd w:val="clear" w:color="auto" w:fill="auto"/>
            <w:noWrap/>
            <w:vAlign w:val="center"/>
            <w:hideMark/>
          </w:tcPr>
          <w:p w14:paraId="63DFE99F" w14:textId="77777777" w:rsidR="00681348" w:rsidRPr="009C6AF6" w:rsidRDefault="00681348" w:rsidP="0064195F">
            <w:pPr>
              <w:spacing w:after="0" w:line="240" w:lineRule="auto"/>
              <w:jc w:val="center"/>
              <w:rPr>
                <w:rFonts w:eastAsia="Times New Roman" w:cs="Times New Roman"/>
                <w:color w:val="000000"/>
                <w:sz w:val="24"/>
                <w:szCs w:val="24"/>
                <w:lang w:eastAsia="pt-BR"/>
              </w:rPr>
            </w:pPr>
            <w:r w:rsidRPr="009C6AF6">
              <w:rPr>
                <w:rFonts w:eastAsia="Times New Roman" w:cs="Times New Roman"/>
                <w:color w:val="000000"/>
                <w:sz w:val="24"/>
                <w:szCs w:val="24"/>
                <w:lang w:eastAsia="pt-BR"/>
              </w:rPr>
              <w:t>B</w:t>
            </w:r>
          </w:p>
        </w:tc>
        <w:tc>
          <w:tcPr>
            <w:tcW w:w="2500" w:type="pct"/>
            <w:tcBorders>
              <w:top w:val="nil"/>
              <w:left w:val="nil"/>
              <w:bottom w:val="nil"/>
              <w:right w:val="nil"/>
            </w:tcBorders>
            <w:shd w:val="clear" w:color="auto" w:fill="auto"/>
            <w:noWrap/>
            <w:vAlign w:val="center"/>
            <w:hideMark/>
          </w:tcPr>
          <w:p w14:paraId="201263FD" w14:textId="77777777" w:rsidR="00681348" w:rsidRPr="009C6AF6" w:rsidRDefault="00681348" w:rsidP="0064195F">
            <w:pPr>
              <w:spacing w:after="0" w:line="240" w:lineRule="auto"/>
              <w:jc w:val="center"/>
              <w:rPr>
                <w:rFonts w:eastAsia="Times New Roman" w:cs="Times New Roman"/>
                <w:color w:val="000000"/>
                <w:sz w:val="24"/>
                <w:szCs w:val="24"/>
                <w:lang w:eastAsia="pt-BR"/>
              </w:rPr>
            </w:pPr>
            <w:r w:rsidRPr="009C6AF6">
              <w:rPr>
                <w:rFonts w:eastAsia="Times New Roman" w:cs="Times New Roman"/>
                <w:color w:val="000000"/>
                <w:sz w:val="24"/>
                <w:szCs w:val="24"/>
                <w:lang w:eastAsia="pt-BR"/>
              </w:rPr>
              <w:t>23</w:t>
            </w:r>
          </w:p>
        </w:tc>
      </w:tr>
      <w:tr w:rsidR="00681348" w:rsidRPr="009C6AF6" w14:paraId="408BC1E7" w14:textId="77777777" w:rsidTr="0064195F">
        <w:trPr>
          <w:trHeight w:val="300"/>
        </w:trPr>
        <w:tc>
          <w:tcPr>
            <w:tcW w:w="2500" w:type="pct"/>
            <w:tcBorders>
              <w:top w:val="nil"/>
              <w:left w:val="nil"/>
              <w:bottom w:val="nil"/>
              <w:right w:val="nil"/>
            </w:tcBorders>
            <w:shd w:val="clear" w:color="auto" w:fill="auto"/>
            <w:noWrap/>
            <w:vAlign w:val="center"/>
            <w:hideMark/>
          </w:tcPr>
          <w:p w14:paraId="1DE9106D" w14:textId="77777777" w:rsidR="00681348" w:rsidRPr="009C6AF6" w:rsidRDefault="00681348" w:rsidP="0064195F">
            <w:pPr>
              <w:spacing w:after="0" w:line="240" w:lineRule="auto"/>
              <w:jc w:val="center"/>
              <w:rPr>
                <w:rFonts w:eastAsia="Times New Roman" w:cs="Times New Roman"/>
                <w:color w:val="000000"/>
                <w:sz w:val="24"/>
                <w:szCs w:val="24"/>
                <w:lang w:eastAsia="pt-BR"/>
              </w:rPr>
            </w:pPr>
            <w:r w:rsidRPr="009C6AF6">
              <w:rPr>
                <w:rFonts w:eastAsia="Times New Roman" w:cs="Times New Roman"/>
                <w:color w:val="000000"/>
                <w:sz w:val="24"/>
                <w:szCs w:val="24"/>
                <w:lang w:eastAsia="pt-BR"/>
              </w:rPr>
              <w:t>B</w:t>
            </w:r>
          </w:p>
        </w:tc>
        <w:tc>
          <w:tcPr>
            <w:tcW w:w="2500" w:type="pct"/>
            <w:tcBorders>
              <w:top w:val="nil"/>
              <w:left w:val="nil"/>
              <w:bottom w:val="nil"/>
              <w:right w:val="nil"/>
            </w:tcBorders>
            <w:shd w:val="clear" w:color="auto" w:fill="auto"/>
            <w:noWrap/>
            <w:vAlign w:val="center"/>
            <w:hideMark/>
          </w:tcPr>
          <w:p w14:paraId="1127D7BA" w14:textId="77777777" w:rsidR="00681348" w:rsidRPr="009C6AF6" w:rsidRDefault="00681348" w:rsidP="0064195F">
            <w:pPr>
              <w:spacing w:after="0" w:line="240" w:lineRule="auto"/>
              <w:jc w:val="center"/>
              <w:rPr>
                <w:rFonts w:eastAsia="Times New Roman" w:cs="Times New Roman"/>
                <w:color w:val="000000"/>
                <w:sz w:val="24"/>
                <w:szCs w:val="24"/>
                <w:lang w:eastAsia="pt-BR"/>
              </w:rPr>
            </w:pPr>
            <w:r w:rsidRPr="009C6AF6">
              <w:rPr>
                <w:rFonts w:eastAsia="Times New Roman" w:cs="Times New Roman"/>
                <w:color w:val="000000"/>
                <w:sz w:val="24"/>
                <w:szCs w:val="24"/>
                <w:lang w:eastAsia="pt-BR"/>
              </w:rPr>
              <w:t>17</w:t>
            </w:r>
          </w:p>
        </w:tc>
      </w:tr>
      <w:tr w:rsidR="00681348" w:rsidRPr="009C6AF6" w14:paraId="26C40792" w14:textId="77777777" w:rsidTr="0064195F">
        <w:trPr>
          <w:trHeight w:val="300"/>
        </w:trPr>
        <w:tc>
          <w:tcPr>
            <w:tcW w:w="2500" w:type="pct"/>
            <w:tcBorders>
              <w:top w:val="nil"/>
              <w:left w:val="nil"/>
              <w:bottom w:val="nil"/>
              <w:right w:val="nil"/>
            </w:tcBorders>
            <w:shd w:val="clear" w:color="auto" w:fill="auto"/>
            <w:noWrap/>
            <w:vAlign w:val="center"/>
            <w:hideMark/>
          </w:tcPr>
          <w:p w14:paraId="4C9A91C2" w14:textId="77777777" w:rsidR="00681348" w:rsidRPr="009C6AF6" w:rsidRDefault="00681348" w:rsidP="0064195F">
            <w:pPr>
              <w:spacing w:after="0" w:line="240" w:lineRule="auto"/>
              <w:jc w:val="center"/>
              <w:rPr>
                <w:rFonts w:eastAsia="Times New Roman" w:cs="Times New Roman"/>
                <w:color w:val="000000"/>
                <w:sz w:val="24"/>
                <w:szCs w:val="24"/>
                <w:lang w:eastAsia="pt-BR"/>
              </w:rPr>
            </w:pPr>
            <w:r w:rsidRPr="009C6AF6">
              <w:rPr>
                <w:rFonts w:eastAsia="Times New Roman" w:cs="Times New Roman"/>
                <w:color w:val="000000"/>
                <w:sz w:val="24"/>
                <w:szCs w:val="24"/>
                <w:lang w:eastAsia="pt-BR"/>
              </w:rPr>
              <w:t>B</w:t>
            </w:r>
          </w:p>
        </w:tc>
        <w:tc>
          <w:tcPr>
            <w:tcW w:w="2500" w:type="pct"/>
            <w:tcBorders>
              <w:top w:val="nil"/>
              <w:left w:val="nil"/>
              <w:bottom w:val="nil"/>
              <w:right w:val="nil"/>
            </w:tcBorders>
            <w:shd w:val="clear" w:color="auto" w:fill="auto"/>
            <w:noWrap/>
            <w:vAlign w:val="center"/>
            <w:hideMark/>
          </w:tcPr>
          <w:p w14:paraId="60D6AD52" w14:textId="77777777" w:rsidR="00681348" w:rsidRPr="009C6AF6" w:rsidRDefault="00681348" w:rsidP="0064195F">
            <w:pPr>
              <w:spacing w:after="0" w:line="240" w:lineRule="auto"/>
              <w:jc w:val="center"/>
              <w:rPr>
                <w:rFonts w:eastAsia="Times New Roman" w:cs="Times New Roman"/>
                <w:color w:val="000000"/>
                <w:sz w:val="24"/>
                <w:szCs w:val="24"/>
                <w:lang w:eastAsia="pt-BR"/>
              </w:rPr>
            </w:pPr>
            <w:r w:rsidRPr="009C6AF6">
              <w:rPr>
                <w:rFonts w:eastAsia="Times New Roman" w:cs="Times New Roman"/>
                <w:color w:val="000000"/>
                <w:sz w:val="24"/>
                <w:szCs w:val="24"/>
                <w:lang w:eastAsia="pt-BR"/>
              </w:rPr>
              <w:t>28</w:t>
            </w:r>
          </w:p>
        </w:tc>
      </w:tr>
      <w:tr w:rsidR="00681348" w:rsidRPr="009C6AF6" w14:paraId="5B97B059" w14:textId="77777777" w:rsidTr="0064195F">
        <w:trPr>
          <w:trHeight w:val="300"/>
        </w:trPr>
        <w:tc>
          <w:tcPr>
            <w:tcW w:w="2500" w:type="pct"/>
            <w:tcBorders>
              <w:top w:val="nil"/>
              <w:left w:val="nil"/>
              <w:bottom w:val="nil"/>
              <w:right w:val="nil"/>
            </w:tcBorders>
            <w:shd w:val="clear" w:color="auto" w:fill="auto"/>
            <w:noWrap/>
            <w:vAlign w:val="center"/>
            <w:hideMark/>
          </w:tcPr>
          <w:p w14:paraId="49632B47" w14:textId="77777777" w:rsidR="00681348" w:rsidRPr="009C6AF6" w:rsidRDefault="00681348" w:rsidP="0064195F">
            <w:pPr>
              <w:spacing w:after="0" w:line="240" w:lineRule="auto"/>
              <w:jc w:val="center"/>
              <w:rPr>
                <w:rFonts w:eastAsia="Times New Roman" w:cs="Times New Roman"/>
                <w:color w:val="000000"/>
                <w:sz w:val="24"/>
                <w:szCs w:val="24"/>
                <w:lang w:eastAsia="pt-BR"/>
              </w:rPr>
            </w:pPr>
            <w:r w:rsidRPr="009C6AF6">
              <w:rPr>
                <w:rFonts w:eastAsia="Times New Roman" w:cs="Times New Roman"/>
                <w:color w:val="000000"/>
                <w:sz w:val="24"/>
                <w:szCs w:val="24"/>
                <w:lang w:eastAsia="pt-BR"/>
              </w:rPr>
              <w:t>B</w:t>
            </w:r>
          </w:p>
        </w:tc>
        <w:tc>
          <w:tcPr>
            <w:tcW w:w="2500" w:type="pct"/>
            <w:tcBorders>
              <w:top w:val="nil"/>
              <w:left w:val="nil"/>
              <w:bottom w:val="nil"/>
              <w:right w:val="nil"/>
            </w:tcBorders>
            <w:shd w:val="clear" w:color="auto" w:fill="auto"/>
            <w:noWrap/>
            <w:vAlign w:val="center"/>
            <w:hideMark/>
          </w:tcPr>
          <w:p w14:paraId="7C802851" w14:textId="77777777" w:rsidR="00681348" w:rsidRPr="009C6AF6" w:rsidRDefault="00681348" w:rsidP="0064195F">
            <w:pPr>
              <w:spacing w:after="0" w:line="240" w:lineRule="auto"/>
              <w:jc w:val="center"/>
              <w:rPr>
                <w:rFonts w:eastAsia="Times New Roman" w:cs="Times New Roman"/>
                <w:color w:val="000000"/>
                <w:sz w:val="24"/>
                <w:szCs w:val="24"/>
                <w:lang w:eastAsia="pt-BR"/>
              </w:rPr>
            </w:pPr>
            <w:r w:rsidRPr="009C6AF6">
              <w:rPr>
                <w:rFonts w:eastAsia="Times New Roman" w:cs="Times New Roman"/>
                <w:color w:val="000000"/>
                <w:sz w:val="24"/>
                <w:szCs w:val="24"/>
                <w:lang w:eastAsia="pt-BR"/>
              </w:rPr>
              <w:t>26</w:t>
            </w:r>
          </w:p>
        </w:tc>
      </w:tr>
      <w:tr w:rsidR="00681348" w:rsidRPr="009C6AF6" w14:paraId="4C40EE4D" w14:textId="77777777" w:rsidTr="0064195F">
        <w:trPr>
          <w:trHeight w:val="300"/>
        </w:trPr>
        <w:tc>
          <w:tcPr>
            <w:tcW w:w="2500" w:type="pct"/>
            <w:tcBorders>
              <w:top w:val="nil"/>
              <w:left w:val="nil"/>
              <w:bottom w:val="nil"/>
              <w:right w:val="nil"/>
            </w:tcBorders>
            <w:shd w:val="clear" w:color="auto" w:fill="auto"/>
            <w:noWrap/>
            <w:vAlign w:val="center"/>
            <w:hideMark/>
          </w:tcPr>
          <w:p w14:paraId="65552929" w14:textId="77777777" w:rsidR="00681348" w:rsidRPr="009C6AF6" w:rsidRDefault="00681348" w:rsidP="0064195F">
            <w:pPr>
              <w:spacing w:after="0" w:line="240" w:lineRule="auto"/>
              <w:jc w:val="center"/>
              <w:rPr>
                <w:rFonts w:eastAsia="Times New Roman" w:cs="Times New Roman"/>
                <w:color w:val="000000"/>
                <w:sz w:val="24"/>
                <w:szCs w:val="24"/>
                <w:lang w:eastAsia="pt-BR"/>
              </w:rPr>
            </w:pPr>
            <w:r w:rsidRPr="009C6AF6">
              <w:rPr>
                <w:rFonts w:eastAsia="Times New Roman" w:cs="Times New Roman"/>
                <w:color w:val="000000"/>
                <w:sz w:val="24"/>
                <w:szCs w:val="24"/>
                <w:lang w:eastAsia="pt-BR"/>
              </w:rPr>
              <w:t>B</w:t>
            </w:r>
          </w:p>
        </w:tc>
        <w:tc>
          <w:tcPr>
            <w:tcW w:w="2500" w:type="pct"/>
            <w:tcBorders>
              <w:top w:val="nil"/>
              <w:left w:val="nil"/>
              <w:bottom w:val="nil"/>
              <w:right w:val="nil"/>
            </w:tcBorders>
            <w:shd w:val="clear" w:color="auto" w:fill="auto"/>
            <w:noWrap/>
            <w:vAlign w:val="center"/>
            <w:hideMark/>
          </w:tcPr>
          <w:p w14:paraId="0F18FA24" w14:textId="77777777" w:rsidR="00681348" w:rsidRPr="009C6AF6" w:rsidRDefault="00681348" w:rsidP="0064195F">
            <w:pPr>
              <w:spacing w:after="0" w:line="240" w:lineRule="auto"/>
              <w:jc w:val="center"/>
              <w:rPr>
                <w:rFonts w:eastAsia="Times New Roman" w:cs="Times New Roman"/>
                <w:color w:val="000000"/>
                <w:sz w:val="24"/>
                <w:szCs w:val="24"/>
                <w:lang w:eastAsia="pt-BR"/>
              </w:rPr>
            </w:pPr>
            <w:r w:rsidRPr="009C6AF6">
              <w:rPr>
                <w:rFonts w:eastAsia="Times New Roman" w:cs="Times New Roman"/>
                <w:color w:val="000000"/>
                <w:sz w:val="24"/>
                <w:szCs w:val="24"/>
                <w:lang w:eastAsia="pt-BR"/>
              </w:rPr>
              <w:t>25</w:t>
            </w:r>
          </w:p>
        </w:tc>
      </w:tr>
      <w:tr w:rsidR="00681348" w:rsidRPr="009C6AF6" w14:paraId="2AA26A97" w14:textId="77777777" w:rsidTr="0064195F">
        <w:trPr>
          <w:trHeight w:val="300"/>
        </w:trPr>
        <w:tc>
          <w:tcPr>
            <w:tcW w:w="2500" w:type="pct"/>
            <w:tcBorders>
              <w:top w:val="nil"/>
              <w:left w:val="nil"/>
              <w:bottom w:val="single" w:sz="4" w:space="0" w:color="auto"/>
              <w:right w:val="nil"/>
            </w:tcBorders>
            <w:shd w:val="clear" w:color="auto" w:fill="auto"/>
            <w:noWrap/>
            <w:vAlign w:val="center"/>
            <w:hideMark/>
          </w:tcPr>
          <w:p w14:paraId="7202D4CA" w14:textId="77777777" w:rsidR="00681348" w:rsidRPr="009C6AF6" w:rsidRDefault="00681348" w:rsidP="0064195F">
            <w:pPr>
              <w:spacing w:after="0" w:line="240" w:lineRule="auto"/>
              <w:jc w:val="center"/>
              <w:rPr>
                <w:rFonts w:eastAsia="Times New Roman" w:cs="Times New Roman"/>
                <w:color w:val="000000"/>
                <w:sz w:val="24"/>
                <w:szCs w:val="24"/>
                <w:lang w:eastAsia="pt-BR"/>
              </w:rPr>
            </w:pPr>
            <w:r w:rsidRPr="009C6AF6">
              <w:rPr>
                <w:rFonts w:eastAsia="Times New Roman" w:cs="Times New Roman"/>
                <w:color w:val="000000"/>
                <w:sz w:val="24"/>
                <w:szCs w:val="24"/>
                <w:lang w:eastAsia="pt-BR"/>
              </w:rPr>
              <w:t>B</w:t>
            </w:r>
          </w:p>
        </w:tc>
        <w:tc>
          <w:tcPr>
            <w:tcW w:w="2500" w:type="pct"/>
            <w:tcBorders>
              <w:top w:val="nil"/>
              <w:left w:val="nil"/>
              <w:bottom w:val="single" w:sz="4" w:space="0" w:color="auto"/>
              <w:right w:val="nil"/>
            </w:tcBorders>
            <w:shd w:val="clear" w:color="auto" w:fill="auto"/>
            <w:noWrap/>
            <w:vAlign w:val="center"/>
            <w:hideMark/>
          </w:tcPr>
          <w:p w14:paraId="71AA3AE5" w14:textId="77777777" w:rsidR="00681348" w:rsidRPr="009C6AF6" w:rsidRDefault="00681348" w:rsidP="0064195F">
            <w:pPr>
              <w:spacing w:after="0" w:line="240" w:lineRule="auto"/>
              <w:jc w:val="center"/>
              <w:rPr>
                <w:rFonts w:eastAsia="Times New Roman" w:cs="Times New Roman"/>
                <w:color w:val="000000"/>
                <w:sz w:val="24"/>
                <w:szCs w:val="24"/>
                <w:lang w:eastAsia="pt-BR"/>
              </w:rPr>
            </w:pPr>
            <w:r w:rsidRPr="009C6AF6">
              <w:rPr>
                <w:rFonts w:eastAsia="Times New Roman" w:cs="Times New Roman"/>
                <w:color w:val="000000"/>
                <w:sz w:val="24"/>
                <w:szCs w:val="24"/>
                <w:lang w:eastAsia="pt-BR"/>
              </w:rPr>
              <w:t>28</w:t>
            </w:r>
          </w:p>
        </w:tc>
      </w:tr>
    </w:tbl>
    <w:p w14:paraId="33DFDF06" w14:textId="77777777" w:rsidR="00681348" w:rsidRDefault="00681348" w:rsidP="00681348">
      <w:pPr>
        <w:spacing w:after="0" w:line="360" w:lineRule="auto"/>
        <w:jc w:val="both"/>
        <w:rPr>
          <w:rFonts w:eastAsiaTheme="minorEastAsia"/>
          <w:sz w:val="24"/>
          <w:szCs w:val="24"/>
        </w:rPr>
      </w:pPr>
    </w:p>
    <w:p w14:paraId="2E7BBD8D" w14:textId="77777777" w:rsidR="00681348" w:rsidRDefault="00681348" w:rsidP="00681348">
      <w:pPr>
        <w:spacing w:after="0" w:line="360" w:lineRule="auto"/>
        <w:jc w:val="both"/>
        <w:rPr>
          <w:rFonts w:ascii="Calibri" w:hAnsi="Calibri" w:cs="Calibri"/>
          <w:color w:val="000000"/>
          <w:sz w:val="24"/>
          <w:szCs w:val="24"/>
        </w:rPr>
      </w:pPr>
      <w:r>
        <w:rPr>
          <w:rFonts w:ascii="Calibri" w:hAnsi="Calibri" w:cs="Calibri"/>
          <w:color w:val="000000"/>
          <w:sz w:val="24"/>
          <w:szCs w:val="24"/>
        </w:rPr>
        <w:t xml:space="preserve">Os </w:t>
      </w:r>
      <w:r w:rsidRPr="009F6108">
        <w:rPr>
          <w:rFonts w:ascii="Calibri" w:hAnsi="Calibri" w:cs="Calibri"/>
          <w:color w:val="000000"/>
          <w:sz w:val="24"/>
          <w:szCs w:val="24"/>
        </w:rPr>
        <w:t>comandos do software R</w:t>
      </w:r>
      <w:r>
        <w:rPr>
          <w:rFonts w:ascii="Calibri" w:hAnsi="Calibri" w:cs="Calibri"/>
          <w:color w:val="000000"/>
          <w:sz w:val="24"/>
          <w:szCs w:val="24"/>
        </w:rPr>
        <w:t xml:space="preserve"> são dados a seguir</w:t>
      </w:r>
      <w:r w:rsidRPr="009F6108">
        <w:rPr>
          <w:rFonts w:ascii="Calibri" w:hAnsi="Calibri" w:cs="Calibri"/>
          <w:color w:val="000000"/>
          <w:sz w:val="24"/>
          <w:szCs w:val="24"/>
        </w:rPr>
        <w:t>:</w:t>
      </w:r>
    </w:p>
    <w:p w14:paraId="5C2391ED" w14:textId="77777777" w:rsidR="009F6108" w:rsidRPr="001D4C72" w:rsidRDefault="009F6108" w:rsidP="009F6108">
      <w:pPr>
        <w:spacing w:before="240" w:after="0" w:line="240" w:lineRule="auto"/>
        <w:jc w:val="both"/>
        <w:rPr>
          <w:rFonts w:eastAsiaTheme="minorEastAsia"/>
          <w:b/>
          <w:sz w:val="24"/>
          <w:szCs w:val="24"/>
        </w:rPr>
      </w:pPr>
      <w:r w:rsidRPr="001D4C72">
        <w:rPr>
          <w:rFonts w:eastAsiaTheme="minorEastAsia"/>
          <w:b/>
          <w:sz w:val="24"/>
          <w:szCs w:val="24"/>
        </w:rPr>
        <w:t xml:space="preserve">Comandos no Software R para </w:t>
      </w:r>
      <w:r w:rsidR="00AF1B47">
        <w:rPr>
          <w:rFonts w:eastAsiaTheme="minorEastAsia"/>
          <w:b/>
          <w:sz w:val="24"/>
          <w:szCs w:val="24"/>
        </w:rPr>
        <w:t>fazer o boxplot comparativo de Tempo</w:t>
      </w:r>
      <m:oMath>
        <m:r>
          <m:rPr>
            <m:sty m:val="bi"/>
          </m:rPr>
          <w:rPr>
            <w:rFonts w:ascii="Cambria Math" w:eastAsiaTheme="minorEastAsia" w:hAnsi="Cambria Math"/>
            <w:sz w:val="24"/>
            <w:szCs w:val="24"/>
          </w:rPr>
          <m:t xml:space="preserve"> ~ </m:t>
        </m:r>
      </m:oMath>
      <w:r w:rsidR="00AF1B47">
        <w:rPr>
          <w:rFonts w:eastAsiaTheme="minorEastAsia"/>
          <w:b/>
          <w:sz w:val="24"/>
          <w:szCs w:val="24"/>
        </w:rPr>
        <w:t>Método</w:t>
      </w:r>
      <w:r>
        <w:rPr>
          <w:rFonts w:eastAsiaTheme="minorEastAsia"/>
          <w:b/>
          <w:sz w:val="24"/>
          <w:szCs w:val="24"/>
        </w:rPr>
        <w:t>:</w:t>
      </w:r>
    </w:p>
    <w:tbl>
      <w:tblPr>
        <w:tblStyle w:val="Tabelacomgrade"/>
        <w:tblW w:w="0" w:type="auto"/>
        <w:tblLook w:val="04A0" w:firstRow="1" w:lastRow="0" w:firstColumn="1" w:lastColumn="0" w:noHBand="0" w:noVBand="1"/>
      </w:tblPr>
      <w:tblGrid>
        <w:gridCol w:w="8474"/>
      </w:tblGrid>
      <w:tr w:rsidR="009F6108" w14:paraId="238C5C5A" w14:textId="77777777" w:rsidTr="004F6430">
        <w:tc>
          <w:tcPr>
            <w:tcW w:w="8644" w:type="dxa"/>
            <w:tcBorders>
              <w:top w:val="single" w:sz="12" w:space="0" w:color="auto"/>
              <w:left w:val="single" w:sz="12" w:space="0" w:color="auto"/>
              <w:bottom w:val="single" w:sz="12" w:space="0" w:color="auto"/>
              <w:right w:val="single" w:sz="12" w:space="0" w:color="auto"/>
            </w:tcBorders>
          </w:tcPr>
          <w:p w14:paraId="5BA22AC8" w14:textId="77777777" w:rsidR="009F6108" w:rsidRDefault="009F6108" w:rsidP="004F6430">
            <w:pPr>
              <w:jc w:val="both"/>
              <w:rPr>
                <w:rFonts w:ascii="Courier New" w:eastAsiaTheme="minorEastAsia" w:hAnsi="Courier New" w:cs="Courier New"/>
                <w:color w:val="FF0000"/>
                <w:sz w:val="21"/>
                <w:szCs w:val="21"/>
              </w:rPr>
            </w:pPr>
          </w:p>
          <w:p w14:paraId="775013E5" w14:textId="77777777" w:rsidR="00AF1B47" w:rsidRDefault="00AF1B47" w:rsidP="00AF1B47">
            <w:pPr>
              <w:pStyle w:val="Default"/>
              <w:jc w:val="both"/>
              <w:rPr>
                <w:color w:val="FF0000"/>
                <w:sz w:val="21"/>
                <w:szCs w:val="21"/>
              </w:rPr>
            </w:pPr>
            <w:r w:rsidRPr="00AF1B47">
              <w:rPr>
                <w:color w:val="FF0000"/>
                <w:sz w:val="21"/>
                <w:szCs w:val="21"/>
              </w:rPr>
              <w:t xml:space="preserve">#Entrando com os dados no R: </w:t>
            </w:r>
          </w:p>
          <w:p w14:paraId="56181ED8" w14:textId="77777777" w:rsidR="00AF1B47" w:rsidRDefault="00AF1B47" w:rsidP="00AF1B47">
            <w:pPr>
              <w:pStyle w:val="Default"/>
              <w:jc w:val="both"/>
              <w:rPr>
                <w:color w:val="FF0000"/>
                <w:sz w:val="21"/>
                <w:szCs w:val="21"/>
              </w:rPr>
            </w:pPr>
            <w:r w:rsidRPr="00AF1B47">
              <w:rPr>
                <w:color w:val="FF0000"/>
                <w:sz w:val="21"/>
                <w:szCs w:val="21"/>
              </w:rPr>
              <w:t>Tempo &lt;- c(15, 20, 11, 23, 16, 21, 18, 16, 27, 24, 23, 31, 13, 19,</w:t>
            </w:r>
          </w:p>
          <w:p w14:paraId="7664189C" w14:textId="77777777" w:rsidR="00AF1B47" w:rsidRDefault="00AF1B47" w:rsidP="00AF1B47">
            <w:pPr>
              <w:pStyle w:val="Default"/>
              <w:jc w:val="both"/>
              <w:rPr>
                <w:color w:val="FF0000"/>
                <w:sz w:val="21"/>
                <w:szCs w:val="21"/>
              </w:rPr>
            </w:pPr>
            <w:r>
              <w:rPr>
                <w:color w:val="FF0000"/>
                <w:sz w:val="21"/>
                <w:szCs w:val="21"/>
              </w:rPr>
              <w:t xml:space="preserve">          </w:t>
            </w:r>
            <w:r w:rsidRPr="00AF1B47">
              <w:rPr>
                <w:color w:val="FF0000"/>
                <w:sz w:val="21"/>
                <w:szCs w:val="21"/>
              </w:rPr>
              <w:t xml:space="preserve"> 23, 17, 28, 26, 25, 28) </w:t>
            </w:r>
          </w:p>
          <w:p w14:paraId="79111832" w14:textId="77777777" w:rsidR="00AF1B47" w:rsidRDefault="00AF1B47" w:rsidP="00AF1B47">
            <w:pPr>
              <w:pStyle w:val="Default"/>
              <w:jc w:val="both"/>
              <w:rPr>
                <w:color w:val="FF0000"/>
                <w:sz w:val="21"/>
                <w:szCs w:val="21"/>
              </w:rPr>
            </w:pPr>
            <w:r w:rsidRPr="00AF1B47">
              <w:rPr>
                <w:color w:val="FF0000"/>
                <w:sz w:val="21"/>
                <w:szCs w:val="21"/>
              </w:rPr>
              <w:t>Método &lt;- c("A", "A", "A", "A", "A", "A", "A", "A", "A", "A", "B",</w:t>
            </w:r>
          </w:p>
          <w:p w14:paraId="1FDA3C5D" w14:textId="77777777" w:rsidR="00AF1B47" w:rsidRDefault="00AF1B47" w:rsidP="00AF1B47">
            <w:pPr>
              <w:pStyle w:val="Default"/>
              <w:jc w:val="both"/>
              <w:rPr>
                <w:color w:val="FF0000"/>
                <w:sz w:val="21"/>
                <w:szCs w:val="21"/>
              </w:rPr>
            </w:pPr>
            <w:r>
              <w:rPr>
                <w:color w:val="FF0000"/>
                <w:sz w:val="21"/>
                <w:szCs w:val="21"/>
              </w:rPr>
              <w:t xml:space="preserve">           </w:t>
            </w:r>
            <w:r w:rsidRPr="00AF1B47">
              <w:rPr>
                <w:color w:val="FF0000"/>
                <w:sz w:val="21"/>
                <w:szCs w:val="21"/>
              </w:rPr>
              <w:t xml:space="preserve"> "B", "B", "B", "B", "B", "B", "B", "B", "B")</w:t>
            </w:r>
          </w:p>
          <w:p w14:paraId="124A7B8D" w14:textId="77777777" w:rsidR="00AF1B47" w:rsidRDefault="00AF1B47" w:rsidP="00AF1B47">
            <w:pPr>
              <w:pStyle w:val="Default"/>
              <w:jc w:val="both"/>
              <w:rPr>
                <w:color w:val="FF0000"/>
                <w:sz w:val="21"/>
                <w:szCs w:val="21"/>
              </w:rPr>
            </w:pPr>
          </w:p>
          <w:p w14:paraId="4E7299CD" w14:textId="77777777" w:rsidR="00AF1B47" w:rsidRDefault="00AF1B47" w:rsidP="00AF1B47">
            <w:pPr>
              <w:pStyle w:val="Default"/>
              <w:jc w:val="both"/>
              <w:rPr>
                <w:color w:val="FF0000"/>
                <w:sz w:val="21"/>
                <w:szCs w:val="21"/>
              </w:rPr>
            </w:pPr>
            <w:r w:rsidRPr="00AF1B47">
              <w:rPr>
                <w:color w:val="FF0000"/>
                <w:sz w:val="21"/>
                <w:szCs w:val="21"/>
              </w:rPr>
              <w:t>#Mostrando os dados armazenados (como na Tabela 2.11):</w:t>
            </w:r>
          </w:p>
          <w:p w14:paraId="1D83358D" w14:textId="77777777" w:rsidR="00AF1B47" w:rsidRDefault="00AF1B47" w:rsidP="00AF1B47">
            <w:pPr>
              <w:pStyle w:val="Default"/>
              <w:jc w:val="both"/>
              <w:rPr>
                <w:color w:val="FF0000"/>
                <w:sz w:val="21"/>
                <w:szCs w:val="21"/>
              </w:rPr>
            </w:pPr>
            <w:r w:rsidRPr="00AF1B47">
              <w:rPr>
                <w:color w:val="FF0000"/>
                <w:sz w:val="21"/>
                <w:szCs w:val="21"/>
              </w:rPr>
              <w:t xml:space="preserve">cbind(Método,Tempo) </w:t>
            </w:r>
          </w:p>
          <w:p w14:paraId="4DAA2129" w14:textId="77777777" w:rsidR="00AF1B47" w:rsidRDefault="00AF1B47" w:rsidP="00AF1B47">
            <w:pPr>
              <w:pStyle w:val="Default"/>
              <w:jc w:val="both"/>
              <w:rPr>
                <w:color w:val="FF0000"/>
                <w:sz w:val="21"/>
                <w:szCs w:val="21"/>
              </w:rPr>
            </w:pPr>
          </w:p>
          <w:p w14:paraId="12C711EA" w14:textId="77777777" w:rsidR="00AF1B47" w:rsidRDefault="00AF1B47" w:rsidP="00AF1B47">
            <w:pPr>
              <w:pStyle w:val="Default"/>
              <w:jc w:val="both"/>
              <w:rPr>
                <w:color w:val="FF0000"/>
                <w:sz w:val="21"/>
                <w:szCs w:val="21"/>
              </w:rPr>
            </w:pPr>
            <w:r w:rsidRPr="00AF1B47">
              <w:rPr>
                <w:color w:val="FF0000"/>
                <w:sz w:val="21"/>
                <w:szCs w:val="21"/>
              </w:rPr>
              <w:t>#Boxplot comparativo:</w:t>
            </w:r>
          </w:p>
          <w:p w14:paraId="7A0706AF" w14:textId="77777777" w:rsidR="00AF1B47" w:rsidRDefault="00AF1B47" w:rsidP="00AF1B47">
            <w:pPr>
              <w:pStyle w:val="Default"/>
              <w:jc w:val="both"/>
              <w:rPr>
                <w:color w:val="FF0000"/>
                <w:sz w:val="21"/>
                <w:szCs w:val="21"/>
              </w:rPr>
            </w:pPr>
            <w:r w:rsidRPr="00AF1B47">
              <w:rPr>
                <w:color w:val="FF0000"/>
                <w:sz w:val="21"/>
                <w:szCs w:val="21"/>
              </w:rPr>
              <w:t>boxplot(Tempo~Método,</w:t>
            </w:r>
            <w:r>
              <w:rPr>
                <w:color w:val="FF0000"/>
                <w:sz w:val="21"/>
                <w:szCs w:val="21"/>
              </w:rPr>
              <w:t xml:space="preserve"> </w:t>
            </w:r>
            <w:r w:rsidRPr="00AF1B47">
              <w:rPr>
                <w:color w:val="FF0000"/>
                <w:sz w:val="21"/>
                <w:szCs w:val="21"/>
              </w:rPr>
              <w:t>col="lightgray",</w:t>
            </w:r>
            <w:r>
              <w:rPr>
                <w:color w:val="FF0000"/>
                <w:sz w:val="21"/>
                <w:szCs w:val="21"/>
              </w:rPr>
              <w:t xml:space="preserve"> </w:t>
            </w:r>
            <w:r w:rsidRPr="00AF1B47">
              <w:rPr>
                <w:color w:val="FF0000"/>
                <w:sz w:val="21"/>
                <w:szCs w:val="21"/>
              </w:rPr>
              <w:t xml:space="preserve">xlab="Método", </w:t>
            </w:r>
          </w:p>
          <w:p w14:paraId="7A986F1E" w14:textId="77777777" w:rsidR="00AF1B47" w:rsidRPr="00AF1B47" w:rsidRDefault="00AF1B47" w:rsidP="00AF1B47">
            <w:pPr>
              <w:pStyle w:val="Default"/>
              <w:jc w:val="both"/>
              <w:rPr>
                <w:color w:val="FF0000"/>
                <w:sz w:val="21"/>
                <w:szCs w:val="21"/>
              </w:rPr>
            </w:pPr>
            <w:r>
              <w:rPr>
                <w:color w:val="FF0000"/>
                <w:sz w:val="21"/>
                <w:szCs w:val="21"/>
              </w:rPr>
              <w:t xml:space="preserve">        </w:t>
            </w:r>
            <w:r w:rsidRPr="00AF1B47">
              <w:rPr>
                <w:color w:val="FF0000"/>
                <w:sz w:val="21"/>
                <w:szCs w:val="21"/>
              </w:rPr>
              <w:t xml:space="preserve">ylab="Tempo (minutos)") </w:t>
            </w:r>
          </w:p>
          <w:p w14:paraId="44EBC25E" w14:textId="77777777" w:rsidR="009F6108" w:rsidRPr="00A01EB5" w:rsidRDefault="009F6108" w:rsidP="004F6430">
            <w:pPr>
              <w:jc w:val="both"/>
              <w:rPr>
                <w:rFonts w:ascii="Courier New" w:eastAsiaTheme="minorEastAsia" w:hAnsi="Courier New" w:cs="Courier New"/>
                <w:color w:val="FF0000"/>
                <w:sz w:val="21"/>
                <w:szCs w:val="21"/>
              </w:rPr>
            </w:pPr>
          </w:p>
        </w:tc>
      </w:tr>
    </w:tbl>
    <w:p w14:paraId="5ABFB81E" w14:textId="77777777" w:rsidR="009F6108" w:rsidRDefault="009F6108" w:rsidP="00F33AEA">
      <w:pPr>
        <w:spacing w:before="120" w:after="0" w:line="360" w:lineRule="auto"/>
        <w:jc w:val="both"/>
        <w:rPr>
          <w:rFonts w:eastAsiaTheme="minorEastAsia"/>
          <w:sz w:val="24"/>
          <w:szCs w:val="24"/>
        </w:rPr>
      </w:pPr>
    </w:p>
    <w:p w14:paraId="0807456C" w14:textId="77777777" w:rsidR="00CA47C6" w:rsidRDefault="00CA47C6" w:rsidP="00F33AEA">
      <w:pPr>
        <w:spacing w:before="120" w:after="0" w:line="360" w:lineRule="auto"/>
        <w:jc w:val="both"/>
        <w:rPr>
          <w:rFonts w:eastAsiaTheme="minorEastAsia"/>
          <w:sz w:val="24"/>
          <w:szCs w:val="24"/>
        </w:rPr>
      </w:pPr>
    </w:p>
    <w:p w14:paraId="19FEF0A4" w14:textId="77777777" w:rsidR="00CA47C6" w:rsidRDefault="00CA47C6" w:rsidP="00F33AEA">
      <w:pPr>
        <w:spacing w:before="120" w:after="0" w:line="360" w:lineRule="auto"/>
        <w:jc w:val="both"/>
        <w:rPr>
          <w:rFonts w:eastAsiaTheme="minorEastAsia"/>
          <w:sz w:val="24"/>
          <w:szCs w:val="24"/>
        </w:rPr>
      </w:pPr>
    </w:p>
    <w:p w14:paraId="64628417" w14:textId="77777777" w:rsidR="00CA04BC" w:rsidRPr="00CA04BC" w:rsidRDefault="00CA04BC" w:rsidP="009C6AF6">
      <w:pPr>
        <w:spacing w:before="120" w:after="120" w:line="360" w:lineRule="auto"/>
        <w:jc w:val="both"/>
        <w:rPr>
          <w:rFonts w:eastAsiaTheme="minorEastAsia"/>
          <w:b/>
          <w:sz w:val="28"/>
          <w:szCs w:val="28"/>
        </w:rPr>
      </w:pPr>
      <w:r w:rsidRPr="00CA04BC">
        <w:rPr>
          <w:rFonts w:eastAsiaTheme="minorEastAsia"/>
          <w:b/>
          <w:sz w:val="28"/>
          <w:szCs w:val="28"/>
        </w:rPr>
        <w:t>Exercício</w:t>
      </w:r>
      <w:r w:rsidR="00224EBA">
        <w:rPr>
          <w:rFonts w:eastAsiaTheme="minorEastAsia"/>
          <w:b/>
          <w:sz w:val="28"/>
          <w:szCs w:val="28"/>
        </w:rPr>
        <w:t>s</w:t>
      </w:r>
    </w:p>
    <w:p w14:paraId="32724F42" w14:textId="77777777" w:rsidR="00224EBA" w:rsidRDefault="00CA04BC" w:rsidP="00616167">
      <w:pPr>
        <w:pStyle w:val="PargrafodaLista"/>
        <w:numPr>
          <w:ilvl w:val="0"/>
          <w:numId w:val="74"/>
        </w:numPr>
        <w:spacing w:before="120" w:after="0" w:line="360" w:lineRule="auto"/>
        <w:jc w:val="both"/>
        <w:rPr>
          <w:rFonts w:eastAsiaTheme="minorEastAsia"/>
          <w:sz w:val="24"/>
          <w:szCs w:val="24"/>
        </w:rPr>
      </w:pPr>
      <w:r w:rsidRPr="00224EBA">
        <w:rPr>
          <w:rFonts w:eastAsiaTheme="minorEastAsia"/>
          <w:sz w:val="24"/>
          <w:szCs w:val="24"/>
        </w:rPr>
        <w:lastRenderedPageBreak/>
        <w:t>Considerando os dados apresentados na Tabela 2.10, calcule, para cada um dos métodos, todos os itens necessários para a construção dos boxplots (quartis, limites inferior e superior, etc.) e faça</w:t>
      </w:r>
      <w:r w:rsidR="009C6AF6">
        <w:rPr>
          <w:rFonts w:eastAsiaTheme="minorEastAsia"/>
          <w:sz w:val="24"/>
          <w:szCs w:val="24"/>
        </w:rPr>
        <w:t xml:space="preserve"> o</w:t>
      </w:r>
      <w:r w:rsidRPr="00224EBA">
        <w:rPr>
          <w:rFonts w:eastAsiaTheme="minorEastAsia"/>
          <w:sz w:val="24"/>
          <w:szCs w:val="24"/>
        </w:rPr>
        <w:t xml:space="preserve"> boxplot</w:t>
      </w:r>
      <w:r w:rsidR="009C6AF6">
        <w:rPr>
          <w:rFonts w:eastAsiaTheme="minorEastAsia"/>
          <w:sz w:val="24"/>
          <w:szCs w:val="24"/>
        </w:rPr>
        <w:t xml:space="preserve"> comparativo</w:t>
      </w:r>
      <w:r w:rsidRPr="00224EBA">
        <w:rPr>
          <w:rFonts w:eastAsiaTheme="minorEastAsia"/>
          <w:sz w:val="24"/>
          <w:szCs w:val="24"/>
        </w:rPr>
        <w:t xml:space="preserve"> dos dois métodos</w:t>
      </w:r>
      <w:r w:rsidR="00B9367F" w:rsidRPr="00224EBA">
        <w:rPr>
          <w:rFonts w:eastAsiaTheme="minorEastAsia"/>
          <w:sz w:val="24"/>
          <w:szCs w:val="24"/>
        </w:rPr>
        <w:t xml:space="preserve"> (</w:t>
      </w:r>
      <w:r w:rsidR="009C6AF6">
        <w:rPr>
          <w:rFonts w:eastAsiaTheme="minorEastAsia"/>
          <w:sz w:val="24"/>
          <w:szCs w:val="24"/>
        </w:rPr>
        <w:t xml:space="preserve">os dois boxplots </w:t>
      </w:r>
      <w:r w:rsidR="00B9367F" w:rsidRPr="00224EBA">
        <w:rPr>
          <w:rFonts w:eastAsiaTheme="minorEastAsia"/>
          <w:sz w:val="24"/>
          <w:szCs w:val="24"/>
        </w:rPr>
        <w:t>no mesmo gráfico)</w:t>
      </w:r>
      <w:r w:rsidRPr="00224EBA">
        <w:rPr>
          <w:rFonts w:eastAsiaTheme="minorEastAsia"/>
          <w:sz w:val="24"/>
          <w:szCs w:val="24"/>
        </w:rPr>
        <w:t>.</w:t>
      </w:r>
    </w:p>
    <w:p w14:paraId="665755D7" w14:textId="77777777" w:rsidR="007670BD" w:rsidRDefault="00CA04BC" w:rsidP="00616167">
      <w:pPr>
        <w:pStyle w:val="PargrafodaLista"/>
        <w:numPr>
          <w:ilvl w:val="0"/>
          <w:numId w:val="74"/>
        </w:numPr>
        <w:spacing w:before="120" w:after="480" w:line="360" w:lineRule="auto"/>
        <w:ind w:left="714" w:hanging="357"/>
        <w:contextualSpacing w:val="0"/>
        <w:jc w:val="both"/>
        <w:rPr>
          <w:rFonts w:eastAsiaTheme="minorEastAsia"/>
          <w:sz w:val="24"/>
          <w:szCs w:val="24"/>
        </w:rPr>
      </w:pPr>
      <w:r w:rsidRPr="00224EBA">
        <w:rPr>
          <w:rFonts w:eastAsiaTheme="minorEastAsia"/>
          <w:sz w:val="24"/>
          <w:szCs w:val="24"/>
        </w:rPr>
        <w:t xml:space="preserve">Considerando, ainda os dois métodos de treinamento: A e B, </w:t>
      </w:r>
      <w:r w:rsidR="00B9367F" w:rsidRPr="00224EBA">
        <w:rPr>
          <w:rFonts w:eastAsiaTheme="minorEastAsia"/>
          <w:sz w:val="24"/>
          <w:szCs w:val="24"/>
        </w:rPr>
        <w:t>apresentados no exemplo anterior, suponha que dois valores de A e dois valores de B tenham sido diferentes dos que foram apresentados no exemplo anterior, como podemos observar na Tabela 2.1</w:t>
      </w:r>
      <w:r w:rsidR="009C6AF6">
        <w:rPr>
          <w:rFonts w:eastAsiaTheme="minorEastAsia"/>
          <w:sz w:val="24"/>
          <w:szCs w:val="24"/>
        </w:rPr>
        <w:t>2</w:t>
      </w:r>
      <w:r w:rsidR="00B9367F" w:rsidRPr="00224EBA">
        <w:rPr>
          <w:rFonts w:eastAsiaTheme="minorEastAsia"/>
          <w:sz w:val="24"/>
          <w:szCs w:val="24"/>
        </w:rPr>
        <w:t xml:space="preserve">. </w:t>
      </w:r>
    </w:p>
    <w:p w14:paraId="3F850228" w14:textId="77777777" w:rsidR="007670BD" w:rsidRPr="00395C9C" w:rsidRDefault="007670BD" w:rsidP="007670BD">
      <w:pPr>
        <w:pStyle w:val="Legenda"/>
        <w:keepNext/>
        <w:spacing w:before="120" w:after="120"/>
        <w:ind w:left="360"/>
        <w:jc w:val="both"/>
        <w:rPr>
          <w:b w:val="0"/>
          <w:color w:val="auto"/>
          <w:sz w:val="20"/>
          <w:szCs w:val="20"/>
        </w:rPr>
      </w:pPr>
      <w:r>
        <w:rPr>
          <w:color w:val="auto"/>
          <w:sz w:val="20"/>
          <w:szCs w:val="20"/>
        </w:rPr>
        <w:t>Tabela</w:t>
      </w:r>
      <w:r w:rsidRPr="001B6E5F">
        <w:rPr>
          <w:color w:val="auto"/>
          <w:sz w:val="20"/>
          <w:szCs w:val="20"/>
        </w:rPr>
        <w:t xml:space="preserve"> </w:t>
      </w:r>
      <w:r>
        <w:rPr>
          <w:color w:val="auto"/>
          <w:sz w:val="20"/>
          <w:szCs w:val="20"/>
        </w:rPr>
        <w:t xml:space="preserve">2.12. </w:t>
      </w:r>
      <w:r>
        <w:rPr>
          <w:b w:val="0"/>
          <w:color w:val="auto"/>
          <w:sz w:val="20"/>
          <w:szCs w:val="20"/>
        </w:rPr>
        <w:t xml:space="preserve">Tempo (em minutos) despendido na execução do serviço, segundo o método de treinamento, </w:t>
      </w:r>
      <w:r w:rsidRPr="00CA04BC">
        <w:rPr>
          <w:color w:val="auto"/>
          <w:sz w:val="20"/>
          <w:szCs w:val="20"/>
        </w:rPr>
        <w:t>com alterações</w:t>
      </w:r>
      <w:r>
        <w:rPr>
          <w:color w:val="auto"/>
          <w:sz w:val="20"/>
          <w:szCs w:val="20"/>
        </w:rPr>
        <w:t xml:space="preserve"> nos valores</w:t>
      </w:r>
    </w:p>
    <w:tbl>
      <w:tblPr>
        <w:tblStyle w:val="Tabelacomgrade"/>
        <w:tblW w:w="5000" w:type="pct"/>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7670BD" w:rsidRPr="00AC4C73" w14:paraId="4AF7EEB0" w14:textId="77777777" w:rsidTr="0064195F">
        <w:tc>
          <w:tcPr>
            <w:tcW w:w="5000" w:type="pct"/>
            <w:gridSpan w:val="2"/>
            <w:tcBorders>
              <w:top w:val="single" w:sz="4" w:space="0" w:color="auto"/>
              <w:bottom w:val="single" w:sz="4" w:space="0" w:color="auto"/>
            </w:tcBorders>
            <w:vAlign w:val="center"/>
          </w:tcPr>
          <w:p w14:paraId="6CB08555" w14:textId="77777777" w:rsidR="007670BD" w:rsidRPr="00FE2A11" w:rsidRDefault="007670BD" w:rsidP="0064195F">
            <w:pPr>
              <w:jc w:val="center"/>
              <w:rPr>
                <w:rFonts w:ascii="Calibri" w:eastAsia="Times New Roman" w:hAnsi="Calibri" w:cs="Times New Roman"/>
                <w:b/>
                <w:sz w:val="24"/>
                <w:szCs w:val="24"/>
              </w:rPr>
            </w:pPr>
            <w:r>
              <w:rPr>
                <w:rFonts w:ascii="Calibri" w:eastAsia="Times New Roman" w:hAnsi="Calibri" w:cs="Times New Roman"/>
                <w:b/>
                <w:sz w:val="24"/>
                <w:szCs w:val="24"/>
              </w:rPr>
              <w:t>Método</w:t>
            </w:r>
          </w:p>
        </w:tc>
      </w:tr>
      <w:tr w:rsidR="007670BD" w:rsidRPr="00AC4C73" w14:paraId="496DA50D" w14:textId="77777777" w:rsidTr="0064195F">
        <w:tc>
          <w:tcPr>
            <w:tcW w:w="2500" w:type="pct"/>
            <w:tcBorders>
              <w:bottom w:val="single" w:sz="4" w:space="0" w:color="auto"/>
            </w:tcBorders>
            <w:vAlign w:val="center"/>
          </w:tcPr>
          <w:p w14:paraId="248CA37E" w14:textId="77777777" w:rsidR="007670BD" w:rsidRPr="00AC4C73" w:rsidRDefault="007670BD" w:rsidP="0064195F">
            <w:pPr>
              <w:jc w:val="center"/>
              <w:rPr>
                <w:rFonts w:eastAsiaTheme="minorEastAsia"/>
                <w:b/>
                <w:sz w:val="24"/>
                <w:szCs w:val="24"/>
              </w:rPr>
            </w:pPr>
            <w:r>
              <w:rPr>
                <w:rFonts w:eastAsiaTheme="minorEastAsia"/>
                <w:b/>
                <w:sz w:val="24"/>
                <w:szCs w:val="24"/>
              </w:rPr>
              <w:t>A</w:t>
            </w:r>
          </w:p>
        </w:tc>
        <w:tc>
          <w:tcPr>
            <w:tcW w:w="2500" w:type="pct"/>
            <w:tcBorders>
              <w:bottom w:val="single" w:sz="4" w:space="0" w:color="auto"/>
            </w:tcBorders>
            <w:vAlign w:val="center"/>
          </w:tcPr>
          <w:p w14:paraId="4268CC2D" w14:textId="77777777" w:rsidR="007670BD" w:rsidRPr="00AC4C73" w:rsidRDefault="007670BD" w:rsidP="0064195F">
            <w:pPr>
              <w:jc w:val="center"/>
              <w:rPr>
                <w:rFonts w:eastAsiaTheme="minorEastAsia"/>
                <w:b/>
                <w:sz w:val="24"/>
                <w:szCs w:val="24"/>
              </w:rPr>
            </w:pPr>
            <w:r>
              <w:rPr>
                <w:rFonts w:eastAsiaTheme="minorEastAsia"/>
                <w:b/>
                <w:sz w:val="24"/>
                <w:szCs w:val="24"/>
              </w:rPr>
              <w:t>B</w:t>
            </w:r>
          </w:p>
        </w:tc>
      </w:tr>
      <w:tr w:rsidR="007670BD" w14:paraId="236FF795" w14:textId="77777777" w:rsidTr="0064195F">
        <w:tc>
          <w:tcPr>
            <w:tcW w:w="2500" w:type="pct"/>
            <w:tcBorders>
              <w:top w:val="single" w:sz="4" w:space="0" w:color="auto"/>
              <w:bottom w:val="nil"/>
            </w:tcBorders>
            <w:vAlign w:val="center"/>
          </w:tcPr>
          <w:p w14:paraId="0E61C13D" w14:textId="77777777" w:rsidR="007670BD" w:rsidRPr="00CA04BC" w:rsidRDefault="007670BD" w:rsidP="0064195F">
            <w:pPr>
              <w:jc w:val="center"/>
              <w:rPr>
                <w:rFonts w:eastAsiaTheme="minorEastAsia"/>
                <w:b/>
                <w:color w:val="FF0000"/>
                <w:sz w:val="24"/>
                <w:szCs w:val="24"/>
              </w:rPr>
            </w:pPr>
            <w:r w:rsidRPr="00CA04BC">
              <w:rPr>
                <w:rFonts w:eastAsiaTheme="minorEastAsia"/>
                <w:b/>
                <w:color w:val="FF0000"/>
                <w:sz w:val="24"/>
                <w:szCs w:val="24"/>
              </w:rPr>
              <w:t>11</w:t>
            </w:r>
          </w:p>
        </w:tc>
        <w:tc>
          <w:tcPr>
            <w:tcW w:w="2500" w:type="pct"/>
            <w:tcBorders>
              <w:top w:val="single" w:sz="4" w:space="0" w:color="auto"/>
              <w:bottom w:val="nil"/>
            </w:tcBorders>
            <w:vAlign w:val="center"/>
          </w:tcPr>
          <w:p w14:paraId="573EE8A5" w14:textId="77777777" w:rsidR="007670BD" w:rsidRPr="00AC4C73" w:rsidRDefault="007670BD" w:rsidP="0064195F">
            <w:pPr>
              <w:jc w:val="center"/>
              <w:rPr>
                <w:rFonts w:ascii="Cambria Math" w:eastAsiaTheme="minorEastAsia" w:hAnsi="Cambria Math"/>
                <w:sz w:val="24"/>
                <w:szCs w:val="24"/>
                <w:oMath/>
              </w:rPr>
            </w:pPr>
            <w:r>
              <w:rPr>
                <w:rFonts w:eastAsiaTheme="minorEastAsia"/>
                <w:sz w:val="24"/>
                <w:szCs w:val="24"/>
              </w:rPr>
              <w:t>23</w:t>
            </w:r>
          </w:p>
        </w:tc>
      </w:tr>
      <w:tr w:rsidR="007670BD" w:rsidRPr="00D445FE" w14:paraId="388101BC" w14:textId="77777777" w:rsidTr="0064195F">
        <w:tc>
          <w:tcPr>
            <w:tcW w:w="2500" w:type="pct"/>
            <w:tcBorders>
              <w:top w:val="nil"/>
              <w:bottom w:val="nil"/>
            </w:tcBorders>
            <w:vAlign w:val="center"/>
          </w:tcPr>
          <w:p w14:paraId="1979C95A" w14:textId="77777777" w:rsidR="007670BD" w:rsidRPr="00D445FE" w:rsidRDefault="007670BD" w:rsidP="0064195F">
            <w:pPr>
              <w:jc w:val="center"/>
              <w:rPr>
                <w:rFonts w:eastAsiaTheme="minorEastAsia"/>
                <w:sz w:val="24"/>
                <w:szCs w:val="24"/>
              </w:rPr>
            </w:pPr>
            <w:r>
              <w:rPr>
                <w:rFonts w:eastAsiaTheme="minorEastAsia"/>
                <w:sz w:val="24"/>
                <w:szCs w:val="24"/>
              </w:rPr>
              <w:t>20</w:t>
            </w:r>
          </w:p>
        </w:tc>
        <w:tc>
          <w:tcPr>
            <w:tcW w:w="2500" w:type="pct"/>
            <w:tcBorders>
              <w:top w:val="nil"/>
              <w:bottom w:val="nil"/>
            </w:tcBorders>
            <w:vAlign w:val="center"/>
          </w:tcPr>
          <w:p w14:paraId="702E3A57" w14:textId="77777777" w:rsidR="007670BD" w:rsidRPr="00CA04BC" w:rsidRDefault="007670BD" w:rsidP="0064195F">
            <w:pPr>
              <w:jc w:val="center"/>
              <w:rPr>
                <w:rFonts w:ascii="Cambria Math" w:eastAsiaTheme="minorEastAsia" w:hAnsi="Cambria Math"/>
                <w:color w:val="FF0000"/>
                <w:sz w:val="24"/>
                <w:szCs w:val="24"/>
                <w:oMath/>
              </w:rPr>
            </w:pPr>
            <w:r w:rsidRPr="00CA04BC">
              <w:rPr>
                <w:rFonts w:eastAsiaTheme="minorEastAsia"/>
                <w:b/>
                <w:color w:val="FF0000"/>
                <w:sz w:val="24"/>
                <w:szCs w:val="24"/>
              </w:rPr>
              <w:t>46</w:t>
            </w:r>
          </w:p>
        </w:tc>
      </w:tr>
      <w:tr w:rsidR="007670BD" w14:paraId="6092E1F8" w14:textId="77777777" w:rsidTr="0064195F">
        <w:tc>
          <w:tcPr>
            <w:tcW w:w="2500" w:type="pct"/>
            <w:tcBorders>
              <w:top w:val="nil"/>
              <w:bottom w:val="nil"/>
            </w:tcBorders>
            <w:vAlign w:val="center"/>
          </w:tcPr>
          <w:p w14:paraId="482C52F4" w14:textId="77777777" w:rsidR="007670BD" w:rsidRPr="00CA04BC" w:rsidRDefault="007670BD" w:rsidP="0064195F">
            <w:pPr>
              <w:jc w:val="center"/>
              <w:rPr>
                <w:rFonts w:eastAsiaTheme="minorEastAsia"/>
                <w:b/>
                <w:color w:val="FF0000"/>
                <w:sz w:val="24"/>
                <w:szCs w:val="24"/>
              </w:rPr>
            </w:pPr>
            <w:r w:rsidRPr="00CA04BC">
              <w:rPr>
                <w:rFonts w:eastAsiaTheme="minorEastAsia"/>
                <w:b/>
                <w:color w:val="FF0000"/>
                <w:sz w:val="24"/>
                <w:szCs w:val="24"/>
              </w:rPr>
              <w:t>5</w:t>
            </w:r>
          </w:p>
        </w:tc>
        <w:tc>
          <w:tcPr>
            <w:tcW w:w="2500" w:type="pct"/>
            <w:tcBorders>
              <w:top w:val="nil"/>
              <w:bottom w:val="nil"/>
            </w:tcBorders>
            <w:vAlign w:val="center"/>
          </w:tcPr>
          <w:p w14:paraId="67772352" w14:textId="77777777" w:rsidR="007670BD" w:rsidRPr="00AC4C73" w:rsidRDefault="007670BD" w:rsidP="0064195F">
            <w:pPr>
              <w:jc w:val="center"/>
              <w:rPr>
                <w:rFonts w:ascii="Cambria Math" w:eastAsiaTheme="minorEastAsia" w:hAnsi="Cambria Math"/>
                <w:sz w:val="24"/>
                <w:szCs w:val="24"/>
                <w:oMath/>
              </w:rPr>
            </w:pPr>
            <w:r>
              <w:rPr>
                <w:rFonts w:eastAsiaTheme="minorEastAsia"/>
                <w:sz w:val="24"/>
                <w:szCs w:val="24"/>
              </w:rPr>
              <w:t>13</w:t>
            </w:r>
          </w:p>
        </w:tc>
      </w:tr>
      <w:tr w:rsidR="007670BD" w14:paraId="75C2FCB0" w14:textId="77777777" w:rsidTr="0064195F">
        <w:tc>
          <w:tcPr>
            <w:tcW w:w="2500" w:type="pct"/>
            <w:tcBorders>
              <w:top w:val="nil"/>
              <w:bottom w:val="nil"/>
            </w:tcBorders>
            <w:vAlign w:val="center"/>
          </w:tcPr>
          <w:p w14:paraId="7DF3D77C" w14:textId="77777777" w:rsidR="007670BD" w:rsidRDefault="007670BD" w:rsidP="0064195F">
            <w:pPr>
              <w:jc w:val="center"/>
              <w:rPr>
                <w:rFonts w:eastAsiaTheme="minorEastAsia"/>
                <w:sz w:val="24"/>
                <w:szCs w:val="24"/>
              </w:rPr>
            </w:pPr>
            <w:r>
              <w:rPr>
                <w:rFonts w:eastAsiaTheme="minorEastAsia"/>
                <w:sz w:val="24"/>
                <w:szCs w:val="24"/>
              </w:rPr>
              <w:t>23</w:t>
            </w:r>
          </w:p>
        </w:tc>
        <w:tc>
          <w:tcPr>
            <w:tcW w:w="2500" w:type="pct"/>
            <w:tcBorders>
              <w:top w:val="nil"/>
              <w:bottom w:val="nil"/>
            </w:tcBorders>
            <w:vAlign w:val="center"/>
          </w:tcPr>
          <w:p w14:paraId="0E9E9B93" w14:textId="77777777" w:rsidR="007670BD" w:rsidRPr="00AC4C73" w:rsidRDefault="007670BD" w:rsidP="0064195F">
            <w:pPr>
              <w:jc w:val="center"/>
              <w:rPr>
                <w:rFonts w:ascii="Calibri" w:eastAsia="Times New Roman" w:hAnsi="Calibri" w:cs="Times New Roman"/>
                <w:sz w:val="24"/>
                <w:szCs w:val="24"/>
              </w:rPr>
            </w:pPr>
            <w:r>
              <w:rPr>
                <w:rFonts w:ascii="Calibri" w:eastAsia="Times New Roman" w:hAnsi="Calibri" w:cs="Times New Roman"/>
                <w:sz w:val="24"/>
                <w:szCs w:val="24"/>
              </w:rPr>
              <w:t>19</w:t>
            </w:r>
          </w:p>
        </w:tc>
      </w:tr>
      <w:tr w:rsidR="007670BD" w14:paraId="6EB5D10C" w14:textId="77777777" w:rsidTr="0064195F">
        <w:tc>
          <w:tcPr>
            <w:tcW w:w="2500" w:type="pct"/>
            <w:tcBorders>
              <w:top w:val="nil"/>
              <w:bottom w:val="nil"/>
            </w:tcBorders>
            <w:vAlign w:val="center"/>
          </w:tcPr>
          <w:p w14:paraId="5464E52C" w14:textId="77777777" w:rsidR="007670BD" w:rsidRDefault="007670BD" w:rsidP="0064195F">
            <w:pPr>
              <w:jc w:val="center"/>
              <w:rPr>
                <w:rFonts w:eastAsiaTheme="minorEastAsia"/>
                <w:sz w:val="24"/>
                <w:szCs w:val="24"/>
              </w:rPr>
            </w:pPr>
            <w:r>
              <w:rPr>
                <w:rFonts w:eastAsiaTheme="minorEastAsia"/>
                <w:sz w:val="24"/>
                <w:szCs w:val="24"/>
              </w:rPr>
              <w:t>16</w:t>
            </w:r>
          </w:p>
        </w:tc>
        <w:tc>
          <w:tcPr>
            <w:tcW w:w="2500" w:type="pct"/>
            <w:tcBorders>
              <w:top w:val="nil"/>
              <w:bottom w:val="nil"/>
            </w:tcBorders>
            <w:vAlign w:val="center"/>
          </w:tcPr>
          <w:p w14:paraId="3DB89EED" w14:textId="77777777" w:rsidR="007670BD" w:rsidRPr="00AC4C73" w:rsidRDefault="007670BD" w:rsidP="0064195F">
            <w:pPr>
              <w:jc w:val="center"/>
              <w:rPr>
                <w:rFonts w:ascii="Calibri" w:eastAsia="Times New Roman" w:hAnsi="Calibri" w:cs="Times New Roman"/>
                <w:sz w:val="24"/>
                <w:szCs w:val="24"/>
              </w:rPr>
            </w:pPr>
            <w:r>
              <w:rPr>
                <w:rFonts w:ascii="Calibri" w:eastAsia="Times New Roman" w:hAnsi="Calibri" w:cs="Times New Roman"/>
                <w:sz w:val="24"/>
                <w:szCs w:val="24"/>
              </w:rPr>
              <w:t>23</w:t>
            </w:r>
          </w:p>
        </w:tc>
      </w:tr>
      <w:tr w:rsidR="007670BD" w14:paraId="00CB42A6" w14:textId="77777777" w:rsidTr="0064195F">
        <w:tc>
          <w:tcPr>
            <w:tcW w:w="2500" w:type="pct"/>
            <w:tcBorders>
              <w:top w:val="nil"/>
              <w:bottom w:val="nil"/>
            </w:tcBorders>
            <w:vAlign w:val="center"/>
          </w:tcPr>
          <w:p w14:paraId="5021A93A" w14:textId="77777777" w:rsidR="007670BD" w:rsidRDefault="007670BD" w:rsidP="0064195F">
            <w:pPr>
              <w:jc w:val="center"/>
              <w:rPr>
                <w:rFonts w:eastAsiaTheme="minorEastAsia"/>
                <w:sz w:val="24"/>
                <w:szCs w:val="24"/>
              </w:rPr>
            </w:pPr>
            <w:r>
              <w:rPr>
                <w:rFonts w:eastAsiaTheme="minorEastAsia"/>
                <w:sz w:val="24"/>
                <w:szCs w:val="24"/>
              </w:rPr>
              <w:t>21</w:t>
            </w:r>
          </w:p>
        </w:tc>
        <w:tc>
          <w:tcPr>
            <w:tcW w:w="2500" w:type="pct"/>
            <w:tcBorders>
              <w:top w:val="nil"/>
              <w:bottom w:val="nil"/>
            </w:tcBorders>
            <w:vAlign w:val="center"/>
          </w:tcPr>
          <w:p w14:paraId="3665F741" w14:textId="77777777" w:rsidR="007670BD" w:rsidRPr="00AC4C73" w:rsidRDefault="007670BD" w:rsidP="0064195F">
            <w:pPr>
              <w:jc w:val="center"/>
              <w:rPr>
                <w:rFonts w:ascii="Calibri" w:eastAsia="Times New Roman" w:hAnsi="Calibri" w:cs="Times New Roman"/>
                <w:sz w:val="24"/>
                <w:szCs w:val="24"/>
              </w:rPr>
            </w:pPr>
            <w:r>
              <w:rPr>
                <w:rFonts w:ascii="Calibri" w:eastAsia="Times New Roman" w:hAnsi="Calibri" w:cs="Times New Roman"/>
                <w:sz w:val="24"/>
                <w:szCs w:val="24"/>
              </w:rPr>
              <w:t>17</w:t>
            </w:r>
          </w:p>
        </w:tc>
      </w:tr>
      <w:tr w:rsidR="007670BD" w14:paraId="60466895" w14:textId="77777777" w:rsidTr="0064195F">
        <w:tc>
          <w:tcPr>
            <w:tcW w:w="2500" w:type="pct"/>
            <w:tcBorders>
              <w:top w:val="nil"/>
              <w:bottom w:val="nil"/>
            </w:tcBorders>
            <w:vAlign w:val="center"/>
          </w:tcPr>
          <w:p w14:paraId="10C8791A" w14:textId="77777777" w:rsidR="007670BD" w:rsidRDefault="007670BD" w:rsidP="0064195F">
            <w:pPr>
              <w:jc w:val="center"/>
              <w:rPr>
                <w:rFonts w:eastAsiaTheme="minorEastAsia"/>
                <w:sz w:val="24"/>
                <w:szCs w:val="24"/>
              </w:rPr>
            </w:pPr>
            <w:r>
              <w:rPr>
                <w:rFonts w:eastAsiaTheme="minorEastAsia"/>
                <w:sz w:val="24"/>
                <w:szCs w:val="24"/>
              </w:rPr>
              <w:t>18</w:t>
            </w:r>
          </w:p>
        </w:tc>
        <w:tc>
          <w:tcPr>
            <w:tcW w:w="2500" w:type="pct"/>
            <w:tcBorders>
              <w:top w:val="nil"/>
              <w:bottom w:val="nil"/>
            </w:tcBorders>
            <w:vAlign w:val="center"/>
          </w:tcPr>
          <w:p w14:paraId="75DAA705" w14:textId="77777777" w:rsidR="007670BD" w:rsidRPr="00AC4C73" w:rsidRDefault="007670BD" w:rsidP="0064195F">
            <w:pPr>
              <w:jc w:val="center"/>
              <w:rPr>
                <w:rFonts w:ascii="Cambria Math" w:eastAsiaTheme="minorEastAsia" w:hAnsi="Cambria Math"/>
                <w:sz w:val="24"/>
                <w:szCs w:val="24"/>
                <w:oMath/>
              </w:rPr>
            </w:pPr>
            <w:r>
              <w:rPr>
                <w:rFonts w:eastAsiaTheme="minorEastAsia"/>
                <w:sz w:val="24"/>
                <w:szCs w:val="24"/>
              </w:rPr>
              <w:t>28</w:t>
            </w:r>
          </w:p>
        </w:tc>
      </w:tr>
      <w:tr w:rsidR="007670BD" w14:paraId="2681AAF2" w14:textId="77777777" w:rsidTr="0064195F">
        <w:tc>
          <w:tcPr>
            <w:tcW w:w="2500" w:type="pct"/>
            <w:tcBorders>
              <w:top w:val="nil"/>
              <w:bottom w:val="nil"/>
            </w:tcBorders>
            <w:vAlign w:val="center"/>
          </w:tcPr>
          <w:p w14:paraId="082704CF" w14:textId="77777777" w:rsidR="007670BD" w:rsidRDefault="007670BD" w:rsidP="0064195F">
            <w:pPr>
              <w:jc w:val="center"/>
              <w:rPr>
                <w:rFonts w:eastAsiaTheme="minorEastAsia"/>
                <w:sz w:val="24"/>
                <w:szCs w:val="24"/>
              </w:rPr>
            </w:pPr>
            <w:r>
              <w:rPr>
                <w:rFonts w:eastAsiaTheme="minorEastAsia"/>
                <w:sz w:val="24"/>
                <w:szCs w:val="24"/>
              </w:rPr>
              <w:t>16</w:t>
            </w:r>
          </w:p>
        </w:tc>
        <w:tc>
          <w:tcPr>
            <w:tcW w:w="2500" w:type="pct"/>
            <w:tcBorders>
              <w:top w:val="nil"/>
              <w:bottom w:val="nil"/>
            </w:tcBorders>
            <w:vAlign w:val="center"/>
          </w:tcPr>
          <w:p w14:paraId="5BF02328" w14:textId="77777777" w:rsidR="007670BD" w:rsidRPr="00CA04BC" w:rsidRDefault="007670BD" w:rsidP="0064195F">
            <w:pPr>
              <w:jc w:val="center"/>
              <w:rPr>
                <w:rFonts w:ascii="Calibri" w:eastAsia="Times New Roman" w:hAnsi="Calibri" w:cs="Times New Roman"/>
                <w:b/>
                <w:color w:val="FF0000"/>
                <w:sz w:val="24"/>
                <w:szCs w:val="24"/>
              </w:rPr>
            </w:pPr>
            <w:r w:rsidRPr="00CA04BC">
              <w:rPr>
                <w:rFonts w:ascii="Calibri" w:eastAsia="Times New Roman" w:hAnsi="Calibri" w:cs="Times New Roman"/>
                <w:b/>
                <w:color w:val="FF0000"/>
                <w:sz w:val="24"/>
                <w:szCs w:val="24"/>
              </w:rPr>
              <w:t>36</w:t>
            </w:r>
          </w:p>
        </w:tc>
      </w:tr>
      <w:tr w:rsidR="007670BD" w14:paraId="2BB78B13" w14:textId="77777777" w:rsidTr="0064195F">
        <w:tc>
          <w:tcPr>
            <w:tcW w:w="2500" w:type="pct"/>
            <w:tcBorders>
              <w:top w:val="nil"/>
              <w:bottom w:val="nil"/>
            </w:tcBorders>
            <w:vAlign w:val="center"/>
          </w:tcPr>
          <w:p w14:paraId="5787D197" w14:textId="77777777" w:rsidR="007670BD" w:rsidRDefault="007670BD" w:rsidP="0064195F">
            <w:pPr>
              <w:jc w:val="center"/>
              <w:rPr>
                <w:rFonts w:eastAsiaTheme="minorEastAsia"/>
                <w:sz w:val="24"/>
                <w:szCs w:val="24"/>
              </w:rPr>
            </w:pPr>
            <w:r>
              <w:rPr>
                <w:rFonts w:eastAsiaTheme="minorEastAsia"/>
                <w:sz w:val="24"/>
                <w:szCs w:val="24"/>
              </w:rPr>
              <w:t>27</w:t>
            </w:r>
          </w:p>
        </w:tc>
        <w:tc>
          <w:tcPr>
            <w:tcW w:w="2500" w:type="pct"/>
            <w:tcBorders>
              <w:top w:val="nil"/>
              <w:bottom w:val="nil"/>
            </w:tcBorders>
            <w:vAlign w:val="center"/>
          </w:tcPr>
          <w:p w14:paraId="1080793B" w14:textId="77777777" w:rsidR="007670BD" w:rsidRPr="00AC4C73" w:rsidRDefault="007670BD" w:rsidP="0064195F">
            <w:pPr>
              <w:jc w:val="center"/>
              <w:rPr>
                <w:rFonts w:ascii="Calibri" w:eastAsia="Times New Roman" w:hAnsi="Calibri" w:cs="Times New Roman"/>
                <w:sz w:val="24"/>
                <w:szCs w:val="24"/>
              </w:rPr>
            </w:pPr>
            <w:r>
              <w:rPr>
                <w:rFonts w:ascii="Calibri" w:eastAsia="Times New Roman" w:hAnsi="Calibri" w:cs="Times New Roman"/>
                <w:sz w:val="24"/>
                <w:szCs w:val="24"/>
              </w:rPr>
              <w:t>25</w:t>
            </w:r>
          </w:p>
        </w:tc>
      </w:tr>
      <w:tr w:rsidR="007670BD" w14:paraId="5126715D" w14:textId="77777777" w:rsidTr="0064195F">
        <w:tc>
          <w:tcPr>
            <w:tcW w:w="2500" w:type="pct"/>
            <w:tcBorders>
              <w:top w:val="nil"/>
              <w:bottom w:val="single" w:sz="4" w:space="0" w:color="auto"/>
            </w:tcBorders>
            <w:vAlign w:val="center"/>
          </w:tcPr>
          <w:p w14:paraId="3B5F2C0C" w14:textId="77777777" w:rsidR="007670BD" w:rsidRDefault="007670BD" w:rsidP="0064195F">
            <w:pPr>
              <w:jc w:val="center"/>
              <w:rPr>
                <w:rFonts w:eastAsiaTheme="minorEastAsia"/>
                <w:sz w:val="24"/>
                <w:szCs w:val="24"/>
              </w:rPr>
            </w:pPr>
            <w:r>
              <w:rPr>
                <w:rFonts w:eastAsiaTheme="minorEastAsia"/>
                <w:sz w:val="24"/>
                <w:szCs w:val="24"/>
              </w:rPr>
              <w:t>24</w:t>
            </w:r>
          </w:p>
        </w:tc>
        <w:tc>
          <w:tcPr>
            <w:tcW w:w="2500" w:type="pct"/>
            <w:tcBorders>
              <w:top w:val="nil"/>
              <w:bottom w:val="single" w:sz="4" w:space="0" w:color="auto"/>
            </w:tcBorders>
            <w:vAlign w:val="center"/>
          </w:tcPr>
          <w:p w14:paraId="4D29A186" w14:textId="77777777" w:rsidR="007670BD" w:rsidRPr="00AC4C73" w:rsidRDefault="007670BD" w:rsidP="0064195F">
            <w:pPr>
              <w:jc w:val="center"/>
              <w:rPr>
                <w:rFonts w:ascii="Calibri" w:eastAsia="Times New Roman" w:hAnsi="Calibri" w:cs="Times New Roman"/>
                <w:sz w:val="24"/>
                <w:szCs w:val="24"/>
              </w:rPr>
            </w:pPr>
            <w:r>
              <w:rPr>
                <w:rFonts w:ascii="Calibri" w:eastAsia="Times New Roman" w:hAnsi="Calibri" w:cs="Times New Roman"/>
                <w:sz w:val="24"/>
                <w:szCs w:val="24"/>
              </w:rPr>
              <w:t>28</w:t>
            </w:r>
          </w:p>
        </w:tc>
      </w:tr>
    </w:tbl>
    <w:p w14:paraId="4AD7D4E7" w14:textId="77777777" w:rsidR="00D7075C" w:rsidRDefault="00D7075C" w:rsidP="007670BD">
      <w:pPr>
        <w:spacing w:before="120" w:after="240" w:line="360" w:lineRule="auto"/>
        <w:ind w:left="357"/>
        <w:jc w:val="both"/>
        <w:rPr>
          <w:rFonts w:eastAsiaTheme="minorEastAsia"/>
          <w:sz w:val="24"/>
          <w:szCs w:val="24"/>
        </w:rPr>
      </w:pPr>
    </w:p>
    <w:p w14:paraId="550F6CC5" w14:textId="77777777" w:rsidR="0039113F" w:rsidRPr="007670BD" w:rsidRDefault="009C6AF6" w:rsidP="007670BD">
      <w:pPr>
        <w:spacing w:before="120" w:after="240" w:line="360" w:lineRule="auto"/>
        <w:ind w:left="357"/>
        <w:jc w:val="both"/>
        <w:rPr>
          <w:rFonts w:eastAsiaTheme="minorEastAsia"/>
          <w:sz w:val="24"/>
          <w:szCs w:val="24"/>
        </w:rPr>
      </w:pPr>
      <w:r w:rsidRPr="007670BD">
        <w:rPr>
          <w:rFonts w:eastAsiaTheme="minorEastAsia"/>
          <w:sz w:val="24"/>
          <w:szCs w:val="24"/>
        </w:rPr>
        <w:t>Para esses novos dados pede-se:</w:t>
      </w:r>
    </w:p>
    <w:p w14:paraId="4BCCAD03" w14:textId="77777777" w:rsidR="009C6AF6" w:rsidRDefault="009C6AF6" w:rsidP="00616167">
      <w:pPr>
        <w:pStyle w:val="PargrafodaLista"/>
        <w:numPr>
          <w:ilvl w:val="0"/>
          <w:numId w:val="25"/>
        </w:numPr>
        <w:spacing w:after="120" w:line="360" w:lineRule="auto"/>
        <w:ind w:left="714" w:hanging="357"/>
        <w:contextualSpacing w:val="0"/>
        <w:jc w:val="both"/>
        <w:rPr>
          <w:rFonts w:eastAsiaTheme="minorEastAsia"/>
          <w:sz w:val="24"/>
          <w:szCs w:val="24"/>
        </w:rPr>
      </w:pPr>
      <w:r>
        <w:rPr>
          <w:rFonts w:eastAsiaTheme="minorEastAsia"/>
          <w:sz w:val="24"/>
          <w:szCs w:val="24"/>
        </w:rPr>
        <w:t>Calcule, para cada um dos métodos, todos os itens necessários para a construção dos boxplots (quartis, limites inferior e superior, etc.) e faça, manualmente, o boxplot comparativo dos dois métodos (no mesmo gráfico);</w:t>
      </w:r>
    </w:p>
    <w:p w14:paraId="06163811" w14:textId="77777777" w:rsidR="009C6AF6" w:rsidRPr="00B9367F" w:rsidRDefault="009C6AF6" w:rsidP="00616167">
      <w:pPr>
        <w:pStyle w:val="PargrafodaLista"/>
        <w:numPr>
          <w:ilvl w:val="0"/>
          <w:numId w:val="25"/>
        </w:numPr>
        <w:spacing w:after="0" w:line="360" w:lineRule="auto"/>
        <w:jc w:val="both"/>
        <w:rPr>
          <w:rFonts w:eastAsiaTheme="minorEastAsia"/>
          <w:sz w:val="24"/>
          <w:szCs w:val="24"/>
        </w:rPr>
      </w:pPr>
      <w:r>
        <w:rPr>
          <w:rFonts w:eastAsiaTheme="minorEastAsia"/>
          <w:sz w:val="24"/>
          <w:szCs w:val="24"/>
        </w:rPr>
        <w:t>Utilizando o R, construa o boxplot comparativo dos dois métodos (os dois boxplots no mesmo gráfico).</w:t>
      </w:r>
    </w:p>
    <w:p w14:paraId="1D718DD7" w14:textId="77777777" w:rsidR="00606075" w:rsidRDefault="00606075" w:rsidP="00F33AEA">
      <w:pPr>
        <w:spacing w:before="120" w:after="0" w:line="360" w:lineRule="auto"/>
        <w:jc w:val="both"/>
        <w:rPr>
          <w:rFonts w:eastAsiaTheme="minorEastAsia"/>
          <w:sz w:val="24"/>
          <w:szCs w:val="24"/>
        </w:rPr>
      </w:pPr>
    </w:p>
    <w:p w14:paraId="285B2449" w14:textId="77777777" w:rsidR="005D0F7C" w:rsidRPr="0064195F" w:rsidRDefault="002607BA" w:rsidP="006C65A9">
      <w:pPr>
        <w:pStyle w:val="Ttulo2"/>
        <w:spacing w:before="240" w:after="240"/>
        <w:ind w:left="851" w:hanging="851"/>
        <w:jc w:val="both"/>
        <w:rPr>
          <w:rFonts w:asciiTheme="minorHAnsi" w:hAnsiTheme="minorHAnsi" w:cs="Times New Roman"/>
          <w:color w:val="auto"/>
          <w:sz w:val="36"/>
          <w:szCs w:val="36"/>
        </w:rPr>
      </w:pPr>
      <w:bookmarkStart w:id="103" w:name="_Toc5149991"/>
      <w:r w:rsidRPr="0064195F">
        <w:rPr>
          <w:rFonts w:asciiTheme="minorHAnsi" w:hAnsiTheme="minorHAnsi" w:cs="Times New Roman"/>
          <w:color w:val="auto"/>
          <w:sz w:val="36"/>
          <w:szCs w:val="36"/>
        </w:rPr>
        <w:lastRenderedPageBreak/>
        <w:t xml:space="preserve">3 - </w:t>
      </w:r>
      <w:r w:rsidR="005D0F7C" w:rsidRPr="0064195F">
        <w:rPr>
          <w:rFonts w:asciiTheme="minorHAnsi" w:hAnsiTheme="minorHAnsi" w:cs="Times New Roman"/>
          <w:color w:val="auto"/>
          <w:sz w:val="36"/>
          <w:szCs w:val="36"/>
        </w:rPr>
        <w:t>Medidas de dispersão para dados brutos e agrupados: amplitude, desvio médio absoluto, variância, desvio padrão, coeficiente de variação.</w:t>
      </w:r>
      <w:bookmarkEnd w:id="103"/>
    </w:p>
    <w:p w14:paraId="4B8BBA51" w14:textId="77777777" w:rsidR="005D0F7C" w:rsidRPr="0064195F" w:rsidRDefault="005D0F7C" w:rsidP="001115F2">
      <w:pPr>
        <w:spacing w:before="360" w:after="120" w:line="360" w:lineRule="auto"/>
        <w:jc w:val="both"/>
        <w:rPr>
          <w:rFonts w:cs="Times New Roman"/>
          <w:sz w:val="24"/>
          <w:szCs w:val="24"/>
        </w:rPr>
      </w:pPr>
      <w:r w:rsidRPr="0064195F">
        <w:rPr>
          <w:rFonts w:cs="Times New Roman"/>
          <w:sz w:val="24"/>
          <w:szCs w:val="24"/>
        </w:rPr>
        <w:tab/>
        <w:t>As medidas de tendência central resumem a informação contida em um conjunto de dados, mas não contam toda a história. Por causa da variabilidade, a média, a mediana e a moda que estudamos no capítulo anterior não são suficientes para descrever um conjunto de dados: informam apenas a tendência central, ou seja, onde está o centro, mas nada dizem sobre a variabilidade.</w:t>
      </w:r>
    </w:p>
    <w:p w14:paraId="4A779F4D" w14:textId="77777777" w:rsidR="005D0F7C" w:rsidRPr="0064195F" w:rsidRDefault="005D0F7C" w:rsidP="005D0F7C">
      <w:pPr>
        <w:spacing w:line="360" w:lineRule="auto"/>
        <w:jc w:val="both"/>
        <w:rPr>
          <w:rFonts w:cs="Times New Roman"/>
          <w:sz w:val="24"/>
          <w:szCs w:val="24"/>
        </w:rPr>
      </w:pPr>
      <w:r w:rsidRPr="0064195F">
        <w:rPr>
          <w:rFonts w:cs="Times New Roman"/>
          <w:sz w:val="24"/>
          <w:szCs w:val="24"/>
        </w:rPr>
        <w:tab/>
        <w:t>Para entender esse ponto, imagine dois domicílios:</w:t>
      </w:r>
    </w:p>
    <w:p w14:paraId="6A2719B2" w14:textId="77777777" w:rsidR="005D0F7C" w:rsidRPr="0064195F" w:rsidRDefault="005D0F7C" w:rsidP="00616167">
      <w:pPr>
        <w:pStyle w:val="PargrafodaLista"/>
        <w:numPr>
          <w:ilvl w:val="0"/>
          <w:numId w:val="26"/>
        </w:numPr>
        <w:spacing w:line="360" w:lineRule="auto"/>
        <w:jc w:val="both"/>
        <w:rPr>
          <w:rFonts w:cs="Times New Roman"/>
          <w:sz w:val="24"/>
          <w:szCs w:val="24"/>
        </w:rPr>
      </w:pPr>
      <w:r w:rsidRPr="0064195F">
        <w:rPr>
          <w:rFonts w:cs="Times New Roman"/>
          <w:sz w:val="24"/>
          <w:szCs w:val="24"/>
        </w:rPr>
        <w:t xml:space="preserve"> No primeiro, moram sete pessoas, todas com 22 anos. A média de idade dos moradores desse domicílio coletivo (uma "república") é, evidentemente, 22 anos.</w:t>
      </w:r>
    </w:p>
    <w:p w14:paraId="7911C1DD" w14:textId="77777777" w:rsidR="005D0F7C" w:rsidRPr="0064195F" w:rsidRDefault="009944CB" w:rsidP="005D0F7C">
      <w:pPr>
        <w:spacing w:line="360" w:lineRule="auto"/>
        <w:jc w:val="both"/>
        <w:rPr>
          <w:rFonts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cs="Times New Roman"/>
              <w:sz w:val="24"/>
              <w:szCs w:val="24"/>
            </w:rPr>
            <m:t>=</m:t>
          </m:r>
          <m:f>
            <m:fPr>
              <m:ctrlPr>
                <w:rPr>
                  <w:rFonts w:ascii="Cambria Math" w:hAnsi="Cambria Math" w:cs="Times New Roman"/>
                  <w:i/>
                  <w:sz w:val="24"/>
                  <w:szCs w:val="24"/>
                </w:rPr>
              </m:ctrlPr>
            </m:fPr>
            <m:num>
              <m:r>
                <w:rPr>
                  <w:rFonts w:ascii="Cambria Math" w:cs="Times New Roman"/>
                  <w:sz w:val="24"/>
                  <w:szCs w:val="24"/>
                </w:rPr>
                <m:t>22+22+</m:t>
              </m:r>
              <m:r>
                <w:rPr>
                  <w:rFonts w:ascii="Cambria Math" w:hAnsi="Cambria Math" w:cs="Times New Roman"/>
                  <w:sz w:val="24"/>
                  <w:szCs w:val="24"/>
                </w:rPr>
                <m:t>…</m:t>
              </m:r>
              <m:r>
                <w:rPr>
                  <w:rFonts w:ascii="Cambria Math" w:cs="Times New Roman"/>
                  <w:sz w:val="24"/>
                  <w:szCs w:val="24"/>
                </w:rPr>
                <m:t>+22</m:t>
              </m:r>
            </m:num>
            <m:den>
              <m:r>
                <w:rPr>
                  <w:rFonts w:ascii="Cambria Math" w:cs="Times New Roman"/>
                  <w:sz w:val="24"/>
                  <w:szCs w:val="24"/>
                </w:rPr>
                <m:t>7</m:t>
              </m:r>
            </m:den>
          </m:f>
          <m:r>
            <w:rPr>
              <w:rFonts w:ascii="Cambria Math" w:cs="Times New Roman"/>
              <w:sz w:val="24"/>
              <w:szCs w:val="24"/>
            </w:rPr>
            <m:t>=</m:t>
          </m:r>
          <m:f>
            <m:fPr>
              <m:ctrlPr>
                <w:rPr>
                  <w:rFonts w:ascii="Cambria Math" w:hAnsi="Cambria Math" w:cs="Times New Roman"/>
                  <w:i/>
                  <w:sz w:val="24"/>
                  <w:szCs w:val="24"/>
                </w:rPr>
              </m:ctrlPr>
            </m:fPr>
            <m:num>
              <m:r>
                <w:rPr>
                  <w:rFonts w:ascii="Cambria Math" w:cs="Times New Roman"/>
                  <w:sz w:val="24"/>
                  <w:szCs w:val="24"/>
                </w:rPr>
                <m:t>154</m:t>
              </m:r>
            </m:num>
            <m:den>
              <m:r>
                <w:rPr>
                  <w:rFonts w:ascii="Cambria Math" w:cs="Times New Roman"/>
                  <w:sz w:val="24"/>
                  <w:szCs w:val="24"/>
                </w:rPr>
                <m:t>7</m:t>
              </m:r>
            </m:den>
          </m:f>
          <m:r>
            <w:rPr>
              <w:rFonts w:ascii="Cambria Math" w:cs="Times New Roman"/>
              <w:sz w:val="24"/>
              <w:szCs w:val="24"/>
            </w:rPr>
            <m:t>=22</m:t>
          </m:r>
        </m:oMath>
      </m:oMathPara>
    </w:p>
    <w:p w14:paraId="39473352" w14:textId="77777777" w:rsidR="005D0F7C" w:rsidRPr="0064195F" w:rsidRDefault="005D0F7C" w:rsidP="00616167">
      <w:pPr>
        <w:pStyle w:val="PargrafodaLista"/>
        <w:numPr>
          <w:ilvl w:val="0"/>
          <w:numId w:val="26"/>
        </w:numPr>
        <w:spacing w:line="360" w:lineRule="auto"/>
        <w:jc w:val="both"/>
        <w:rPr>
          <w:rFonts w:cs="Times New Roman"/>
          <w:sz w:val="24"/>
          <w:szCs w:val="24"/>
        </w:rPr>
      </w:pPr>
      <w:r w:rsidRPr="0064195F">
        <w:rPr>
          <w:rFonts w:cs="Times New Roman"/>
          <w:sz w:val="24"/>
          <w:szCs w:val="24"/>
        </w:rPr>
        <w:t>No segundo domicílio, também moram sete pessoas: um casal - ela com 17 e ele com 23 anos, dois filhos - um com 2 e outro com 3 anos, a mãe da moça - com 38 anos, um irmão da moça - com 8 anos -  e a avó da moça -  com 63 anos. A média de idade nesse segundo domicílio também é de 22 anos.</w:t>
      </w:r>
    </w:p>
    <w:p w14:paraId="7B88AA53" w14:textId="77777777" w:rsidR="005D0F7C" w:rsidRPr="00E62A8D" w:rsidRDefault="009944CB" w:rsidP="00F13455">
      <w:pPr>
        <w:spacing w:before="240" w:after="240" w:line="360" w:lineRule="auto"/>
        <w:jc w:val="both"/>
        <w:rPr>
          <w:rFonts w:eastAsiaTheme="minorEastAsia"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cs="Times New Roman"/>
              <w:sz w:val="24"/>
              <w:szCs w:val="24"/>
            </w:rPr>
            <m:t>=</m:t>
          </m:r>
          <m:f>
            <m:fPr>
              <m:ctrlPr>
                <w:rPr>
                  <w:rFonts w:ascii="Cambria Math" w:hAnsi="Cambria Math" w:cs="Times New Roman"/>
                  <w:i/>
                  <w:sz w:val="24"/>
                  <w:szCs w:val="24"/>
                </w:rPr>
              </m:ctrlPr>
            </m:fPr>
            <m:num>
              <m:r>
                <w:rPr>
                  <w:rFonts w:ascii="Cambria Math" w:cs="Times New Roman"/>
                  <w:sz w:val="24"/>
                  <w:szCs w:val="24"/>
                </w:rPr>
                <m:t>17+23+2+3+38+8+63</m:t>
              </m:r>
            </m:num>
            <m:den>
              <m:r>
                <w:rPr>
                  <w:rFonts w:ascii="Cambria Math" w:cs="Times New Roman"/>
                  <w:sz w:val="24"/>
                  <w:szCs w:val="24"/>
                </w:rPr>
                <m:t>7</m:t>
              </m:r>
            </m:den>
          </m:f>
          <m:r>
            <w:rPr>
              <w:rFonts w:ascii="Cambria Math" w:cs="Times New Roman"/>
              <w:sz w:val="24"/>
              <w:szCs w:val="24"/>
            </w:rPr>
            <m:t>=</m:t>
          </m:r>
          <m:f>
            <m:fPr>
              <m:ctrlPr>
                <w:rPr>
                  <w:rFonts w:ascii="Cambria Math" w:hAnsi="Cambria Math" w:cs="Times New Roman"/>
                  <w:i/>
                  <w:sz w:val="24"/>
                  <w:szCs w:val="24"/>
                </w:rPr>
              </m:ctrlPr>
            </m:fPr>
            <m:num>
              <m:r>
                <w:rPr>
                  <w:rFonts w:ascii="Cambria Math" w:cs="Times New Roman"/>
                  <w:sz w:val="24"/>
                  <w:szCs w:val="24"/>
                </w:rPr>
                <m:t>154</m:t>
              </m:r>
            </m:num>
            <m:den>
              <m:r>
                <w:rPr>
                  <w:rFonts w:ascii="Cambria Math" w:cs="Times New Roman"/>
                  <w:sz w:val="24"/>
                  <w:szCs w:val="24"/>
                </w:rPr>
                <m:t>7</m:t>
              </m:r>
            </m:den>
          </m:f>
          <m:r>
            <w:rPr>
              <w:rFonts w:ascii="Cambria Math" w:cs="Times New Roman"/>
              <w:sz w:val="24"/>
              <w:szCs w:val="24"/>
            </w:rPr>
            <m:t>=22</m:t>
          </m:r>
        </m:oMath>
      </m:oMathPara>
    </w:p>
    <w:p w14:paraId="44FB34AD" w14:textId="77777777" w:rsidR="005D0F7C" w:rsidRPr="00E62A8D" w:rsidRDefault="005D0F7C" w:rsidP="00B90ECD">
      <w:pPr>
        <w:spacing w:after="120" w:line="360" w:lineRule="auto"/>
        <w:jc w:val="both"/>
        <w:rPr>
          <w:rFonts w:eastAsiaTheme="minorEastAsia" w:cs="Times New Roman"/>
          <w:sz w:val="24"/>
          <w:szCs w:val="24"/>
        </w:rPr>
      </w:pPr>
      <w:r w:rsidRPr="00E62A8D">
        <w:rPr>
          <w:rFonts w:eastAsiaTheme="minorEastAsia" w:cs="Times New Roman"/>
          <w:sz w:val="24"/>
          <w:szCs w:val="24"/>
        </w:rPr>
        <w:t>No entanto, a "idade média de 22 anos" descreve bem a situação no primeiro domicílio, mas não no segundo.</w:t>
      </w:r>
    </w:p>
    <w:p w14:paraId="7420BADE" w14:textId="77777777" w:rsidR="005D0F7C" w:rsidRPr="00E62A8D" w:rsidRDefault="005D0F7C" w:rsidP="006C65A9">
      <w:pPr>
        <w:spacing w:after="0" w:line="360" w:lineRule="auto"/>
        <w:jc w:val="both"/>
        <w:rPr>
          <w:rFonts w:eastAsiaTheme="minorEastAsia" w:cs="Times New Roman"/>
          <w:sz w:val="24"/>
          <w:szCs w:val="24"/>
        </w:rPr>
      </w:pPr>
      <w:r>
        <w:rPr>
          <w:rFonts w:eastAsiaTheme="minorEastAsia" w:cs="Times New Roman"/>
          <w:sz w:val="24"/>
          <w:szCs w:val="24"/>
        </w:rPr>
        <w:tab/>
      </w:r>
      <w:r w:rsidRPr="00E62A8D">
        <w:rPr>
          <w:rFonts w:eastAsiaTheme="minorEastAsia" w:cs="Times New Roman"/>
          <w:sz w:val="24"/>
          <w:szCs w:val="24"/>
        </w:rPr>
        <w:t>As medidas de tendência central são tanto mais descritivas de um conjunto de dados quanto menor é a variabilidade. Então, para representar um conjunto de dados devem ser fornecidas não apenas medidas de posição, mas também uma medida de variabilidade ou dispersão.</w:t>
      </w:r>
    </w:p>
    <w:p w14:paraId="26ADD7AD" w14:textId="77777777" w:rsidR="005D0F7C" w:rsidRPr="00E62A8D" w:rsidRDefault="005D0F7C" w:rsidP="005E40BC">
      <w:pPr>
        <w:spacing w:after="120" w:line="360" w:lineRule="auto"/>
        <w:jc w:val="both"/>
        <w:rPr>
          <w:rFonts w:eastAsiaTheme="minorEastAsia" w:cs="Times New Roman"/>
          <w:sz w:val="24"/>
          <w:szCs w:val="24"/>
        </w:rPr>
      </w:pPr>
    </w:p>
    <w:p w14:paraId="7637D997" w14:textId="77777777" w:rsidR="005D0F7C" w:rsidRPr="00B90ECD" w:rsidRDefault="00B90ECD" w:rsidP="00F13455">
      <w:pPr>
        <w:pStyle w:val="Ttulo3"/>
        <w:spacing w:before="240" w:after="240"/>
        <w:rPr>
          <w:rFonts w:asciiTheme="minorHAnsi" w:eastAsiaTheme="minorEastAsia" w:hAnsiTheme="minorHAnsi" w:cs="Times New Roman"/>
          <w:color w:val="auto"/>
          <w:sz w:val="32"/>
          <w:szCs w:val="32"/>
        </w:rPr>
      </w:pPr>
      <w:bookmarkStart w:id="104" w:name="_Toc5149992"/>
      <w:r w:rsidRPr="00B90ECD">
        <w:rPr>
          <w:rFonts w:asciiTheme="minorHAnsi" w:eastAsiaTheme="minorEastAsia" w:hAnsiTheme="minorHAnsi" w:cs="Times New Roman"/>
          <w:color w:val="auto"/>
          <w:sz w:val="32"/>
          <w:szCs w:val="32"/>
        </w:rPr>
        <w:lastRenderedPageBreak/>
        <w:t xml:space="preserve">3.1 </w:t>
      </w:r>
      <w:r w:rsidR="005D0F7C" w:rsidRPr="00B90ECD">
        <w:rPr>
          <w:rFonts w:asciiTheme="minorHAnsi" w:eastAsiaTheme="minorEastAsia" w:hAnsiTheme="minorHAnsi" w:cs="Times New Roman"/>
          <w:color w:val="auto"/>
          <w:sz w:val="32"/>
          <w:szCs w:val="32"/>
        </w:rPr>
        <w:t>Amplitude</w:t>
      </w:r>
      <w:bookmarkEnd w:id="104"/>
    </w:p>
    <w:p w14:paraId="57A37C93" w14:textId="77777777" w:rsidR="005D0F7C" w:rsidRDefault="005D0F7C" w:rsidP="005D0F7C">
      <w:pPr>
        <w:spacing w:line="360" w:lineRule="auto"/>
        <w:jc w:val="both"/>
        <w:rPr>
          <w:rFonts w:cs="Times New Roman"/>
          <w:sz w:val="24"/>
          <w:szCs w:val="24"/>
        </w:rPr>
      </w:pPr>
      <w:r>
        <w:rPr>
          <w:rFonts w:cs="Times New Roman"/>
          <w:sz w:val="24"/>
          <w:szCs w:val="24"/>
        </w:rPr>
        <w:tab/>
      </w:r>
      <w:r w:rsidRPr="00E62A8D">
        <w:rPr>
          <w:rFonts w:cs="Times New Roman"/>
          <w:sz w:val="24"/>
          <w:szCs w:val="24"/>
        </w:rPr>
        <w:t>Para medir a variabilidade, você pode fornecer o valor mínimo e o máximo do conjunto de dados. Pode, também, calcular a amplitude.</w:t>
      </w:r>
    </w:p>
    <w:p w14:paraId="35EF0405" w14:textId="77777777" w:rsidR="005D0F7C" w:rsidRPr="00E62A8D" w:rsidRDefault="005D0F7C" w:rsidP="005D0F7C">
      <w:pPr>
        <w:spacing w:line="360" w:lineRule="auto"/>
        <w:jc w:val="both"/>
        <w:rPr>
          <w:rFonts w:cs="Times New Roman"/>
          <w:sz w:val="24"/>
          <w:szCs w:val="24"/>
        </w:rPr>
      </w:pPr>
      <w:r>
        <w:rPr>
          <w:rFonts w:cs="Times New Roman"/>
          <w:sz w:val="24"/>
          <w:szCs w:val="24"/>
        </w:rPr>
        <w:tab/>
      </w:r>
      <w:r w:rsidRPr="00E62A8D">
        <w:rPr>
          <w:rFonts w:cs="Times New Roman"/>
          <w:sz w:val="24"/>
          <w:szCs w:val="24"/>
        </w:rPr>
        <w:t>A amplitude (</w:t>
      </w:r>
      <m:oMath>
        <m:r>
          <w:rPr>
            <w:rFonts w:ascii="Cambria Math" w:hAnsi="Cambria Math" w:cs="Times New Roman"/>
            <w:sz w:val="24"/>
            <w:szCs w:val="24"/>
          </w:rPr>
          <m:t>A</m:t>
        </m:r>
      </m:oMath>
      <w:r w:rsidRPr="00E62A8D">
        <w:rPr>
          <w:rFonts w:eastAsiaTheme="minorEastAsia" w:cs="Times New Roman"/>
          <w:sz w:val="24"/>
          <w:szCs w:val="24"/>
        </w:rPr>
        <w:t xml:space="preserve">) </w:t>
      </w:r>
      <w:r w:rsidRPr="00E62A8D">
        <w:rPr>
          <w:rFonts w:cs="Times New Roman"/>
          <w:sz w:val="24"/>
          <w:szCs w:val="24"/>
        </w:rPr>
        <w:t>de um conjunto de dados, definida como a diferença entre o máximo e o mínimo, é uma medida de dispersão ou variabilidade.</w:t>
      </w:r>
    </w:p>
    <w:p w14:paraId="2D7A0DE2" w14:textId="77777777" w:rsidR="005D0F7C" w:rsidRDefault="005D0F7C" w:rsidP="005D0F7C">
      <w:pPr>
        <w:spacing w:line="360" w:lineRule="auto"/>
        <w:jc w:val="both"/>
        <w:rPr>
          <w:rFonts w:eastAsiaTheme="minorEastAsia" w:cs="Times New Roman"/>
          <w:sz w:val="24"/>
          <w:szCs w:val="24"/>
        </w:rPr>
      </w:pPr>
      <m:oMathPara>
        <m:oMath>
          <m:r>
            <w:rPr>
              <w:rFonts w:ascii="Cambria Math" w:hAnsi="Cambria Math" w:cs="Times New Roman"/>
              <w:sz w:val="24"/>
              <w:szCs w:val="24"/>
            </w:rPr>
            <m:t>A</m:t>
          </m:r>
          <m:r>
            <w:rPr>
              <w:rFonts w:asci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máx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mín</m:t>
              </m:r>
            </m:sub>
          </m:sSub>
        </m:oMath>
      </m:oMathPara>
    </w:p>
    <w:p w14:paraId="3E735751" w14:textId="77777777" w:rsidR="005D0F7C" w:rsidRPr="005D0F7C" w:rsidRDefault="005D0F7C" w:rsidP="00B14C7F">
      <w:pPr>
        <w:spacing w:before="360" w:after="120" w:line="360" w:lineRule="auto"/>
        <w:jc w:val="both"/>
        <w:rPr>
          <w:rFonts w:eastAsiaTheme="minorEastAsia" w:cs="Times New Roman"/>
          <w:b/>
          <w:sz w:val="28"/>
          <w:szCs w:val="28"/>
        </w:rPr>
      </w:pPr>
      <w:r w:rsidRPr="005D0F7C">
        <w:rPr>
          <w:rFonts w:eastAsiaTheme="minorEastAsia" w:cs="Times New Roman"/>
          <w:b/>
          <w:sz w:val="28"/>
          <w:szCs w:val="28"/>
        </w:rPr>
        <w:t>Exemplo</w:t>
      </w:r>
    </w:p>
    <w:p w14:paraId="69E98B73" w14:textId="77777777" w:rsidR="005D0F7C" w:rsidRDefault="005D0F7C" w:rsidP="00B90ECD">
      <w:pPr>
        <w:spacing w:after="0" w:line="360" w:lineRule="auto"/>
        <w:jc w:val="both"/>
        <w:rPr>
          <w:rFonts w:eastAsiaTheme="minorEastAsia" w:cs="Times New Roman"/>
          <w:sz w:val="24"/>
          <w:szCs w:val="24"/>
        </w:rPr>
      </w:pPr>
      <w:r>
        <w:rPr>
          <w:rFonts w:eastAsiaTheme="minorEastAsia" w:cs="Times New Roman"/>
          <w:sz w:val="24"/>
          <w:szCs w:val="24"/>
        </w:rPr>
        <w:tab/>
      </w:r>
      <w:r w:rsidRPr="00E62A8D">
        <w:rPr>
          <w:rFonts w:eastAsiaTheme="minorEastAsia" w:cs="Times New Roman"/>
          <w:sz w:val="24"/>
          <w:szCs w:val="24"/>
        </w:rPr>
        <w:t xml:space="preserve">Cinco grupos de alunos submeteram-se a um teste, no qual obtiveram as nota apresentadas na Tabela </w:t>
      </w:r>
      <w:r>
        <w:rPr>
          <w:rFonts w:eastAsiaTheme="minorEastAsia" w:cs="Times New Roman"/>
          <w:sz w:val="24"/>
          <w:szCs w:val="24"/>
        </w:rPr>
        <w:t>3.</w:t>
      </w:r>
      <w:r w:rsidRPr="00E62A8D">
        <w:rPr>
          <w:rFonts w:eastAsiaTheme="minorEastAsia" w:cs="Times New Roman"/>
          <w:sz w:val="24"/>
          <w:szCs w:val="24"/>
        </w:rPr>
        <w:t>1.</w:t>
      </w:r>
    </w:p>
    <w:p w14:paraId="3F97B07D" w14:textId="77777777" w:rsidR="005D0F7C" w:rsidRPr="00E62A8D" w:rsidRDefault="005D0F7C" w:rsidP="00B90ECD">
      <w:pPr>
        <w:spacing w:after="0" w:line="360" w:lineRule="auto"/>
        <w:jc w:val="both"/>
        <w:rPr>
          <w:rFonts w:eastAsiaTheme="minorEastAsia" w:cs="Times New Roman"/>
          <w:sz w:val="24"/>
          <w:szCs w:val="24"/>
        </w:rPr>
      </w:pPr>
    </w:p>
    <w:p w14:paraId="395A92F6" w14:textId="77777777" w:rsidR="005D0F7C" w:rsidRPr="005D0F7C" w:rsidRDefault="005D0F7C" w:rsidP="005D0F7C">
      <w:pPr>
        <w:spacing w:after="120" w:line="240" w:lineRule="auto"/>
        <w:jc w:val="both"/>
        <w:rPr>
          <w:rFonts w:eastAsiaTheme="minorEastAsia" w:cs="Times New Roman"/>
          <w:sz w:val="20"/>
          <w:szCs w:val="20"/>
        </w:rPr>
      </w:pPr>
      <w:r w:rsidRPr="005D0F7C">
        <w:rPr>
          <w:rFonts w:eastAsiaTheme="minorEastAsia" w:cs="Times New Roman"/>
          <w:b/>
          <w:sz w:val="20"/>
          <w:szCs w:val="20"/>
        </w:rPr>
        <w:t>Tabela 3.1.</w:t>
      </w:r>
      <w:r w:rsidRPr="005D0F7C">
        <w:rPr>
          <w:rFonts w:eastAsiaTheme="minorEastAsia" w:cs="Times New Roman"/>
          <w:sz w:val="20"/>
          <w:szCs w:val="20"/>
        </w:rPr>
        <w:t xml:space="preserve"> Notas de alunos de cinco grupos submetidos a um teste</w:t>
      </w:r>
    </w:p>
    <w:tbl>
      <w:tblPr>
        <w:tblStyle w:val="Tabelacomgrade"/>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270"/>
        <w:gridCol w:w="1241"/>
        <w:gridCol w:w="1239"/>
        <w:gridCol w:w="1247"/>
        <w:gridCol w:w="1239"/>
        <w:gridCol w:w="1239"/>
        <w:gridCol w:w="1029"/>
      </w:tblGrid>
      <w:tr w:rsidR="005D0F7C" w:rsidRPr="00E62A8D" w14:paraId="5E0EEDAB" w14:textId="77777777" w:rsidTr="005D0F7C">
        <w:tc>
          <w:tcPr>
            <w:tcW w:w="1298" w:type="dxa"/>
            <w:vMerge w:val="restart"/>
            <w:tcBorders>
              <w:right w:val="single" w:sz="4" w:space="0" w:color="auto"/>
            </w:tcBorders>
            <w:vAlign w:val="center"/>
          </w:tcPr>
          <w:p w14:paraId="62C4C241" w14:textId="77777777" w:rsidR="005D0F7C" w:rsidRPr="00E62A8D" w:rsidRDefault="005D0F7C" w:rsidP="005D0F7C">
            <w:pPr>
              <w:spacing w:line="360" w:lineRule="auto"/>
              <w:jc w:val="center"/>
              <w:rPr>
                <w:rFonts w:eastAsiaTheme="minorEastAsia" w:cs="Times New Roman"/>
                <w:b/>
                <w:sz w:val="24"/>
                <w:szCs w:val="24"/>
              </w:rPr>
            </w:pPr>
            <w:r w:rsidRPr="00E62A8D">
              <w:rPr>
                <w:rFonts w:eastAsiaTheme="minorEastAsia" w:cs="Times New Roman"/>
                <w:b/>
                <w:sz w:val="24"/>
                <w:szCs w:val="24"/>
              </w:rPr>
              <w:t>Grupos</w:t>
            </w:r>
          </w:p>
        </w:tc>
        <w:tc>
          <w:tcPr>
            <w:tcW w:w="1278" w:type="dxa"/>
            <w:tcBorders>
              <w:top w:val="single" w:sz="4" w:space="0" w:color="auto"/>
              <w:left w:val="single" w:sz="4" w:space="0" w:color="auto"/>
              <w:bottom w:val="single" w:sz="4" w:space="0" w:color="auto"/>
              <w:right w:val="nil"/>
            </w:tcBorders>
            <w:vAlign w:val="center"/>
          </w:tcPr>
          <w:p w14:paraId="315D1E1E" w14:textId="77777777" w:rsidR="005D0F7C" w:rsidRPr="00E62A8D" w:rsidRDefault="005D0F7C" w:rsidP="005D0F7C">
            <w:pPr>
              <w:spacing w:line="360" w:lineRule="auto"/>
              <w:jc w:val="center"/>
              <w:rPr>
                <w:rFonts w:eastAsiaTheme="minorEastAsia" w:cs="Times New Roman"/>
                <w:b/>
                <w:sz w:val="24"/>
                <w:szCs w:val="24"/>
              </w:rPr>
            </w:pPr>
          </w:p>
        </w:tc>
        <w:tc>
          <w:tcPr>
            <w:tcW w:w="1277" w:type="dxa"/>
            <w:tcBorders>
              <w:top w:val="single" w:sz="4" w:space="0" w:color="auto"/>
              <w:left w:val="nil"/>
              <w:bottom w:val="single" w:sz="4" w:space="0" w:color="auto"/>
              <w:right w:val="nil"/>
            </w:tcBorders>
            <w:vAlign w:val="center"/>
          </w:tcPr>
          <w:p w14:paraId="5C592AF4" w14:textId="77777777" w:rsidR="005D0F7C" w:rsidRPr="00E62A8D" w:rsidRDefault="005D0F7C" w:rsidP="005D0F7C">
            <w:pPr>
              <w:spacing w:line="360" w:lineRule="auto"/>
              <w:jc w:val="center"/>
              <w:rPr>
                <w:rFonts w:eastAsiaTheme="minorEastAsia" w:cs="Times New Roman"/>
                <w:b/>
                <w:sz w:val="24"/>
                <w:szCs w:val="24"/>
              </w:rPr>
            </w:pPr>
          </w:p>
        </w:tc>
        <w:tc>
          <w:tcPr>
            <w:tcW w:w="1277" w:type="dxa"/>
            <w:tcBorders>
              <w:top w:val="single" w:sz="4" w:space="0" w:color="auto"/>
              <w:left w:val="nil"/>
              <w:bottom w:val="single" w:sz="4" w:space="0" w:color="auto"/>
              <w:right w:val="nil"/>
            </w:tcBorders>
            <w:vAlign w:val="center"/>
          </w:tcPr>
          <w:p w14:paraId="63D1CC79" w14:textId="77777777" w:rsidR="005D0F7C" w:rsidRPr="00E62A8D" w:rsidRDefault="005D0F7C" w:rsidP="005D0F7C">
            <w:pPr>
              <w:spacing w:line="360" w:lineRule="auto"/>
              <w:jc w:val="center"/>
              <w:rPr>
                <w:rFonts w:eastAsiaTheme="minorEastAsia" w:cs="Times New Roman"/>
                <w:b/>
                <w:sz w:val="24"/>
                <w:szCs w:val="24"/>
              </w:rPr>
            </w:pPr>
            <w:r w:rsidRPr="00E62A8D">
              <w:rPr>
                <w:rFonts w:eastAsiaTheme="minorEastAsia" w:cs="Times New Roman"/>
                <w:b/>
                <w:sz w:val="24"/>
                <w:szCs w:val="24"/>
              </w:rPr>
              <w:t>Alunos</w:t>
            </w:r>
          </w:p>
        </w:tc>
        <w:tc>
          <w:tcPr>
            <w:tcW w:w="1277" w:type="dxa"/>
            <w:tcBorders>
              <w:top w:val="single" w:sz="4" w:space="0" w:color="auto"/>
              <w:left w:val="nil"/>
              <w:bottom w:val="single" w:sz="4" w:space="0" w:color="auto"/>
              <w:right w:val="nil"/>
            </w:tcBorders>
            <w:vAlign w:val="center"/>
          </w:tcPr>
          <w:p w14:paraId="029E2523" w14:textId="77777777" w:rsidR="005D0F7C" w:rsidRPr="00E62A8D" w:rsidRDefault="005D0F7C" w:rsidP="005D0F7C">
            <w:pPr>
              <w:spacing w:line="360" w:lineRule="auto"/>
              <w:jc w:val="center"/>
              <w:rPr>
                <w:rFonts w:eastAsiaTheme="minorEastAsia" w:cs="Times New Roman"/>
                <w:b/>
                <w:sz w:val="24"/>
                <w:szCs w:val="24"/>
              </w:rPr>
            </w:pPr>
          </w:p>
        </w:tc>
        <w:tc>
          <w:tcPr>
            <w:tcW w:w="1277" w:type="dxa"/>
            <w:tcBorders>
              <w:top w:val="single" w:sz="4" w:space="0" w:color="auto"/>
              <w:left w:val="nil"/>
              <w:bottom w:val="single" w:sz="4" w:space="0" w:color="auto"/>
              <w:right w:val="single" w:sz="4" w:space="0" w:color="auto"/>
            </w:tcBorders>
            <w:vAlign w:val="center"/>
          </w:tcPr>
          <w:p w14:paraId="080367C4" w14:textId="77777777" w:rsidR="005D0F7C" w:rsidRPr="00E62A8D" w:rsidRDefault="005D0F7C" w:rsidP="005D0F7C">
            <w:pPr>
              <w:spacing w:line="360" w:lineRule="auto"/>
              <w:jc w:val="center"/>
              <w:rPr>
                <w:rFonts w:eastAsiaTheme="minorEastAsia" w:cs="Times New Roman"/>
                <w:b/>
                <w:sz w:val="24"/>
                <w:szCs w:val="24"/>
              </w:rPr>
            </w:pPr>
          </w:p>
        </w:tc>
        <w:tc>
          <w:tcPr>
            <w:tcW w:w="1036" w:type="dxa"/>
            <w:vMerge w:val="restart"/>
            <w:tcBorders>
              <w:top w:val="single" w:sz="4" w:space="0" w:color="auto"/>
              <w:left w:val="single" w:sz="4" w:space="0" w:color="auto"/>
            </w:tcBorders>
            <w:vAlign w:val="center"/>
          </w:tcPr>
          <w:p w14:paraId="05B07897" w14:textId="77777777" w:rsidR="005D0F7C" w:rsidRPr="00E62A8D" w:rsidRDefault="005D0F7C" w:rsidP="005D0F7C">
            <w:pPr>
              <w:spacing w:line="360" w:lineRule="auto"/>
              <w:jc w:val="center"/>
              <w:rPr>
                <w:rFonts w:eastAsiaTheme="minorEastAsia" w:cs="Times New Roman"/>
                <w:b/>
                <w:sz w:val="24"/>
                <w:szCs w:val="24"/>
              </w:rPr>
            </w:pPr>
            <w:r w:rsidRPr="00E62A8D">
              <w:rPr>
                <w:rFonts w:eastAsiaTheme="minorEastAsia" w:cs="Times New Roman"/>
                <w:b/>
                <w:sz w:val="24"/>
                <w:szCs w:val="24"/>
              </w:rPr>
              <w:t>Médias</w:t>
            </w:r>
          </w:p>
        </w:tc>
      </w:tr>
      <w:tr w:rsidR="005D0F7C" w:rsidRPr="00E62A8D" w14:paraId="150DC75A" w14:textId="77777777" w:rsidTr="005D0F7C">
        <w:tc>
          <w:tcPr>
            <w:tcW w:w="1298" w:type="dxa"/>
            <w:vMerge/>
            <w:tcBorders>
              <w:bottom w:val="single" w:sz="4" w:space="0" w:color="auto"/>
              <w:right w:val="single" w:sz="4" w:space="0" w:color="auto"/>
            </w:tcBorders>
            <w:vAlign w:val="center"/>
          </w:tcPr>
          <w:p w14:paraId="7DC0AC3C" w14:textId="77777777" w:rsidR="005D0F7C" w:rsidRPr="00E62A8D" w:rsidRDefault="005D0F7C" w:rsidP="005D0F7C">
            <w:pPr>
              <w:spacing w:line="360" w:lineRule="auto"/>
              <w:jc w:val="center"/>
              <w:rPr>
                <w:rFonts w:eastAsiaTheme="minorEastAsia" w:cs="Times New Roman"/>
                <w:b/>
                <w:sz w:val="24"/>
                <w:szCs w:val="24"/>
              </w:rPr>
            </w:pPr>
          </w:p>
        </w:tc>
        <w:tc>
          <w:tcPr>
            <w:tcW w:w="1278" w:type="dxa"/>
            <w:tcBorders>
              <w:top w:val="single" w:sz="4" w:space="0" w:color="auto"/>
              <w:left w:val="single" w:sz="4" w:space="0" w:color="auto"/>
              <w:bottom w:val="single" w:sz="4" w:space="0" w:color="auto"/>
              <w:right w:val="nil"/>
            </w:tcBorders>
            <w:vAlign w:val="center"/>
          </w:tcPr>
          <w:p w14:paraId="639C816A" w14:textId="77777777" w:rsidR="005D0F7C" w:rsidRPr="00E62A8D" w:rsidRDefault="005D0F7C" w:rsidP="005D0F7C">
            <w:pPr>
              <w:spacing w:line="360" w:lineRule="auto"/>
              <w:jc w:val="center"/>
              <w:rPr>
                <w:rFonts w:eastAsiaTheme="minorEastAsia" w:cs="Times New Roman"/>
                <w:b/>
                <w:sz w:val="24"/>
                <w:szCs w:val="24"/>
              </w:rPr>
            </w:pPr>
            <w:r w:rsidRPr="00E62A8D">
              <w:rPr>
                <w:rFonts w:eastAsiaTheme="minorEastAsia" w:cs="Times New Roman"/>
                <w:b/>
                <w:sz w:val="24"/>
                <w:szCs w:val="24"/>
              </w:rPr>
              <w:t>Aluno 1</w:t>
            </w:r>
          </w:p>
        </w:tc>
        <w:tc>
          <w:tcPr>
            <w:tcW w:w="1277" w:type="dxa"/>
            <w:tcBorders>
              <w:top w:val="single" w:sz="4" w:space="0" w:color="auto"/>
              <w:left w:val="nil"/>
              <w:bottom w:val="single" w:sz="4" w:space="0" w:color="auto"/>
              <w:right w:val="nil"/>
            </w:tcBorders>
            <w:vAlign w:val="center"/>
          </w:tcPr>
          <w:p w14:paraId="061DB706" w14:textId="77777777" w:rsidR="005D0F7C" w:rsidRPr="00E62A8D" w:rsidRDefault="005D0F7C" w:rsidP="005D0F7C">
            <w:pPr>
              <w:spacing w:line="360" w:lineRule="auto"/>
              <w:jc w:val="center"/>
              <w:rPr>
                <w:rFonts w:eastAsiaTheme="minorEastAsia" w:cs="Times New Roman"/>
                <w:b/>
                <w:sz w:val="24"/>
                <w:szCs w:val="24"/>
              </w:rPr>
            </w:pPr>
            <w:r w:rsidRPr="00E62A8D">
              <w:rPr>
                <w:rFonts w:eastAsiaTheme="minorEastAsia" w:cs="Times New Roman"/>
                <w:b/>
                <w:sz w:val="24"/>
                <w:szCs w:val="24"/>
              </w:rPr>
              <w:t>Aluno 2</w:t>
            </w:r>
          </w:p>
        </w:tc>
        <w:tc>
          <w:tcPr>
            <w:tcW w:w="1277" w:type="dxa"/>
            <w:tcBorders>
              <w:top w:val="single" w:sz="4" w:space="0" w:color="auto"/>
              <w:left w:val="nil"/>
              <w:bottom w:val="single" w:sz="4" w:space="0" w:color="auto"/>
              <w:right w:val="nil"/>
            </w:tcBorders>
            <w:vAlign w:val="center"/>
          </w:tcPr>
          <w:p w14:paraId="3D0309CB" w14:textId="77777777" w:rsidR="005D0F7C" w:rsidRPr="00E62A8D" w:rsidRDefault="005D0F7C" w:rsidP="005D0F7C">
            <w:pPr>
              <w:spacing w:line="360" w:lineRule="auto"/>
              <w:jc w:val="center"/>
              <w:rPr>
                <w:rFonts w:eastAsiaTheme="minorEastAsia" w:cs="Times New Roman"/>
                <w:b/>
                <w:sz w:val="24"/>
                <w:szCs w:val="24"/>
              </w:rPr>
            </w:pPr>
            <w:r w:rsidRPr="00E62A8D">
              <w:rPr>
                <w:rFonts w:eastAsiaTheme="minorEastAsia" w:cs="Times New Roman"/>
                <w:b/>
                <w:sz w:val="24"/>
                <w:szCs w:val="24"/>
              </w:rPr>
              <w:t>Aluno 3</w:t>
            </w:r>
          </w:p>
        </w:tc>
        <w:tc>
          <w:tcPr>
            <w:tcW w:w="1277" w:type="dxa"/>
            <w:tcBorders>
              <w:top w:val="single" w:sz="4" w:space="0" w:color="auto"/>
              <w:left w:val="nil"/>
              <w:bottom w:val="single" w:sz="4" w:space="0" w:color="auto"/>
              <w:right w:val="nil"/>
            </w:tcBorders>
            <w:vAlign w:val="center"/>
          </w:tcPr>
          <w:p w14:paraId="389B7575" w14:textId="77777777" w:rsidR="005D0F7C" w:rsidRPr="00E62A8D" w:rsidRDefault="005D0F7C" w:rsidP="005D0F7C">
            <w:pPr>
              <w:spacing w:line="360" w:lineRule="auto"/>
              <w:jc w:val="center"/>
              <w:rPr>
                <w:rFonts w:eastAsiaTheme="minorEastAsia" w:cs="Times New Roman"/>
                <w:b/>
                <w:sz w:val="24"/>
                <w:szCs w:val="24"/>
              </w:rPr>
            </w:pPr>
            <w:r w:rsidRPr="00E62A8D">
              <w:rPr>
                <w:rFonts w:eastAsiaTheme="minorEastAsia" w:cs="Times New Roman"/>
                <w:b/>
                <w:sz w:val="24"/>
                <w:szCs w:val="24"/>
              </w:rPr>
              <w:t>Aluno 4</w:t>
            </w:r>
          </w:p>
        </w:tc>
        <w:tc>
          <w:tcPr>
            <w:tcW w:w="1277" w:type="dxa"/>
            <w:tcBorders>
              <w:top w:val="single" w:sz="4" w:space="0" w:color="auto"/>
              <w:left w:val="nil"/>
              <w:bottom w:val="single" w:sz="4" w:space="0" w:color="auto"/>
              <w:right w:val="single" w:sz="4" w:space="0" w:color="auto"/>
            </w:tcBorders>
            <w:vAlign w:val="center"/>
          </w:tcPr>
          <w:p w14:paraId="3EF5D2A2" w14:textId="77777777" w:rsidR="005D0F7C" w:rsidRPr="00E62A8D" w:rsidRDefault="005D0F7C" w:rsidP="005D0F7C">
            <w:pPr>
              <w:spacing w:line="360" w:lineRule="auto"/>
              <w:jc w:val="center"/>
              <w:rPr>
                <w:rFonts w:eastAsiaTheme="minorEastAsia" w:cs="Times New Roman"/>
                <w:b/>
                <w:sz w:val="24"/>
                <w:szCs w:val="24"/>
              </w:rPr>
            </w:pPr>
            <w:r w:rsidRPr="00E62A8D">
              <w:rPr>
                <w:rFonts w:eastAsiaTheme="minorEastAsia" w:cs="Times New Roman"/>
                <w:b/>
                <w:sz w:val="24"/>
                <w:szCs w:val="24"/>
              </w:rPr>
              <w:t>Aluno 5</w:t>
            </w:r>
          </w:p>
        </w:tc>
        <w:tc>
          <w:tcPr>
            <w:tcW w:w="1036" w:type="dxa"/>
            <w:vMerge/>
            <w:tcBorders>
              <w:left w:val="single" w:sz="4" w:space="0" w:color="auto"/>
              <w:bottom w:val="single" w:sz="4" w:space="0" w:color="auto"/>
            </w:tcBorders>
            <w:vAlign w:val="center"/>
          </w:tcPr>
          <w:p w14:paraId="779E757A" w14:textId="77777777" w:rsidR="005D0F7C" w:rsidRPr="00E62A8D" w:rsidRDefault="005D0F7C" w:rsidP="005D0F7C">
            <w:pPr>
              <w:spacing w:line="360" w:lineRule="auto"/>
              <w:jc w:val="center"/>
              <w:rPr>
                <w:rFonts w:eastAsiaTheme="minorEastAsia" w:cs="Times New Roman"/>
                <w:b/>
                <w:sz w:val="24"/>
                <w:szCs w:val="24"/>
              </w:rPr>
            </w:pPr>
          </w:p>
        </w:tc>
      </w:tr>
      <w:tr w:rsidR="005D0F7C" w:rsidRPr="00E62A8D" w14:paraId="6AEEE368" w14:textId="77777777" w:rsidTr="005D0F7C">
        <w:tc>
          <w:tcPr>
            <w:tcW w:w="1298" w:type="dxa"/>
            <w:tcBorders>
              <w:top w:val="single" w:sz="4" w:space="0" w:color="auto"/>
              <w:bottom w:val="nil"/>
              <w:right w:val="single" w:sz="4" w:space="0" w:color="auto"/>
            </w:tcBorders>
            <w:vAlign w:val="center"/>
          </w:tcPr>
          <w:p w14:paraId="4CA58F40" w14:textId="77777777" w:rsidR="005D0F7C" w:rsidRPr="00E62A8D" w:rsidRDefault="005D0F7C" w:rsidP="005D0F7C">
            <w:pPr>
              <w:spacing w:line="360" w:lineRule="auto"/>
              <w:jc w:val="center"/>
              <w:rPr>
                <w:rFonts w:eastAsiaTheme="minorEastAsia" w:cs="Times New Roman"/>
                <w:b/>
                <w:sz w:val="24"/>
                <w:szCs w:val="24"/>
              </w:rPr>
            </w:pPr>
            <w:r w:rsidRPr="00E62A8D">
              <w:rPr>
                <w:rFonts w:eastAsiaTheme="minorEastAsia" w:cs="Times New Roman"/>
                <w:b/>
                <w:sz w:val="24"/>
                <w:szCs w:val="24"/>
              </w:rPr>
              <w:t>Grupo A</w:t>
            </w:r>
          </w:p>
        </w:tc>
        <w:tc>
          <w:tcPr>
            <w:tcW w:w="1278" w:type="dxa"/>
            <w:tcBorders>
              <w:top w:val="single" w:sz="4" w:space="0" w:color="auto"/>
              <w:left w:val="single" w:sz="4" w:space="0" w:color="auto"/>
            </w:tcBorders>
            <w:vAlign w:val="center"/>
          </w:tcPr>
          <w:p w14:paraId="06757600" w14:textId="77777777" w:rsidR="005D0F7C" w:rsidRPr="00E62A8D" w:rsidRDefault="005D0F7C" w:rsidP="005D0F7C">
            <w:pPr>
              <w:spacing w:line="360" w:lineRule="auto"/>
              <w:jc w:val="center"/>
              <w:rPr>
                <w:rFonts w:eastAsiaTheme="minorEastAsia" w:cs="Times New Roman"/>
                <w:sz w:val="24"/>
                <w:szCs w:val="24"/>
              </w:rPr>
            </w:pPr>
            <w:r w:rsidRPr="00E62A8D">
              <w:rPr>
                <w:rFonts w:eastAsiaTheme="minorEastAsia" w:cs="Times New Roman"/>
                <w:sz w:val="24"/>
                <w:szCs w:val="24"/>
              </w:rPr>
              <w:t>3</w:t>
            </w:r>
          </w:p>
        </w:tc>
        <w:tc>
          <w:tcPr>
            <w:tcW w:w="1277" w:type="dxa"/>
            <w:tcBorders>
              <w:top w:val="single" w:sz="4" w:space="0" w:color="auto"/>
            </w:tcBorders>
            <w:vAlign w:val="center"/>
          </w:tcPr>
          <w:p w14:paraId="633C991E" w14:textId="77777777" w:rsidR="005D0F7C" w:rsidRPr="00E62A8D" w:rsidRDefault="005D0F7C" w:rsidP="005D0F7C">
            <w:pPr>
              <w:spacing w:line="360" w:lineRule="auto"/>
              <w:jc w:val="center"/>
              <w:rPr>
                <w:rFonts w:eastAsiaTheme="minorEastAsia" w:cs="Times New Roman"/>
                <w:sz w:val="24"/>
                <w:szCs w:val="24"/>
              </w:rPr>
            </w:pPr>
            <w:r w:rsidRPr="00E62A8D">
              <w:rPr>
                <w:rFonts w:eastAsiaTheme="minorEastAsia" w:cs="Times New Roman"/>
                <w:sz w:val="24"/>
                <w:szCs w:val="24"/>
              </w:rPr>
              <w:t>4</w:t>
            </w:r>
          </w:p>
        </w:tc>
        <w:tc>
          <w:tcPr>
            <w:tcW w:w="1277" w:type="dxa"/>
            <w:tcBorders>
              <w:top w:val="single" w:sz="4" w:space="0" w:color="auto"/>
            </w:tcBorders>
            <w:vAlign w:val="center"/>
          </w:tcPr>
          <w:p w14:paraId="26CAF9CE" w14:textId="77777777" w:rsidR="005D0F7C" w:rsidRPr="00E62A8D" w:rsidRDefault="005D0F7C" w:rsidP="005D0F7C">
            <w:pPr>
              <w:spacing w:line="360" w:lineRule="auto"/>
              <w:jc w:val="center"/>
              <w:rPr>
                <w:rFonts w:eastAsiaTheme="minorEastAsia" w:cs="Times New Roman"/>
                <w:sz w:val="24"/>
                <w:szCs w:val="24"/>
              </w:rPr>
            </w:pPr>
            <w:r w:rsidRPr="00E62A8D">
              <w:rPr>
                <w:rFonts w:eastAsiaTheme="minorEastAsia" w:cs="Times New Roman"/>
                <w:sz w:val="24"/>
                <w:szCs w:val="24"/>
              </w:rPr>
              <w:t>5</w:t>
            </w:r>
          </w:p>
        </w:tc>
        <w:tc>
          <w:tcPr>
            <w:tcW w:w="1277" w:type="dxa"/>
            <w:tcBorders>
              <w:top w:val="single" w:sz="4" w:space="0" w:color="auto"/>
            </w:tcBorders>
            <w:vAlign w:val="center"/>
          </w:tcPr>
          <w:p w14:paraId="53DE0882" w14:textId="77777777" w:rsidR="005D0F7C" w:rsidRPr="00E62A8D" w:rsidRDefault="005D0F7C" w:rsidP="005D0F7C">
            <w:pPr>
              <w:spacing w:line="360" w:lineRule="auto"/>
              <w:jc w:val="center"/>
              <w:rPr>
                <w:rFonts w:eastAsiaTheme="minorEastAsia" w:cs="Times New Roman"/>
                <w:sz w:val="24"/>
                <w:szCs w:val="24"/>
              </w:rPr>
            </w:pPr>
            <w:r w:rsidRPr="00E62A8D">
              <w:rPr>
                <w:rFonts w:eastAsiaTheme="minorEastAsia" w:cs="Times New Roman"/>
                <w:sz w:val="24"/>
                <w:szCs w:val="24"/>
              </w:rPr>
              <w:t>6</w:t>
            </w:r>
          </w:p>
        </w:tc>
        <w:tc>
          <w:tcPr>
            <w:tcW w:w="1277" w:type="dxa"/>
            <w:tcBorders>
              <w:top w:val="single" w:sz="4" w:space="0" w:color="auto"/>
              <w:right w:val="single" w:sz="4" w:space="0" w:color="auto"/>
            </w:tcBorders>
            <w:vAlign w:val="center"/>
          </w:tcPr>
          <w:p w14:paraId="07F957AB" w14:textId="77777777" w:rsidR="005D0F7C" w:rsidRPr="00E62A8D" w:rsidRDefault="005D0F7C" w:rsidP="005D0F7C">
            <w:pPr>
              <w:spacing w:line="360" w:lineRule="auto"/>
              <w:jc w:val="center"/>
              <w:rPr>
                <w:rFonts w:eastAsiaTheme="minorEastAsia" w:cs="Times New Roman"/>
                <w:sz w:val="24"/>
                <w:szCs w:val="24"/>
              </w:rPr>
            </w:pPr>
            <w:r w:rsidRPr="00E62A8D">
              <w:rPr>
                <w:rFonts w:eastAsiaTheme="minorEastAsia" w:cs="Times New Roman"/>
                <w:sz w:val="24"/>
                <w:szCs w:val="24"/>
              </w:rPr>
              <w:t>7</w:t>
            </w:r>
          </w:p>
        </w:tc>
        <w:tc>
          <w:tcPr>
            <w:tcW w:w="1036" w:type="dxa"/>
            <w:tcBorders>
              <w:top w:val="single" w:sz="4" w:space="0" w:color="auto"/>
              <w:left w:val="single" w:sz="4" w:space="0" w:color="auto"/>
            </w:tcBorders>
            <w:vAlign w:val="center"/>
          </w:tcPr>
          <w:p w14:paraId="03A4F8F1" w14:textId="77777777" w:rsidR="005D0F7C" w:rsidRPr="00E62A8D" w:rsidRDefault="005D0F7C" w:rsidP="005D0F7C">
            <w:pPr>
              <w:spacing w:line="360" w:lineRule="auto"/>
              <w:jc w:val="center"/>
              <w:rPr>
                <w:rFonts w:eastAsiaTheme="minorEastAsia" w:cs="Times New Roman"/>
                <w:sz w:val="24"/>
                <w:szCs w:val="24"/>
              </w:rPr>
            </w:pPr>
            <w:r w:rsidRPr="00E62A8D">
              <w:rPr>
                <w:rFonts w:eastAsiaTheme="minorEastAsia" w:cs="Times New Roman"/>
                <w:sz w:val="24"/>
                <w:szCs w:val="24"/>
              </w:rPr>
              <w:t>5</w:t>
            </w:r>
          </w:p>
        </w:tc>
      </w:tr>
      <w:tr w:rsidR="005D0F7C" w:rsidRPr="00E62A8D" w14:paraId="2C051227" w14:textId="77777777" w:rsidTr="005D0F7C">
        <w:tc>
          <w:tcPr>
            <w:tcW w:w="1298" w:type="dxa"/>
            <w:tcBorders>
              <w:top w:val="nil"/>
              <w:right w:val="single" w:sz="4" w:space="0" w:color="auto"/>
            </w:tcBorders>
            <w:vAlign w:val="center"/>
          </w:tcPr>
          <w:p w14:paraId="6996ECE9" w14:textId="77777777" w:rsidR="005D0F7C" w:rsidRPr="00E62A8D" w:rsidRDefault="005D0F7C" w:rsidP="005D0F7C">
            <w:pPr>
              <w:spacing w:line="360" w:lineRule="auto"/>
              <w:jc w:val="center"/>
              <w:rPr>
                <w:rFonts w:eastAsiaTheme="minorEastAsia" w:cs="Times New Roman"/>
                <w:b/>
                <w:sz w:val="24"/>
                <w:szCs w:val="24"/>
              </w:rPr>
            </w:pPr>
            <w:r w:rsidRPr="00E62A8D">
              <w:rPr>
                <w:rFonts w:eastAsiaTheme="minorEastAsia" w:cs="Times New Roman"/>
                <w:b/>
                <w:sz w:val="24"/>
                <w:szCs w:val="24"/>
              </w:rPr>
              <w:t>Grupo B</w:t>
            </w:r>
          </w:p>
        </w:tc>
        <w:tc>
          <w:tcPr>
            <w:tcW w:w="1278" w:type="dxa"/>
            <w:tcBorders>
              <w:left w:val="single" w:sz="4" w:space="0" w:color="auto"/>
            </w:tcBorders>
            <w:vAlign w:val="center"/>
          </w:tcPr>
          <w:p w14:paraId="5E0BA8A5" w14:textId="77777777" w:rsidR="005D0F7C" w:rsidRPr="00E62A8D" w:rsidRDefault="005D0F7C" w:rsidP="005D0F7C">
            <w:pPr>
              <w:spacing w:line="360" w:lineRule="auto"/>
              <w:jc w:val="center"/>
              <w:rPr>
                <w:rFonts w:eastAsiaTheme="minorEastAsia" w:cs="Times New Roman"/>
                <w:sz w:val="24"/>
                <w:szCs w:val="24"/>
              </w:rPr>
            </w:pPr>
            <w:r w:rsidRPr="00E62A8D">
              <w:rPr>
                <w:rFonts w:eastAsiaTheme="minorEastAsia" w:cs="Times New Roman"/>
                <w:sz w:val="24"/>
                <w:szCs w:val="24"/>
              </w:rPr>
              <w:t>1</w:t>
            </w:r>
          </w:p>
        </w:tc>
        <w:tc>
          <w:tcPr>
            <w:tcW w:w="1277" w:type="dxa"/>
            <w:vAlign w:val="center"/>
          </w:tcPr>
          <w:p w14:paraId="0051A167" w14:textId="77777777" w:rsidR="005D0F7C" w:rsidRPr="00E62A8D" w:rsidRDefault="005D0F7C" w:rsidP="005D0F7C">
            <w:pPr>
              <w:spacing w:line="360" w:lineRule="auto"/>
              <w:jc w:val="center"/>
              <w:rPr>
                <w:rFonts w:eastAsiaTheme="minorEastAsia" w:cs="Times New Roman"/>
                <w:sz w:val="24"/>
                <w:szCs w:val="24"/>
              </w:rPr>
            </w:pPr>
            <w:r w:rsidRPr="00E62A8D">
              <w:rPr>
                <w:rFonts w:eastAsiaTheme="minorEastAsia" w:cs="Times New Roman"/>
                <w:sz w:val="24"/>
                <w:szCs w:val="24"/>
              </w:rPr>
              <w:t>3</w:t>
            </w:r>
          </w:p>
        </w:tc>
        <w:tc>
          <w:tcPr>
            <w:tcW w:w="1277" w:type="dxa"/>
            <w:vAlign w:val="center"/>
          </w:tcPr>
          <w:p w14:paraId="56A9AFA1" w14:textId="77777777" w:rsidR="005D0F7C" w:rsidRPr="00E62A8D" w:rsidRDefault="005D0F7C" w:rsidP="005D0F7C">
            <w:pPr>
              <w:spacing w:line="360" w:lineRule="auto"/>
              <w:jc w:val="center"/>
              <w:rPr>
                <w:rFonts w:eastAsiaTheme="minorEastAsia" w:cs="Times New Roman"/>
                <w:sz w:val="24"/>
                <w:szCs w:val="24"/>
              </w:rPr>
            </w:pPr>
            <w:r w:rsidRPr="00E62A8D">
              <w:rPr>
                <w:rFonts w:eastAsiaTheme="minorEastAsia" w:cs="Times New Roman"/>
                <w:sz w:val="24"/>
                <w:szCs w:val="24"/>
              </w:rPr>
              <w:t>5</w:t>
            </w:r>
          </w:p>
        </w:tc>
        <w:tc>
          <w:tcPr>
            <w:tcW w:w="1277" w:type="dxa"/>
            <w:vAlign w:val="center"/>
          </w:tcPr>
          <w:p w14:paraId="46C38AB5" w14:textId="77777777" w:rsidR="005D0F7C" w:rsidRPr="00E62A8D" w:rsidRDefault="005D0F7C" w:rsidP="005D0F7C">
            <w:pPr>
              <w:spacing w:line="360" w:lineRule="auto"/>
              <w:jc w:val="center"/>
              <w:rPr>
                <w:rFonts w:eastAsiaTheme="minorEastAsia" w:cs="Times New Roman"/>
                <w:sz w:val="24"/>
                <w:szCs w:val="24"/>
              </w:rPr>
            </w:pPr>
            <w:r w:rsidRPr="00E62A8D">
              <w:rPr>
                <w:rFonts w:eastAsiaTheme="minorEastAsia" w:cs="Times New Roman"/>
                <w:sz w:val="24"/>
                <w:szCs w:val="24"/>
              </w:rPr>
              <w:t>7</w:t>
            </w:r>
          </w:p>
        </w:tc>
        <w:tc>
          <w:tcPr>
            <w:tcW w:w="1277" w:type="dxa"/>
            <w:tcBorders>
              <w:right w:val="single" w:sz="4" w:space="0" w:color="auto"/>
            </w:tcBorders>
            <w:vAlign w:val="center"/>
          </w:tcPr>
          <w:p w14:paraId="56AD1419" w14:textId="77777777" w:rsidR="005D0F7C" w:rsidRPr="00E62A8D" w:rsidRDefault="005D0F7C" w:rsidP="005D0F7C">
            <w:pPr>
              <w:spacing w:line="360" w:lineRule="auto"/>
              <w:jc w:val="center"/>
              <w:rPr>
                <w:rFonts w:eastAsiaTheme="minorEastAsia" w:cs="Times New Roman"/>
                <w:sz w:val="24"/>
                <w:szCs w:val="24"/>
              </w:rPr>
            </w:pPr>
            <w:r w:rsidRPr="00E62A8D">
              <w:rPr>
                <w:rFonts w:eastAsiaTheme="minorEastAsia" w:cs="Times New Roman"/>
                <w:sz w:val="24"/>
                <w:szCs w:val="24"/>
              </w:rPr>
              <w:t>9</w:t>
            </w:r>
          </w:p>
        </w:tc>
        <w:tc>
          <w:tcPr>
            <w:tcW w:w="1036" w:type="dxa"/>
            <w:tcBorders>
              <w:left w:val="single" w:sz="4" w:space="0" w:color="auto"/>
            </w:tcBorders>
            <w:vAlign w:val="center"/>
          </w:tcPr>
          <w:p w14:paraId="48E8F4D3" w14:textId="77777777" w:rsidR="005D0F7C" w:rsidRPr="00E62A8D" w:rsidRDefault="005D0F7C" w:rsidP="005D0F7C">
            <w:pPr>
              <w:spacing w:line="360" w:lineRule="auto"/>
              <w:jc w:val="center"/>
              <w:rPr>
                <w:rFonts w:eastAsiaTheme="minorEastAsia" w:cs="Times New Roman"/>
                <w:sz w:val="24"/>
                <w:szCs w:val="24"/>
              </w:rPr>
            </w:pPr>
            <w:r w:rsidRPr="00E62A8D">
              <w:rPr>
                <w:rFonts w:eastAsiaTheme="minorEastAsia" w:cs="Times New Roman"/>
                <w:sz w:val="24"/>
                <w:szCs w:val="24"/>
              </w:rPr>
              <w:t>5</w:t>
            </w:r>
          </w:p>
        </w:tc>
      </w:tr>
      <w:tr w:rsidR="005D0F7C" w:rsidRPr="00E62A8D" w14:paraId="0247CE4F" w14:textId="77777777" w:rsidTr="005D0F7C">
        <w:tc>
          <w:tcPr>
            <w:tcW w:w="1298" w:type="dxa"/>
            <w:tcBorders>
              <w:right w:val="single" w:sz="4" w:space="0" w:color="auto"/>
            </w:tcBorders>
            <w:vAlign w:val="center"/>
          </w:tcPr>
          <w:p w14:paraId="5996314A" w14:textId="77777777" w:rsidR="005D0F7C" w:rsidRPr="00E62A8D" w:rsidRDefault="005D0F7C" w:rsidP="005D0F7C">
            <w:pPr>
              <w:spacing w:line="360" w:lineRule="auto"/>
              <w:jc w:val="center"/>
              <w:rPr>
                <w:rFonts w:eastAsiaTheme="minorEastAsia" w:cs="Times New Roman"/>
                <w:b/>
                <w:sz w:val="24"/>
                <w:szCs w:val="24"/>
              </w:rPr>
            </w:pPr>
            <w:r w:rsidRPr="00E62A8D">
              <w:rPr>
                <w:rFonts w:eastAsiaTheme="minorEastAsia" w:cs="Times New Roman"/>
                <w:b/>
                <w:sz w:val="24"/>
                <w:szCs w:val="24"/>
              </w:rPr>
              <w:t>Grupo C</w:t>
            </w:r>
          </w:p>
        </w:tc>
        <w:tc>
          <w:tcPr>
            <w:tcW w:w="1278" w:type="dxa"/>
            <w:tcBorders>
              <w:left w:val="single" w:sz="4" w:space="0" w:color="auto"/>
            </w:tcBorders>
            <w:vAlign w:val="center"/>
          </w:tcPr>
          <w:p w14:paraId="71EDDCE4" w14:textId="77777777" w:rsidR="005D0F7C" w:rsidRPr="00E62A8D" w:rsidRDefault="005D0F7C" w:rsidP="005D0F7C">
            <w:pPr>
              <w:spacing w:line="360" w:lineRule="auto"/>
              <w:jc w:val="center"/>
              <w:rPr>
                <w:rFonts w:eastAsiaTheme="minorEastAsia" w:cs="Times New Roman"/>
                <w:sz w:val="24"/>
                <w:szCs w:val="24"/>
              </w:rPr>
            </w:pPr>
            <w:r w:rsidRPr="00E62A8D">
              <w:rPr>
                <w:rFonts w:eastAsiaTheme="minorEastAsia" w:cs="Times New Roman"/>
                <w:sz w:val="24"/>
                <w:szCs w:val="24"/>
              </w:rPr>
              <w:t>5</w:t>
            </w:r>
          </w:p>
        </w:tc>
        <w:tc>
          <w:tcPr>
            <w:tcW w:w="1277" w:type="dxa"/>
            <w:vAlign w:val="center"/>
          </w:tcPr>
          <w:p w14:paraId="4D3FFE14" w14:textId="77777777" w:rsidR="005D0F7C" w:rsidRPr="00E62A8D" w:rsidRDefault="005D0F7C" w:rsidP="005D0F7C">
            <w:pPr>
              <w:spacing w:line="360" w:lineRule="auto"/>
              <w:jc w:val="center"/>
              <w:rPr>
                <w:rFonts w:eastAsiaTheme="minorEastAsia" w:cs="Times New Roman"/>
                <w:sz w:val="24"/>
                <w:szCs w:val="24"/>
              </w:rPr>
            </w:pPr>
            <w:r w:rsidRPr="00E62A8D">
              <w:rPr>
                <w:rFonts w:eastAsiaTheme="minorEastAsia" w:cs="Times New Roman"/>
                <w:sz w:val="24"/>
                <w:szCs w:val="24"/>
              </w:rPr>
              <w:t>5</w:t>
            </w:r>
          </w:p>
        </w:tc>
        <w:tc>
          <w:tcPr>
            <w:tcW w:w="1277" w:type="dxa"/>
            <w:vAlign w:val="center"/>
          </w:tcPr>
          <w:p w14:paraId="2B032ACC" w14:textId="77777777" w:rsidR="005D0F7C" w:rsidRPr="00E62A8D" w:rsidRDefault="005D0F7C" w:rsidP="005D0F7C">
            <w:pPr>
              <w:spacing w:line="360" w:lineRule="auto"/>
              <w:jc w:val="center"/>
              <w:rPr>
                <w:rFonts w:eastAsiaTheme="minorEastAsia" w:cs="Times New Roman"/>
                <w:sz w:val="24"/>
                <w:szCs w:val="24"/>
              </w:rPr>
            </w:pPr>
            <w:r w:rsidRPr="00E62A8D">
              <w:rPr>
                <w:rFonts w:eastAsiaTheme="minorEastAsia" w:cs="Times New Roman"/>
                <w:sz w:val="24"/>
                <w:szCs w:val="24"/>
              </w:rPr>
              <w:t>5</w:t>
            </w:r>
          </w:p>
        </w:tc>
        <w:tc>
          <w:tcPr>
            <w:tcW w:w="1277" w:type="dxa"/>
            <w:vAlign w:val="center"/>
          </w:tcPr>
          <w:p w14:paraId="338D8C4F" w14:textId="77777777" w:rsidR="005D0F7C" w:rsidRPr="00E62A8D" w:rsidRDefault="005D0F7C" w:rsidP="005D0F7C">
            <w:pPr>
              <w:spacing w:line="360" w:lineRule="auto"/>
              <w:jc w:val="center"/>
              <w:rPr>
                <w:rFonts w:eastAsiaTheme="minorEastAsia" w:cs="Times New Roman"/>
                <w:sz w:val="24"/>
                <w:szCs w:val="24"/>
              </w:rPr>
            </w:pPr>
            <w:r w:rsidRPr="00E62A8D">
              <w:rPr>
                <w:rFonts w:eastAsiaTheme="minorEastAsia" w:cs="Times New Roman"/>
                <w:sz w:val="24"/>
                <w:szCs w:val="24"/>
              </w:rPr>
              <w:t>5</w:t>
            </w:r>
          </w:p>
        </w:tc>
        <w:tc>
          <w:tcPr>
            <w:tcW w:w="1277" w:type="dxa"/>
            <w:tcBorders>
              <w:right w:val="single" w:sz="4" w:space="0" w:color="auto"/>
            </w:tcBorders>
            <w:vAlign w:val="center"/>
          </w:tcPr>
          <w:p w14:paraId="584C6F04" w14:textId="77777777" w:rsidR="005D0F7C" w:rsidRPr="00E62A8D" w:rsidRDefault="005D0F7C" w:rsidP="005D0F7C">
            <w:pPr>
              <w:spacing w:line="360" w:lineRule="auto"/>
              <w:jc w:val="center"/>
              <w:rPr>
                <w:rFonts w:eastAsiaTheme="minorEastAsia" w:cs="Times New Roman"/>
                <w:sz w:val="24"/>
                <w:szCs w:val="24"/>
              </w:rPr>
            </w:pPr>
            <w:r w:rsidRPr="00E62A8D">
              <w:rPr>
                <w:rFonts w:eastAsiaTheme="minorEastAsia" w:cs="Times New Roman"/>
                <w:sz w:val="24"/>
                <w:szCs w:val="24"/>
              </w:rPr>
              <w:t>5</w:t>
            </w:r>
          </w:p>
        </w:tc>
        <w:tc>
          <w:tcPr>
            <w:tcW w:w="1036" w:type="dxa"/>
            <w:tcBorders>
              <w:left w:val="single" w:sz="4" w:space="0" w:color="auto"/>
            </w:tcBorders>
            <w:vAlign w:val="center"/>
          </w:tcPr>
          <w:p w14:paraId="074BCEC3" w14:textId="77777777" w:rsidR="005D0F7C" w:rsidRPr="00E62A8D" w:rsidRDefault="005D0F7C" w:rsidP="005D0F7C">
            <w:pPr>
              <w:spacing w:line="360" w:lineRule="auto"/>
              <w:jc w:val="center"/>
              <w:rPr>
                <w:rFonts w:eastAsiaTheme="minorEastAsia" w:cs="Times New Roman"/>
                <w:sz w:val="24"/>
                <w:szCs w:val="24"/>
              </w:rPr>
            </w:pPr>
            <w:r w:rsidRPr="00E62A8D">
              <w:rPr>
                <w:rFonts w:eastAsiaTheme="minorEastAsia" w:cs="Times New Roman"/>
                <w:sz w:val="24"/>
                <w:szCs w:val="24"/>
              </w:rPr>
              <w:t>5</w:t>
            </w:r>
          </w:p>
        </w:tc>
      </w:tr>
      <w:tr w:rsidR="005D0F7C" w:rsidRPr="00E62A8D" w14:paraId="5993CDB3" w14:textId="77777777" w:rsidTr="005D0F7C">
        <w:tc>
          <w:tcPr>
            <w:tcW w:w="1298" w:type="dxa"/>
            <w:tcBorders>
              <w:right w:val="single" w:sz="4" w:space="0" w:color="auto"/>
            </w:tcBorders>
            <w:vAlign w:val="center"/>
          </w:tcPr>
          <w:p w14:paraId="17C25A69" w14:textId="77777777" w:rsidR="005D0F7C" w:rsidRPr="00E62A8D" w:rsidRDefault="005D0F7C" w:rsidP="005D0F7C">
            <w:pPr>
              <w:spacing w:line="360" w:lineRule="auto"/>
              <w:jc w:val="center"/>
              <w:rPr>
                <w:rFonts w:eastAsiaTheme="minorEastAsia" w:cs="Times New Roman"/>
                <w:b/>
                <w:sz w:val="24"/>
                <w:szCs w:val="24"/>
              </w:rPr>
            </w:pPr>
            <w:r w:rsidRPr="00E62A8D">
              <w:rPr>
                <w:rFonts w:eastAsiaTheme="minorEastAsia" w:cs="Times New Roman"/>
                <w:b/>
                <w:sz w:val="24"/>
                <w:szCs w:val="24"/>
              </w:rPr>
              <w:t>Grupo D</w:t>
            </w:r>
          </w:p>
        </w:tc>
        <w:tc>
          <w:tcPr>
            <w:tcW w:w="1278" w:type="dxa"/>
            <w:tcBorders>
              <w:left w:val="single" w:sz="4" w:space="0" w:color="auto"/>
            </w:tcBorders>
            <w:vAlign w:val="center"/>
          </w:tcPr>
          <w:p w14:paraId="161319FC" w14:textId="77777777" w:rsidR="005D0F7C" w:rsidRPr="00E62A8D" w:rsidRDefault="005D0F7C" w:rsidP="005D0F7C">
            <w:pPr>
              <w:spacing w:line="360" w:lineRule="auto"/>
              <w:jc w:val="center"/>
              <w:rPr>
                <w:rFonts w:eastAsiaTheme="minorEastAsia" w:cs="Times New Roman"/>
                <w:sz w:val="24"/>
                <w:szCs w:val="24"/>
              </w:rPr>
            </w:pPr>
            <w:r w:rsidRPr="00E62A8D">
              <w:rPr>
                <w:rFonts w:eastAsiaTheme="minorEastAsia" w:cs="Times New Roman"/>
                <w:sz w:val="24"/>
                <w:szCs w:val="24"/>
              </w:rPr>
              <w:t>3</w:t>
            </w:r>
          </w:p>
        </w:tc>
        <w:tc>
          <w:tcPr>
            <w:tcW w:w="1277" w:type="dxa"/>
            <w:vAlign w:val="center"/>
          </w:tcPr>
          <w:p w14:paraId="75D886A0" w14:textId="77777777" w:rsidR="005D0F7C" w:rsidRPr="00E62A8D" w:rsidRDefault="005D0F7C" w:rsidP="005D0F7C">
            <w:pPr>
              <w:spacing w:line="360" w:lineRule="auto"/>
              <w:jc w:val="center"/>
              <w:rPr>
                <w:rFonts w:eastAsiaTheme="minorEastAsia" w:cs="Times New Roman"/>
                <w:sz w:val="24"/>
                <w:szCs w:val="24"/>
              </w:rPr>
            </w:pPr>
            <w:r w:rsidRPr="00E62A8D">
              <w:rPr>
                <w:rFonts w:eastAsiaTheme="minorEastAsia" w:cs="Times New Roman"/>
                <w:sz w:val="24"/>
                <w:szCs w:val="24"/>
              </w:rPr>
              <w:t>5</w:t>
            </w:r>
          </w:p>
        </w:tc>
        <w:tc>
          <w:tcPr>
            <w:tcW w:w="1277" w:type="dxa"/>
            <w:vAlign w:val="center"/>
          </w:tcPr>
          <w:p w14:paraId="0EB19D2B" w14:textId="77777777" w:rsidR="005D0F7C" w:rsidRPr="00E62A8D" w:rsidRDefault="005D0F7C" w:rsidP="005D0F7C">
            <w:pPr>
              <w:spacing w:line="360" w:lineRule="auto"/>
              <w:jc w:val="center"/>
              <w:rPr>
                <w:rFonts w:eastAsiaTheme="minorEastAsia" w:cs="Times New Roman"/>
                <w:sz w:val="24"/>
                <w:szCs w:val="24"/>
              </w:rPr>
            </w:pPr>
            <w:r w:rsidRPr="00E62A8D">
              <w:rPr>
                <w:rFonts w:eastAsiaTheme="minorEastAsia" w:cs="Times New Roman"/>
                <w:sz w:val="24"/>
                <w:szCs w:val="24"/>
              </w:rPr>
              <w:t>5</w:t>
            </w:r>
          </w:p>
        </w:tc>
        <w:tc>
          <w:tcPr>
            <w:tcW w:w="1277" w:type="dxa"/>
            <w:vAlign w:val="center"/>
          </w:tcPr>
          <w:p w14:paraId="4EE7239B" w14:textId="77777777" w:rsidR="005D0F7C" w:rsidRPr="00E62A8D" w:rsidRDefault="005D0F7C" w:rsidP="005D0F7C">
            <w:pPr>
              <w:spacing w:line="360" w:lineRule="auto"/>
              <w:jc w:val="center"/>
              <w:rPr>
                <w:rFonts w:eastAsiaTheme="minorEastAsia" w:cs="Times New Roman"/>
                <w:sz w:val="24"/>
                <w:szCs w:val="24"/>
              </w:rPr>
            </w:pPr>
            <w:r w:rsidRPr="00E62A8D">
              <w:rPr>
                <w:rFonts w:eastAsiaTheme="minorEastAsia" w:cs="Times New Roman"/>
                <w:sz w:val="24"/>
                <w:szCs w:val="24"/>
              </w:rPr>
              <w:t>7</w:t>
            </w:r>
          </w:p>
        </w:tc>
        <w:tc>
          <w:tcPr>
            <w:tcW w:w="1277" w:type="dxa"/>
            <w:tcBorders>
              <w:right w:val="single" w:sz="4" w:space="0" w:color="auto"/>
            </w:tcBorders>
            <w:vAlign w:val="center"/>
          </w:tcPr>
          <w:p w14:paraId="144DD8DD" w14:textId="77777777" w:rsidR="005D0F7C" w:rsidRPr="00E62A8D" w:rsidRDefault="005D0F7C" w:rsidP="005D0F7C">
            <w:pPr>
              <w:spacing w:line="360" w:lineRule="auto"/>
              <w:jc w:val="center"/>
              <w:rPr>
                <w:rFonts w:eastAsiaTheme="minorEastAsia" w:cs="Times New Roman"/>
                <w:sz w:val="24"/>
                <w:szCs w:val="24"/>
              </w:rPr>
            </w:pPr>
            <w:r w:rsidRPr="00E62A8D">
              <w:rPr>
                <w:rFonts w:eastAsiaTheme="minorEastAsia" w:cs="Times New Roman"/>
                <w:sz w:val="24"/>
                <w:szCs w:val="24"/>
              </w:rPr>
              <w:t>-</w:t>
            </w:r>
          </w:p>
        </w:tc>
        <w:tc>
          <w:tcPr>
            <w:tcW w:w="1036" w:type="dxa"/>
            <w:tcBorders>
              <w:left w:val="single" w:sz="4" w:space="0" w:color="auto"/>
            </w:tcBorders>
            <w:vAlign w:val="center"/>
          </w:tcPr>
          <w:p w14:paraId="09854AD0" w14:textId="77777777" w:rsidR="005D0F7C" w:rsidRPr="00E62A8D" w:rsidRDefault="005D0F7C" w:rsidP="005D0F7C">
            <w:pPr>
              <w:spacing w:line="360" w:lineRule="auto"/>
              <w:jc w:val="center"/>
              <w:rPr>
                <w:rFonts w:eastAsiaTheme="minorEastAsia" w:cs="Times New Roman"/>
                <w:sz w:val="24"/>
                <w:szCs w:val="24"/>
              </w:rPr>
            </w:pPr>
            <w:r w:rsidRPr="00E62A8D">
              <w:rPr>
                <w:rFonts w:eastAsiaTheme="minorEastAsia" w:cs="Times New Roman"/>
                <w:sz w:val="24"/>
                <w:szCs w:val="24"/>
              </w:rPr>
              <w:t>5</w:t>
            </w:r>
          </w:p>
        </w:tc>
      </w:tr>
      <w:tr w:rsidR="005D0F7C" w:rsidRPr="00E62A8D" w14:paraId="56A54F9F" w14:textId="77777777" w:rsidTr="005D0F7C">
        <w:tc>
          <w:tcPr>
            <w:tcW w:w="1298" w:type="dxa"/>
            <w:tcBorders>
              <w:bottom w:val="single" w:sz="4" w:space="0" w:color="auto"/>
              <w:right w:val="single" w:sz="4" w:space="0" w:color="auto"/>
            </w:tcBorders>
            <w:vAlign w:val="center"/>
          </w:tcPr>
          <w:p w14:paraId="16473874" w14:textId="77777777" w:rsidR="005D0F7C" w:rsidRPr="00E62A8D" w:rsidRDefault="005D0F7C" w:rsidP="005D0F7C">
            <w:pPr>
              <w:spacing w:line="360" w:lineRule="auto"/>
              <w:jc w:val="center"/>
              <w:rPr>
                <w:rFonts w:eastAsiaTheme="minorEastAsia" w:cs="Times New Roman"/>
                <w:b/>
                <w:sz w:val="24"/>
                <w:szCs w:val="24"/>
              </w:rPr>
            </w:pPr>
            <w:r w:rsidRPr="00E62A8D">
              <w:rPr>
                <w:rFonts w:eastAsiaTheme="minorEastAsia" w:cs="Times New Roman"/>
                <w:b/>
                <w:sz w:val="24"/>
                <w:szCs w:val="24"/>
              </w:rPr>
              <w:t>Grupo E</w:t>
            </w:r>
          </w:p>
        </w:tc>
        <w:tc>
          <w:tcPr>
            <w:tcW w:w="1278" w:type="dxa"/>
            <w:tcBorders>
              <w:left w:val="single" w:sz="4" w:space="0" w:color="auto"/>
            </w:tcBorders>
            <w:vAlign w:val="center"/>
          </w:tcPr>
          <w:p w14:paraId="454D673F" w14:textId="77777777" w:rsidR="005D0F7C" w:rsidRPr="00E62A8D" w:rsidRDefault="005D0F7C" w:rsidP="005D0F7C">
            <w:pPr>
              <w:spacing w:line="360" w:lineRule="auto"/>
              <w:jc w:val="center"/>
              <w:rPr>
                <w:rFonts w:eastAsiaTheme="minorEastAsia" w:cs="Times New Roman"/>
                <w:sz w:val="24"/>
                <w:szCs w:val="24"/>
              </w:rPr>
            </w:pPr>
            <w:r w:rsidRPr="00E62A8D">
              <w:rPr>
                <w:rFonts w:eastAsiaTheme="minorEastAsia" w:cs="Times New Roman"/>
                <w:sz w:val="24"/>
                <w:szCs w:val="24"/>
              </w:rPr>
              <w:t>3</w:t>
            </w:r>
          </w:p>
        </w:tc>
        <w:tc>
          <w:tcPr>
            <w:tcW w:w="1277" w:type="dxa"/>
            <w:vAlign w:val="center"/>
          </w:tcPr>
          <w:p w14:paraId="457EC310" w14:textId="77777777" w:rsidR="005D0F7C" w:rsidRPr="00E62A8D" w:rsidRDefault="005D0F7C" w:rsidP="005D0F7C">
            <w:pPr>
              <w:spacing w:line="360" w:lineRule="auto"/>
              <w:jc w:val="center"/>
              <w:rPr>
                <w:rFonts w:eastAsiaTheme="minorEastAsia" w:cs="Times New Roman"/>
                <w:sz w:val="24"/>
                <w:szCs w:val="24"/>
              </w:rPr>
            </w:pPr>
            <w:r w:rsidRPr="00E62A8D">
              <w:rPr>
                <w:rFonts w:eastAsiaTheme="minorEastAsia" w:cs="Times New Roman"/>
                <w:sz w:val="24"/>
                <w:szCs w:val="24"/>
              </w:rPr>
              <w:t>5</w:t>
            </w:r>
          </w:p>
        </w:tc>
        <w:tc>
          <w:tcPr>
            <w:tcW w:w="1277" w:type="dxa"/>
            <w:vAlign w:val="center"/>
          </w:tcPr>
          <w:p w14:paraId="2B0E1B39" w14:textId="77777777" w:rsidR="005D0F7C" w:rsidRPr="00E62A8D" w:rsidRDefault="005D0F7C" w:rsidP="005D0F7C">
            <w:pPr>
              <w:spacing w:line="360" w:lineRule="auto"/>
              <w:jc w:val="center"/>
              <w:rPr>
                <w:rFonts w:eastAsiaTheme="minorEastAsia" w:cs="Times New Roman"/>
                <w:sz w:val="24"/>
                <w:szCs w:val="24"/>
              </w:rPr>
            </w:pPr>
            <w:r w:rsidRPr="00E62A8D">
              <w:rPr>
                <w:rFonts w:eastAsiaTheme="minorEastAsia" w:cs="Times New Roman"/>
                <w:sz w:val="24"/>
                <w:szCs w:val="24"/>
              </w:rPr>
              <w:t>5</w:t>
            </w:r>
          </w:p>
        </w:tc>
        <w:tc>
          <w:tcPr>
            <w:tcW w:w="1277" w:type="dxa"/>
            <w:vAlign w:val="center"/>
          </w:tcPr>
          <w:p w14:paraId="57372E73" w14:textId="77777777" w:rsidR="005D0F7C" w:rsidRPr="00E62A8D" w:rsidRDefault="005D0F7C" w:rsidP="005D0F7C">
            <w:pPr>
              <w:spacing w:line="360" w:lineRule="auto"/>
              <w:jc w:val="center"/>
              <w:rPr>
                <w:rFonts w:eastAsiaTheme="minorEastAsia" w:cs="Times New Roman"/>
                <w:sz w:val="24"/>
                <w:szCs w:val="24"/>
              </w:rPr>
            </w:pPr>
            <w:r w:rsidRPr="00E62A8D">
              <w:rPr>
                <w:rFonts w:eastAsiaTheme="minorEastAsia" w:cs="Times New Roman"/>
                <w:sz w:val="24"/>
                <w:szCs w:val="24"/>
              </w:rPr>
              <w:t>6</w:t>
            </w:r>
          </w:p>
        </w:tc>
        <w:tc>
          <w:tcPr>
            <w:tcW w:w="1277" w:type="dxa"/>
            <w:tcBorders>
              <w:bottom w:val="single" w:sz="4" w:space="0" w:color="auto"/>
              <w:right w:val="single" w:sz="4" w:space="0" w:color="auto"/>
            </w:tcBorders>
            <w:vAlign w:val="center"/>
          </w:tcPr>
          <w:p w14:paraId="7AFDDC52" w14:textId="77777777" w:rsidR="005D0F7C" w:rsidRPr="00E62A8D" w:rsidRDefault="005D0F7C" w:rsidP="005D0F7C">
            <w:pPr>
              <w:spacing w:line="360" w:lineRule="auto"/>
              <w:jc w:val="center"/>
              <w:rPr>
                <w:rFonts w:eastAsiaTheme="minorEastAsia" w:cs="Times New Roman"/>
                <w:sz w:val="24"/>
                <w:szCs w:val="24"/>
              </w:rPr>
            </w:pPr>
            <w:r w:rsidRPr="00E62A8D">
              <w:rPr>
                <w:rFonts w:eastAsiaTheme="minorEastAsia" w:cs="Times New Roman"/>
                <w:sz w:val="24"/>
                <w:szCs w:val="24"/>
              </w:rPr>
              <w:t>6</w:t>
            </w:r>
          </w:p>
        </w:tc>
        <w:tc>
          <w:tcPr>
            <w:tcW w:w="1036" w:type="dxa"/>
            <w:tcBorders>
              <w:left w:val="single" w:sz="4" w:space="0" w:color="auto"/>
            </w:tcBorders>
            <w:vAlign w:val="center"/>
          </w:tcPr>
          <w:p w14:paraId="77FA413A" w14:textId="77777777" w:rsidR="005D0F7C" w:rsidRPr="00E62A8D" w:rsidRDefault="005D0F7C" w:rsidP="005D0F7C">
            <w:pPr>
              <w:spacing w:line="360" w:lineRule="auto"/>
              <w:jc w:val="center"/>
              <w:rPr>
                <w:rFonts w:eastAsiaTheme="minorEastAsia" w:cs="Times New Roman"/>
                <w:sz w:val="24"/>
                <w:szCs w:val="24"/>
              </w:rPr>
            </w:pPr>
            <w:r w:rsidRPr="00E62A8D">
              <w:rPr>
                <w:rFonts w:eastAsiaTheme="minorEastAsia" w:cs="Times New Roman"/>
                <w:sz w:val="24"/>
                <w:szCs w:val="24"/>
              </w:rPr>
              <w:t>5</w:t>
            </w:r>
          </w:p>
        </w:tc>
      </w:tr>
    </w:tbl>
    <w:p w14:paraId="1EEC62DA" w14:textId="77777777" w:rsidR="005D0F7C" w:rsidRPr="00E62A8D" w:rsidRDefault="005D0F7C" w:rsidP="005D0F7C">
      <w:pPr>
        <w:spacing w:line="360" w:lineRule="auto"/>
        <w:jc w:val="both"/>
        <w:rPr>
          <w:rFonts w:eastAsiaTheme="minorEastAsia" w:cs="Times New Roman"/>
          <w:sz w:val="24"/>
          <w:szCs w:val="24"/>
        </w:rPr>
      </w:pPr>
    </w:p>
    <w:p w14:paraId="6D9901BC" w14:textId="77777777" w:rsidR="005D0F7C" w:rsidRPr="00E62A8D" w:rsidRDefault="005D0F7C" w:rsidP="005D0F7C">
      <w:pPr>
        <w:spacing w:line="360" w:lineRule="auto"/>
        <w:jc w:val="both"/>
        <w:rPr>
          <w:rFonts w:eastAsiaTheme="minorEastAsia" w:cs="Times New Roman"/>
          <w:sz w:val="24"/>
          <w:szCs w:val="24"/>
        </w:rPr>
      </w:pPr>
      <w:r w:rsidRPr="00E62A8D">
        <w:rPr>
          <w:rFonts w:eastAsiaTheme="minorEastAsia" w:cs="Times New Roman"/>
          <w:sz w:val="24"/>
          <w:szCs w:val="24"/>
        </w:rPr>
        <w:t>As amplitudes para cada um dos cinco grupos são dadas a seguir:</w:t>
      </w:r>
    </w:p>
    <w:p w14:paraId="21E48083" w14:textId="77777777" w:rsidR="005D0F7C" w:rsidRPr="00E62A8D" w:rsidRDefault="005D0F7C" w:rsidP="00616167">
      <w:pPr>
        <w:pStyle w:val="PargrafodaLista"/>
        <w:numPr>
          <w:ilvl w:val="0"/>
          <w:numId w:val="27"/>
        </w:numPr>
        <w:spacing w:line="360" w:lineRule="auto"/>
        <w:jc w:val="both"/>
        <w:rPr>
          <w:rFonts w:eastAsiaTheme="minorEastAsia" w:cs="Times New Roman"/>
          <w:sz w:val="24"/>
          <w:szCs w:val="24"/>
        </w:rPr>
      </w:pPr>
      <w:r w:rsidRPr="00E62A8D">
        <w:rPr>
          <w:rFonts w:eastAsiaTheme="minorEastAsia" w:cs="Times New Roman"/>
          <w:sz w:val="24"/>
          <w:szCs w:val="24"/>
        </w:rPr>
        <w:t xml:space="preserve">Grupo A:  </w:t>
      </w:r>
      <m:oMath>
        <m:r>
          <w:rPr>
            <w:rFonts w:ascii="Cambria Math" w:eastAsiaTheme="minorEastAsia" w:hAnsi="Cambria Math" w:cs="Times New Roman"/>
            <w:sz w:val="24"/>
            <w:szCs w:val="24"/>
          </w:rPr>
          <m:t>A</m:t>
        </m:r>
        <m:r>
          <w:rPr>
            <w:rFonts w:ascii="Cambria Math" w:eastAsiaTheme="minorEastAsia" w:cs="Times New Roman"/>
            <w:sz w:val="24"/>
            <w:szCs w:val="24"/>
          </w:rPr>
          <m:t>=7</m:t>
        </m:r>
        <m:r>
          <w:rPr>
            <w:rFonts w:ascii="Cambria Math" w:eastAsiaTheme="minorEastAsia" w:cs="Times New Roman"/>
            <w:sz w:val="24"/>
            <w:szCs w:val="24"/>
          </w:rPr>
          <m:t>-</m:t>
        </m:r>
        <m:r>
          <w:rPr>
            <w:rFonts w:ascii="Cambria Math" w:eastAsiaTheme="minorEastAsia" w:cs="Times New Roman"/>
            <w:sz w:val="24"/>
            <w:szCs w:val="24"/>
          </w:rPr>
          <m:t>3=4</m:t>
        </m:r>
      </m:oMath>
    </w:p>
    <w:p w14:paraId="5622D4C4" w14:textId="77777777" w:rsidR="005D0F7C" w:rsidRPr="00E62A8D" w:rsidRDefault="005D0F7C" w:rsidP="00616167">
      <w:pPr>
        <w:pStyle w:val="PargrafodaLista"/>
        <w:numPr>
          <w:ilvl w:val="0"/>
          <w:numId w:val="27"/>
        </w:numPr>
        <w:spacing w:line="360" w:lineRule="auto"/>
        <w:jc w:val="both"/>
        <w:rPr>
          <w:rFonts w:eastAsiaTheme="minorEastAsia" w:cs="Times New Roman"/>
          <w:sz w:val="24"/>
          <w:szCs w:val="24"/>
        </w:rPr>
      </w:pPr>
      <w:r w:rsidRPr="00E62A8D">
        <w:rPr>
          <w:rFonts w:eastAsiaTheme="minorEastAsia" w:cs="Times New Roman"/>
          <w:sz w:val="24"/>
          <w:szCs w:val="24"/>
        </w:rPr>
        <w:t xml:space="preserve">Grupo B:  </w:t>
      </w:r>
      <m:oMath>
        <m:r>
          <w:rPr>
            <w:rFonts w:ascii="Cambria Math" w:eastAsiaTheme="minorEastAsia" w:hAnsi="Cambria Math" w:cs="Times New Roman"/>
            <w:sz w:val="24"/>
            <w:szCs w:val="24"/>
          </w:rPr>
          <m:t>A</m:t>
        </m:r>
        <m:r>
          <w:rPr>
            <w:rFonts w:ascii="Cambria Math" w:eastAsiaTheme="minorEastAsia" w:cs="Times New Roman"/>
            <w:sz w:val="24"/>
            <w:szCs w:val="24"/>
          </w:rPr>
          <m:t>=9</m:t>
        </m:r>
        <m:r>
          <w:rPr>
            <w:rFonts w:ascii="Cambria Math" w:eastAsiaTheme="minorEastAsia" w:cs="Times New Roman"/>
            <w:sz w:val="24"/>
            <w:szCs w:val="24"/>
          </w:rPr>
          <m:t>-</m:t>
        </m:r>
        <m:r>
          <w:rPr>
            <w:rFonts w:ascii="Cambria Math" w:eastAsiaTheme="minorEastAsia" w:cs="Times New Roman"/>
            <w:sz w:val="24"/>
            <w:szCs w:val="24"/>
          </w:rPr>
          <m:t>1=8</m:t>
        </m:r>
      </m:oMath>
    </w:p>
    <w:p w14:paraId="11493F5E" w14:textId="77777777" w:rsidR="005D0F7C" w:rsidRPr="00E62A8D" w:rsidRDefault="005D0F7C" w:rsidP="00616167">
      <w:pPr>
        <w:pStyle w:val="PargrafodaLista"/>
        <w:numPr>
          <w:ilvl w:val="0"/>
          <w:numId w:val="27"/>
        </w:numPr>
        <w:spacing w:line="360" w:lineRule="auto"/>
        <w:jc w:val="both"/>
        <w:rPr>
          <w:rFonts w:eastAsiaTheme="minorEastAsia" w:cs="Times New Roman"/>
          <w:sz w:val="24"/>
          <w:szCs w:val="24"/>
        </w:rPr>
      </w:pPr>
      <w:r w:rsidRPr="00E62A8D">
        <w:rPr>
          <w:rFonts w:eastAsiaTheme="minorEastAsia" w:cs="Times New Roman"/>
          <w:sz w:val="24"/>
          <w:szCs w:val="24"/>
        </w:rPr>
        <w:t xml:space="preserve">Grupo C:  </w:t>
      </w:r>
      <m:oMath>
        <m:r>
          <w:rPr>
            <w:rFonts w:ascii="Cambria Math" w:eastAsiaTheme="minorEastAsia" w:hAnsi="Cambria Math" w:cs="Times New Roman"/>
            <w:sz w:val="24"/>
            <w:szCs w:val="24"/>
          </w:rPr>
          <m:t>A</m:t>
        </m:r>
        <m:r>
          <w:rPr>
            <w:rFonts w:ascii="Cambria Math" w:eastAsiaTheme="minorEastAsia" w:cs="Times New Roman"/>
            <w:sz w:val="24"/>
            <w:szCs w:val="24"/>
          </w:rPr>
          <m:t>=5</m:t>
        </m:r>
        <m:r>
          <w:rPr>
            <w:rFonts w:ascii="Cambria Math" w:eastAsiaTheme="minorEastAsia" w:cs="Times New Roman"/>
            <w:sz w:val="24"/>
            <w:szCs w:val="24"/>
          </w:rPr>
          <m:t>-</m:t>
        </m:r>
        <m:r>
          <w:rPr>
            <w:rFonts w:ascii="Cambria Math" w:eastAsiaTheme="minorEastAsia" w:cs="Times New Roman"/>
            <w:sz w:val="24"/>
            <w:szCs w:val="24"/>
          </w:rPr>
          <m:t>5=0</m:t>
        </m:r>
      </m:oMath>
    </w:p>
    <w:p w14:paraId="4210BCA9" w14:textId="77777777" w:rsidR="005D0F7C" w:rsidRPr="00E62A8D" w:rsidRDefault="005D0F7C" w:rsidP="00616167">
      <w:pPr>
        <w:pStyle w:val="PargrafodaLista"/>
        <w:numPr>
          <w:ilvl w:val="0"/>
          <w:numId w:val="27"/>
        </w:numPr>
        <w:spacing w:line="360" w:lineRule="auto"/>
        <w:jc w:val="both"/>
        <w:rPr>
          <w:rFonts w:eastAsiaTheme="minorEastAsia" w:cs="Times New Roman"/>
          <w:sz w:val="24"/>
          <w:szCs w:val="24"/>
        </w:rPr>
      </w:pPr>
      <w:r w:rsidRPr="00E62A8D">
        <w:rPr>
          <w:rFonts w:eastAsiaTheme="minorEastAsia" w:cs="Times New Roman"/>
          <w:sz w:val="24"/>
          <w:szCs w:val="24"/>
        </w:rPr>
        <w:t xml:space="preserve">Grupo D:  </w:t>
      </w:r>
      <m:oMath>
        <m:r>
          <w:rPr>
            <w:rFonts w:ascii="Cambria Math" w:eastAsiaTheme="minorEastAsia" w:hAnsi="Cambria Math" w:cs="Times New Roman"/>
            <w:sz w:val="24"/>
            <w:szCs w:val="24"/>
          </w:rPr>
          <m:t>A</m:t>
        </m:r>
        <m:r>
          <w:rPr>
            <w:rFonts w:ascii="Cambria Math" w:eastAsiaTheme="minorEastAsia" w:cs="Times New Roman"/>
            <w:sz w:val="24"/>
            <w:szCs w:val="24"/>
          </w:rPr>
          <m:t>=7</m:t>
        </m:r>
        <m:r>
          <w:rPr>
            <w:rFonts w:ascii="Cambria Math" w:eastAsiaTheme="minorEastAsia" w:cs="Times New Roman"/>
            <w:sz w:val="24"/>
            <w:szCs w:val="24"/>
          </w:rPr>
          <m:t>-</m:t>
        </m:r>
        <m:r>
          <w:rPr>
            <w:rFonts w:ascii="Cambria Math" w:eastAsiaTheme="minorEastAsia" w:cs="Times New Roman"/>
            <w:sz w:val="24"/>
            <w:szCs w:val="24"/>
          </w:rPr>
          <m:t>3=4</m:t>
        </m:r>
      </m:oMath>
    </w:p>
    <w:p w14:paraId="17226C20" w14:textId="77777777" w:rsidR="005D0F7C" w:rsidRPr="00E62A8D" w:rsidRDefault="005D0F7C" w:rsidP="00616167">
      <w:pPr>
        <w:pStyle w:val="PargrafodaLista"/>
        <w:numPr>
          <w:ilvl w:val="0"/>
          <w:numId w:val="27"/>
        </w:numPr>
        <w:spacing w:line="360" w:lineRule="auto"/>
        <w:jc w:val="both"/>
        <w:rPr>
          <w:rFonts w:eastAsiaTheme="minorEastAsia" w:cs="Times New Roman"/>
          <w:sz w:val="24"/>
          <w:szCs w:val="24"/>
        </w:rPr>
      </w:pPr>
      <w:r w:rsidRPr="00E62A8D">
        <w:rPr>
          <w:rFonts w:eastAsiaTheme="minorEastAsia" w:cs="Times New Roman"/>
          <w:sz w:val="24"/>
          <w:szCs w:val="24"/>
        </w:rPr>
        <w:t xml:space="preserve">Grupo E: </w:t>
      </w:r>
      <m:oMath>
        <m:r>
          <w:rPr>
            <w:rFonts w:ascii="Cambria Math" w:eastAsiaTheme="minorEastAsia" w:hAnsi="Cambria Math" w:cs="Times New Roman"/>
            <w:sz w:val="24"/>
            <w:szCs w:val="24"/>
          </w:rPr>
          <m:t>A</m:t>
        </m:r>
        <m:r>
          <w:rPr>
            <w:rFonts w:ascii="Cambria Math" w:eastAsiaTheme="minorEastAsia" w:cs="Times New Roman"/>
            <w:sz w:val="24"/>
            <w:szCs w:val="24"/>
          </w:rPr>
          <m:t>=6</m:t>
        </m:r>
        <m:r>
          <w:rPr>
            <w:rFonts w:ascii="Cambria Math" w:eastAsiaTheme="minorEastAsia" w:cs="Times New Roman"/>
            <w:sz w:val="24"/>
            <w:szCs w:val="24"/>
          </w:rPr>
          <m:t>-</m:t>
        </m:r>
        <m:r>
          <w:rPr>
            <w:rFonts w:ascii="Cambria Math" w:eastAsiaTheme="minorEastAsia" w:cs="Times New Roman"/>
            <w:sz w:val="24"/>
            <w:szCs w:val="24"/>
          </w:rPr>
          <m:t>3=3</m:t>
        </m:r>
      </m:oMath>
    </w:p>
    <w:p w14:paraId="1E9ABB1A" w14:textId="77777777" w:rsidR="005D0F7C" w:rsidRPr="00E62A8D" w:rsidRDefault="00C14E93" w:rsidP="00C14E93">
      <w:pPr>
        <w:spacing w:after="0" w:line="360" w:lineRule="auto"/>
        <w:jc w:val="both"/>
        <w:rPr>
          <w:rFonts w:eastAsiaTheme="minorEastAsia" w:cs="Times New Roman"/>
          <w:sz w:val="24"/>
          <w:szCs w:val="24"/>
        </w:rPr>
      </w:pPr>
      <w:r>
        <w:rPr>
          <w:rFonts w:eastAsiaTheme="minorEastAsia" w:cs="Times New Roman"/>
          <w:sz w:val="24"/>
          <w:szCs w:val="24"/>
        </w:rPr>
        <w:tab/>
      </w:r>
      <w:r w:rsidR="005D0F7C" w:rsidRPr="00E62A8D">
        <w:rPr>
          <w:rFonts w:eastAsiaTheme="minorEastAsia" w:cs="Times New Roman"/>
          <w:sz w:val="24"/>
          <w:szCs w:val="24"/>
        </w:rPr>
        <w:t xml:space="preserve">A amplitude de variação é uma idéia básica em Estatística, mas um valor discrepante - por ser muito grande ou muito pequeno - aumenta muito a amplitude. </w:t>
      </w:r>
      <w:r w:rsidR="005D0F7C" w:rsidRPr="00E62A8D">
        <w:rPr>
          <w:rFonts w:eastAsiaTheme="minorEastAsia" w:cs="Times New Roman"/>
          <w:sz w:val="24"/>
          <w:szCs w:val="24"/>
        </w:rPr>
        <w:lastRenderedPageBreak/>
        <w:t>Assim, o problema em se considerar a amplitude total como medida de dispersão dos dados, é o fato dela levar em consideração em seu cálculo, apenas os valores extremos e não todos os valores. Assim, dois conjuntos de dados podem apresentar a mesma amplitude total, mesmo que tenham dispersão muito diferente. Embora fácil de calcular de interpretar, não deve ser usada normalmente como medida de dispersão.</w:t>
      </w:r>
    </w:p>
    <w:p w14:paraId="3108A61E" w14:textId="77777777" w:rsidR="00704E14" w:rsidRPr="001D4C72" w:rsidRDefault="00704E14" w:rsidP="00704E14">
      <w:pPr>
        <w:spacing w:before="480" w:after="0" w:line="240" w:lineRule="auto"/>
        <w:jc w:val="both"/>
        <w:rPr>
          <w:rFonts w:eastAsiaTheme="minorEastAsia"/>
          <w:b/>
          <w:sz w:val="24"/>
          <w:szCs w:val="24"/>
        </w:rPr>
      </w:pPr>
      <w:r w:rsidRPr="001D4C72">
        <w:rPr>
          <w:rFonts w:eastAsiaTheme="minorEastAsia"/>
          <w:b/>
          <w:sz w:val="24"/>
          <w:szCs w:val="24"/>
        </w:rPr>
        <w:t xml:space="preserve">Comandos no Software R para </w:t>
      </w:r>
      <w:r>
        <w:rPr>
          <w:rFonts w:eastAsiaTheme="minorEastAsia"/>
          <w:b/>
          <w:sz w:val="24"/>
          <w:szCs w:val="24"/>
        </w:rPr>
        <w:t>calcular a amplitude:</w:t>
      </w:r>
    </w:p>
    <w:tbl>
      <w:tblPr>
        <w:tblStyle w:val="Tabelacomgrade"/>
        <w:tblW w:w="0" w:type="auto"/>
        <w:tblLook w:val="04A0" w:firstRow="1" w:lastRow="0" w:firstColumn="1" w:lastColumn="0" w:noHBand="0" w:noVBand="1"/>
      </w:tblPr>
      <w:tblGrid>
        <w:gridCol w:w="8474"/>
      </w:tblGrid>
      <w:tr w:rsidR="00704E14" w14:paraId="2661205F" w14:textId="77777777" w:rsidTr="00B0070E">
        <w:tc>
          <w:tcPr>
            <w:tcW w:w="8644" w:type="dxa"/>
            <w:tcBorders>
              <w:top w:val="single" w:sz="12" w:space="0" w:color="auto"/>
              <w:left w:val="single" w:sz="12" w:space="0" w:color="auto"/>
              <w:bottom w:val="single" w:sz="12" w:space="0" w:color="auto"/>
              <w:right w:val="single" w:sz="12" w:space="0" w:color="auto"/>
            </w:tcBorders>
          </w:tcPr>
          <w:p w14:paraId="33D9A64A" w14:textId="77777777" w:rsidR="00704E14" w:rsidRDefault="00704E14" w:rsidP="00B0070E">
            <w:pPr>
              <w:jc w:val="both"/>
              <w:rPr>
                <w:rFonts w:ascii="Courier New" w:eastAsiaTheme="minorEastAsia" w:hAnsi="Courier New" w:cs="Courier New"/>
                <w:color w:val="FF0000"/>
                <w:sz w:val="21"/>
                <w:szCs w:val="21"/>
              </w:rPr>
            </w:pPr>
          </w:p>
          <w:p w14:paraId="3FCD331C" w14:textId="77777777" w:rsidR="00704E14" w:rsidRPr="00704E14" w:rsidRDefault="00704E14" w:rsidP="00704E14">
            <w:pPr>
              <w:jc w:val="both"/>
              <w:rPr>
                <w:rFonts w:ascii="Courier New" w:eastAsiaTheme="minorEastAsia" w:hAnsi="Courier New" w:cs="Courier New"/>
                <w:color w:val="FF0000"/>
                <w:sz w:val="20"/>
                <w:szCs w:val="20"/>
              </w:rPr>
            </w:pPr>
            <w:r w:rsidRPr="00704E14">
              <w:rPr>
                <w:rFonts w:ascii="Courier New" w:eastAsiaTheme="minorEastAsia" w:hAnsi="Courier New" w:cs="Courier New"/>
                <w:color w:val="FF0000"/>
                <w:sz w:val="20"/>
                <w:szCs w:val="20"/>
              </w:rPr>
              <w:t>#Entrando com os dados no R:</w:t>
            </w:r>
          </w:p>
          <w:p w14:paraId="3E2E84ED" w14:textId="77777777" w:rsidR="00704E14" w:rsidRPr="00704E14" w:rsidRDefault="00704E14" w:rsidP="00704E14">
            <w:pPr>
              <w:jc w:val="both"/>
              <w:rPr>
                <w:rFonts w:ascii="Courier New" w:eastAsiaTheme="minorEastAsia" w:hAnsi="Courier New" w:cs="Courier New"/>
                <w:color w:val="FF0000"/>
                <w:sz w:val="20"/>
                <w:szCs w:val="20"/>
              </w:rPr>
            </w:pPr>
            <w:r w:rsidRPr="00704E14">
              <w:rPr>
                <w:rFonts w:ascii="Courier New" w:eastAsiaTheme="minorEastAsia" w:hAnsi="Courier New" w:cs="Courier New"/>
                <w:color w:val="FF0000"/>
                <w:sz w:val="20"/>
                <w:szCs w:val="20"/>
              </w:rPr>
              <w:t>dados &lt;- c(3,4,5,6,7)</w:t>
            </w:r>
          </w:p>
          <w:p w14:paraId="19AE4414" w14:textId="77777777" w:rsidR="00704E14" w:rsidRPr="00704E14" w:rsidRDefault="00704E14" w:rsidP="00704E14">
            <w:pPr>
              <w:jc w:val="both"/>
              <w:rPr>
                <w:rFonts w:ascii="Courier New" w:eastAsiaTheme="minorEastAsia" w:hAnsi="Courier New" w:cs="Courier New"/>
                <w:color w:val="FF0000"/>
                <w:sz w:val="20"/>
                <w:szCs w:val="20"/>
              </w:rPr>
            </w:pPr>
          </w:p>
          <w:p w14:paraId="4D766DC9" w14:textId="77777777" w:rsidR="00704E14" w:rsidRPr="00704E14" w:rsidRDefault="00704E14" w:rsidP="00704E14">
            <w:pPr>
              <w:jc w:val="both"/>
              <w:rPr>
                <w:rFonts w:ascii="Courier New" w:eastAsiaTheme="minorEastAsia" w:hAnsi="Courier New" w:cs="Courier New"/>
                <w:color w:val="FF0000"/>
                <w:sz w:val="20"/>
                <w:szCs w:val="20"/>
              </w:rPr>
            </w:pPr>
            <w:r w:rsidRPr="00704E14">
              <w:rPr>
                <w:rFonts w:ascii="Courier New" w:eastAsiaTheme="minorEastAsia" w:hAnsi="Courier New" w:cs="Courier New"/>
                <w:color w:val="FF0000"/>
                <w:sz w:val="20"/>
                <w:szCs w:val="20"/>
              </w:rPr>
              <w:t>#Amplitude:</w:t>
            </w:r>
          </w:p>
          <w:p w14:paraId="535E8C8A" w14:textId="77777777" w:rsidR="00704E14" w:rsidRPr="00704E14" w:rsidRDefault="00704E14" w:rsidP="00704E14">
            <w:pPr>
              <w:jc w:val="both"/>
              <w:rPr>
                <w:rFonts w:ascii="Courier New" w:eastAsiaTheme="minorEastAsia" w:hAnsi="Courier New" w:cs="Courier New"/>
                <w:color w:val="FF0000"/>
                <w:sz w:val="20"/>
                <w:szCs w:val="20"/>
              </w:rPr>
            </w:pPr>
            <w:r w:rsidRPr="00704E14">
              <w:rPr>
                <w:rFonts w:ascii="Courier New" w:eastAsiaTheme="minorEastAsia" w:hAnsi="Courier New" w:cs="Courier New"/>
                <w:color w:val="FF0000"/>
                <w:sz w:val="20"/>
                <w:szCs w:val="20"/>
              </w:rPr>
              <w:t>max(dados)-min(dados)</w:t>
            </w:r>
          </w:p>
          <w:p w14:paraId="6D425FC6" w14:textId="77777777" w:rsidR="00704E14" w:rsidRPr="00A01EB5" w:rsidRDefault="00704E14" w:rsidP="002D7058">
            <w:pPr>
              <w:jc w:val="both"/>
              <w:rPr>
                <w:rFonts w:ascii="Courier New" w:eastAsiaTheme="minorEastAsia" w:hAnsi="Courier New" w:cs="Courier New"/>
                <w:color w:val="FF0000"/>
                <w:sz w:val="21"/>
                <w:szCs w:val="21"/>
              </w:rPr>
            </w:pPr>
          </w:p>
        </w:tc>
      </w:tr>
    </w:tbl>
    <w:p w14:paraId="7723B6A6" w14:textId="77777777" w:rsidR="005D0F7C" w:rsidRPr="00E62A8D" w:rsidRDefault="005D0F7C" w:rsidP="002D7058">
      <w:pPr>
        <w:spacing w:after="240" w:line="360" w:lineRule="auto"/>
        <w:jc w:val="both"/>
        <w:rPr>
          <w:rFonts w:cs="Times New Roman"/>
          <w:sz w:val="24"/>
          <w:szCs w:val="24"/>
        </w:rPr>
      </w:pPr>
    </w:p>
    <w:p w14:paraId="3022EBDA" w14:textId="77777777" w:rsidR="005D0F7C" w:rsidRPr="00C14E93" w:rsidRDefault="00C14E93" w:rsidP="00F13455">
      <w:pPr>
        <w:pStyle w:val="Ttulo3"/>
        <w:spacing w:before="240" w:after="240"/>
        <w:rPr>
          <w:rFonts w:asciiTheme="minorHAnsi" w:hAnsiTheme="minorHAnsi" w:cs="Times New Roman"/>
          <w:color w:val="auto"/>
          <w:sz w:val="32"/>
          <w:szCs w:val="32"/>
        </w:rPr>
      </w:pPr>
      <w:bookmarkStart w:id="105" w:name="_Toc5149993"/>
      <w:r w:rsidRPr="00C14E93">
        <w:rPr>
          <w:rFonts w:asciiTheme="minorHAnsi" w:hAnsiTheme="minorHAnsi" w:cs="Times New Roman"/>
          <w:color w:val="auto"/>
          <w:sz w:val="32"/>
          <w:szCs w:val="32"/>
        </w:rPr>
        <w:t xml:space="preserve">3.2 </w:t>
      </w:r>
      <w:r w:rsidR="005D0F7C" w:rsidRPr="00C14E93">
        <w:rPr>
          <w:rFonts w:asciiTheme="minorHAnsi" w:hAnsiTheme="minorHAnsi" w:cs="Times New Roman"/>
          <w:color w:val="auto"/>
          <w:sz w:val="32"/>
          <w:szCs w:val="32"/>
        </w:rPr>
        <w:t>Desvio Médio</w:t>
      </w:r>
      <w:r w:rsidRPr="00C14E93">
        <w:rPr>
          <w:rFonts w:asciiTheme="minorHAnsi" w:hAnsiTheme="minorHAnsi" w:cs="Times New Roman"/>
          <w:color w:val="auto"/>
          <w:sz w:val="32"/>
          <w:szCs w:val="32"/>
        </w:rPr>
        <w:t xml:space="preserve"> Absoluto</w:t>
      </w:r>
      <w:bookmarkEnd w:id="105"/>
    </w:p>
    <w:p w14:paraId="46BED340" w14:textId="77777777" w:rsidR="005D0F7C" w:rsidRPr="00E62A8D" w:rsidRDefault="00C14E93" w:rsidP="005D0F7C">
      <w:pPr>
        <w:spacing w:line="360" w:lineRule="auto"/>
        <w:jc w:val="both"/>
        <w:rPr>
          <w:rFonts w:cs="Times New Roman"/>
          <w:sz w:val="24"/>
          <w:szCs w:val="24"/>
        </w:rPr>
      </w:pPr>
      <w:r>
        <w:rPr>
          <w:rFonts w:cs="Times New Roman"/>
          <w:sz w:val="24"/>
          <w:szCs w:val="24"/>
        </w:rPr>
        <w:tab/>
      </w:r>
      <w:r w:rsidR="005D0F7C" w:rsidRPr="00E62A8D">
        <w:rPr>
          <w:rFonts w:cs="Times New Roman"/>
          <w:sz w:val="24"/>
          <w:szCs w:val="24"/>
        </w:rPr>
        <w:t>Outra forma de se medir a variabilidade de uma variável é quantificando a dispersão das observações em relação a um ponto específico na distribuição, em geral, a média. À distância entre os valores observados e a média, dá-se o nome de desvio, logo</w:t>
      </w:r>
    </w:p>
    <w:p w14:paraId="21BB1BEA" w14:textId="77777777" w:rsidR="005D0F7C" w:rsidRDefault="005D0F7C" w:rsidP="00C14E93">
      <w:pPr>
        <w:spacing w:line="360" w:lineRule="auto"/>
        <w:jc w:val="both"/>
        <w:rPr>
          <w:rFonts w:eastAsiaTheme="minorEastAsia" w:cs="Times New Roman"/>
          <w:sz w:val="24"/>
          <w:szCs w:val="24"/>
        </w:rPr>
      </w:pPr>
      <m:oMathPara>
        <m:oMath>
          <m:r>
            <w:rPr>
              <w:rFonts w:ascii="Cambria Math" w:hAnsi="Cambria Math" w:cs="Times New Roman"/>
              <w:sz w:val="24"/>
              <w:szCs w:val="24"/>
            </w:rPr>
            <m:t>Desvio</m:t>
          </m:r>
          <m:r>
            <w:rPr>
              <w:rFonts w:asci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oMath>
      </m:oMathPara>
    </w:p>
    <w:p w14:paraId="222A956F" w14:textId="77777777" w:rsidR="00704E14" w:rsidRPr="00E62A8D" w:rsidRDefault="00704E14" w:rsidP="005E40BC">
      <w:pPr>
        <w:spacing w:after="0" w:line="360" w:lineRule="auto"/>
        <w:jc w:val="both"/>
        <w:rPr>
          <w:rFonts w:eastAsiaTheme="minorEastAsia" w:cs="Times New Roman"/>
          <w:sz w:val="24"/>
          <w:szCs w:val="24"/>
        </w:rPr>
      </w:pPr>
    </w:p>
    <w:p w14:paraId="56B38A5B" w14:textId="77777777" w:rsidR="005D0F7C" w:rsidRPr="006C64E7" w:rsidRDefault="006C64E7" w:rsidP="000419DF">
      <w:pPr>
        <w:spacing w:after="120" w:line="360" w:lineRule="auto"/>
        <w:jc w:val="both"/>
        <w:rPr>
          <w:rFonts w:eastAsiaTheme="minorEastAsia" w:cs="Times New Roman"/>
          <w:b/>
          <w:sz w:val="28"/>
          <w:szCs w:val="28"/>
        </w:rPr>
      </w:pPr>
      <w:r w:rsidRPr="006C64E7">
        <w:rPr>
          <w:rFonts w:eastAsiaTheme="minorEastAsia" w:cs="Times New Roman"/>
          <w:b/>
          <w:sz w:val="28"/>
          <w:szCs w:val="28"/>
        </w:rPr>
        <w:t>Exemplo</w:t>
      </w:r>
      <w:r w:rsidR="005D0F7C" w:rsidRPr="006C64E7">
        <w:rPr>
          <w:rFonts w:eastAsiaTheme="minorEastAsia" w:cs="Times New Roman"/>
          <w:b/>
          <w:sz w:val="28"/>
          <w:szCs w:val="28"/>
        </w:rPr>
        <w:t xml:space="preserve"> </w:t>
      </w:r>
    </w:p>
    <w:p w14:paraId="40CFA664" w14:textId="77777777" w:rsidR="005D0F7C" w:rsidRDefault="006C64E7" w:rsidP="005D0F7C">
      <w:pPr>
        <w:spacing w:line="360" w:lineRule="auto"/>
        <w:jc w:val="both"/>
        <w:rPr>
          <w:rFonts w:eastAsiaTheme="minorEastAsia" w:cs="Times New Roman"/>
          <w:sz w:val="24"/>
          <w:szCs w:val="24"/>
        </w:rPr>
      </w:pPr>
      <w:r>
        <w:rPr>
          <w:rFonts w:eastAsiaTheme="minorEastAsia" w:cs="Times New Roman"/>
          <w:sz w:val="24"/>
          <w:szCs w:val="24"/>
        </w:rPr>
        <w:tab/>
      </w:r>
      <w:r w:rsidR="005D0F7C" w:rsidRPr="00E62A8D">
        <w:rPr>
          <w:rFonts w:eastAsiaTheme="minorEastAsia" w:cs="Times New Roman"/>
          <w:sz w:val="24"/>
          <w:szCs w:val="24"/>
        </w:rPr>
        <w:t xml:space="preserve">Considere as notas dos alunos </w:t>
      </w:r>
      <w:r>
        <w:rPr>
          <w:rFonts w:eastAsiaTheme="minorEastAsia" w:cs="Times New Roman"/>
          <w:sz w:val="24"/>
          <w:szCs w:val="24"/>
        </w:rPr>
        <w:t>do G</w:t>
      </w:r>
      <w:r w:rsidR="002223F2">
        <w:rPr>
          <w:rFonts w:eastAsiaTheme="minorEastAsia" w:cs="Times New Roman"/>
          <w:sz w:val="24"/>
          <w:szCs w:val="24"/>
        </w:rPr>
        <w:t>rupo A, apresentadas</w:t>
      </w:r>
      <w:r w:rsidR="005D0F7C" w:rsidRPr="00E62A8D">
        <w:rPr>
          <w:rFonts w:eastAsiaTheme="minorEastAsia" w:cs="Times New Roman"/>
          <w:sz w:val="24"/>
          <w:szCs w:val="24"/>
        </w:rPr>
        <w:t xml:space="preserve"> na Tabela </w:t>
      </w:r>
      <w:r>
        <w:rPr>
          <w:rFonts w:eastAsiaTheme="minorEastAsia" w:cs="Times New Roman"/>
          <w:sz w:val="24"/>
          <w:szCs w:val="24"/>
        </w:rPr>
        <w:t>3.</w:t>
      </w:r>
      <w:r w:rsidR="005D0F7C" w:rsidRPr="00E62A8D">
        <w:rPr>
          <w:rFonts w:eastAsiaTheme="minorEastAsia" w:cs="Times New Roman"/>
          <w:sz w:val="24"/>
          <w:szCs w:val="24"/>
        </w:rPr>
        <w:t>1.</w:t>
      </w:r>
    </w:p>
    <w:tbl>
      <w:tblPr>
        <w:tblStyle w:val="Tabelacomgrade"/>
        <w:tblW w:w="0" w:type="auto"/>
        <w:tblLook w:val="04A0" w:firstRow="1" w:lastRow="0" w:firstColumn="1" w:lastColumn="0" w:noHBand="0" w:noVBand="1"/>
      </w:tblPr>
      <w:tblGrid>
        <w:gridCol w:w="8474"/>
      </w:tblGrid>
      <w:tr w:rsidR="000419DF" w14:paraId="17B10BF6" w14:textId="77777777" w:rsidTr="000419DF">
        <w:tc>
          <w:tcPr>
            <w:tcW w:w="8644"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92F224A" w14:textId="77777777" w:rsidR="000419DF" w:rsidRPr="000419DF" w:rsidRDefault="000419DF" w:rsidP="000419DF">
            <w:pPr>
              <w:spacing w:before="120"/>
              <w:jc w:val="both"/>
              <w:rPr>
                <w:rFonts w:eastAsiaTheme="minorEastAsia" w:cs="Times New Roman"/>
                <w:b/>
                <w:color w:val="A6A6A6" w:themeColor="background1" w:themeShade="A6"/>
                <w:sz w:val="20"/>
                <w:szCs w:val="20"/>
              </w:rPr>
            </w:pPr>
            <w:r w:rsidRPr="000419DF">
              <w:rPr>
                <w:rFonts w:eastAsiaTheme="minorEastAsia" w:cs="Times New Roman"/>
                <w:b/>
                <w:color w:val="A6A6A6" w:themeColor="background1" w:themeShade="A6"/>
                <w:sz w:val="20"/>
                <w:szCs w:val="20"/>
              </w:rPr>
              <w:t>Recordando a Tabela 3.1</w:t>
            </w:r>
          </w:p>
          <w:tbl>
            <w:tblPr>
              <w:tblStyle w:val="Tabelacomgrade"/>
              <w:tblW w:w="5000" w:type="pct"/>
              <w:tblBorders>
                <w:top w:val="single" w:sz="4" w:space="0" w:color="BFBFBF" w:themeColor="background1" w:themeShade="BF"/>
                <w:left w:val="none" w:sz="0" w:space="0" w:color="auto"/>
                <w:bottom w:val="single" w:sz="4" w:space="0" w:color="BFBFBF" w:themeColor="background1" w:themeShade="BF"/>
                <w:right w:val="none" w:sz="0" w:space="0" w:color="auto"/>
                <w:insideH w:val="none" w:sz="0" w:space="0" w:color="auto"/>
                <w:insideV w:val="none" w:sz="0" w:space="0" w:color="auto"/>
              </w:tblBorders>
              <w:tblLook w:val="04A0" w:firstRow="1" w:lastRow="0" w:firstColumn="1" w:lastColumn="0" w:noHBand="0" w:noVBand="1"/>
            </w:tblPr>
            <w:tblGrid>
              <w:gridCol w:w="1226"/>
              <w:gridCol w:w="1108"/>
              <w:gridCol w:w="1107"/>
              <w:gridCol w:w="1107"/>
              <w:gridCol w:w="1107"/>
              <w:gridCol w:w="1107"/>
              <w:gridCol w:w="1496"/>
            </w:tblGrid>
            <w:tr w:rsidR="000419DF" w:rsidRPr="00E62A8D" w14:paraId="29B6EE76" w14:textId="77777777" w:rsidTr="000419DF">
              <w:tc>
                <w:tcPr>
                  <w:tcW w:w="742" w:type="pct"/>
                  <w:vMerge w:val="restart"/>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0437A87" w14:textId="77777777" w:rsidR="000419DF" w:rsidRPr="000419DF" w:rsidRDefault="000419DF" w:rsidP="00D70FBF">
                  <w:pPr>
                    <w:spacing w:line="360" w:lineRule="auto"/>
                    <w:jc w:val="center"/>
                    <w:rPr>
                      <w:rFonts w:eastAsiaTheme="minorEastAsia" w:cs="Times New Roman"/>
                      <w:b/>
                      <w:color w:val="A6A6A6" w:themeColor="background1" w:themeShade="A6"/>
                      <w:sz w:val="24"/>
                      <w:szCs w:val="24"/>
                    </w:rPr>
                  </w:pPr>
                  <w:r w:rsidRPr="000419DF">
                    <w:rPr>
                      <w:rFonts w:eastAsiaTheme="minorEastAsia" w:cs="Times New Roman"/>
                      <w:b/>
                      <w:color w:val="A6A6A6" w:themeColor="background1" w:themeShade="A6"/>
                      <w:sz w:val="24"/>
                      <w:szCs w:val="24"/>
                    </w:rPr>
                    <w:t>Grupos</w:t>
                  </w:r>
                </w:p>
              </w:tc>
              <w:tc>
                <w:tcPr>
                  <w:tcW w:w="670" w:type="pct"/>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14:paraId="57C05A71" w14:textId="77777777" w:rsidR="000419DF" w:rsidRPr="000419DF" w:rsidRDefault="000419DF" w:rsidP="00D70FBF">
                  <w:pPr>
                    <w:spacing w:line="360" w:lineRule="auto"/>
                    <w:jc w:val="center"/>
                    <w:rPr>
                      <w:rFonts w:eastAsiaTheme="minorEastAsia" w:cs="Times New Roman"/>
                      <w:b/>
                      <w:color w:val="A6A6A6" w:themeColor="background1" w:themeShade="A6"/>
                      <w:sz w:val="24"/>
                      <w:szCs w:val="24"/>
                    </w:rPr>
                  </w:pPr>
                </w:p>
              </w:tc>
              <w:tc>
                <w:tcPr>
                  <w:tcW w:w="670" w:type="pct"/>
                  <w:tcBorders>
                    <w:top w:val="single" w:sz="4" w:space="0" w:color="BFBFBF" w:themeColor="background1" w:themeShade="BF"/>
                    <w:bottom w:val="single" w:sz="4" w:space="0" w:color="BFBFBF" w:themeColor="background1" w:themeShade="BF"/>
                  </w:tcBorders>
                  <w:vAlign w:val="center"/>
                </w:tcPr>
                <w:p w14:paraId="095A933F" w14:textId="77777777" w:rsidR="000419DF" w:rsidRPr="000419DF" w:rsidRDefault="000419DF" w:rsidP="00D70FBF">
                  <w:pPr>
                    <w:spacing w:line="360" w:lineRule="auto"/>
                    <w:jc w:val="center"/>
                    <w:rPr>
                      <w:rFonts w:eastAsiaTheme="minorEastAsia" w:cs="Times New Roman"/>
                      <w:b/>
                      <w:color w:val="A6A6A6" w:themeColor="background1" w:themeShade="A6"/>
                      <w:sz w:val="24"/>
                      <w:szCs w:val="24"/>
                    </w:rPr>
                  </w:pPr>
                </w:p>
              </w:tc>
              <w:tc>
                <w:tcPr>
                  <w:tcW w:w="670" w:type="pct"/>
                  <w:tcBorders>
                    <w:top w:val="single" w:sz="4" w:space="0" w:color="BFBFBF" w:themeColor="background1" w:themeShade="BF"/>
                    <w:bottom w:val="single" w:sz="4" w:space="0" w:color="BFBFBF" w:themeColor="background1" w:themeShade="BF"/>
                  </w:tcBorders>
                  <w:vAlign w:val="center"/>
                </w:tcPr>
                <w:p w14:paraId="72CF8477" w14:textId="77777777" w:rsidR="000419DF" w:rsidRPr="000419DF" w:rsidRDefault="000419DF" w:rsidP="00D70FBF">
                  <w:pPr>
                    <w:spacing w:line="360" w:lineRule="auto"/>
                    <w:jc w:val="center"/>
                    <w:rPr>
                      <w:rFonts w:eastAsiaTheme="minorEastAsia" w:cs="Times New Roman"/>
                      <w:b/>
                      <w:color w:val="A6A6A6" w:themeColor="background1" w:themeShade="A6"/>
                      <w:sz w:val="24"/>
                      <w:szCs w:val="24"/>
                    </w:rPr>
                  </w:pPr>
                  <w:r w:rsidRPr="000419DF">
                    <w:rPr>
                      <w:rFonts w:eastAsiaTheme="minorEastAsia" w:cs="Times New Roman"/>
                      <w:b/>
                      <w:color w:val="A6A6A6" w:themeColor="background1" w:themeShade="A6"/>
                      <w:sz w:val="24"/>
                      <w:szCs w:val="24"/>
                    </w:rPr>
                    <w:t>Alunos</w:t>
                  </w:r>
                </w:p>
              </w:tc>
              <w:tc>
                <w:tcPr>
                  <w:tcW w:w="670" w:type="pct"/>
                  <w:tcBorders>
                    <w:top w:val="single" w:sz="4" w:space="0" w:color="BFBFBF" w:themeColor="background1" w:themeShade="BF"/>
                    <w:bottom w:val="single" w:sz="4" w:space="0" w:color="BFBFBF" w:themeColor="background1" w:themeShade="BF"/>
                  </w:tcBorders>
                  <w:vAlign w:val="center"/>
                </w:tcPr>
                <w:p w14:paraId="1E19CC5B" w14:textId="77777777" w:rsidR="000419DF" w:rsidRPr="000419DF" w:rsidRDefault="000419DF" w:rsidP="00D70FBF">
                  <w:pPr>
                    <w:spacing w:line="360" w:lineRule="auto"/>
                    <w:jc w:val="center"/>
                    <w:rPr>
                      <w:rFonts w:eastAsiaTheme="minorEastAsia" w:cs="Times New Roman"/>
                      <w:b/>
                      <w:color w:val="A6A6A6" w:themeColor="background1" w:themeShade="A6"/>
                      <w:sz w:val="24"/>
                      <w:szCs w:val="24"/>
                    </w:rPr>
                  </w:pPr>
                </w:p>
              </w:tc>
              <w:tc>
                <w:tcPr>
                  <w:tcW w:w="670" w:type="pct"/>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EC1941A" w14:textId="77777777" w:rsidR="000419DF" w:rsidRPr="000419DF" w:rsidRDefault="000419DF" w:rsidP="00D70FBF">
                  <w:pPr>
                    <w:spacing w:line="360" w:lineRule="auto"/>
                    <w:jc w:val="center"/>
                    <w:rPr>
                      <w:rFonts w:eastAsiaTheme="minorEastAsia" w:cs="Times New Roman"/>
                      <w:b/>
                      <w:color w:val="A6A6A6" w:themeColor="background1" w:themeShade="A6"/>
                      <w:sz w:val="24"/>
                      <w:szCs w:val="24"/>
                    </w:rPr>
                  </w:pPr>
                </w:p>
              </w:tc>
              <w:tc>
                <w:tcPr>
                  <w:tcW w:w="906" w:type="pct"/>
                  <w:vMerge w:val="restart"/>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14:paraId="435B8981" w14:textId="77777777" w:rsidR="000419DF" w:rsidRPr="000419DF" w:rsidRDefault="000419DF" w:rsidP="00D70FBF">
                  <w:pPr>
                    <w:spacing w:line="360" w:lineRule="auto"/>
                    <w:jc w:val="center"/>
                    <w:rPr>
                      <w:rFonts w:eastAsiaTheme="minorEastAsia" w:cs="Times New Roman"/>
                      <w:b/>
                      <w:color w:val="A6A6A6" w:themeColor="background1" w:themeShade="A6"/>
                      <w:sz w:val="24"/>
                      <w:szCs w:val="24"/>
                    </w:rPr>
                  </w:pPr>
                  <w:r w:rsidRPr="000419DF">
                    <w:rPr>
                      <w:rFonts w:eastAsiaTheme="minorEastAsia" w:cs="Times New Roman"/>
                      <w:b/>
                      <w:color w:val="A6A6A6" w:themeColor="background1" w:themeShade="A6"/>
                      <w:sz w:val="24"/>
                      <w:szCs w:val="24"/>
                    </w:rPr>
                    <w:t xml:space="preserve">Média </w:t>
                  </w:r>
                  <m:oMath>
                    <m:d>
                      <m:dPr>
                        <m:ctrlPr>
                          <w:rPr>
                            <w:rFonts w:ascii="Cambria Math" w:eastAsiaTheme="minorEastAsia" w:hAnsi="Cambria Math" w:cs="Times New Roman"/>
                            <w:b/>
                            <w:i/>
                            <w:color w:val="A6A6A6" w:themeColor="background1" w:themeShade="A6"/>
                            <w:sz w:val="24"/>
                            <w:szCs w:val="24"/>
                          </w:rPr>
                        </m:ctrlPr>
                      </m:dPr>
                      <m:e>
                        <m:r>
                          <m:rPr>
                            <m:sty m:val="bi"/>
                          </m:rPr>
                          <w:rPr>
                            <w:rFonts w:ascii="Cambria Math" w:eastAsiaTheme="minorEastAsia" w:cs="Times New Roman"/>
                            <w:color w:val="A6A6A6" w:themeColor="background1" w:themeShade="A6"/>
                            <w:sz w:val="24"/>
                            <w:szCs w:val="24"/>
                          </w:rPr>
                          <m:t xml:space="preserve"> </m:t>
                        </m:r>
                        <m:acc>
                          <m:accPr>
                            <m:chr m:val="̅"/>
                            <m:ctrlPr>
                              <w:rPr>
                                <w:rFonts w:ascii="Cambria Math" w:eastAsiaTheme="minorEastAsia" w:hAnsi="Cambria Math" w:cs="Times New Roman"/>
                                <w:b/>
                                <w:i/>
                                <w:color w:val="A6A6A6" w:themeColor="background1" w:themeShade="A6"/>
                                <w:sz w:val="24"/>
                                <w:szCs w:val="24"/>
                              </w:rPr>
                            </m:ctrlPr>
                          </m:accPr>
                          <m:e>
                            <m:r>
                              <m:rPr>
                                <m:sty m:val="bi"/>
                              </m:rPr>
                              <w:rPr>
                                <w:rFonts w:ascii="Cambria Math" w:eastAsiaTheme="minorEastAsia" w:hAnsi="Cambria Math" w:cs="Times New Roman"/>
                                <w:color w:val="A6A6A6" w:themeColor="background1" w:themeShade="A6"/>
                                <w:sz w:val="24"/>
                                <w:szCs w:val="24"/>
                              </w:rPr>
                              <m:t>x</m:t>
                            </m:r>
                          </m:e>
                        </m:acc>
                        <m:r>
                          <m:rPr>
                            <m:sty m:val="bi"/>
                          </m:rPr>
                          <w:rPr>
                            <w:rFonts w:ascii="Cambria Math" w:eastAsiaTheme="minorEastAsia" w:cs="Times New Roman"/>
                            <w:color w:val="A6A6A6" w:themeColor="background1" w:themeShade="A6"/>
                            <w:sz w:val="24"/>
                            <w:szCs w:val="24"/>
                          </w:rPr>
                          <m:t xml:space="preserve"> </m:t>
                        </m:r>
                      </m:e>
                    </m:d>
                  </m:oMath>
                </w:p>
              </w:tc>
            </w:tr>
            <w:tr w:rsidR="000419DF" w:rsidRPr="00E62A8D" w14:paraId="673362FB" w14:textId="77777777" w:rsidTr="000419DF">
              <w:tc>
                <w:tcPr>
                  <w:tcW w:w="742" w:type="pct"/>
                  <w:vMerge/>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9E6DB1D" w14:textId="77777777" w:rsidR="000419DF" w:rsidRPr="000419DF" w:rsidRDefault="000419DF" w:rsidP="00D70FBF">
                  <w:pPr>
                    <w:spacing w:line="360" w:lineRule="auto"/>
                    <w:jc w:val="center"/>
                    <w:rPr>
                      <w:rFonts w:eastAsiaTheme="minorEastAsia" w:cs="Times New Roman"/>
                      <w:b/>
                      <w:color w:val="A6A6A6" w:themeColor="background1" w:themeShade="A6"/>
                      <w:sz w:val="24"/>
                      <w:szCs w:val="24"/>
                    </w:rPr>
                  </w:pPr>
                </w:p>
              </w:tc>
              <w:tc>
                <w:tcPr>
                  <w:tcW w:w="670" w:type="pct"/>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14:paraId="5870D4DB" w14:textId="77777777" w:rsidR="000419DF" w:rsidRPr="000419DF" w:rsidRDefault="000419DF" w:rsidP="00D70FBF">
                  <w:pPr>
                    <w:spacing w:line="360" w:lineRule="auto"/>
                    <w:jc w:val="center"/>
                    <w:rPr>
                      <w:rFonts w:eastAsiaTheme="minorEastAsia" w:cs="Times New Roman"/>
                      <w:b/>
                      <w:color w:val="A6A6A6" w:themeColor="background1" w:themeShade="A6"/>
                      <w:sz w:val="24"/>
                      <w:szCs w:val="24"/>
                    </w:rPr>
                  </w:pPr>
                  <w:r w:rsidRPr="000419DF">
                    <w:rPr>
                      <w:rFonts w:eastAsiaTheme="minorEastAsia" w:cs="Times New Roman"/>
                      <w:b/>
                      <w:color w:val="A6A6A6" w:themeColor="background1" w:themeShade="A6"/>
                      <w:sz w:val="24"/>
                      <w:szCs w:val="24"/>
                    </w:rPr>
                    <w:t>Aluno 1</w:t>
                  </w:r>
                </w:p>
              </w:tc>
              <w:tc>
                <w:tcPr>
                  <w:tcW w:w="670" w:type="pct"/>
                  <w:tcBorders>
                    <w:top w:val="single" w:sz="4" w:space="0" w:color="BFBFBF" w:themeColor="background1" w:themeShade="BF"/>
                    <w:bottom w:val="single" w:sz="4" w:space="0" w:color="BFBFBF" w:themeColor="background1" w:themeShade="BF"/>
                  </w:tcBorders>
                  <w:vAlign w:val="center"/>
                </w:tcPr>
                <w:p w14:paraId="7BA2AFEB" w14:textId="77777777" w:rsidR="000419DF" w:rsidRPr="000419DF" w:rsidRDefault="000419DF" w:rsidP="00D70FBF">
                  <w:pPr>
                    <w:spacing w:line="360" w:lineRule="auto"/>
                    <w:jc w:val="center"/>
                    <w:rPr>
                      <w:rFonts w:eastAsiaTheme="minorEastAsia" w:cs="Times New Roman"/>
                      <w:b/>
                      <w:color w:val="A6A6A6" w:themeColor="background1" w:themeShade="A6"/>
                      <w:sz w:val="24"/>
                      <w:szCs w:val="24"/>
                    </w:rPr>
                  </w:pPr>
                  <w:r w:rsidRPr="000419DF">
                    <w:rPr>
                      <w:rFonts w:eastAsiaTheme="minorEastAsia" w:cs="Times New Roman"/>
                      <w:b/>
                      <w:color w:val="A6A6A6" w:themeColor="background1" w:themeShade="A6"/>
                      <w:sz w:val="24"/>
                      <w:szCs w:val="24"/>
                    </w:rPr>
                    <w:t>Aluno 2</w:t>
                  </w:r>
                </w:p>
              </w:tc>
              <w:tc>
                <w:tcPr>
                  <w:tcW w:w="670" w:type="pct"/>
                  <w:tcBorders>
                    <w:top w:val="single" w:sz="4" w:space="0" w:color="BFBFBF" w:themeColor="background1" w:themeShade="BF"/>
                    <w:bottom w:val="single" w:sz="4" w:space="0" w:color="BFBFBF" w:themeColor="background1" w:themeShade="BF"/>
                  </w:tcBorders>
                  <w:vAlign w:val="center"/>
                </w:tcPr>
                <w:p w14:paraId="2B43CCD3" w14:textId="77777777" w:rsidR="000419DF" w:rsidRPr="000419DF" w:rsidRDefault="000419DF" w:rsidP="00D70FBF">
                  <w:pPr>
                    <w:spacing w:line="360" w:lineRule="auto"/>
                    <w:jc w:val="center"/>
                    <w:rPr>
                      <w:rFonts w:eastAsiaTheme="minorEastAsia" w:cs="Times New Roman"/>
                      <w:b/>
                      <w:color w:val="A6A6A6" w:themeColor="background1" w:themeShade="A6"/>
                      <w:sz w:val="24"/>
                      <w:szCs w:val="24"/>
                    </w:rPr>
                  </w:pPr>
                  <w:r w:rsidRPr="000419DF">
                    <w:rPr>
                      <w:rFonts w:eastAsiaTheme="minorEastAsia" w:cs="Times New Roman"/>
                      <w:b/>
                      <w:color w:val="A6A6A6" w:themeColor="background1" w:themeShade="A6"/>
                      <w:sz w:val="24"/>
                      <w:szCs w:val="24"/>
                    </w:rPr>
                    <w:t>Aluno 3</w:t>
                  </w:r>
                </w:p>
              </w:tc>
              <w:tc>
                <w:tcPr>
                  <w:tcW w:w="670" w:type="pct"/>
                  <w:tcBorders>
                    <w:top w:val="single" w:sz="4" w:space="0" w:color="BFBFBF" w:themeColor="background1" w:themeShade="BF"/>
                    <w:bottom w:val="single" w:sz="4" w:space="0" w:color="BFBFBF" w:themeColor="background1" w:themeShade="BF"/>
                  </w:tcBorders>
                  <w:vAlign w:val="center"/>
                </w:tcPr>
                <w:p w14:paraId="63157744" w14:textId="77777777" w:rsidR="000419DF" w:rsidRPr="000419DF" w:rsidRDefault="000419DF" w:rsidP="00D70FBF">
                  <w:pPr>
                    <w:spacing w:line="360" w:lineRule="auto"/>
                    <w:jc w:val="center"/>
                    <w:rPr>
                      <w:rFonts w:eastAsiaTheme="minorEastAsia" w:cs="Times New Roman"/>
                      <w:b/>
                      <w:color w:val="A6A6A6" w:themeColor="background1" w:themeShade="A6"/>
                      <w:sz w:val="24"/>
                      <w:szCs w:val="24"/>
                    </w:rPr>
                  </w:pPr>
                  <w:r w:rsidRPr="000419DF">
                    <w:rPr>
                      <w:rFonts w:eastAsiaTheme="minorEastAsia" w:cs="Times New Roman"/>
                      <w:b/>
                      <w:color w:val="A6A6A6" w:themeColor="background1" w:themeShade="A6"/>
                      <w:sz w:val="24"/>
                      <w:szCs w:val="24"/>
                    </w:rPr>
                    <w:t>Aluno 4</w:t>
                  </w:r>
                </w:p>
              </w:tc>
              <w:tc>
                <w:tcPr>
                  <w:tcW w:w="670" w:type="pct"/>
                  <w:tcBorders>
                    <w:top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98D69E2" w14:textId="77777777" w:rsidR="000419DF" w:rsidRPr="000419DF" w:rsidRDefault="000419DF" w:rsidP="00D70FBF">
                  <w:pPr>
                    <w:spacing w:line="360" w:lineRule="auto"/>
                    <w:jc w:val="center"/>
                    <w:rPr>
                      <w:rFonts w:eastAsiaTheme="minorEastAsia" w:cs="Times New Roman"/>
                      <w:b/>
                      <w:color w:val="A6A6A6" w:themeColor="background1" w:themeShade="A6"/>
                      <w:sz w:val="24"/>
                      <w:szCs w:val="24"/>
                    </w:rPr>
                  </w:pPr>
                  <w:r w:rsidRPr="000419DF">
                    <w:rPr>
                      <w:rFonts w:eastAsiaTheme="minorEastAsia" w:cs="Times New Roman"/>
                      <w:b/>
                      <w:color w:val="A6A6A6" w:themeColor="background1" w:themeShade="A6"/>
                      <w:sz w:val="24"/>
                      <w:szCs w:val="24"/>
                    </w:rPr>
                    <w:t>Aluno 5</w:t>
                  </w:r>
                </w:p>
              </w:tc>
              <w:tc>
                <w:tcPr>
                  <w:tcW w:w="906" w:type="pct"/>
                  <w:vMerge/>
                  <w:tcBorders>
                    <w:top w:val="single" w:sz="4" w:space="0" w:color="BFBFBF" w:themeColor="background1" w:themeShade="BF"/>
                    <w:left w:val="single" w:sz="4" w:space="0" w:color="BFBFBF" w:themeColor="background1" w:themeShade="BF"/>
                    <w:bottom w:val="single" w:sz="4" w:space="0" w:color="BFBFBF" w:themeColor="background1" w:themeShade="BF"/>
                  </w:tcBorders>
                  <w:vAlign w:val="center"/>
                </w:tcPr>
                <w:p w14:paraId="5123D872" w14:textId="77777777" w:rsidR="000419DF" w:rsidRPr="000419DF" w:rsidRDefault="000419DF" w:rsidP="00D70FBF">
                  <w:pPr>
                    <w:spacing w:line="360" w:lineRule="auto"/>
                    <w:jc w:val="center"/>
                    <w:rPr>
                      <w:rFonts w:eastAsiaTheme="minorEastAsia" w:cs="Times New Roman"/>
                      <w:b/>
                      <w:color w:val="A6A6A6" w:themeColor="background1" w:themeShade="A6"/>
                      <w:sz w:val="24"/>
                      <w:szCs w:val="24"/>
                    </w:rPr>
                  </w:pPr>
                </w:p>
              </w:tc>
            </w:tr>
            <w:tr w:rsidR="000419DF" w:rsidRPr="00E62A8D" w14:paraId="1300023C" w14:textId="77777777" w:rsidTr="000419DF">
              <w:tc>
                <w:tcPr>
                  <w:tcW w:w="742" w:type="pct"/>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396921A8" w14:textId="77777777" w:rsidR="000419DF" w:rsidRPr="000419DF" w:rsidRDefault="000419DF" w:rsidP="00D70FBF">
                  <w:pPr>
                    <w:spacing w:line="360" w:lineRule="auto"/>
                    <w:jc w:val="center"/>
                    <w:rPr>
                      <w:rFonts w:eastAsiaTheme="minorEastAsia" w:cs="Times New Roman"/>
                      <w:b/>
                      <w:color w:val="A6A6A6" w:themeColor="background1" w:themeShade="A6"/>
                      <w:sz w:val="24"/>
                      <w:szCs w:val="24"/>
                    </w:rPr>
                  </w:pPr>
                  <w:r w:rsidRPr="000419DF">
                    <w:rPr>
                      <w:rFonts w:eastAsiaTheme="minorEastAsia" w:cs="Times New Roman"/>
                      <w:b/>
                      <w:color w:val="A6A6A6" w:themeColor="background1" w:themeShade="A6"/>
                      <w:sz w:val="24"/>
                      <w:szCs w:val="24"/>
                    </w:rPr>
                    <w:t>Grupo A</w:t>
                  </w:r>
                </w:p>
              </w:tc>
              <w:tc>
                <w:tcPr>
                  <w:tcW w:w="670" w:type="pct"/>
                  <w:tcBorders>
                    <w:top w:val="single" w:sz="4" w:space="0" w:color="BFBFBF" w:themeColor="background1" w:themeShade="BF"/>
                    <w:left w:val="single" w:sz="4" w:space="0" w:color="BFBFBF" w:themeColor="background1" w:themeShade="BF"/>
                  </w:tcBorders>
                  <w:shd w:val="clear" w:color="auto" w:fill="auto"/>
                  <w:vAlign w:val="center"/>
                </w:tcPr>
                <w:p w14:paraId="113D0825" w14:textId="77777777" w:rsidR="000419DF" w:rsidRPr="000419DF" w:rsidRDefault="000419DF" w:rsidP="00D70FBF">
                  <w:pPr>
                    <w:spacing w:line="360" w:lineRule="auto"/>
                    <w:jc w:val="center"/>
                    <w:rPr>
                      <w:rFonts w:eastAsiaTheme="minorEastAsia" w:cs="Times New Roman"/>
                      <w:color w:val="A6A6A6" w:themeColor="background1" w:themeShade="A6"/>
                      <w:sz w:val="24"/>
                      <w:szCs w:val="24"/>
                    </w:rPr>
                  </w:pPr>
                  <w:r w:rsidRPr="000419DF">
                    <w:rPr>
                      <w:rFonts w:eastAsiaTheme="minorEastAsia" w:cs="Times New Roman"/>
                      <w:color w:val="A6A6A6" w:themeColor="background1" w:themeShade="A6"/>
                      <w:sz w:val="24"/>
                      <w:szCs w:val="24"/>
                    </w:rPr>
                    <w:t>3</w:t>
                  </w:r>
                </w:p>
              </w:tc>
              <w:tc>
                <w:tcPr>
                  <w:tcW w:w="670" w:type="pct"/>
                  <w:tcBorders>
                    <w:top w:val="single" w:sz="4" w:space="0" w:color="BFBFBF" w:themeColor="background1" w:themeShade="BF"/>
                  </w:tcBorders>
                  <w:shd w:val="clear" w:color="auto" w:fill="auto"/>
                  <w:vAlign w:val="center"/>
                </w:tcPr>
                <w:p w14:paraId="6D6E2C4F" w14:textId="77777777" w:rsidR="000419DF" w:rsidRPr="000419DF" w:rsidRDefault="000419DF" w:rsidP="00D70FBF">
                  <w:pPr>
                    <w:spacing w:line="360" w:lineRule="auto"/>
                    <w:jc w:val="center"/>
                    <w:rPr>
                      <w:rFonts w:eastAsiaTheme="minorEastAsia" w:cs="Times New Roman"/>
                      <w:color w:val="A6A6A6" w:themeColor="background1" w:themeShade="A6"/>
                      <w:sz w:val="24"/>
                      <w:szCs w:val="24"/>
                    </w:rPr>
                  </w:pPr>
                  <w:r w:rsidRPr="000419DF">
                    <w:rPr>
                      <w:rFonts w:eastAsiaTheme="minorEastAsia" w:cs="Times New Roman"/>
                      <w:color w:val="A6A6A6" w:themeColor="background1" w:themeShade="A6"/>
                      <w:sz w:val="24"/>
                      <w:szCs w:val="24"/>
                    </w:rPr>
                    <w:t>4</w:t>
                  </w:r>
                </w:p>
              </w:tc>
              <w:tc>
                <w:tcPr>
                  <w:tcW w:w="670" w:type="pct"/>
                  <w:tcBorders>
                    <w:top w:val="single" w:sz="4" w:space="0" w:color="BFBFBF" w:themeColor="background1" w:themeShade="BF"/>
                  </w:tcBorders>
                  <w:shd w:val="clear" w:color="auto" w:fill="auto"/>
                  <w:vAlign w:val="center"/>
                </w:tcPr>
                <w:p w14:paraId="36A6CDBB" w14:textId="77777777" w:rsidR="000419DF" w:rsidRPr="000419DF" w:rsidRDefault="000419DF" w:rsidP="00D70FBF">
                  <w:pPr>
                    <w:spacing w:line="360" w:lineRule="auto"/>
                    <w:jc w:val="center"/>
                    <w:rPr>
                      <w:rFonts w:eastAsiaTheme="minorEastAsia" w:cs="Times New Roman"/>
                      <w:color w:val="A6A6A6" w:themeColor="background1" w:themeShade="A6"/>
                      <w:sz w:val="24"/>
                      <w:szCs w:val="24"/>
                    </w:rPr>
                  </w:pPr>
                  <w:r w:rsidRPr="000419DF">
                    <w:rPr>
                      <w:rFonts w:eastAsiaTheme="minorEastAsia" w:cs="Times New Roman"/>
                      <w:color w:val="A6A6A6" w:themeColor="background1" w:themeShade="A6"/>
                      <w:sz w:val="24"/>
                      <w:szCs w:val="24"/>
                    </w:rPr>
                    <w:t>5</w:t>
                  </w:r>
                </w:p>
              </w:tc>
              <w:tc>
                <w:tcPr>
                  <w:tcW w:w="670" w:type="pct"/>
                  <w:tcBorders>
                    <w:top w:val="single" w:sz="4" w:space="0" w:color="BFBFBF" w:themeColor="background1" w:themeShade="BF"/>
                  </w:tcBorders>
                  <w:shd w:val="clear" w:color="auto" w:fill="auto"/>
                  <w:vAlign w:val="center"/>
                </w:tcPr>
                <w:p w14:paraId="382F62AA" w14:textId="77777777" w:rsidR="000419DF" w:rsidRPr="000419DF" w:rsidRDefault="000419DF" w:rsidP="00D70FBF">
                  <w:pPr>
                    <w:spacing w:line="360" w:lineRule="auto"/>
                    <w:jc w:val="center"/>
                    <w:rPr>
                      <w:rFonts w:eastAsiaTheme="minorEastAsia" w:cs="Times New Roman"/>
                      <w:color w:val="A6A6A6" w:themeColor="background1" w:themeShade="A6"/>
                      <w:sz w:val="24"/>
                      <w:szCs w:val="24"/>
                    </w:rPr>
                  </w:pPr>
                  <w:r w:rsidRPr="000419DF">
                    <w:rPr>
                      <w:rFonts w:eastAsiaTheme="minorEastAsia" w:cs="Times New Roman"/>
                      <w:color w:val="A6A6A6" w:themeColor="background1" w:themeShade="A6"/>
                      <w:sz w:val="24"/>
                      <w:szCs w:val="24"/>
                    </w:rPr>
                    <w:t>6</w:t>
                  </w:r>
                </w:p>
              </w:tc>
              <w:tc>
                <w:tcPr>
                  <w:tcW w:w="670" w:type="pct"/>
                  <w:tcBorders>
                    <w:top w:val="single" w:sz="4" w:space="0" w:color="BFBFBF" w:themeColor="background1" w:themeShade="BF"/>
                    <w:right w:val="single" w:sz="4" w:space="0" w:color="BFBFBF" w:themeColor="background1" w:themeShade="BF"/>
                  </w:tcBorders>
                  <w:shd w:val="clear" w:color="auto" w:fill="auto"/>
                  <w:vAlign w:val="center"/>
                </w:tcPr>
                <w:p w14:paraId="0CE8E489" w14:textId="77777777" w:rsidR="000419DF" w:rsidRPr="000419DF" w:rsidRDefault="000419DF" w:rsidP="00D70FBF">
                  <w:pPr>
                    <w:spacing w:line="360" w:lineRule="auto"/>
                    <w:jc w:val="center"/>
                    <w:rPr>
                      <w:rFonts w:eastAsiaTheme="minorEastAsia" w:cs="Times New Roman"/>
                      <w:color w:val="A6A6A6" w:themeColor="background1" w:themeShade="A6"/>
                      <w:sz w:val="24"/>
                      <w:szCs w:val="24"/>
                    </w:rPr>
                  </w:pPr>
                  <w:r w:rsidRPr="000419DF">
                    <w:rPr>
                      <w:rFonts w:eastAsiaTheme="minorEastAsia" w:cs="Times New Roman"/>
                      <w:color w:val="A6A6A6" w:themeColor="background1" w:themeShade="A6"/>
                      <w:sz w:val="24"/>
                      <w:szCs w:val="24"/>
                    </w:rPr>
                    <w:t>7</w:t>
                  </w:r>
                </w:p>
              </w:tc>
              <w:tc>
                <w:tcPr>
                  <w:tcW w:w="906" w:type="pct"/>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auto"/>
                  <w:vAlign w:val="center"/>
                </w:tcPr>
                <w:p w14:paraId="5D9407E7" w14:textId="77777777" w:rsidR="000419DF" w:rsidRPr="000419DF" w:rsidRDefault="000419DF" w:rsidP="00D70FBF">
                  <w:pPr>
                    <w:spacing w:line="360" w:lineRule="auto"/>
                    <w:jc w:val="center"/>
                    <w:rPr>
                      <w:rFonts w:eastAsiaTheme="minorEastAsia" w:cs="Times New Roman"/>
                      <w:color w:val="A6A6A6" w:themeColor="background1" w:themeShade="A6"/>
                      <w:sz w:val="24"/>
                      <w:szCs w:val="24"/>
                    </w:rPr>
                  </w:pPr>
                  <w:r w:rsidRPr="000419DF">
                    <w:rPr>
                      <w:rFonts w:eastAsiaTheme="minorEastAsia" w:cs="Times New Roman"/>
                      <w:color w:val="A6A6A6" w:themeColor="background1" w:themeShade="A6"/>
                      <w:sz w:val="24"/>
                      <w:szCs w:val="24"/>
                    </w:rPr>
                    <w:t>5</w:t>
                  </w:r>
                </w:p>
              </w:tc>
            </w:tr>
          </w:tbl>
          <w:p w14:paraId="02627F0F" w14:textId="77777777" w:rsidR="000419DF" w:rsidRPr="000419DF" w:rsidRDefault="000419DF" w:rsidP="000419DF">
            <w:pPr>
              <w:jc w:val="both"/>
              <w:rPr>
                <w:rFonts w:eastAsiaTheme="minorEastAsia" w:cs="Times New Roman"/>
                <w:color w:val="FFFFFF" w:themeColor="background1"/>
                <w:sz w:val="24"/>
                <w:szCs w:val="24"/>
              </w:rPr>
            </w:pPr>
            <w:r w:rsidRPr="000419DF">
              <w:rPr>
                <w:rFonts w:eastAsiaTheme="minorEastAsia" w:cs="Times New Roman"/>
                <w:color w:val="FFFFFF" w:themeColor="background1"/>
                <w:sz w:val="24"/>
                <w:szCs w:val="24"/>
              </w:rPr>
              <w:t>-</w:t>
            </w:r>
          </w:p>
        </w:tc>
      </w:tr>
    </w:tbl>
    <w:p w14:paraId="7E24A7F8" w14:textId="77777777" w:rsidR="000419DF" w:rsidRPr="00E62A8D" w:rsidRDefault="000419DF" w:rsidP="00F13455">
      <w:pPr>
        <w:spacing w:after="0" w:line="360" w:lineRule="auto"/>
        <w:jc w:val="both"/>
        <w:rPr>
          <w:rFonts w:eastAsiaTheme="minorEastAsia" w:cs="Times New Roman"/>
          <w:sz w:val="24"/>
          <w:szCs w:val="24"/>
        </w:rPr>
      </w:pPr>
    </w:p>
    <w:p w14:paraId="5F4CD080" w14:textId="77777777" w:rsidR="005D0F7C" w:rsidRDefault="005D0F7C" w:rsidP="001C0146">
      <w:pPr>
        <w:spacing w:after="0" w:line="360" w:lineRule="auto"/>
        <w:jc w:val="both"/>
        <w:rPr>
          <w:rFonts w:eastAsiaTheme="minorEastAsia" w:cs="Times New Roman"/>
          <w:sz w:val="24"/>
          <w:szCs w:val="24"/>
        </w:rPr>
      </w:pPr>
      <w:r w:rsidRPr="00E62A8D">
        <w:rPr>
          <w:rFonts w:eastAsiaTheme="minorEastAsia" w:cs="Times New Roman"/>
          <w:sz w:val="24"/>
          <w:szCs w:val="24"/>
        </w:rPr>
        <w:t xml:space="preserve">Os desvios são </w:t>
      </w:r>
      <w:r w:rsidR="002223F2">
        <w:rPr>
          <w:rFonts w:eastAsiaTheme="minorEastAsia" w:cs="Times New Roman"/>
          <w:sz w:val="24"/>
          <w:szCs w:val="24"/>
        </w:rPr>
        <w:t>apresentados na Tabela 3.2.</w:t>
      </w:r>
    </w:p>
    <w:p w14:paraId="20E79EA3" w14:textId="77777777" w:rsidR="001C0146" w:rsidRDefault="001C0146" w:rsidP="001C0146">
      <w:pPr>
        <w:spacing w:after="0" w:line="360" w:lineRule="auto"/>
        <w:jc w:val="both"/>
        <w:rPr>
          <w:rFonts w:eastAsiaTheme="minorEastAsia" w:cs="Times New Roman"/>
          <w:sz w:val="24"/>
          <w:szCs w:val="24"/>
        </w:rPr>
      </w:pPr>
    </w:p>
    <w:p w14:paraId="70BD8869" w14:textId="77777777" w:rsidR="002223F2" w:rsidRPr="005D0F7C" w:rsidRDefault="002223F2" w:rsidP="002223F2">
      <w:pPr>
        <w:spacing w:after="120" w:line="240" w:lineRule="auto"/>
        <w:jc w:val="both"/>
        <w:rPr>
          <w:rFonts w:eastAsiaTheme="minorEastAsia" w:cs="Times New Roman"/>
          <w:sz w:val="20"/>
          <w:szCs w:val="20"/>
        </w:rPr>
      </w:pPr>
      <w:r>
        <w:rPr>
          <w:rFonts w:eastAsiaTheme="minorEastAsia" w:cs="Times New Roman"/>
          <w:b/>
          <w:sz w:val="20"/>
          <w:szCs w:val="20"/>
        </w:rPr>
        <w:lastRenderedPageBreak/>
        <w:t>Tabela 3.2</w:t>
      </w:r>
      <w:r w:rsidRPr="005D0F7C">
        <w:rPr>
          <w:rFonts w:eastAsiaTheme="minorEastAsia" w:cs="Times New Roman"/>
          <w:b/>
          <w:sz w:val="20"/>
          <w:szCs w:val="20"/>
        </w:rPr>
        <w:t>.</w:t>
      </w:r>
      <w:r w:rsidRPr="005D0F7C">
        <w:rPr>
          <w:rFonts w:eastAsiaTheme="minorEastAsia" w:cs="Times New Roman"/>
          <w:sz w:val="20"/>
          <w:szCs w:val="20"/>
        </w:rPr>
        <w:t xml:space="preserve"> </w:t>
      </w:r>
      <w:r>
        <w:rPr>
          <w:rFonts w:eastAsiaTheme="minorEastAsia" w:cs="Times New Roman"/>
          <w:sz w:val="20"/>
          <w:szCs w:val="20"/>
        </w:rPr>
        <w:t>Desvios em relação à média das notas dos alunos do grupo A</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2223F2" w:rsidRPr="00E62A8D" w14:paraId="36DC3998" w14:textId="77777777" w:rsidTr="002223F2">
        <w:tc>
          <w:tcPr>
            <w:tcW w:w="2500" w:type="pct"/>
            <w:tcBorders>
              <w:top w:val="single" w:sz="4" w:space="0" w:color="auto"/>
              <w:bottom w:val="single" w:sz="4" w:space="0" w:color="auto"/>
            </w:tcBorders>
            <w:vAlign w:val="center"/>
          </w:tcPr>
          <w:p w14:paraId="32272300" w14:textId="77777777" w:rsidR="002223F2" w:rsidRPr="00E62A8D" w:rsidRDefault="002223F2" w:rsidP="002223F2">
            <w:pPr>
              <w:spacing w:before="60" w:after="60"/>
              <w:jc w:val="center"/>
              <w:rPr>
                <w:rFonts w:eastAsiaTheme="minorEastAsia" w:cs="Times New Roman"/>
                <w:b/>
                <w:sz w:val="24"/>
                <w:szCs w:val="24"/>
              </w:rPr>
            </w:pPr>
            <w:r w:rsidRPr="00E62A8D">
              <w:rPr>
                <w:rFonts w:eastAsiaTheme="minorEastAsia" w:cs="Times New Roman"/>
                <w:b/>
                <w:sz w:val="24"/>
                <w:szCs w:val="24"/>
              </w:rPr>
              <w:t xml:space="preserve">Nota </w:t>
            </w:r>
            <m:oMath>
              <m:d>
                <m:dPr>
                  <m:ctrlPr>
                    <w:rPr>
                      <w:rFonts w:ascii="Cambria Math" w:eastAsiaTheme="minorEastAsia" w:hAnsi="Cambria Math" w:cs="Times New Roman"/>
                      <w:b/>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i</m:t>
                      </m:r>
                    </m:sub>
                  </m:sSub>
                </m:e>
              </m:d>
            </m:oMath>
          </w:p>
        </w:tc>
        <w:tc>
          <w:tcPr>
            <w:tcW w:w="2500" w:type="pct"/>
            <w:tcBorders>
              <w:top w:val="single" w:sz="4" w:space="0" w:color="auto"/>
              <w:bottom w:val="single" w:sz="4" w:space="0" w:color="auto"/>
            </w:tcBorders>
            <w:vAlign w:val="center"/>
          </w:tcPr>
          <w:p w14:paraId="22767E69" w14:textId="77777777" w:rsidR="002223F2" w:rsidRPr="00E62A8D" w:rsidRDefault="002223F2" w:rsidP="002223F2">
            <w:pPr>
              <w:spacing w:before="60" w:after="60"/>
              <w:jc w:val="center"/>
              <w:rPr>
                <w:rFonts w:eastAsiaTheme="minorEastAsia" w:cs="Times New Roman"/>
                <w:b/>
                <w:sz w:val="24"/>
                <w:szCs w:val="24"/>
              </w:rPr>
            </w:pPr>
            <w:r w:rsidRPr="00E62A8D">
              <w:rPr>
                <w:rFonts w:eastAsiaTheme="minorEastAsia" w:cs="Times New Roman"/>
                <w:b/>
                <w:sz w:val="24"/>
                <w:szCs w:val="24"/>
              </w:rPr>
              <w:t xml:space="preserve">Desvio </w:t>
            </w:r>
            <m:oMath>
              <m:d>
                <m:dPr>
                  <m:ctrlPr>
                    <w:rPr>
                      <w:rFonts w:ascii="Cambria Math" w:eastAsiaTheme="minorEastAsia" w:hAnsi="Cambria Math" w:cs="Times New Roman"/>
                      <w:b/>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i</m:t>
                      </m:r>
                    </m:sub>
                  </m:sSub>
                  <m:r>
                    <m:rPr>
                      <m:sty m:val="bi"/>
                    </m:rPr>
                    <w:rPr>
                      <w:rFonts w:eastAsiaTheme="minorEastAsia" w:cs="Times New Roman"/>
                      <w:sz w:val="24"/>
                      <w:szCs w:val="24"/>
                    </w:rPr>
                    <m:t>-</m:t>
                  </m:r>
                  <m:acc>
                    <m:accPr>
                      <m:chr m:val="̅"/>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x</m:t>
                      </m:r>
                    </m:e>
                  </m:acc>
                </m:e>
              </m:d>
            </m:oMath>
          </w:p>
        </w:tc>
      </w:tr>
      <w:tr w:rsidR="002223F2" w:rsidRPr="00E62A8D" w14:paraId="47381A74" w14:textId="77777777" w:rsidTr="002223F2">
        <w:tc>
          <w:tcPr>
            <w:tcW w:w="2500" w:type="pct"/>
            <w:tcBorders>
              <w:top w:val="single" w:sz="4" w:space="0" w:color="auto"/>
            </w:tcBorders>
            <w:vAlign w:val="center"/>
          </w:tcPr>
          <w:p w14:paraId="399A3F94" w14:textId="77777777" w:rsidR="002223F2" w:rsidRPr="00E62A8D" w:rsidRDefault="002223F2" w:rsidP="002223F2">
            <w:pPr>
              <w:spacing w:before="60" w:after="60"/>
              <w:jc w:val="center"/>
              <w:rPr>
                <w:rFonts w:eastAsiaTheme="minorEastAsia" w:cs="Times New Roman"/>
                <w:sz w:val="24"/>
                <w:szCs w:val="24"/>
              </w:rPr>
            </w:pPr>
            <w:r w:rsidRPr="00E62A8D">
              <w:rPr>
                <w:rFonts w:eastAsiaTheme="minorEastAsia" w:cs="Times New Roman"/>
                <w:sz w:val="24"/>
                <w:szCs w:val="24"/>
              </w:rPr>
              <w:t>3</w:t>
            </w:r>
          </w:p>
        </w:tc>
        <w:tc>
          <w:tcPr>
            <w:tcW w:w="2500" w:type="pct"/>
            <w:tcBorders>
              <w:top w:val="single" w:sz="4" w:space="0" w:color="auto"/>
            </w:tcBorders>
            <w:vAlign w:val="center"/>
          </w:tcPr>
          <w:p w14:paraId="6D85F5EB" w14:textId="77777777" w:rsidR="002223F2" w:rsidRPr="00E62A8D" w:rsidRDefault="002223F2" w:rsidP="002223F2">
            <w:pPr>
              <w:spacing w:before="60" w:after="60"/>
              <w:jc w:val="center"/>
              <w:rPr>
                <w:rFonts w:eastAsiaTheme="minorEastAsia" w:cs="Times New Roman"/>
                <w:sz w:val="24"/>
                <w:szCs w:val="24"/>
              </w:rPr>
            </w:pPr>
            <w:r w:rsidRPr="00E62A8D">
              <w:rPr>
                <w:rFonts w:eastAsiaTheme="minorEastAsia" w:cs="Times New Roman"/>
                <w:sz w:val="24"/>
                <w:szCs w:val="24"/>
              </w:rPr>
              <w:t xml:space="preserve">   </w:t>
            </w:r>
            <m:oMath>
              <m:d>
                <m:dPr>
                  <m:ctrlPr>
                    <w:rPr>
                      <w:rFonts w:ascii="Cambria Math" w:eastAsiaTheme="minorEastAsia" w:hAnsi="Cambria Math" w:cs="Times New Roman"/>
                      <w:i/>
                      <w:sz w:val="24"/>
                      <w:szCs w:val="24"/>
                    </w:rPr>
                  </m:ctrlPr>
                </m:dPr>
                <m:e>
                  <m:r>
                    <w:rPr>
                      <w:rFonts w:ascii="Cambria Math" w:eastAsiaTheme="minorEastAsia" w:cs="Times New Roman"/>
                      <w:sz w:val="24"/>
                      <w:szCs w:val="24"/>
                    </w:rPr>
                    <m:t>3</m:t>
                  </m:r>
                  <m:r>
                    <w:rPr>
                      <w:rFonts w:ascii="Cambria Math" w:eastAsiaTheme="minorEastAsia" w:cs="Times New Roman"/>
                      <w:sz w:val="24"/>
                      <w:szCs w:val="24"/>
                    </w:rPr>
                    <m:t>-</m:t>
                  </m:r>
                  <m:r>
                    <w:rPr>
                      <w:rFonts w:ascii="Cambria Math" w:eastAsiaTheme="minorEastAsia" w:cs="Times New Roman"/>
                      <w:sz w:val="24"/>
                      <w:szCs w:val="24"/>
                    </w:rPr>
                    <m:t>5</m:t>
                  </m:r>
                </m:e>
              </m:d>
              <m:r>
                <w:rPr>
                  <w:rFonts w:ascii="Cambria Math" w:eastAsiaTheme="minorEastAsia" w:cs="Times New Roman"/>
                  <w:sz w:val="24"/>
                  <w:szCs w:val="24"/>
                </w:rPr>
                <m:t>=</m:t>
              </m:r>
              <m:r>
                <w:rPr>
                  <w:rFonts w:ascii="Cambria Math" w:eastAsiaTheme="minorEastAsia" w:cs="Times New Roman"/>
                  <w:sz w:val="24"/>
                  <w:szCs w:val="24"/>
                </w:rPr>
                <m:t>-</m:t>
              </m:r>
              <m:r>
                <w:rPr>
                  <w:rFonts w:ascii="Cambria Math" w:eastAsiaTheme="minorEastAsia" w:cs="Times New Roman"/>
                  <w:sz w:val="24"/>
                  <w:szCs w:val="24"/>
                </w:rPr>
                <m:t>2</m:t>
              </m:r>
            </m:oMath>
          </w:p>
        </w:tc>
      </w:tr>
      <w:tr w:rsidR="002223F2" w:rsidRPr="00E62A8D" w14:paraId="6C12A6D9" w14:textId="77777777" w:rsidTr="002223F2">
        <w:tc>
          <w:tcPr>
            <w:tcW w:w="2500" w:type="pct"/>
            <w:vAlign w:val="center"/>
          </w:tcPr>
          <w:p w14:paraId="4E5BA523" w14:textId="77777777" w:rsidR="002223F2" w:rsidRPr="00E62A8D" w:rsidRDefault="002223F2" w:rsidP="002223F2">
            <w:pPr>
              <w:spacing w:before="60" w:after="60"/>
              <w:jc w:val="center"/>
              <w:rPr>
                <w:rFonts w:eastAsiaTheme="minorEastAsia" w:cs="Times New Roman"/>
                <w:sz w:val="24"/>
                <w:szCs w:val="24"/>
              </w:rPr>
            </w:pPr>
            <w:r w:rsidRPr="00E62A8D">
              <w:rPr>
                <w:rFonts w:eastAsiaTheme="minorEastAsia" w:cs="Times New Roman"/>
                <w:sz w:val="24"/>
                <w:szCs w:val="24"/>
              </w:rPr>
              <w:t>4</w:t>
            </w:r>
          </w:p>
        </w:tc>
        <w:tc>
          <w:tcPr>
            <w:tcW w:w="2500" w:type="pct"/>
            <w:vAlign w:val="center"/>
          </w:tcPr>
          <w:p w14:paraId="2CDB171E" w14:textId="77777777" w:rsidR="002223F2" w:rsidRPr="00E62A8D" w:rsidRDefault="002223F2" w:rsidP="002223F2">
            <w:pPr>
              <w:spacing w:before="60" w:after="60"/>
              <w:jc w:val="center"/>
              <w:rPr>
                <w:rFonts w:eastAsiaTheme="minorEastAsia" w:cs="Times New Roman"/>
                <w:sz w:val="24"/>
                <w:szCs w:val="24"/>
              </w:rPr>
            </w:pPr>
            <w:r w:rsidRPr="00E62A8D">
              <w:rPr>
                <w:rFonts w:eastAsiaTheme="minorEastAsia" w:cs="Times New Roman"/>
                <w:sz w:val="24"/>
                <w:szCs w:val="24"/>
              </w:rPr>
              <w:t xml:space="preserve">   </w:t>
            </w:r>
            <m:oMath>
              <m:d>
                <m:dPr>
                  <m:ctrlPr>
                    <w:rPr>
                      <w:rFonts w:ascii="Cambria Math" w:eastAsiaTheme="minorEastAsia" w:hAnsi="Cambria Math" w:cs="Times New Roman"/>
                      <w:i/>
                      <w:sz w:val="24"/>
                      <w:szCs w:val="24"/>
                    </w:rPr>
                  </m:ctrlPr>
                </m:dPr>
                <m:e>
                  <m:r>
                    <w:rPr>
                      <w:rFonts w:ascii="Cambria Math" w:eastAsiaTheme="minorEastAsia" w:cs="Times New Roman"/>
                      <w:sz w:val="24"/>
                      <w:szCs w:val="24"/>
                    </w:rPr>
                    <m:t>4</m:t>
                  </m:r>
                  <m:r>
                    <w:rPr>
                      <w:rFonts w:ascii="Cambria Math" w:eastAsiaTheme="minorEastAsia" w:cs="Times New Roman"/>
                      <w:sz w:val="24"/>
                      <w:szCs w:val="24"/>
                    </w:rPr>
                    <m:t>-</m:t>
                  </m:r>
                  <m:r>
                    <w:rPr>
                      <w:rFonts w:ascii="Cambria Math" w:eastAsiaTheme="minorEastAsia" w:cs="Times New Roman"/>
                      <w:sz w:val="24"/>
                      <w:szCs w:val="24"/>
                    </w:rPr>
                    <m:t>5</m:t>
                  </m:r>
                </m:e>
              </m:d>
              <m:r>
                <w:rPr>
                  <w:rFonts w:ascii="Cambria Math" w:eastAsiaTheme="minorEastAsia" w:cs="Times New Roman"/>
                  <w:sz w:val="24"/>
                  <w:szCs w:val="24"/>
                </w:rPr>
                <m:t>=</m:t>
              </m:r>
              <m:r>
                <w:rPr>
                  <w:rFonts w:ascii="Cambria Math" w:eastAsiaTheme="minorEastAsia" w:cs="Times New Roman"/>
                  <w:sz w:val="24"/>
                  <w:szCs w:val="24"/>
                </w:rPr>
                <m:t>-</m:t>
              </m:r>
              <m:r>
                <w:rPr>
                  <w:rFonts w:ascii="Cambria Math" w:eastAsiaTheme="minorEastAsia" w:cs="Times New Roman"/>
                  <w:sz w:val="24"/>
                  <w:szCs w:val="24"/>
                </w:rPr>
                <m:t>1</m:t>
              </m:r>
            </m:oMath>
          </w:p>
        </w:tc>
      </w:tr>
      <w:tr w:rsidR="002223F2" w:rsidRPr="00E62A8D" w14:paraId="587D4328" w14:textId="77777777" w:rsidTr="002223F2">
        <w:tc>
          <w:tcPr>
            <w:tcW w:w="2500" w:type="pct"/>
            <w:vAlign w:val="center"/>
          </w:tcPr>
          <w:p w14:paraId="2297C194" w14:textId="77777777" w:rsidR="002223F2" w:rsidRPr="00E62A8D" w:rsidRDefault="002223F2" w:rsidP="002223F2">
            <w:pPr>
              <w:spacing w:before="60" w:after="60"/>
              <w:jc w:val="center"/>
              <w:rPr>
                <w:rFonts w:eastAsiaTheme="minorEastAsia" w:cs="Times New Roman"/>
                <w:sz w:val="24"/>
                <w:szCs w:val="24"/>
              </w:rPr>
            </w:pPr>
            <w:r w:rsidRPr="00E62A8D">
              <w:rPr>
                <w:rFonts w:eastAsiaTheme="minorEastAsia" w:cs="Times New Roman"/>
                <w:sz w:val="24"/>
                <w:szCs w:val="24"/>
              </w:rPr>
              <w:t>5</w:t>
            </w:r>
          </w:p>
        </w:tc>
        <w:tc>
          <w:tcPr>
            <w:tcW w:w="2500" w:type="pct"/>
            <w:vAlign w:val="center"/>
          </w:tcPr>
          <w:p w14:paraId="32EA103A" w14:textId="77777777" w:rsidR="002223F2" w:rsidRPr="00E62A8D" w:rsidRDefault="009944CB" w:rsidP="002223F2">
            <w:pPr>
              <w:spacing w:before="60" w:after="60"/>
              <w:jc w:val="center"/>
              <w:rPr>
                <w:rFonts w:eastAsiaTheme="minorEastAsia"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cs="Times New Roman"/>
                        <w:sz w:val="24"/>
                        <w:szCs w:val="24"/>
                      </w:rPr>
                      <m:t>5</m:t>
                    </m:r>
                    <m:r>
                      <w:rPr>
                        <w:rFonts w:ascii="Cambria Math" w:eastAsiaTheme="minorEastAsia" w:cs="Times New Roman"/>
                        <w:sz w:val="24"/>
                        <w:szCs w:val="24"/>
                      </w:rPr>
                      <m:t>-</m:t>
                    </m:r>
                    <m:r>
                      <w:rPr>
                        <w:rFonts w:ascii="Cambria Math" w:eastAsiaTheme="minorEastAsia" w:cs="Times New Roman"/>
                        <w:sz w:val="24"/>
                        <w:szCs w:val="24"/>
                      </w:rPr>
                      <m:t>5</m:t>
                    </m:r>
                  </m:e>
                </m:d>
                <m:r>
                  <w:rPr>
                    <w:rFonts w:ascii="Cambria Math" w:eastAsiaTheme="minorEastAsia" w:cs="Times New Roman"/>
                    <w:sz w:val="24"/>
                    <w:szCs w:val="24"/>
                  </w:rPr>
                  <m:t>=0</m:t>
                </m:r>
              </m:oMath>
            </m:oMathPara>
          </w:p>
        </w:tc>
      </w:tr>
      <w:tr w:rsidR="002223F2" w:rsidRPr="00E62A8D" w14:paraId="4431B9E0" w14:textId="77777777" w:rsidTr="002223F2">
        <w:tc>
          <w:tcPr>
            <w:tcW w:w="2500" w:type="pct"/>
            <w:vAlign w:val="center"/>
          </w:tcPr>
          <w:p w14:paraId="58863750" w14:textId="77777777" w:rsidR="002223F2" w:rsidRPr="00E62A8D" w:rsidRDefault="002223F2" w:rsidP="002223F2">
            <w:pPr>
              <w:spacing w:before="60" w:after="60"/>
              <w:jc w:val="center"/>
              <w:rPr>
                <w:rFonts w:eastAsiaTheme="minorEastAsia" w:cs="Times New Roman"/>
                <w:sz w:val="24"/>
                <w:szCs w:val="24"/>
              </w:rPr>
            </w:pPr>
            <w:r w:rsidRPr="00E62A8D">
              <w:rPr>
                <w:rFonts w:eastAsiaTheme="minorEastAsia" w:cs="Times New Roman"/>
                <w:sz w:val="24"/>
                <w:szCs w:val="24"/>
              </w:rPr>
              <w:t>6</w:t>
            </w:r>
          </w:p>
        </w:tc>
        <w:tc>
          <w:tcPr>
            <w:tcW w:w="2500" w:type="pct"/>
            <w:vAlign w:val="center"/>
          </w:tcPr>
          <w:p w14:paraId="3004D37A" w14:textId="77777777" w:rsidR="002223F2" w:rsidRPr="00E62A8D" w:rsidRDefault="009944CB" w:rsidP="002223F2">
            <w:pPr>
              <w:spacing w:before="60" w:after="60"/>
              <w:jc w:val="center"/>
              <w:rPr>
                <w:rFonts w:eastAsiaTheme="minorEastAsia"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cs="Times New Roman"/>
                        <w:sz w:val="24"/>
                        <w:szCs w:val="24"/>
                      </w:rPr>
                      <m:t>6</m:t>
                    </m:r>
                    <m:r>
                      <w:rPr>
                        <w:rFonts w:ascii="Cambria Math" w:eastAsiaTheme="minorEastAsia" w:cs="Times New Roman"/>
                        <w:sz w:val="24"/>
                        <w:szCs w:val="24"/>
                      </w:rPr>
                      <m:t>-</m:t>
                    </m:r>
                    <m:r>
                      <w:rPr>
                        <w:rFonts w:ascii="Cambria Math" w:eastAsiaTheme="minorEastAsia" w:cs="Times New Roman"/>
                        <w:sz w:val="24"/>
                        <w:szCs w:val="24"/>
                      </w:rPr>
                      <m:t>5</m:t>
                    </m:r>
                  </m:e>
                </m:d>
                <m:r>
                  <w:rPr>
                    <w:rFonts w:ascii="Cambria Math" w:eastAsiaTheme="minorEastAsia" w:cs="Times New Roman"/>
                    <w:sz w:val="24"/>
                    <w:szCs w:val="24"/>
                  </w:rPr>
                  <m:t>=1</m:t>
                </m:r>
              </m:oMath>
            </m:oMathPara>
          </w:p>
        </w:tc>
      </w:tr>
      <w:tr w:rsidR="002223F2" w:rsidRPr="00E62A8D" w14:paraId="2849480A" w14:textId="77777777" w:rsidTr="002223F2">
        <w:tc>
          <w:tcPr>
            <w:tcW w:w="2500" w:type="pct"/>
            <w:tcBorders>
              <w:bottom w:val="single" w:sz="4" w:space="0" w:color="auto"/>
            </w:tcBorders>
            <w:vAlign w:val="center"/>
          </w:tcPr>
          <w:p w14:paraId="42B495F3" w14:textId="77777777" w:rsidR="002223F2" w:rsidRPr="00E62A8D" w:rsidRDefault="002223F2" w:rsidP="002223F2">
            <w:pPr>
              <w:spacing w:before="60" w:after="60"/>
              <w:jc w:val="center"/>
              <w:rPr>
                <w:rFonts w:eastAsiaTheme="minorEastAsia" w:cs="Times New Roman"/>
                <w:sz w:val="24"/>
                <w:szCs w:val="24"/>
              </w:rPr>
            </w:pPr>
            <w:r w:rsidRPr="00E62A8D">
              <w:rPr>
                <w:rFonts w:eastAsiaTheme="minorEastAsia" w:cs="Times New Roman"/>
                <w:sz w:val="24"/>
                <w:szCs w:val="24"/>
              </w:rPr>
              <w:t>7</w:t>
            </w:r>
          </w:p>
        </w:tc>
        <w:tc>
          <w:tcPr>
            <w:tcW w:w="2500" w:type="pct"/>
            <w:tcBorders>
              <w:bottom w:val="single" w:sz="4" w:space="0" w:color="auto"/>
            </w:tcBorders>
            <w:vAlign w:val="center"/>
          </w:tcPr>
          <w:p w14:paraId="24E9615F" w14:textId="77777777" w:rsidR="002223F2" w:rsidRPr="00E62A8D" w:rsidRDefault="009944CB" w:rsidP="002223F2">
            <w:pPr>
              <w:spacing w:before="60" w:after="60"/>
              <w:jc w:val="center"/>
              <w:rPr>
                <w:rFonts w:eastAsiaTheme="minorEastAsia"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cs="Times New Roman"/>
                        <w:sz w:val="24"/>
                        <w:szCs w:val="24"/>
                      </w:rPr>
                      <m:t>7</m:t>
                    </m:r>
                    <m:r>
                      <w:rPr>
                        <w:rFonts w:ascii="Cambria Math" w:eastAsiaTheme="minorEastAsia" w:cs="Times New Roman"/>
                        <w:sz w:val="24"/>
                        <w:szCs w:val="24"/>
                      </w:rPr>
                      <m:t>-</m:t>
                    </m:r>
                    <m:r>
                      <w:rPr>
                        <w:rFonts w:ascii="Cambria Math" w:eastAsiaTheme="minorEastAsia" w:cs="Times New Roman"/>
                        <w:sz w:val="24"/>
                        <w:szCs w:val="24"/>
                      </w:rPr>
                      <m:t>5</m:t>
                    </m:r>
                  </m:e>
                </m:d>
                <m:r>
                  <w:rPr>
                    <w:rFonts w:ascii="Cambria Math" w:eastAsiaTheme="minorEastAsia" w:cs="Times New Roman"/>
                    <w:sz w:val="24"/>
                    <w:szCs w:val="24"/>
                  </w:rPr>
                  <m:t>=2</m:t>
                </m:r>
              </m:oMath>
            </m:oMathPara>
          </w:p>
        </w:tc>
      </w:tr>
      <w:tr w:rsidR="002223F2" w:rsidRPr="00E62A8D" w14:paraId="61E4DDBD" w14:textId="77777777" w:rsidTr="002223F2">
        <w:tc>
          <w:tcPr>
            <w:tcW w:w="2500" w:type="pct"/>
            <w:tcBorders>
              <w:top w:val="single" w:sz="4" w:space="0" w:color="auto"/>
              <w:bottom w:val="single" w:sz="4" w:space="0" w:color="auto"/>
            </w:tcBorders>
            <w:vAlign w:val="center"/>
          </w:tcPr>
          <w:p w14:paraId="1E5D68E6" w14:textId="77777777" w:rsidR="002223F2" w:rsidRPr="00E62A8D" w:rsidRDefault="002223F2" w:rsidP="002223F2">
            <w:pPr>
              <w:spacing w:before="60" w:after="60"/>
              <w:jc w:val="center"/>
              <w:rPr>
                <w:rFonts w:eastAsiaTheme="minorEastAsia" w:cs="Times New Roman"/>
                <w:sz w:val="24"/>
                <w:szCs w:val="24"/>
              </w:rPr>
            </w:pPr>
            <w:r>
              <w:rPr>
                <w:rFonts w:eastAsiaTheme="minorEastAsia" w:cs="Times New Roman"/>
                <w:sz w:val="24"/>
                <w:szCs w:val="24"/>
              </w:rPr>
              <w:t>Total</w:t>
            </w:r>
          </w:p>
        </w:tc>
        <w:tc>
          <w:tcPr>
            <w:tcW w:w="2500" w:type="pct"/>
            <w:tcBorders>
              <w:top w:val="single" w:sz="4" w:space="0" w:color="auto"/>
              <w:bottom w:val="single" w:sz="4" w:space="0" w:color="auto"/>
            </w:tcBorders>
            <w:vAlign w:val="center"/>
          </w:tcPr>
          <w:p w14:paraId="008DFB0D" w14:textId="77777777" w:rsidR="002223F2" w:rsidRPr="00E62A8D" w:rsidRDefault="002223F2" w:rsidP="002223F2">
            <w:pPr>
              <w:spacing w:before="60" w:after="60"/>
              <w:jc w:val="center"/>
              <w:rPr>
                <w:rFonts w:eastAsia="Times New Roman" w:cs="Times New Roman"/>
                <w:sz w:val="24"/>
                <w:szCs w:val="24"/>
              </w:rPr>
            </w:pPr>
            <m:oMath>
              <m:r>
                <w:rPr>
                  <w:rFonts w:ascii="Cambria Math" w:eastAsia="Times New Roman"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r>
                    <w:rPr>
                      <w:rFonts w:ascii="Cambria Math" w:eastAsia="Times New Roman"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d>
              <m:r>
                <w:rPr>
                  <w:rFonts w:ascii="Cambria Math" w:eastAsia="Times New Roman" w:cs="Times New Roman"/>
                  <w:sz w:val="24"/>
                  <w:szCs w:val="24"/>
                </w:rPr>
                <m:t xml:space="preserve">=0    </m:t>
              </m:r>
            </m:oMath>
            <w:r>
              <w:rPr>
                <w:rFonts w:eastAsia="Times New Roman" w:cs="Times New Roman"/>
                <w:sz w:val="24"/>
                <w:szCs w:val="24"/>
              </w:rPr>
              <w:t xml:space="preserve"> </w:t>
            </w:r>
          </w:p>
        </w:tc>
      </w:tr>
    </w:tbl>
    <w:p w14:paraId="241B8876" w14:textId="77777777" w:rsidR="005D0F7C" w:rsidRPr="00E62A8D" w:rsidRDefault="005D0F7C" w:rsidP="002B7531">
      <w:pPr>
        <w:spacing w:after="0" w:line="360" w:lineRule="auto"/>
        <w:jc w:val="both"/>
        <w:rPr>
          <w:rFonts w:eastAsiaTheme="minorEastAsia" w:cs="Times New Roman"/>
          <w:sz w:val="24"/>
          <w:szCs w:val="24"/>
        </w:rPr>
      </w:pPr>
    </w:p>
    <w:p w14:paraId="4F4ECBEA" w14:textId="77777777" w:rsidR="005D0F7C" w:rsidRPr="00E62A8D" w:rsidRDefault="002223F2" w:rsidP="005D0F7C">
      <w:pPr>
        <w:spacing w:line="360" w:lineRule="auto"/>
        <w:jc w:val="both"/>
        <w:rPr>
          <w:rFonts w:eastAsiaTheme="minorEastAsia" w:cs="Times New Roman"/>
          <w:sz w:val="24"/>
          <w:szCs w:val="24"/>
        </w:rPr>
      </w:pPr>
      <w:r>
        <w:rPr>
          <w:rFonts w:eastAsiaTheme="minorEastAsia" w:cs="Times New Roman"/>
          <w:sz w:val="24"/>
          <w:szCs w:val="24"/>
        </w:rPr>
        <w:tab/>
      </w:r>
      <w:r w:rsidR="005D0F7C" w:rsidRPr="00E62A8D">
        <w:rPr>
          <w:rFonts w:eastAsiaTheme="minorEastAsia" w:cs="Times New Roman"/>
          <w:sz w:val="24"/>
          <w:szCs w:val="24"/>
        </w:rPr>
        <w:t xml:space="preserve">Observe que a soma dos desvios em relação à média é sempre zero, isto é, </w:t>
      </w:r>
      <m:oMath>
        <m:r>
          <w:rPr>
            <w:rFonts w:ascii="Cambria Math" w:eastAsiaTheme="minorEastAsia"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eastAsiaTheme="minorEastAsia"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d>
        <m:r>
          <w:rPr>
            <w:rFonts w:ascii="Cambria Math" w:eastAsiaTheme="minorEastAsia" w:cs="Times New Roman"/>
            <w:sz w:val="24"/>
            <w:szCs w:val="24"/>
          </w:rPr>
          <m:t>=0</m:t>
        </m:r>
      </m:oMath>
      <w:r>
        <w:rPr>
          <w:rFonts w:eastAsiaTheme="minorEastAsia" w:cs="Times New Roman"/>
          <w:sz w:val="24"/>
          <w:szCs w:val="24"/>
        </w:rPr>
        <w:t>. Sendo assim</w:t>
      </w:r>
      <w:r w:rsidR="005D0F7C" w:rsidRPr="00E62A8D">
        <w:rPr>
          <w:rFonts w:eastAsiaTheme="minorEastAsia" w:cs="Times New Roman"/>
          <w:sz w:val="24"/>
          <w:szCs w:val="24"/>
        </w:rPr>
        <w:t xml:space="preserve">, </w:t>
      </w:r>
      <w:r>
        <w:rPr>
          <w:rFonts w:eastAsiaTheme="minorEastAsia" w:cs="Times New Roman"/>
          <w:sz w:val="24"/>
          <w:szCs w:val="24"/>
        </w:rPr>
        <w:t>esta soma</w:t>
      </w:r>
      <w:r w:rsidR="005D0F7C" w:rsidRPr="00E62A8D">
        <w:rPr>
          <w:rFonts w:eastAsiaTheme="minorEastAsia" w:cs="Times New Roman"/>
          <w:sz w:val="24"/>
          <w:szCs w:val="24"/>
        </w:rPr>
        <w:t xml:space="preserve"> não é informativa a respeito da variabilidade dos dados, portanto, é melhor utilizar a soma dos valores absolutos</w:t>
      </w:r>
      <w:r>
        <w:rPr>
          <w:rFonts w:eastAsiaTheme="minorEastAsia" w:cs="Times New Roman"/>
          <w:sz w:val="24"/>
          <w:szCs w:val="24"/>
        </w:rPr>
        <w:t xml:space="preserve"> (módulo)</w:t>
      </w:r>
      <w:r w:rsidR="005D0F7C" w:rsidRPr="00E62A8D">
        <w:rPr>
          <w:rFonts w:eastAsiaTheme="minorEastAsia" w:cs="Times New Roman"/>
          <w:sz w:val="24"/>
          <w:szCs w:val="24"/>
        </w:rPr>
        <w:t xml:space="preserve"> dos desvios, que será sempre positiva, isto é, </w:t>
      </w:r>
      <m:oMath>
        <m:r>
          <w:rPr>
            <w:rFonts w:ascii="Cambria Math" w:eastAsiaTheme="minorEastAsia"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eastAsiaTheme="minorEastAsia"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d>
      </m:oMath>
      <w:r w:rsidR="005D0F7C" w:rsidRPr="00E62A8D">
        <w:rPr>
          <w:rFonts w:eastAsiaTheme="minorEastAsia" w:cs="Times New Roman"/>
          <w:sz w:val="24"/>
          <w:szCs w:val="24"/>
        </w:rPr>
        <w:t xml:space="preserve">. </w:t>
      </w:r>
    </w:p>
    <w:p w14:paraId="1CF1C0ED" w14:textId="77777777" w:rsidR="00704E14" w:rsidRPr="00E62A8D" w:rsidRDefault="00704E14" w:rsidP="00704E14">
      <w:pPr>
        <w:spacing w:line="360" w:lineRule="auto"/>
        <w:jc w:val="both"/>
        <w:rPr>
          <w:rFonts w:eastAsiaTheme="minorEastAsia" w:cs="Times New Roman"/>
          <w:sz w:val="24"/>
          <w:szCs w:val="24"/>
        </w:rPr>
      </w:pPr>
      <w:r>
        <w:rPr>
          <w:rFonts w:eastAsiaTheme="minorEastAsia" w:cs="Times New Roman"/>
          <w:sz w:val="24"/>
          <w:szCs w:val="24"/>
        </w:rPr>
        <w:tab/>
      </w:r>
      <w:r w:rsidRPr="00E62A8D">
        <w:rPr>
          <w:rFonts w:eastAsiaTheme="minorEastAsia" w:cs="Times New Roman"/>
          <w:sz w:val="24"/>
          <w:szCs w:val="24"/>
        </w:rPr>
        <w:t>A soma dos valores absolutos será tanto maior quanto maior o número de observações (</w:t>
      </w:r>
      <m:oMath>
        <m:r>
          <w:rPr>
            <w:rFonts w:ascii="Cambria Math" w:eastAsiaTheme="minorEastAsia" w:hAnsi="Cambria Math" w:cs="Times New Roman"/>
            <w:sz w:val="24"/>
            <w:szCs w:val="24"/>
          </w:rPr>
          <m:t>n</m:t>
        </m:r>
      </m:oMath>
      <w:r w:rsidRPr="00E62A8D">
        <w:rPr>
          <w:rFonts w:eastAsiaTheme="minorEastAsia" w:cs="Times New Roman"/>
          <w:sz w:val="24"/>
          <w:szCs w:val="24"/>
        </w:rPr>
        <w:t xml:space="preserve">). </w:t>
      </w:r>
      <w:r>
        <w:rPr>
          <w:rFonts w:eastAsiaTheme="minorEastAsia" w:cs="Times New Roman"/>
          <w:sz w:val="24"/>
          <w:szCs w:val="24"/>
        </w:rPr>
        <w:t>Assim, o</w:t>
      </w:r>
      <w:r w:rsidRPr="00E62A8D">
        <w:rPr>
          <w:rFonts w:eastAsiaTheme="minorEastAsia" w:cs="Times New Roman"/>
          <w:sz w:val="24"/>
          <w:szCs w:val="24"/>
        </w:rPr>
        <w:t xml:space="preserve"> desvio absoluto médio pode ser calculado como:</w:t>
      </w:r>
    </w:p>
    <w:p w14:paraId="018313AD" w14:textId="77777777" w:rsidR="00704E14" w:rsidRPr="00E62A8D" w:rsidRDefault="009944CB" w:rsidP="00704E14">
      <w:pPr>
        <w:spacing w:line="360" w:lineRule="auto"/>
        <w:jc w:val="both"/>
        <w:rPr>
          <w:rFonts w:eastAsiaTheme="minorEastAsia"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m</m:t>
              </m:r>
            </m:sub>
          </m:sSub>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d>
            </m:num>
            <m:den>
              <m:r>
                <w:rPr>
                  <w:rFonts w:ascii="Cambria Math" w:eastAsiaTheme="minorEastAsia" w:hAnsi="Cambria Math" w:cs="Times New Roman"/>
                  <w:sz w:val="24"/>
                  <w:szCs w:val="24"/>
                </w:rPr>
                <m:t>n</m:t>
              </m:r>
            </m:den>
          </m:f>
        </m:oMath>
      </m:oMathPara>
    </w:p>
    <w:p w14:paraId="1C968394" w14:textId="77777777" w:rsidR="005D0F7C" w:rsidRDefault="002223F2" w:rsidP="002B7531">
      <w:pPr>
        <w:spacing w:after="240" w:line="360" w:lineRule="auto"/>
        <w:jc w:val="both"/>
        <w:rPr>
          <w:rFonts w:eastAsiaTheme="minorEastAsia" w:cs="Times New Roman"/>
          <w:sz w:val="24"/>
          <w:szCs w:val="24"/>
        </w:rPr>
      </w:pPr>
      <w:r>
        <w:rPr>
          <w:rFonts w:eastAsiaTheme="minorEastAsia" w:cs="Times New Roman"/>
          <w:sz w:val="24"/>
          <w:szCs w:val="24"/>
        </w:rPr>
        <w:tab/>
      </w:r>
      <w:r w:rsidR="005D0F7C" w:rsidRPr="00E62A8D">
        <w:rPr>
          <w:rFonts w:eastAsiaTheme="minorEastAsia" w:cs="Times New Roman"/>
          <w:sz w:val="24"/>
          <w:szCs w:val="24"/>
        </w:rPr>
        <w:t xml:space="preserve">Por exemplo, para </w:t>
      </w:r>
      <w:r>
        <w:rPr>
          <w:rFonts w:eastAsiaTheme="minorEastAsia" w:cs="Times New Roman"/>
          <w:sz w:val="24"/>
          <w:szCs w:val="24"/>
        </w:rPr>
        <w:t>as notas dos alunos do Grupo A</w:t>
      </w:r>
      <w:r w:rsidR="005D0F7C" w:rsidRPr="00E62A8D">
        <w:rPr>
          <w:rFonts w:eastAsiaTheme="minorEastAsia" w:cs="Times New Roman"/>
          <w:sz w:val="24"/>
          <w:szCs w:val="24"/>
        </w:rPr>
        <w:t>,</w:t>
      </w:r>
      <w:r>
        <w:rPr>
          <w:rFonts w:eastAsiaTheme="minorEastAsia" w:cs="Times New Roman"/>
          <w:sz w:val="24"/>
          <w:szCs w:val="24"/>
        </w:rPr>
        <w:t xml:space="preserve"> os desvios absolutos (módulos dos desvios) são apresentados na Tabela 3.3.</w:t>
      </w:r>
    </w:p>
    <w:p w14:paraId="5542934A" w14:textId="77777777" w:rsidR="002223F2" w:rsidRPr="005D0F7C" w:rsidRDefault="002223F2" w:rsidP="002223F2">
      <w:pPr>
        <w:spacing w:after="120" w:line="240" w:lineRule="auto"/>
        <w:jc w:val="both"/>
        <w:rPr>
          <w:rFonts w:eastAsiaTheme="minorEastAsia" w:cs="Times New Roman"/>
          <w:sz w:val="20"/>
          <w:szCs w:val="20"/>
        </w:rPr>
      </w:pPr>
      <w:r>
        <w:rPr>
          <w:rFonts w:eastAsiaTheme="minorEastAsia" w:cs="Times New Roman"/>
          <w:b/>
          <w:sz w:val="20"/>
          <w:szCs w:val="20"/>
        </w:rPr>
        <w:t>Tabela 3.3</w:t>
      </w:r>
      <w:r w:rsidRPr="005D0F7C">
        <w:rPr>
          <w:rFonts w:eastAsiaTheme="minorEastAsia" w:cs="Times New Roman"/>
          <w:b/>
          <w:sz w:val="20"/>
          <w:szCs w:val="20"/>
        </w:rPr>
        <w:t>.</w:t>
      </w:r>
      <w:r w:rsidRPr="005D0F7C">
        <w:rPr>
          <w:rFonts w:eastAsiaTheme="minorEastAsia" w:cs="Times New Roman"/>
          <w:sz w:val="20"/>
          <w:szCs w:val="20"/>
        </w:rPr>
        <w:t xml:space="preserve"> </w:t>
      </w:r>
      <w:r>
        <w:rPr>
          <w:rFonts w:eastAsiaTheme="minorEastAsia" w:cs="Times New Roman"/>
          <w:sz w:val="20"/>
          <w:szCs w:val="20"/>
        </w:rPr>
        <w:t>Desvios e desvios absolutos das notas dos alunos do grupo A</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4"/>
        <w:gridCol w:w="2835"/>
        <w:gridCol w:w="2835"/>
      </w:tblGrid>
      <w:tr w:rsidR="002223F2" w:rsidRPr="00E62A8D" w14:paraId="3AF42B56" w14:textId="77777777" w:rsidTr="002223F2">
        <w:tc>
          <w:tcPr>
            <w:tcW w:w="1666" w:type="pct"/>
            <w:tcBorders>
              <w:top w:val="single" w:sz="4" w:space="0" w:color="auto"/>
              <w:bottom w:val="single" w:sz="4" w:space="0" w:color="auto"/>
            </w:tcBorders>
            <w:vAlign w:val="center"/>
          </w:tcPr>
          <w:p w14:paraId="76197102" w14:textId="77777777" w:rsidR="002223F2" w:rsidRPr="00E62A8D" w:rsidRDefault="002223F2" w:rsidP="002223F2">
            <w:pPr>
              <w:spacing w:before="60" w:after="60"/>
              <w:jc w:val="center"/>
              <w:rPr>
                <w:rFonts w:eastAsiaTheme="minorEastAsia" w:cs="Times New Roman"/>
                <w:b/>
                <w:sz w:val="24"/>
                <w:szCs w:val="24"/>
              </w:rPr>
            </w:pPr>
            <w:r w:rsidRPr="00E62A8D">
              <w:rPr>
                <w:rFonts w:eastAsiaTheme="minorEastAsia" w:cs="Times New Roman"/>
                <w:b/>
                <w:sz w:val="24"/>
                <w:szCs w:val="24"/>
              </w:rPr>
              <w:t xml:space="preserve">Nota </w:t>
            </w:r>
            <m:oMath>
              <m:d>
                <m:dPr>
                  <m:ctrlPr>
                    <w:rPr>
                      <w:rFonts w:ascii="Cambria Math" w:eastAsiaTheme="minorEastAsia" w:hAnsi="Cambria Math" w:cs="Times New Roman"/>
                      <w:b/>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i</m:t>
                      </m:r>
                    </m:sub>
                  </m:sSub>
                </m:e>
              </m:d>
            </m:oMath>
          </w:p>
        </w:tc>
        <w:tc>
          <w:tcPr>
            <w:tcW w:w="1667" w:type="pct"/>
            <w:tcBorders>
              <w:top w:val="single" w:sz="4" w:space="0" w:color="auto"/>
              <w:bottom w:val="single" w:sz="4" w:space="0" w:color="auto"/>
            </w:tcBorders>
            <w:vAlign w:val="center"/>
          </w:tcPr>
          <w:p w14:paraId="49114A45" w14:textId="77777777" w:rsidR="002223F2" w:rsidRPr="00E62A8D" w:rsidRDefault="002223F2" w:rsidP="002223F2">
            <w:pPr>
              <w:spacing w:before="60" w:after="60"/>
              <w:jc w:val="center"/>
              <w:rPr>
                <w:rFonts w:eastAsiaTheme="minorEastAsia" w:cs="Times New Roman"/>
                <w:b/>
                <w:sz w:val="24"/>
                <w:szCs w:val="24"/>
              </w:rPr>
            </w:pPr>
            <w:r w:rsidRPr="00E62A8D">
              <w:rPr>
                <w:rFonts w:eastAsiaTheme="minorEastAsia" w:cs="Times New Roman"/>
                <w:b/>
                <w:sz w:val="24"/>
                <w:szCs w:val="24"/>
              </w:rPr>
              <w:t xml:space="preserve">Desvio </w:t>
            </w:r>
            <m:oMath>
              <m:d>
                <m:dPr>
                  <m:ctrlPr>
                    <w:rPr>
                      <w:rFonts w:ascii="Cambria Math" w:eastAsiaTheme="minorEastAsia" w:hAnsi="Cambria Math" w:cs="Times New Roman"/>
                      <w:b/>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i</m:t>
                      </m:r>
                    </m:sub>
                  </m:sSub>
                  <m:r>
                    <m:rPr>
                      <m:sty m:val="bi"/>
                    </m:rPr>
                    <w:rPr>
                      <w:rFonts w:eastAsiaTheme="minorEastAsia" w:cs="Times New Roman"/>
                      <w:sz w:val="24"/>
                      <w:szCs w:val="24"/>
                    </w:rPr>
                    <m:t>-</m:t>
                  </m:r>
                  <m:acc>
                    <m:accPr>
                      <m:chr m:val="̅"/>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x</m:t>
                      </m:r>
                    </m:e>
                  </m:acc>
                </m:e>
              </m:d>
            </m:oMath>
          </w:p>
        </w:tc>
        <w:tc>
          <w:tcPr>
            <w:tcW w:w="1667" w:type="pct"/>
            <w:tcBorders>
              <w:top w:val="single" w:sz="4" w:space="0" w:color="auto"/>
              <w:bottom w:val="single" w:sz="4" w:space="0" w:color="auto"/>
            </w:tcBorders>
          </w:tcPr>
          <w:p w14:paraId="375B0C50" w14:textId="77777777" w:rsidR="002223F2" w:rsidRPr="00E62A8D" w:rsidRDefault="002223F2" w:rsidP="002223F2">
            <w:pPr>
              <w:spacing w:before="60" w:after="60"/>
              <w:jc w:val="center"/>
              <w:rPr>
                <w:rFonts w:eastAsiaTheme="minorEastAsia" w:cs="Times New Roman"/>
                <w:b/>
                <w:sz w:val="24"/>
                <w:szCs w:val="24"/>
              </w:rPr>
            </w:pPr>
            <w:r w:rsidRPr="00E62A8D">
              <w:rPr>
                <w:rFonts w:eastAsiaTheme="minorEastAsia" w:cs="Times New Roman"/>
                <w:b/>
                <w:sz w:val="24"/>
                <w:szCs w:val="24"/>
              </w:rPr>
              <w:t xml:space="preserve">Desvio absoluto </w:t>
            </w:r>
            <m:oMath>
              <m:d>
                <m:dPr>
                  <m:begChr m:val="|"/>
                  <m:endChr m:val="|"/>
                  <m:ctrlPr>
                    <w:rPr>
                      <w:rFonts w:ascii="Cambria Math" w:eastAsiaTheme="minorEastAsia" w:hAnsi="Cambria Math" w:cs="Times New Roman"/>
                      <w:b/>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i</m:t>
                      </m:r>
                    </m:sub>
                  </m:sSub>
                  <m:r>
                    <m:rPr>
                      <m:sty m:val="bi"/>
                    </m:rPr>
                    <w:rPr>
                      <w:rFonts w:eastAsiaTheme="minorEastAsia" w:cs="Times New Roman"/>
                      <w:sz w:val="24"/>
                      <w:szCs w:val="24"/>
                    </w:rPr>
                    <m:t>-</m:t>
                  </m:r>
                  <m:acc>
                    <m:accPr>
                      <m:chr m:val="̅"/>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x</m:t>
                      </m:r>
                    </m:e>
                  </m:acc>
                </m:e>
              </m:d>
            </m:oMath>
          </w:p>
        </w:tc>
      </w:tr>
      <w:tr w:rsidR="002223F2" w:rsidRPr="00E62A8D" w14:paraId="5D17D605" w14:textId="77777777" w:rsidTr="002223F2">
        <w:tc>
          <w:tcPr>
            <w:tcW w:w="1666" w:type="pct"/>
            <w:tcBorders>
              <w:top w:val="single" w:sz="4" w:space="0" w:color="auto"/>
            </w:tcBorders>
            <w:vAlign w:val="center"/>
          </w:tcPr>
          <w:p w14:paraId="442F46A7" w14:textId="77777777" w:rsidR="002223F2" w:rsidRPr="00E62A8D" w:rsidRDefault="002223F2" w:rsidP="002223F2">
            <w:pPr>
              <w:spacing w:before="60" w:after="60"/>
              <w:jc w:val="center"/>
              <w:rPr>
                <w:rFonts w:eastAsiaTheme="minorEastAsia" w:cs="Times New Roman"/>
                <w:sz w:val="24"/>
                <w:szCs w:val="24"/>
              </w:rPr>
            </w:pPr>
            <w:r w:rsidRPr="00E62A8D">
              <w:rPr>
                <w:rFonts w:eastAsiaTheme="minorEastAsia" w:cs="Times New Roman"/>
                <w:sz w:val="24"/>
                <w:szCs w:val="24"/>
              </w:rPr>
              <w:t>3</w:t>
            </w:r>
          </w:p>
        </w:tc>
        <w:tc>
          <w:tcPr>
            <w:tcW w:w="1667" w:type="pct"/>
            <w:tcBorders>
              <w:top w:val="single" w:sz="4" w:space="0" w:color="auto"/>
            </w:tcBorders>
            <w:vAlign w:val="center"/>
          </w:tcPr>
          <w:p w14:paraId="64B64849" w14:textId="77777777" w:rsidR="002223F2" w:rsidRPr="00E62A8D" w:rsidRDefault="002223F2" w:rsidP="002223F2">
            <w:pPr>
              <w:spacing w:before="60" w:after="60"/>
              <w:jc w:val="center"/>
              <w:rPr>
                <w:rFonts w:eastAsiaTheme="minorEastAsia" w:cs="Times New Roman"/>
                <w:sz w:val="24"/>
                <w:szCs w:val="24"/>
              </w:rPr>
            </w:pPr>
            <w:r w:rsidRPr="00E62A8D">
              <w:rPr>
                <w:rFonts w:eastAsiaTheme="minorEastAsia" w:cs="Times New Roman"/>
                <w:sz w:val="24"/>
                <w:szCs w:val="24"/>
              </w:rPr>
              <w:t xml:space="preserve">   </w:t>
            </w:r>
            <m:oMath>
              <m:d>
                <m:dPr>
                  <m:ctrlPr>
                    <w:rPr>
                      <w:rFonts w:ascii="Cambria Math" w:eastAsiaTheme="minorEastAsia" w:hAnsi="Cambria Math" w:cs="Times New Roman"/>
                      <w:i/>
                      <w:sz w:val="24"/>
                      <w:szCs w:val="24"/>
                    </w:rPr>
                  </m:ctrlPr>
                </m:dPr>
                <m:e>
                  <m:r>
                    <w:rPr>
                      <w:rFonts w:ascii="Cambria Math" w:eastAsiaTheme="minorEastAsia" w:cs="Times New Roman"/>
                      <w:sz w:val="24"/>
                      <w:szCs w:val="24"/>
                    </w:rPr>
                    <m:t>3</m:t>
                  </m:r>
                  <m:r>
                    <w:rPr>
                      <w:rFonts w:ascii="Cambria Math" w:eastAsiaTheme="minorEastAsia" w:cs="Times New Roman"/>
                      <w:sz w:val="24"/>
                      <w:szCs w:val="24"/>
                    </w:rPr>
                    <m:t>-</m:t>
                  </m:r>
                  <m:r>
                    <w:rPr>
                      <w:rFonts w:ascii="Cambria Math" w:eastAsiaTheme="minorEastAsia" w:cs="Times New Roman"/>
                      <w:sz w:val="24"/>
                      <w:szCs w:val="24"/>
                    </w:rPr>
                    <m:t>5</m:t>
                  </m:r>
                </m:e>
              </m:d>
              <m:r>
                <w:rPr>
                  <w:rFonts w:ascii="Cambria Math" w:eastAsiaTheme="minorEastAsia" w:cs="Times New Roman"/>
                  <w:sz w:val="24"/>
                  <w:szCs w:val="24"/>
                </w:rPr>
                <m:t>=</m:t>
              </m:r>
              <m:r>
                <w:rPr>
                  <w:rFonts w:ascii="Cambria Math" w:eastAsiaTheme="minorEastAsia" w:cs="Times New Roman"/>
                  <w:sz w:val="24"/>
                  <w:szCs w:val="24"/>
                </w:rPr>
                <m:t>-</m:t>
              </m:r>
              <m:r>
                <w:rPr>
                  <w:rFonts w:ascii="Cambria Math" w:eastAsiaTheme="minorEastAsia" w:cs="Times New Roman"/>
                  <w:sz w:val="24"/>
                  <w:szCs w:val="24"/>
                </w:rPr>
                <m:t>2</m:t>
              </m:r>
            </m:oMath>
          </w:p>
        </w:tc>
        <w:tc>
          <w:tcPr>
            <w:tcW w:w="1667" w:type="pct"/>
            <w:tcBorders>
              <w:top w:val="single" w:sz="4" w:space="0" w:color="auto"/>
            </w:tcBorders>
          </w:tcPr>
          <w:p w14:paraId="40000DA2" w14:textId="77777777" w:rsidR="002223F2" w:rsidRPr="00E62A8D" w:rsidRDefault="002223F2" w:rsidP="002223F2">
            <w:pPr>
              <w:spacing w:before="60" w:after="60"/>
              <w:jc w:val="center"/>
              <w:rPr>
                <w:rFonts w:eastAsiaTheme="minorEastAsia" w:cs="Times New Roman"/>
                <w:sz w:val="24"/>
                <w:szCs w:val="24"/>
              </w:rPr>
            </w:pPr>
            <m:oMathPara>
              <m:oMath>
                <m:r>
                  <w:rPr>
                    <w:rFonts w:ascii="Cambria Math" w:eastAsiaTheme="minorEastAsia"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cs="Times New Roman"/>
                        <w:sz w:val="24"/>
                        <w:szCs w:val="24"/>
                      </w:rPr>
                      <m:t>3</m:t>
                    </m:r>
                    <m:r>
                      <w:rPr>
                        <w:rFonts w:ascii="Cambria Math" w:eastAsiaTheme="minorEastAsia" w:cs="Times New Roman"/>
                        <w:sz w:val="24"/>
                        <w:szCs w:val="24"/>
                      </w:rPr>
                      <m:t>-</m:t>
                    </m:r>
                    <m:r>
                      <w:rPr>
                        <w:rFonts w:ascii="Cambria Math" w:eastAsiaTheme="minorEastAsia" w:cs="Times New Roman"/>
                        <w:sz w:val="24"/>
                        <w:szCs w:val="24"/>
                      </w:rPr>
                      <m:t>5</m:t>
                    </m:r>
                  </m:e>
                </m:d>
                <m:r>
                  <w:rPr>
                    <w:rFonts w:ascii="Cambria Math" w:eastAsiaTheme="minorEastAsia" w:cs="Times New Roman"/>
                    <w:sz w:val="24"/>
                    <w:szCs w:val="24"/>
                  </w:rPr>
                  <m:t>=</m:t>
                </m:r>
                <m:d>
                  <m:dPr>
                    <m:begChr m:val="|"/>
                    <m:endChr m:val="|"/>
                    <m:ctrlPr>
                      <w:rPr>
                        <w:rFonts w:ascii="Cambria Math" w:eastAsiaTheme="minorEastAsia" w:hAnsi="Cambria Math" w:cs="Times New Roman"/>
                        <w:i/>
                        <w:sz w:val="24"/>
                        <w:szCs w:val="24"/>
                      </w:rPr>
                    </m:ctrlPr>
                  </m:dPr>
                  <m:e>
                    <m:r>
                      <w:rPr>
                        <w:rFonts w:eastAsiaTheme="minorEastAsia" w:cs="Times New Roman"/>
                        <w:sz w:val="24"/>
                        <w:szCs w:val="24"/>
                      </w:rPr>
                      <m:t>-</m:t>
                    </m:r>
                    <m:r>
                      <w:rPr>
                        <w:rFonts w:ascii="Cambria Math" w:eastAsiaTheme="minorEastAsia" w:cs="Times New Roman"/>
                        <w:sz w:val="24"/>
                        <w:szCs w:val="24"/>
                      </w:rPr>
                      <m:t>2</m:t>
                    </m:r>
                  </m:e>
                </m:d>
                <m:r>
                  <w:rPr>
                    <w:rFonts w:ascii="Cambria Math" w:eastAsiaTheme="minorEastAsia" w:cs="Times New Roman"/>
                    <w:sz w:val="24"/>
                    <w:szCs w:val="24"/>
                  </w:rPr>
                  <m:t>=2</m:t>
                </m:r>
              </m:oMath>
            </m:oMathPara>
          </w:p>
        </w:tc>
      </w:tr>
      <w:tr w:rsidR="002223F2" w:rsidRPr="00E62A8D" w14:paraId="1B3A0620" w14:textId="77777777" w:rsidTr="002223F2">
        <w:tc>
          <w:tcPr>
            <w:tcW w:w="1666" w:type="pct"/>
            <w:vAlign w:val="center"/>
          </w:tcPr>
          <w:p w14:paraId="767A534E" w14:textId="77777777" w:rsidR="002223F2" w:rsidRPr="00E62A8D" w:rsidRDefault="002223F2" w:rsidP="002223F2">
            <w:pPr>
              <w:spacing w:before="60" w:after="60"/>
              <w:jc w:val="center"/>
              <w:rPr>
                <w:rFonts w:eastAsiaTheme="minorEastAsia" w:cs="Times New Roman"/>
                <w:sz w:val="24"/>
                <w:szCs w:val="24"/>
              </w:rPr>
            </w:pPr>
            <w:r w:rsidRPr="00E62A8D">
              <w:rPr>
                <w:rFonts w:eastAsiaTheme="minorEastAsia" w:cs="Times New Roman"/>
                <w:sz w:val="24"/>
                <w:szCs w:val="24"/>
              </w:rPr>
              <w:t>4</w:t>
            </w:r>
          </w:p>
        </w:tc>
        <w:tc>
          <w:tcPr>
            <w:tcW w:w="1667" w:type="pct"/>
            <w:vAlign w:val="center"/>
          </w:tcPr>
          <w:p w14:paraId="4DDAE134" w14:textId="77777777" w:rsidR="002223F2" w:rsidRPr="00E62A8D" w:rsidRDefault="002223F2" w:rsidP="002223F2">
            <w:pPr>
              <w:spacing w:before="60" w:after="60"/>
              <w:jc w:val="center"/>
              <w:rPr>
                <w:rFonts w:eastAsiaTheme="minorEastAsia" w:cs="Times New Roman"/>
                <w:sz w:val="24"/>
                <w:szCs w:val="24"/>
              </w:rPr>
            </w:pPr>
            <w:r w:rsidRPr="00E62A8D">
              <w:rPr>
                <w:rFonts w:eastAsiaTheme="minorEastAsia" w:cs="Times New Roman"/>
                <w:sz w:val="24"/>
                <w:szCs w:val="24"/>
              </w:rPr>
              <w:t xml:space="preserve">   </w:t>
            </w:r>
            <m:oMath>
              <m:d>
                <m:dPr>
                  <m:ctrlPr>
                    <w:rPr>
                      <w:rFonts w:ascii="Cambria Math" w:eastAsiaTheme="minorEastAsia" w:hAnsi="Cambria Math" w:cs="Times New Roman"/>
                      <w:i/>
                      <w:sz w:val="24"/>
                      <w:szCs w:val="24"/>
                    </w:rPr>
                  </m:ctrlPr>
                </m:dPr>
                <m:e>
                  <m:r>
                    <w:rPr>
                      <w:rFonts w:ascii="Cambria Math" w:eastAsiaTheme="minorEastAsia" w:cs="Times New Roman"/>
                      <w:sz w:val="24"/>
                      <w:szCs w:val="24"/>
                    </w:rPr>
                    <m:t>4</m:t>
                  </m:r>
                  <m:r>
                    <w:rPr>
                      <w:rFonts w:ascii="Cambria Math" w:eastAsiaTheme="minorEastAsia" w:cs="Times New Roman"/>
                      <w:sz w:val="24"/>
                      <w:szCs w:val="24"/>
                    </w:rPr>
                    <m:t>-</m:t>
                  </m:r>
                  <m:r>
                    <w:rPr>
                      <w:rFonts w:ascii="Cambria Math" w:eastAsiaTheme="minorEastAsia" w:cs="Times New Roman"/>
                      <w:sz w:val="24"/>
                      <w:szCs w:val="24"/>
                    </w:rPr>
                    <m:t>5</m:t>
                  </m:r>
                </m:e>
              </m:d>
              <m:r>
                <w:rPr>
                  <w:rFonts w:ascii="Cambria Math" w:eastAsiaTheme="minorEastAsia" w:cs="Times New Roman"/>
                  <w:sz w:val="24"/>
                  <w:szCs w:val="24"/>
                </w:rPr>
                <m:t>=</m:t>
              </m:r>
              <m:r>
                <w:rPr>
                  <w:rFonts w:ascii="Cambria Math" w:eastAsiaTheme="minorEastAsia" w:cs="Times New Roman"/>
                  <w:sz w:val="24"/>
                  <w:szCs w:val="24"/>
                </w:rPr>
                <m:t>-</m:t>
              </m:r>
              <m:r>
                <w:rPr>
                  <w:rFonts w:ascii="Cambria Math" w:eastAsiaTheme="minorEastAsia" w:cs="Times New Roman"/>
                  <w:sz w:val="24"/>
                  <w:szCs w:val="24"/>
                </w:rPr>
                <m:t>1</m:t>
              </m:r>
            </m:oMath>
          </w:p>
        </w:tc>
        <w:tc>
          <w:tcPr>
            <w:tcW w:w="1667" w:type="pct"/>
          </w:tcPr>
          <w:p w14:paraId="60FE6A1F" w14:textId="77777777" w:rsidR="002223F2" w:rsidRPr="00E62A8D" w:rsidRDefault="002223F2" w:rsidP="002223F2">
            <w:pPr>
              <w:spacing w:before="60" w:after="60"/>
              <w:jc w:val="center"/>
              <w:rPr>
                <w:rFonts w:eastAsiaTheme="minorEastAsia" w:cs="Times New Roman"/>
                <w:sz w:val="24"/>
                <w:szCs w:val="24"/>
              </w:rPr>
            </w:pPr>
            <m:oMathPara>
              <m:oMath>
                <m:r>
                  <w:rPr>
                    <w:rFonts w:ascii="Cambria Math" w:eastAsiaTheme="minorEastAsia" w:cs="Times New Roman"/>
                    <w:sz w:val="24"/>
                    <w:szCs w:val="24"/>
                  </w:rPr>
                  <m:t xml:space="preserve">   </m:t>
                </m:r>
                <m:d>
                  <m:dPr>
                    <m:begChr m:val="|"/>
                    <m:endChr m:val="|"/>
                    <m:ctrlPr>
                      <w:rPr>
                        <w:rFonts w:ascii="Cambria Math" w:eastAsiaTheme="minorEastAsia" w:hAnsi="Cambria Math" w:cs="Times New Roman"/>
                        <w:i/>
                        <w:sz w:val="24"/>
                        <w:szCs w:val="24"/>
                      </w:rPr>
                    </m:ctrlPr>
                  </m:dPr>
                  <m:e>
                    <m:r>
                      <w:rPr>
                        <w:rFonts w:ascii="Cambria Math" w:eastAsiaTheme="minorEastAsia" w:cs="Times New Roman"/>
                        <w:sz w:val="24"/>
                        <w:szCs w:val="24"/>
                      </w:rPr>
                      <m:t>4</m:t>
                    </m:r>
                    <m:r>
                      <w:rPr>
                        <w:rFonts w:ascii="Cambria Math" w:eastAsiaTheme="minorEastAsia" w:cs="Times New Roman"/>
                        <w:sz w:val="24"/>
                        <w:szCs w:val="24"/>
                      </w:rPr>
                      <m:t>-</m:t>
                    </m:r>
                    <m:r>
                      <w:rPr>
                        <w:rFonts w:ascii="Cambria Math" w:eastAsiaTheme="minorEastAsia" w:cs="Times New Roman"/>
                        <w:sz w:val="24"/>
                        <w:szCs w:val="24"/>
                      </w:rPr>
                      <m:t>5</m:t>
                    </m:r>
                  </m:e>
                </m:d>
                <m:r>
                  <w:rPr>
                    <w:rFonts w:ascii="Cambria Math" w:eastAsiaTheme="minorEastAsia" w:cs="Times New Roman"/>
                    <w:sz w:val="24"/>
                    <w:szCs w:val="24"/>
                  </w:rPr>
                  <m:t>=</m:t>
                </m:r>
                <m:d>
                  <m:dPr>
                    <m:begChr m:val="|"/>
                    <m:endChr m:val="|"/>
                    <m:ctrlPr>
                      <w:rPr>
                        <w:rFonts w:ascii="Cambria Math" w:eastAsiaTheme="minorEastAsia" w:hAnsi="Cambria Math" w:cs="Times New Roman"/>
                        <w:i/>
                        <w:sz w:val="24"/>
                        <w:szCs w:val="24"/>
                      </w:rPr>
                    </m:ctrlPr>
                  </m:dPr>
                  <m:e>
                    <m:r>
                      <w:rPr>
                        <w:rFonts w:eastAsiaTheme="minorEastAsia" w:cs="Times New Roman"/>
                        <w:sz w:val="24"/>
                        <w:szCs w:val="24"/>
                      </w:rPr>
                      <m:t>-</m:t>
                    </m:r>
                    <m:r>
                      <w:rPr>
                        <w:rFonts w:ascii="Cambria Math" w:eastAsiaTheme="minorEastAsia" w:cs="Times New Roman"/>
                        <w:sz w:val="24"/>
                        <w:szCs w:val="24"/>
                      </w:rPr>
                      <m:t>1</m:t>
                    </m:r>
                  </m:e>
                </m:d>
                <m:r>
                  <w:rPr>
                    <w:rFonts w:ascii="Cambria Math" w:eastAsiaTheme="minorEastAsia" w:cs="Times New Roman"/>
                    <w:sz w:val="24"/>
                    <w:szCs w:val="24"/>
                  </w:rPr>
                  <m:t>=1</m:t>
                </m:r>
              </m:oMath>
            </m:oMathPara>
          </w:p>
        </w:tc>
      </w:tr>
      <w:tr w:rsidR="002223F2" w:rsidRPr="00E62A8D" w14:paraId="0D7908A7" w14:textId="77777777" w:rsidTr="002223F2">
        <w:tc>
          <w:tcPr>
            <w:tcW w:w="1666" w:type="pct"/>
            <w:vAlign w:val="center"/>
          </w:tcPr>
          <w:p w14:paraId="1C09AB74" w14:textId="77777777" w:rsidR="002223F2" w:rsidRPr="00E62A8D" w:rsidRDefault="002223F2" w:rsidP="002223F2">
            <w:pPr>
              <w:spacing w:before="60" w:after="60"/>
              <w:jc w:val="center"/>
              <w:rPr>
                <w:rFonts w:eastAsiaTheme="minorEastAsia" w:cs="Times New Roman"/>
                <w:sz w:val="24"/>
                <w:szCs w:val="24"/>
              </w:rPr>
            </w:pPr>
            <w:r w:rsidRPr="00E62A8D">
              <w:rPr>
                <w:rFonts w:eastAsiaTheme="minorEastAsia" w:cs="Times New Roman"/>
                <w:sz w:val="24"/>
                <w:szCs w:val="24"/>
              </w:rPr>
              <w:t>5</w:t>
            </w:r>
          </w:p>
        </w:tc>
        <w:tc>
          <w:tcPr>
            <w:tcW w:w="1667" w:type="pct"/>
            <w:vAlign w:val="center"/>
          </w:tcPr>
          <w:p w14:paraId="3A0352F7" w14:textId="77777777" w:rsidR="002223F2" w:rsidRPr="00E62A8D" w:rsidRDefault="009944CB" w:rsidP="002223F2">
            <w:pPr>
              <w:spacing w:before="60" w:after="60"/>
              <w:jc w:val="center"/>
              <w:rPr>
                <w:rFonts w:eastAsiaTheme="minorEastAsia"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cs="Times New Roman"/>
                        <w:sz w:val="24"/>
                        <w:szCs w:val="24"/>
                      </w:rPr>
                      <m:t>5</m:t>
                    </m:r>
                    <m:r>
                      <w:rPr>
                        <w:rFonts w:ascii="Cambria Math" w:eastAsiaTheme="minorEastAsia" w:cs="Times New Roman"/>
                        <w:sz w:val="24"/>
                        <w:szCs w:val="24"/>
                      </w:rPr>
                      <m:t>-</m:t>
                    </m:r>
                    <m:r>
                      <w:rPr>
                        <w:rFonts w:ascii="Cambria Math" w:eastAsiaTheme="minorEastAsia" w:cs="Times New Roman"/>
                        <w:sz w:val="24"/>
                        <w:szCs w:val="24"/>
                      </w:rPr>
                      <m:t>5</m:t>
                    </m:r>
                  </m:e>
                </m:d>
                <m:r>
                  <w:rPr>
                    <w:rFonts w:ascii="Cambria Math" w:eastAsiaTheme="minorEastAsia" w:cs="Times New Roman"/>
                    <w:sz w:val="24"/>
                    <w:szCs w:val="24"/>
                  </w:rPr>
                  <m:t>=0</m:t>
                </m:r>
              </m:oMath>
            </m:oMathPara>
          </w:p>
        </w:tc>
        <w:tc>
          <w:tcPr>
            <w:tcW w:w="1667" w:type="pct"/>
          </w:tcPr>
          <w:p w14:paraId="2C928EB2" w14:textId="77777777" w:rsidR="002223F2" w:rsidRPr="00E62A8D" w:rsidRDefault="009944CB" w:rsidP="002223F2">
            <w:pPr>
              <w:spacing w:before="60" w:after="60"/>
              <w:jc w:val="center"/>
              <w:rPr>
                <w:rFonts w:eastAsia="Calibri"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cs="Times New Roman"/>
                        <w:sz w:val="24"/>
                        <w:szCs w:val="24"/>
                      </w:rPr>
                      <m:t>5</m:t>
                    </m:r>
                    <m:r>
                      <w:rPr>
                        <w:rFonts w:ascii="Cambria Math" w:eastAsiaTheme="minorEastAsia" w:cs="Times New Roman"/>
                        <w:sz w:val="24"/>
                        <w:szCs w:val="24"/>
                      </w:rPr>
                      <m:t>-</m:t>
                    </m:r>
                    <m:r>
                      <w:rPr>
                        <w:rFonts w:ascii="Cambria Math" w:eastAsiaTheme="minorEastAsia" w:cs="Times New Roman"/>
                        <w:sz w:val="24"/>
                        <w:szCs w:val="24"/>
                      </w:rPr>
                      <m:t>5</m:t>
                    </m:r>
                  </m:e>
                </m:d>
                <m:r>
                  <w:rPr>
                    <w:rFonts w:ascii="Cambria Math" w:eastAsiaTheme="minorEastAsia" w:cs="Times New Roman"/>
                    <w:sz w:val="24"/>
                    <w:szCs w:val="24"/>
                  </w:rPr>
                  <m:t>=</m:t>
                </m:r>
                <m:d>
                  <m:dPr>
                    <m:begChr m:val="|"/>
                    <m:endChr m:val="|"/>
                    <m:ctrlPr>
                      <w:rPr>
                        <w:rFonts w:ascii="Cambria Math" w:eastAsia="Calibri" w:hAnsi="Cambria Math" w:cs="Times New Roman"/>
                        <w:i/>
                        <w:sz w:val="24"/>
                        <w:szCs w:val="24"/>
                      </w:rPr>
                    </m:ctrlPr>
                  </m:dPr>
                  <m:e>
                    <m:r>
                      <w:rPr>
                        <w:rFonts w:ascii="Cambria Math" w:eastAsia="Calibri" w:cs="Times New Roman"/>
                        <w:sz w:val="24"/>
                        <w:szCs w:val="24"/>
                      </w:rPr>
                      <m:t>0</m:t>
                    </m:r>
                  </m:e>
                </m:d>
                <m:r>
                  <w:rPr>
                    <w:rFonts w:ascii="Cambria Math" w:eastAsia="Calibri" w:cs="Times New Roman"/>
                    <w:sz w:val="24"/>
                    <w:szCs w:val="24"/>
                  </w:rPr>
                  <m:t>=0</m:t>
                </m:r>
              </m:oMath>
            </m:oMathPara>
          </w:p>
        </w:tc>
      </w:tr>
      <w:tr w:rsidR="002223F2" w:rsidRPr="00E62A8D" w14:paraId="66CD8A4E" w14:textId="77777777" w:rsidTr="002223F2">
        <w:tc>
          <w:tcPr>
            <w:tcW w:w="1666" w:type="pct"/>
            <w:vAlign w:val="center"/>
          </w:tcPr>
          <w:p w14:paraId="774D94CE" w14:textId="77777777" w:rsidR="002223F2" w:rsidRPr="00E62A8D" w:rsidRDefault="002223F2" w:rsidP="002223F2">
            <w:pPr>
              <w:spacing w:before="60" w:after="60"/>
              <w:jc w:val="center"/>
              <w:rPr>
                <w:rFonts w:eastAsiaTheme="minorEastAsia" w:cs="Times New Roman"/>
                <w:sz w:val="24"/>
                <w:szCs w:val="24"/>
              </w:rPr>
            </w:pPr>
            <w:r w:rsidRPr="00E62A8D">
              <w:rPr>
                <w:rFonts w:eastAsiaTheme="minorEastAsia" w:cs="Times New Roman"/>
                <w:sz w:val="24"/>
                <w:szCs w:val="24"/>
              </w:rPr>
              <w:t>6</w:t>
            </w:r>
          </w:p>
        </w:tc>
        <w:tc>
          <w:tcPr>
            <w:tcW w:w="1667" w:type="pct"/>
            <w:vAlign w:val="center"/>
          </w:tcPr>
          <w:p w14:paraId="76528E21" w14:textId="77777777" w:rsidR="002223F2" w:rsidRPr="00E62A8D" w:rsidRDefault="009944CB" w:rsidP="002223F2">
            <w:pPr>
              <w:spacing w:before="60" w:after="60"/>
              <w:jc w:val="center"/>
              <w:rPr>
                <w:rFonts w:eastAsiaTheme="minorEastAsia"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cs="Times New Roman"/>
                        <w:sz w:val="24"/>
                        <w:szCs w:val="24"/>
                      </w:rPr>
                      <m:t>6</m:t>
                    </m:r>
                    <m:r>
                      <w:rPr>
                        <w:rFonts w:ascii="Cambria Math" w:eastAsiaTheme="minorEastAsia" w:cs="Times New Roman"/>
                        <w:sz w:val="24"/>
                        <w:szCs w:val="24"/>
                      </w:rPr>
                      <m:t>-</m:t>
                    </m:r>
                    <m:r>
                      <w:rPr>
                        <w:rFonts w:ascii="Cambria Math" w:eastAsiaTheme="minorEastAsia" w:cs="Times New Roman"/>
                        <w:sz w:val="24"/>
                        <w:szCs w:val="24"/>
                      </w:rPr>
                      <m:t>5</m:t>
                    </m:r>
                  </m:e>
                </m:d>
                <m:r>
                  <w:rPr>
                    <w:rFonts w:ascii="Cambria Math" w:eastAsiaTheme="minorEastAsia" w:cs="Times New Roman"/>
                    <w:sz w:val="24"/>
                    <w:szCs w:val="24"/>
                  </w:rPr>
                  <m:t>=1</m:t>
                </m:r>
              </m:oMath>
            </m:oMathPara>
          </w:p>
        </w:tc>
        <w:tc>
          <w:tcPr>
            <w:tcW w:w="1667" w:type="pct"/>
          </w:tcPr>
          <w:p w14:paraId="58238C63" w14:textId="77777777" w:rsidR="002223F2" w:rsidRPr="00E62A8D" w:rsidRDefault="009944CB" w:rsidP="002223F2">
            <w:pPr>
              <w:spacing w:before="60" w:after="60"/>
              <w:jc w:val="center"/>
              <w:rPr>
                <w:rFonts w:eastAsia="Calibri"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cs="Times New Roman"/>
                        <w:sz w:val="24"/>
                        <w:szCs w:val="24"/>
                      </w:rPr>
                      <m:t>6</m:t>
                    </m:r>
                    <m:r>
                      <w:rPr>
                        <w:rFonts w:ascii="Cambria Math" w:eastAsiaTheme="minorEastAsia" w:cs="Times New Roman"/>
                        <w:sz w:val="24"/>
                        <w:szCs w:val="24"/>
                      </w:rPr>
                      <m:t>-</m:t>
                    </m:r>
                    <m:r>
                      <w:rPr>
                        <w:rFonts w:ascii="Cambria Math" w:eastAsiaTheme="minorEastAsia" w:cs="Times New Roman"/>
                        <w:sz w:val="24"/>
                        <w:szCs w:val="24"/>
                      </w:rPr>
                      <m:t>5</m:t>
                    </m:r>
                  </m:e>
                </m:d>
                <m:r>
                  <w:rPr>
                    <w:rFonts w:ascii="Cambria Math" w:eastAsiaTheme="minorEastAsia" w:cs="Times New Roman"/>
                    <w:sz w:val="24"/>
                    <w:szCs w:val="24"/>
                  </w:rPr>
                  <m:t>=</m:t>
                </m:r>
                <m:d>
                  <m:dPr>
                    <m:begChr m:val="|"/>
                    <m:endChr m:val="|"/>
                    <m:ctrlPr>
                      <w:rPr>
                        <w:rFonts w:ascii="Cambria Math" w:eastAsia="Calibri" w:hAnsi="Cambria Math" w:cs="Times New Roman"/>
                        <w:i/>
                        <w:sz w:val="24"/>
                        <w:szCs w:val="24"/>
                      </w:rPr>
                    </m:ctrlPr>
                  </m:dPr>
                  <m:e>
                    <m:r>
                      <w:rPr>
                        <w:rFonts w:ascii="Cambria Math" w:eastAsia="Calibri" w:cs="Times New Roman"/>
                        <w:sz w:val="24"/>
                        <w:szCs w:val="24"/>
                      </w:rPr>
                      <m:t>1</m:t>
                    </m:r>
                  </m:e>
                </m:d>
                <m:r>
                  <w:rPr>
                    <w:rFonts w:ascii="Cambria Math" w:eastAsia="Calibri" w:cs="Times New Roman"/>
                    <w:sz w:val="24"/>
                    <w:szCs w:val="24"/>
                  </w:rPr>
                  <m:t>=1</m:t>
                </m:r>
              </m:oMath>
            </m:oMathPara>
          </w:p>
        </w:tc>
      </w:tr>
      <w:tr w:rsidR="002223F2" w:rsidRPr="00E62A8D" w14:paraId="6D95605E" w14:textId="77777777" w:rsidTr="002223F2">
        <w:tc>
          <w:tcPr>
            <w:tcW w:w="1666" w:type="pct"/>
            <w:tcBorders>
              <w:bottom w:val="single" w:sz="4" w:space="0" w:color="auto"/>
            </w:tcBorders>
            <w:vAlign w:val="center"/>
          </w:tcPr>
          <w:p w14:paraId="763FB217" w14:textId="77777777" w:rsidR="002223F2" w:rsidRPr="00E62A8D" w:rsidRDefault="002223F2" w:rsidP="002223F2">
            <w:pPr>
              <w:spacing w:before="60" w:after="60"/>
              <w:jc w:val="center"/>
              <w:rPr>
                <w:rFonts w:eastAsiaTheme="minorEastAsia" w:cs="Times New Roman"/>
                <w:sz w:val="24"/>
                <w:szCs w:val="24"/>
              </w:rPr>
            </w:pPr>
            <w:r w:rsidRPr="00E62A8D">
              <w:rPr>
                <w:rFonts w:eastAsiaTheme="minorEastAsia" w:cs="Times New Roman"/>
                <w:sz w:val="24"/>
                <w:szCs w:val="24"/>
              </w:rPr>
              <w:t>7</w:t>
            </w:r>
          </w:p>
        </w:tc>
        <w:tc>
          <w:tcPr>
            <w:tcW w:w="1667" w:type="pct"/>
            <w:tcBorders>
              <w:bottom w:val="single" w:sz="4" w:space="0" w:color="auto"/>
            </w:tcBorders>
            <w:vAlign w:val="center"/>
          </w:tcPr>
          <w:p w14:paraId="04A021CF" w14:textId="77777777" w:rsidR="002223F2" w:rsidRPr="00E62A8D" w:rsidRDefault="009944CB" w:rsidP="002223F2">
            <w:pPr>
              <w:spacing w:before="60" w:after="60"/>
              <w:jc w:val="center"/>
              <w:rPr>
                <w:rFonts w:eastAsiaTheme="minorEastAsia"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cs="Times New Roman"/>
                        <w:sz w:val="24"/>
                        <w:szCs w:val="24"/>
                      </w:rPr>
                      <m:t>7</m:t>
                    </m:r>
                    <m:r>
                      <w:rPr>
                        <w:rFonts w:ascii="Cambria Math" w:eastAsiaTheme="minorEastAsia" w:cs="Times New Roman"/>
                        <w:sz w:val="24"/>
                        <w:szCs w:val="24"/>
                      </w:rPr>
                      <m:t>-</m:t>
                    </m:r>
                    <m:r>
                      <w:rPr>
                        <w:rFonts w:ascii="Cambria Math" w:eastAsiaTheme="minorEastAsia" w:cs="Times New Roman"/>
                        <w:sz w:val="24"/>
                        <w:szCs w:val="24"/>
                      </w:rPr>
                      <m:t>5</m:t>
                    </m:r>
                  </m:e>
                </m:d>
                <m:r>
                  <w:rPr>
                    <w:rFonts w:ascii="Cambria Math" w:eastAsiaTheme="minorEastAsia" w:cs="Times New Roman"/>
                    <w:sz w:val="24"/>
                    <w:szCs w:val="24"/>
                  </w:rPr>
                  <m:t>=2</m:t>
                </m:r>
              </m:oMath>
            </m:oMathPara>
          </w:p>
        </w:tc>
        <w:tc>
          <w:tcPr>
            <w:tcW w:w="1667" w:type="pct"/>
            <w:tcBorders>
              <w:bottom w:val="single" w:sz="4" w:space="0" w:color="auto"/>
            </w:tcBorders>
          </w:tcPr>
          <w:p w14:paraId="0E3DA2A6" w14:textId="77777777" w:rsidR="002223F2" w:rsidRPr="00E62A8D" w:rsidRDefault="009944CB" w:rsidP="002223F2">
            <w:pPr>
              <w:spacing w:before="60" w:after="60"/>
              <w:jc w:val="center"/>
              <w:rPr>
                <w:rFonts w:eastAsia="Calibri"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cs="Times New Roman"/>
                        <w:sz w:val="24"/>
                        <w:szCs w:val="24"/>
                      </w:rPr>
                      <m:t>7</m:t>
                    </m:r>
                    <m:r>
                      <w:rPr>
                        <w:rFonts w:ascii="Cambria Math" w:eastAsiaTheme="minorEastAsia" w:cs="Times New Roman"/>
                        <w:sz w:val="24"/>
                        <w:szCs w:val="24"/>
                      </w:rPr>
                      <m:t>-</m:t>
                    </m:r>
                    <m:r>
                      <w:rPr>
                        <w:rFonts w:ascii="Cambria Math" w:eastAsiaTheme="minorEastAsia" w:cs="Times New Roman"/>
                        <w:sz w:val="24"/>
                        <w:szCs w:val="24"/>
                      </w:rPr>
                      <m:t>5</m:t>
                    </m:r>
                  </m:e>
                </m:d>
                <m:r>
                  <w:rPr>
                    <w:rFonts w:ascii="Cambria Math" w:eastAsiaTheme="minorEastAsia" w:cs="Times New Roman"/>
                    <w:sz w:val="24"/>
                    <w:szCs w:val="24"/>
                  </w:rPr>
                  <m:t>=</m:t>
                </m:r>
                <m:d>
                  <m:dPr>
                    <m:begChr m:val="|"/>
                    <m:endChr m:val="|"/>
                    <m:ctrlPr>
                      <w:rPr>
                        <w:rFonts w:ascii="Cambria Math" w:eastAsia="Calibri" w:hAnsi="Cambria Math" w:cs="Times New Roman"/>
                        <w:i/>
                        <w:sz w:val="24"/>
                        <w:szCs w:val="24"/>
                      </w:rPr>
                    </m:ctrlPr>
                  </m:dPr>
                  <m:e>
                    <m:r>
                      <w:rPr>
                        <w:rFonts w:ascii="Cambria Math" w:eastAsia="Calibri" w:cs="Times New Roman"/>
                        <w:sz w:val="24"/>
                        <w:szCs w:val="24"/>
                      </w:rPr>
                      <m:t>2</m:t>
                    </m:r>
                  </m:e>
                </m:d>
                <m:r>
                  <w:rPr>
                    <w:rFonts w:ascii="Cambria Math" w:eastAsia="Calibri" w:cs="Times New Roman"/>
                    <w:sz w:val="24"/>
                    <w:szCs w:val="24"/>
                  </w:rPr>
                  <m:t>=2</m:t>
                </m:r>
              </m:oMath>
            </m:oMathPara>
          </w:p>
        </w:tc>
      </w:tr>
      <w:tr w:rsidR="002223F2" w:rsidRPr="00E62A8D" w14:paraId="5F4E39D1" w14:textId="77777777" w:rsidTr="002223F2">
        <w:tc>
          <w:tcPr>
            <w:tcW w:w="1666" w:type="pct"/>
            <w:tcBorders>
              <w:top w:val="single" w:sz="4" w:space="0" w:color="auto"/>
              <w:bottom w:val="single" w:sz="4" w:space="0" w:color="auto"/>
            </w:tcBorders>
            <w:shd w:val="clear" w:color="auto" w:fill="auto"/>
            <w:vAlign w:val="center"/>
          </w:tcPr>
          <w:p w14:paraId="169EDA7B" w14:textId="77777777" w:rsidR="002223F2" w:rsidRPr="00E62A8D" w:rsidRDefault="002223F2" w:rsidP="002223F2">
            <w:pPr>
              <w:spacing w:before="60" w:after="60"/>
              <w:jc w:val="center"/>
              <w:rPr>
                <w:rFonts w:eastAsiaTheme="minorEastAsia" w:cs="Times New Roman"/>
                <w:sz w:val="24"/>
                <w:szCs w:val="24"/>
              </w:rPr>
            </w:pPr>
            <w:r>
              <w:rPr>
                <w:rFonts w:eastAsiaTheme="minorEastAsia" w:cs="Times New Roman"/>
                <w:sz w:val="24"/>
                <w:szCs w:val="24"/>
              </w:rPr>
              <w:t>Total</w:t>
            </w:r>
          </w:p>
        </w:tc>
        <w:tc>
          <w:tcPr>
            <w:tcW w:w="1667" w:type="pct"/>
            <w:tcBorders>
              <w:top w:val="single" w:sz="4" w:space="0" w:color="auto"/>
              <w:bottom w:val="single" w:sz="4" w:space="0" w:color="auto"/>
            </w:tcBorders>
            <w:shd w:val="clear" w:color="auto" w:fill="auto"/>
            <w:vAlign w:val="center"/>
          </w:tcPr>
          <w:p w14:paraId="67305C8D" w14:textId="77777777" w:rsidR="002223F2" w:rsidRPr="00E62A8D" w:rsidRDefault="002223F2" w:rsidP="002223F2">
            <w:pPr>
              <w:spacing w:before="60" w:after="60"/>
              <w:jc w:val="center"/>
              <w:rPr>
                <w:rFonts w:eastAsia="Times New Roman" w:cs="Times New Roman"/>
                <w:sz w:val="24"/>
                <w:szCs w:val="24"/>
              </w:rPr>
            </w:pPr>
            <m:oMathPara>
              <m:oMath>
                <m:r>
                  <w:rPr>
                    <w:rFonts w:ascii="Cambria Math" w:eastAsia="Times New Roman"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r>
                      <w:rPr>
                        <w:rFonts w:ascii="Cambria Math" w:eastAsia="Times New Roman"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d>
                <m:r>
                  <w:rPr>
                    <w:rFonts w:ascii="Cambria Math" w:eastAsia="Times New Roman" w:cs="Times New Roman"/>
                    <w:sz w:val="24"/>
                    <w:szCs w:val="24"/>
                  </w:rPr>
                  <m:t xml:space="preserve">=0    </m:t>
                </m:r>
              </m:oMath>
            </m:oMathPara>
          </w:p>
        </w:tc>
        <w:tc>
          <w:tcPr>
            <w:tcW w:w="1667" w:type="pct"/>
            <w:tcBorders>
              <w:top w:val="single" w:sz="4" w:space="0" w:color="auto"/>
              <w:bottom w:val="single" w:sz="4" w:space="0" w:color="auto"/>
            </w:tcBorders>
            <w:shd w:val="clear" w:color="auto" w:fill="auto"/>
          </w:tcPr>
          <w:p w14:paraId="455B6C15" w14:textId="77777777" w:rsidR="002223F2" w:rsidRPr="00E62A8D" w:rsidRDefault="002223F2" w:rsidP="002223F2">
            <w:pPr>
              <w:spacing w:before="60" w:after="60"/>
              <w:jc w:val="center"/>
              <w:rPr>
                <w:rFonts w:eastAsia="Calibri" w:cs="Times New Roman"/>
                <w:sz w:val="24"/>
                <w:szCs w:val="24"/>
              </w:rPr>
            </w:pPr>
            <m:oMathPara>
              <m:oMath>
                <m:r>
                  <w:rPr>
                    <w:rFonts w:ascii="Cambria Math" w:eastAsia="Calibri" w:cs="Times New Roman"/>
                    <w:sz w:val="24"/>
                    <w:szCs w:val="24"/>
                  </w:rPr>
                  <m:t>∑</m:t>
                </m:r>
                <m:d>
                  <m:dPr>
                    <m:begChr m:val="|"/>
                    <m:endChr m:val="|"/>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x</m:t>
                        </m:r>
                      </m:e>
                      <m:sub>
                        <m:r>
                          <w:rPr>
                            <w:rFonts w:ascii="Cambria Math" w:eastAsia="Calibri" w:hAnsi="Cambria Math" w:cs="Times New Roman"/>
                            <w:sz w:val="24"/>
                            <w:szCs w:val="24"/>
                          </w:rPr>
                          <m:t>i</m:t>
                        </m:r>
                      </m:sub>
                    </m:sSub>
                    <m:r>
                      <w:rPr>
                        <w:rFonts w:eastAsia="Calibri" w:cs="Times New Roman"/>
                        <w:sz w:val="24"/>
                        <w:szCs w:val="24"/>
                      </w:rPr>
                      <m:t>-</m:t>
                    </m:r>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x</m:t>
                        </m:r>
                      </m:e>
                    </m:acc>
                  </m:e>
                </m:d>
                <m:r>
                  <w:rPr>
                    <w:rFonts w:ascii="Cambria Math" w:eastAsia="Calibri" w:cs="Times New Roman"/>
                    <w:sz w:val="24"/>
                    <w:szCs w:val="24"/>
                  </w:rPr>
                  <m:t>=6</m:t>
                </m:r>
              </m:oMath>
            </m:oMathPara>
          </w:p>
        </w:tc>
      </w:tr>
    </w:tbl>
    <w:p w14:paraId="570CFF1C" w14:textId="77777777" w:rsidR="00704E14" w:rsidRDefault="00704E14" w:rsidP="002B7531">
      <w:pPr>
        <w:spacing w:after="0" w:line="360" w:lineRule="auto"/>
        <w:jc w:val="both"/>
        <w:rPr>
          <w:rFonts w:eastAsiaTheme="minorEastAsia" w:cs="Times New Roman"/>
          <w:sz w:val="24"/>
          <w:szCs w:val="24"/>
        </w:rPr>
      </w:pPr>
    </w:p>
    <w:p w14:paraId="28A3BC80" w14:textId="77777777" w:rsidR="005D0F7C" w:rsidRPr="00E62A8D" w:rsidRDefault="002223F2" w:rsidP="005D0F7C">
      <w:pPr>
        <w:spacing w:line="360" w:lineRule="auto"/>
        <w:jc w:val="both"/>
        <w:rPr>
          <w:rFonts w:eastAsiaTheme="minorEastAsia" w:cs="Times New Roman"/>
          <w:sz w:val="24"/>
          <w:szCs w:val="24"/>
        </w:rPr>
      </w:pPr>
      <w:r>
        <w:rPr>
          <w:rFonts w:eastAsiaTheme="minorEastAsia" w:cs="Times New Roman"/>
          <w:sz w:val="24"/>
          <w:szCs w:val="24"/>
        </w:rPr>
        <w:t>P</w:t>
      </w:r>
      <w:r w:rsidR="005D0F7C" w:rsidRPr="00E62A8D">
        <w:rPr>
          <w:rFonts w:eastAsiaTheme="minorEastAsia" w:cs="Times New Roman"/>
          <w:sz w:val="24"/>
          <w:szCs w:val="24"/>
        </w:rPr>
        <w:t>ara as notas dos alunos do Grupo A, temos:</w:t>
      </w:r>
    </w:p>
    <w:p w14:paraId="2C83407C" w14:textId="77777777" w:rsidR="005D0F7C" w:rsidRPr="00E62A8D" w:rsidRDefault="009944CB" w:rsidP="002B7531">
      <w:pPr>
        <w:spacing w:before="120" w:after="0" w:line="360" w:lineRule="auto"/>
        <w:jc w:val="both"/>
        <w:rPr>
          <w:rFonts w:eastAsiaTheme="minorEastAsia"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m</m:t>
              </m:r>
            </m:sub>
          </m:sSub>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eastAsiaTheme="minorEastAsia"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d>
            </m:num>
            <m:den>
              <m:r>
                <w:rPr>
                  <w:rFonts w:ascii="Cambria Math" w:eastAsiaTheme="minorEastAsia" w:hAnsi="Cambria Math" w:cs="Times New Roman"/>
                  <w:sz w:val="24"/>
                  <w:szCs w:val="24"/>
                </w:rPr>
                <m:t>n</m:t>
              </m:r>
            </m:den>
          </m:f>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r>
                    <w:rPr>
                      <w:rFonts w:ascii="Cambria Math" w:eastAsiaTheme="minorEastAsia" w:cs="Times New Roman"/>
                      <w:sz w:val="24"/>
                      <w:szCs w:val="24"/>
                    </w:rPr>
                    <m:t>3</m:t>
                  </m:r>
                  <m:r>
                    <w:rPr>
                      <w:rFonts w:ascii="Cambria Math" w:eastAsiaTheme="minorEastAsia" w:cs="Times New Roman"/>
                      <w:sz w:val="24"/>
                      <w:szCs w:val="24"/>
                    </w:rPr>
                    <m:t>-</m:t>
                  </m:r>
                  <m:r>
                    <w:rPr>
                      <w:rFonts w:ascii="Cambria Math" w:eastAsiaTheme="minorEastAsia" w:cs="Times New Roman"/>
                      <w:sz w:val="24"/>
                      <w:szCs w:val="24"/>
                    </w:rPr>
                    <m:t>5</m:t>
                  </m:r>
                </m:e>
              </m:d>
              <m:r>
                <w:rPr>
                  <w:rFonts w:ascii="Cambria Math" w:eastAsiaTheme="minorEastAsia"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cs="Times New Roman"/>
                      <w:sz w:val="24"/>
                      <w:szCs w:val="24"/>
                    </w:rPr>
                    <m:t>4</m:t>
                  </m:r>
                  <m:r>
                    <w:rPr>
                      <w:rFonts w:ascii="Cambria Math" w:eastAsiaTheme="minorEastAsia" w:cs="Times New Roman"/>
                      <w:sz w:val="24"/>
                      <w:szCs w:val="24"/>
                    </w:rPr>
                    <m:t>-</m:t>
                  </m:r>
                  <m:r>
                    <w:rPr>
                      <w:rFonts w:ascii="Cambria Math" w:eastAsiaTheme="minorEastAsia" w:cs="Times New Roman"/>
                      <w:sz w:val="24"/>
                      <w:szCs w:val="24"/>
                    </w:rPr>
                    <m:t>5</m:t>
                  </m:r>
                </m:e>
              </m:d>
              <m:r>
                <w:rPr>
                  <w:rFonts w:ascii="Cambria Math" w:eastAsiaTheme="minorEastAsia" w:cs="Times New Roman"/>
                  <w:sz w:val="24"/>
                  <w:szCs w:val="24"/>
                </w:rPr>
                <m:t>+</m:t>
              </m:r>
              <m:r>
                <w:rPr>
                  <w:rFonts w:ascii="Cambria Math" w:eastAsiaTheme="minorEastAsia" w:cs="Times New Roman"/>
                  <w:sz w:val="24"/>
                  <w:szCs w:val="24"/>
                </w:rPr>
                <m:t>…</m:t>
              </m:r>
              <m:r>
                <w:rPr>
                  <w:rFonts w:ascii="Cambria Math" w:eastAsiaTheme="minorEastAsia" w:cs="Times New Roman"/>
                  <w:sz w:val="24"/>
                  <w:szCs w:val="24"/>
                </w:rPr>
                <m:t>+|7</m:t>
              </m:r>
              <m:r>
                <w:rPr>
                  <w:rFonts w:ascii="Cambria Math" w:eastAsiaTheme="minorEastAsia" w:cs="Times New Roman"/>
                  <w:sz w:val="24"/>
                  <w:szCs w:val="24"/>
                </w:rPr>
                <m:t>-</m:t>
              </m:r>
              <m:r>
                <w:rPr>
                  <w:rFonts w:ascii="Cambria Math" w:eastAsiaTheme="minorEastAsia" w:cs="Times New Roman"/>
                  <w:sz w:val="24"/>
                  <w:szCs w:val="24"/>
                </w:rPr>
                <m:t>5|</m:t>
              </m:r>
            </m:num>
            <m:den>
              <m:r>
                <w:rPr>
                  <w:rFonts w:ascii="Cambria Math" w:eastAsiaTheme="minorEastAsia" w:cs="Times New Roman"/>
                  <w:sz w:val="24"/>
                  <w:szCs w:val="24"/>
                </w:rPr>
                <m:t>5</m:t>
              </m:r>
            </m:den>
          </m:f>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cs="Times New Roman"/>
                  <w:sz w:val="24"/>
                  <w:szCs w:val="24"/>
                </w:rPr>
                <m:t>6</m:t>
              </m:r>
            </m:num>
            <m:den>
              <m:r>
                <w:rPr>
                  <w:rFonts w:ascii="Cambria Math" w:eastAsiaTheme="minorEastAsia" w:cs="Times New Roman"/>
                  <w:sz w:val="24"/>
                  <w:szCs w:val="24"/>
                </w:rPr>
                <m:t>5</m:t>
              </m:r>
            </m:den>
          </m:f>
          <m:r>
            <w:rPr>
              <w:rFonts w:ascii="Cambria Math" w:eastAsiaTheme="minorEastAsia" w:cs="Times New Roman"/>
              <w:sz w:val="24"/>
              <w:szCs w:val="24"/>
            </w:rPr>
            <m:t>=1,2.</m:t>
          </m:r>
        </m:oMath>
      </m:oMathPara>
    </w:p>
    <w:p w14:paraId="424DA18D" w14:textId="77777777" w:rsidR="005D0F7C" w:rsidRPr="008E77DD" w:rsidRDefault="00D70FBF" w:rsidP="00F13455">
      <w:pPr>
        <w:pStyle w:val="Ttulo3"/>
        <w:spacing w:before="240" w:after="240"/>
        <w:rPr>
          <w:rFonts w:asciiTheme="minorHAnsi" w:eastAsiaTheme="minorEastAsia" w:hAnsiTheme="minorHAnsi" w:cs="Times New Roman"/>
          <w:color w:val="auto"/>
          <w:sz w:val="32"/>
          <w:szCs w:val="32"/>
        </w:rPr>
      </w:pPr>
      <w:bookmarkStart w:id="106" w:name="_Toc5149994"/>
      <w:r w:rsidRPr="008E77DD">
        <w:rPr>
          <w:rFonts w:asciiTheme="minorHAnsi" w:eastAsiaTheme="minorEastAsia" w:hAnsiTheme="minorHAnsi" w:cs="Times New Roman"/>
          <w:color w:val="auto"/>
          <w:sz w:val="32"/>
          <w:szCs w:val="32"/>
        </w:rPr>
        <w:lastRenderedPageBreak/>
        <w:t xml:space="preserve">3.3 </w:t>
      </w:r>
      <w:r w:rsidR="005D0F7C" w:rsidRPr="008E77DD">
        <w:rPr>
          <w:rFonts w:asciiTheme="minorHAnsi" w:eastAsiaTheme="minorEastAsia" w:hAnsiTheme="minorHAnsi" w:cs="Times New Roman"/>
          <w:color w:val="auto"/>
          <w:sz w:val="32"/>
          <w:szCs w:val="32"/>
        </w:rPr>
        <w:t>Variância</w:t>
      </w:r>
      <w:r w:rsidRPr="008E77DD">
        <w:rPr>
          <w:rFonts w:asciiTheme="minorHAnsi" w:eastAsiaTheme="minorEastAsia" w:hAnsiTheme="minorHAnsi" w:cs="Times New Roman"/>
          <w:color w:val="auto"/>
          <w:sz w:val="32"/>
          <w:szCs w:val="32"/>
        </w:rPr>
        <w:t xml:space="preserve"> (dados brutos)</w:t>
      </w:r>
      <w:bookmarkEnd w:id="106"/>
    </w:p>
    <w:p w14:paraId="373B6328" w14:textId="77777777" w:rsidR="005E40BC" w:rsidRDefault="00D70FBF" w:rsidP="005E40BC">
      <w:pPr>
        <w:spacing w:before="240" w:after="240" w:line="360" w:lineRule="auto"/>
        <w:jc w:val="both"/>
        <w:rPr>
          <w:rFonts w:eastAsiaTheme="minorEastAsia" w:cs="Times New Roman"/>
          <w:sz w:val="24"/>
          <w:szCs w:val="24"/>
        </w:rPr>
      </w:pPr>
      <w:r w:rsidRPr="008E77DD">
        <w:rPr>
          <w:rFonts w:eastAsiaTheme="minorEastAsia" w:cs="Times New Roman"/>
          <w:sz w:val="24"/>
          <w:szCs w:val="24"/>
        </w:rPr>
        <w:tab/>
        <w:t xml:space="preserve">Outra forma de evitar que a soma dos desvios se anule é elevando cada desvio ao quadrado, ou seja, fazendo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d>
          </m:e>
          <m:sup>
            <m:r>
              <w:rPr>
                <w:rFonts w:ascii="Cambria Math" w:eastAsiaTheme="minorEastAsia" w:hAnsi="Cambria Math" w:cs="Times New Roman"/>
                <w:sz w:val="24"/>
                <w:szCs w:val="24"/>
              </w:rPr>
              <m:t>2</m:t>
            </m:r>
          </m:sup>
        </m:sSup>
      </m:oMath>
      <w:r w:rsidRPr="008E77DD">
        <w:rPr>
          <w:rFonts w:eastAsiaTheme="minorEastAsia" w:cs="Times New Roman"/>
          <w:sz w:val="24"/>
          <w:szCs w:val="24"/>
        </w:rPr>
        <w:t xml:space="preserve">.  </w:t>
      </w:r>
      <w:r w:rsidR="005E40BC" w:rsidRPr="00E62A8D">
        <w:rPr>
          <w:rFonts w:eastAsiaTheme="minorEastAsia" w:cs="Times New Roman"/>
          <w:sz w:val="24"/>
          <w:szCs w:val="24"/>
        </w:rPr>
        <w:t xml:space="preserve">Por exemplo, para as notas dos alunos do Grupo A, </w:t>
      </w:r>
      <w:r w:rsidR="005E40BC">
        <w:rPr>
          <w:rFonts w:eastAsiaTheme="minorEastAsia" w:cs="Times New Roman"/>
          <w:sz w:val="24"/>
          <w:szCs w:val="24"/>
        </w:rPr>
        <w:t>os quadrados dos desvios são apresentados na Tabela 3.4.</w:t>
      </w:r>
    </w:p>
    <w:p w14:paraId="7C57D390" w14:textId="77777777" w:rsidR="005E40BC" w:rsidRPr="005D0F7C" w:rsidRDefault="005E40BC" w:rsidP="005E40BC">
      <w:pPr>
        <w:spacing w:after="120" w:line="240" w:lineRule="auto"/>
        <w:jc w:val="both"/>
        <w:rPr>
          <w:rFonts w:eastAsiaTheme="minorEastAsia" w:cs="Times New Roman"/>
          <w:sz w:val="20"/>
          <w:szCs w:val="20"/>
        </w:rPr>
      </w:pPr>
      <w:r>
        <w:rPr>
          <w:rFonts w:eastAsiaTheme="minorEastAsia" w:cs="Times New Roman"/>
          <w:b/>
          <w:sz w:val="20"/>
          <w:szCs w:val="20"/>
        </w:rPr>
        <w:t>Tabela 3.4</w:t>
      </w:r>
      <w:r w:rsidRPr="005D0F7C">
        <w:rPr>
          <w:rFonts w:eastAsiaTheme="minorEastAsia" w:cs="Times New Roman"/>
          <w:b/>
          <w:sz w:val="20"/>
          <w:szCs w:val="20"/>
        </w:rPr>
        <w:t>.</w:t>
      </w:r>
      <w:r w:rsidRPr="005D0F7C">
        <w:rPr>
          <w:rFonts w:eastAsiaTheme="minorEastAsia" w:cs="Times New Roman"/>
          <w:sz w:val="20"/>
          <w:szCs w:val="20"/>
        </w:rPr>
        <w:t xml:space="preserve"> </w:t>
      </w:r>
      <w:r>
        <w:rPr>
          <w:rFonts w:eastAsiaTheme="minorEastAsia" w:cs="Times New Roman"/>
          <w:sz w:val="20"/>
          <w:szCs w:val="20"/>
        </w:rPr>
        <w:t>Desvios e quadrados dos desvios das notas dos alunos do grupo A</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64"/>
        <w:gridCol w:w="2699"/>
        <w:gridCol w:w="4041"/>
      </w:tblGrid>
      <w:tr w:rsidR="005E40BC" w:rsidRPr="00E62A8D" w14:paraId="4B8FC4DA" w14:textId="77777777" w:rsidTr="00DC1946">
        <w:tc>
          <w:tcPr>
            <w:tcW w:w="1037" w:type="pct"/>
            <w:tcBorders>
              <w:top w:val="single" w:sz="4" w:space="0" w:color="auto"/>
              <w:bottom w:val="single" w:sz="4" w:space="0" w:color="auto"/>
            </w:tcBorders>
            <w:vAlign w:val="center"/>
          </w:tcPr>
          <w:p w14:paraId="505C39F1" w14:textId="77777777" w:rsidR="005E40BC" w:rsidRPr="00E62A8D" w:rsidRDefault="005E40BC" w:rsidP="00DC1946">
            <w:pPr>
              <w:spacing w:before="60" w:after="60"/>
              <w:jc w:val="center"/>
              <w:rPr>
                <w:rFonts w:eastAsiaTheme="minorEastAsia" w:cs="Times New Roman"/>
                <w:b/>
                <w:sz w:val="24"/>
                <w:szCs w:val="24"/>
              </w:rPr>
            </w:pPr>
            <w:r w:rsidRPr="00E62A8D">
              <w:rPr>
                <w:rFonts w:eastAsiaTheme="minorEastAsia" w:cs="Times New Roman"/>
                <w:b/>
                <w:sz w:val="24"/>
                <w:szCs w:val="24"/>
              </w:rPr>
              <w:t xml:space="preserve">Nota </w:t>
            </w:r>
            <m:oMath>
              <m:d>
                <m:dPr>
                  <m:ctrlPr>
                    <w:rPr>
                      <w:rFonts w:ascii="Cambria Math" w:eastAsiaTheme="minorEastAsia" w:hAnsi="Cambria Math" w:cs="Times New Roman"/>
                      <w:b/>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i</m:t>
                      </m:r>
                    </m:sub>
                  </m:sSub>
                </m:e>
              </m:d>
            </m:oMath>
          </w:p>
        </w:tc>
        <w:tc>
          <w:tcPr>
            <w:tcW w:w="1587" w:type="pct"/>
            <w:tcBorders>
              <w:top w:val="single" w:sz="4" w:space="0" w:color="auto"/>
              <w:bottom w:val="single" w:sz="4" w:space="0" w:color="auto"/>
            </w:tcBorders>
            <w:vAlign w:val="center"/>
          </w:tcPr>
          <w:p w14:paraId="7D27AB7D" w14:textId="77777777" w:rsidR="005E40BC" w:rsidRPr="00E62A8D" w:rsidRDefault="005E40BC" w:rsidP="00DC1946">
            <w:pPr>
              <w:spacing w:before="60" w:after="60"/>
              <w:jc w:val="center"/>
              <w:rPr>
                <w:rFonts w:eastAsiaTheme="minorEastAsia" w:cs="Times New Roman"/>
                <w:b/>
                <w:sz w:val="24"/>
                <w:szCs w:val="24"/>
              </w:rPr>
            </w:pPr>
            <w:r w:rsidRPr="00E62A8D">
              <w:rPr>
                <w:rFonts w:eastAsiaTheme="minorEastAsia" w:cs="Times New Roman"/>
                <w:b/>
                <w:sz w:val="24"/>
                <w:szCs w:val="24"/>
              </w:rPr>
              <w:t xml:space="preserve">Desvio </w:t>
            </w:r>
            <m:oMath>
              <m:d>
                <m:dPr>
                  <m:ctrlPr>
                    <w:rPr>
                      <w:rFonts w:ascii="Cambria Math" w:eastAsiaTheme="minorEastAsia" w:hAnsi="Cambria Math" w:cs="Times New Roman"/>
                      <w:b/>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i</m:t>
                      </m:r>
                    </m:sub>
                  </m:sSub>
                  <m:r>
                    <m:rPr>
                      <m:sty m:val="bi"/>
                    </m:rPr>
                    <w:rPr>
                      <w:rFonts w:eastAsiaTheme="minorEastAsia" w:cs="Times New Roman"/>
                      <w:sz w:val="24"/>
                      <w:szCs w:val="24"/>
                    </w:rPr>
                    <m:t>-</m:t>
                  </m:r>
                  <m:acc>
                    <m:accPr>
                      <m:chr m:val="̅"/>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x</m:t>
                      </m:r>
                    </m:e>
                  </m:acc>
                </m:e>
              </m:d>
            </m:oMath>
          </w:p>
        </w:tc>
        <w:tc>
          <w:tcPr>
            <w:tcW w:w="2377" w:type="pct"/>
            <w:tcBorders>
              <w:top w:val="single" w:sz="4" w:space="0" w:color="auto"/>
              <w:bottom w:val="single" w:sz="4" w:space="0" w:color="auto"/>
            </w:tcBorders>
          </w:tcPr>
          <w:p w14:paraId="75EACB8D" w14:textId="77777777" w:rsidR="005E40BC" w:rsidRPr="00E62A8D" w:rsidRDefault="005E40BC" w:rsidP="00DC1946">
            <w:pPr>
              <w:spacing w:before="60" w:after="60"/>
              <w:jc w:val="center"/>
              <w:rPr>
                <w:rFonts w:eastAsiaTheme="minorEastAsia" w:cs="Times New Roman"/>
                <w:b/>
                <w:sz w:val="24"/>
                <w:szCs w:val="24"/>
              </w:rPr>
            </w:pPr>
            <w:r w:rsidRPr="00E62A8D">
              <w:rPr>
                <w:rFonts w:eastAsiaTheme="minorEastAsia" w:cs="Times New Roman"/>
                <w:b/>
                <w:sz w:val="24"/>
                <w:szCs w:val="24"/>
              </w:rPr>
              <w:t xml:space="preserve">Quadrados dos desvios </w:t>
            </w:r>
            <m:oMath>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i</m:t>
                          </m:r>
                        </m:sub>
                      </m:sSub>
                      <m:r>
                        <m:rPr>
                          <m:sty m:val="bi"/>
                        </m:rPr>
                        <w:rPr>
                          <w:rFonts w:eastAsiaTheme="minorEastAsia" w:cs="Times New Roman"/>
                          <w:sz w:val="24"/>
                          <w:szCs w:val="24"/>
                        </w:rPr>
                        <m:t>-</m:t>
                      </m:r>
                      <m:acc>
                        <m:accPr>
                          <m:chr m:val="̅"/>
                          <m:ctrlPr>
                            <w:rPr>
                              <w:rFonts w:ascii="Cambria Math" w:eastAsiaTheme="minorEastAsia" w:hAnsi="Cambria Math" w:cs="Times New Roman"/>
                              <w:b/>
                              <w:i/>
                              <w:sz w:val="24"/>
                              <w:szCs w:val="24"/>
                            </w:rPr>
                          </m:ctrlPr>
                        </m:accPr>
                        <m:e>
                          <m:r>
                            <m:rPr>
                              <m:sty m:val="bi"/>
                            </m:rPr>
                            <w:rPr>
                              <w:rFonts w:ascii="Cambria Math" w:eastAsiaTheme="minorEastAsia" w:hAnsi="Cambria Math" w:cs="Times New Roman"/>
                              <w:sz w:val="24"/>
                              <w:szCs w:val="24"/>
                            </w:rPr>
                            <m:t>x</m:t>
                          </m:r>
                        </m:e>
                      </m:acc>
                    </m:e>
                  </m:d>
                </m:e>
                <m:sup>
                  <m:r>
                    <m:rPr>
                      <m:sty m:val="bi"/>
                    </m:rPr>
                    <w:rPr>
                      <w:rFonts w:ascii="Cambria Math" w:eastAsiaTheme="minorEastAsia" w:hAnsi="Cambria Math" w:cs="Times New Roman"/>
                      <w:sz w:val="24"/>
                      <w:szCs w:val="24"/>
                    </w:rPr>
                    <m:t>2</m:t>
                  </m:r>
                </m:sup>
              </m:sSup>
            </m:oMath>
          </w:p>
        </w:tc>
      </w:tr>
      <w:tr w:rsidR="005E40BC" w:rsidRPr="00E62A8D" w14:paraId="2C4D1B2D" w14:textId="77777777" w:rsidTr="00DC1946">
        <w:tc>
          <w:tcPr>
            <w:tcW w:w="1037" w:type="pct"/>
            <w:tcBorders>
              <w:top w:val="single" w:sz="4" w:space="0" w:color="auto"/>
            </w:tcBorders>
            <w:vAlign w:val="center"/>
          </w:tcPr>
          <w:p w14:paraId="657FB6EF" w14:textId="77777777" w:rsidR="005E40BC" w:rsidRPr="00E62A8D" w:rsidRDefault="005E40BC" w:rsidP="00DC1946">
            <w:pPr>
              <w:spacing w:before="60" w:after="60"/>
              <w:jc w:val="center"/>
              <w:rPr>
                <w:rFonts w:eastAsiaTheme="minorEastAsia" w:cs="Times New Roman"/>
                <w:sz w:val="24"/>
                <w:szCs w:val="24"/>
              </w:rPr>
            </w:pPr>
            <w:r w:rsidRPr="00E62A8D">
              <w:rPr>
                <w:rFonts w:eastAsiaTheme="minorEastAsia" w:cs="Times New Roman"/>
                <w:sz w:val="24"/>
                <w:szCs w:val="24"/>
              </w:rPr>
              <w:t>3</w:t>
            </w:r>
          </w:p>
        </w:tc>
        <w:tc>
          <w:tcPr>
            <w:tcW w:w="1587" w:type="pct"/>
            <w:tcBorders>
              <w:top w:val="single" w:sz="4" w:space="0" w:color="auto"/>
            </w:tcBorders>
            <w:vAlign w:val="center"/>
          </w:tcPr>
          <w:p w14:paraId="6F99E38F" w14:textId="77777777" w:rsidR="005E40BC" w:rsidRPr="00E62A8D" w:rsidRDefault="005E40BC" w:rsidP="00DC1946">
            <w:pPr>
              <w:spacing w:before="60" w:after="60"/>
              <w:jc w:val="center"/>
              <w:rPr>
                <w:rFonts w:eastAsiaTheme="minorEastAsia" w:cs="Times New Roman"/>
                <w:sz w:val="24"/>
                <w:szCs w:val="24"/>
              </w:rPr>
            </w:pPr>
            <w:r w:rsidRPr="00E62A8D">
              <w:rPr>
                <w:rFonts w:eastAsiaTheme="minorEastAsia" w:cs="Times New Roman"/>
                <w:sz w:val="24"/>
                <w:szCs w:val="24"/>
              </w:rPr>
              <w:t xml:space="preserve">   </w:t>
            </w:r>
            <m:oMath>
              <m:d>
                <m:dPr>
                  <m:ctrlPr>
                    <w:rPr>
                      <w:rFonts w:ascii="Cambria Math" w:eastAsiaTheme="minorEastAsia" w:hAnsi="Cambria Math" w:cs="Times New Roman"/>
                      <w:i/>
                      <w:sz w:val="24"/>
                      <w:szCs w:val="24"/>
                    </w:rPr>
                  </m:ctrlPr>
                </m:dPr>
                <m:e>
                  <m:r>
                    <w:rPr>
                      <w:rFonts w:ascii="Cambria Math" w:eastAsiaTheme="minorEastAsia" w:cs="Times New Roman"/>
                      <w:sz w:val="24"/>
                      <w:szCs w:val="24"/>
                    </w:rPr>
                    <m:t>3</m:t>
                  </m:r>
                  <m:r>
                    <w:rPr>
                      <w:rFonts w:ascii="Cambria Math" w:eastAsiaTheme="minorEastAsia" w:cs="Times New Roman"/>
                      <w:sz w:val="24"/>
                      <w:szCs w:val="24"/>
                    </w:rPr>
                    <m:t>-</m:t>
                  </m:r>
                  <m:r>
                    <w:rPr>
                      <w:rFonts w:ascii="Cambria Math" w:eastAsiaTheme="minorEastAsia" w:cs="Times New Roman"/>
                      <w:sz w:val="24"/>
                      <w:szCs w:val="24"/>
                    </w:rPr>
                    <m:t>5</m:t>
                  </m:r>
                </m:e>
              </m:d>
              <m:r>
                <w:rPr>
                  <w:rFonts w:ascii="Cambria Math" w:eastAsiaTheme="minorEastAsia" w:cs="Times New Roman"/>
                  <w:sz w:val="24"/>
                  <w:szCs w:val="24"/>
                </w:rPr>
                <m:t>=</m:t>
              </m:r>
              <m:r>
                <w:rPr>
                  <w:rFonts w:ascii="Cambria Math" w:eastAsiaTheme="minorEastAsia" w:cs="Times New Roman"/>
                  <w:sz w:val="24"/>
                  <w:szCs w:val="24"/>
                </w:rPr>
                <m:t>-</m:t>
              </m:r>
              <m:r>
                <w:rPr>
                  <w:rFonts w:ascii="Cambria Math" w:eastAsiaTheme="minorEastAsia" w:cs="Times New Roman"/>
                  <w:sz w:val="24"/>
                  <w:szCs w:val="24"/>
                </w:rPr>
                <m:t>2</m:t>
              </m:r>
            </m:oMath>
          </w:p>
        </w:tc>
        <w:tc>
          <w:tcPr>
            <w:tcW w:w="2377" w:type="pct"/>
            <w:tcBorders>
              <w:top w:val="single" w:sz="4" w:space="0" w:color="auto"/>
            </w:tcBorders>
            <w:vAlign w:val="center"/>
          </w:tcPr>
          <w:p w14:paraId="7DBBE500" w14:textId="77777777" w:rsidR="005E40BC" w:rsidRPr="00E62A8D" w:rsidRDefault="005E40BC" w:rsidP="00DC1946">
            <w:pPr>
              <w:spacing w:before="60" w:after="60"/>
              <w:jc w:val="center"/>
              <w:rPr>
                <w:rFonts w:eastAsiaTheme="minorEastAsia" w:cs="Times New Roman"/>
                <w:sz w:val="24"/>
                <w:szCs w:val="24"/>
              </w:rPr>
            </w:pPr>
            <w:r w:rsidRPr="00E62A8D">
              <w:rPr>
                <w:rFonts w:eastAsiaTheme="minorEastAsia" w:cs="Times New Roman"/>
                <w:sz w:val="24"/>
                <w:szCs w:val="24"/>
              </w:rPr>
              <w:t xml:space="preserve">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cs="Times New Roman"/>
                          <w:sz w:val="24"/>
                          <w:szCs w:val="24"/>
                        </w:rPr>
                        <m:t>3</m:t>
                      </m:r>
                      <m:r>
                        <w:rPr>
                          <w:rFonts w:ascii="Cambria Math" w:eastAsiaTheme="minorEastAsia" w:cs="Times New Roman"/>
                          <w:sz w:val="24"/>
                          <w:szCs w:val="24"/>
                        </w:rPr>
                        <m:t>-</m:t>
                      </m:r>
                      <m:r>
                        <w:rPr>
                          <w:rFonts w:ascii="Cambria Math" w:eastAsiaTheme="minorEastAsia" w:cs="Times New Roman"/>
                          <w:sz w:val="24"/>
                          <w:szCs w:val="24"/>
                        </w:rPr>
                        <m:t>5</m:t>
                      </m:r>
                    </m:e>
                  </m:d>
                </m:e>
                <m:sup>
                  <m:r>
                    <w:rPr>
                      <w:rFonts w:ascii="Cambria Math" w:eastAsiaTheme="minorEastAsia" w:cs="Times New Roman"/>
                      <w:sz w:val="24"/>
                      <w:szCs w:val="24"/>
                    </w:rPr>
                    <m:t>2</m:t>
                  </m:r>
                </m:sup>
              </m:sSup>
              <m:r>
                <w:rPr>
                  <w:rFonts w:ascii="Cambria Math" w:eastAsiaTheme="minorEastAsia"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eastAsiaTheme="minorEastAsia" w:cs="Times New Roman"/>
                          <w:sz w:val="24"/>
                          <w:szCs w:val="24"/>
                        </w:rPr>
                        <m:t>-</m:t>
                      </m:r>
                      <m:r>
                        <w:rPr>
                          <w:rFonts w:ascii="Cambria Math" w:eastAsiaTheme="minorEastAsia" w:cs="Times New Roman"/>
                          <w:sz w:val="24"/>
                          <w:szCs w:val="24"/>
                        </w:rPr>
                        <m:t>2</m:t>
                      </m:r>
                    </m:e>
                  </m:d>
                </m:e>
                <m:sup>
                  <m:r>
                    <w:rPr>
                      <w:rFonts w:ascii="Cambria Math" w:eastAsiaTheme="minorEastAsia" w:cs="Times New Roman"/>
                      <w:sz w:val="24"/>
                      <w:szCs w:val="24"/>
                    </w:rPr>
                    <m:t>2</m:t>
                  </m:r>
                </m:sup>
              </m:sSup>
              <m:r>
                <w:rPr>
                  <w:rFonts w:ascii="Cambria Math" w:eastAsiaTheme="minorEastAsia" w:cs="Times New Roman"/>
                  <w:sz w:val="24"/>
                  <w:szCs w:val="24"/>
                </w:rPr>
                <m:t>=4</m:t>
              </m:r>
            </m:oMath>
          </w:p>
        </w:tc>
      </w:tr>
      <w:tr w:rsidR="005E40BC" w:rsidRPr="00E62A8D" w14:paraId="613A5FDE" w14:textId="77777777" w:rsidTr="00DC1946">
        <w:tc>
          <w:tcPr>
            <w:tcW w:w="1037" w:type="pct"/>
            <w:vAlign w:val="center"/>
          </w:tcPr>
          <w:p w14:paraId="25184FA9" w14:textId="77777777" w:rsidR="005E40BC" w:rsidRPr="00E62A8D" w:rsidRDefault="005E40BC" w:rsidP="00DC1946">
            <w:pPr>
              <w:spacing w:before="60" w:after="60"/>
              <w:jc w:val="center"/>
              <w:rPr>
                <w:rFonts w:eastAsiaTheme="minorEastAsia" w:cs="Times New Roman"/>
                <w:sz w:val="24"/>
                <w:szCs w:val="24"/>
              </w:rPr>
            </w:pPr>
            <w:r w:rsidRPr="00E62A8D">
              <w:rPr>
                <w:rFonts w:eastAsiaTheme="minorEastAsia" w:cs="Times New Roman"/>
                <w:sz w:val="24"/>
                <w:szCs w:val="24"/>
              </w:rPr>
              <w:t>4</w:t>
            </w:r>
          </w:p>
        </w:tc>
        <w:tc>
          <w:tcPr>
            <w:tcW w:w="1587" w:type="pct"/>
            <w:vAlign w:val="center"/>
          </w:tcPr>
          <w:p w14:paraId="30B4D6B8" w14:textId="77777777" w:rsidR="005E40BC" w:rsidRPr="00E62A8D" w:rsidRDefault="005E40BC" w:rsidP="00DC1946">
            <w:pPr>
              <w:spacing w:before="60" w:after="60"/>
              <w:jc w:val="center"/>
              <w:rPr>
                <w:rFonts w:eastAsiaTheme="minorEastAsia" w:cs="Times New Roman"/>
                <w:sz w:val="24"/>
                <w:szCs w:val="24"/>
              </w:rPr>
            </w:pPr>
            <w:r w:rsidRPr="00E62A8D">
              <w:rPr>
                <w:rFonts w:eastAsiaTheme="minorEastAsia" w:cs="Times New Roman"/>
                <w:sz w:val="24"/>
                <w:szCs w:val="24"/>
              </w:rPr>
              <w:t xml:space="preserve">   </w:t>
            </w:r>
            <m:oMath>
              <m:d>
                <m:dPr>
                  <m:ctrlPr>
                    <w:rPr>
                      <w:rFonts w:ascii="Cambria Math" w:eastAsiaTheme="minorEastAsia" w:hAnsi="Cambria Math" w:cs="Times New Roman"/>
                      <w:i/>
                      <w:sz w:val="24"/>
                      <w:szCs w:val="24"/>
                    </w:rPr>
                  </m:ctrlPr>
                </m:dPr>
                <m:e>
                  <m:r>
                    <w:rPr>
                      <w:rFonts w:ascii="Cambria Math" w:eastAsiaTheme="minorEastAsia" w:cs="Times New Roman"/>
                      <w:sz w:val="24"/>
                      <w:szCs w:val="24"/>
                    </w:rPr>
                    <m:t>4</m:t>
                  </m:r>
                  <m:r>
                    <w:rPr>
                      <w:rFonts w:ascii="Cambria Math" w:eastAsiaTheme="minorEastAsia" w:cs="Times New Roman"/>
                      <w:sz w:val="24"/>
                      <w:szCs w:val="24"/>
                    </w:rPr>
                    <m:t>-</m:t>
                  </m:r>
                  <m:r>
                    <w:rPr>
                      <w:rFonts w:ascii="Cambria Math" w:eastAsiaTheme="minorEastAsia" w:cs="Times New Roman"/>
                      <w:sz w:val="24"/>
                      <w:szCs w:val="24"/>
                    </w:rPr>
                    <m:t>5</m:t>
                  </m:r>
                </m:e>
              </m:d>
              <m:r>
                <w:rPr>
                  <w:rFonts w:ascii="Cambria Math" w:eastAsiaTheme="minorEastAsia" w:cs="Times New Roman"/>
                  <w:sz w:val="24"/>
                  <w:szCs w:val="24"/>
                </w:rPr>
                <m:t>=</m:t>
              </m:r>
              <m:r>
                <w:rPr>
                  <w:rFonts w:ascii="Cambria Math" w:eastAsiaTheme="minorEastAsia" w:cs="Times New Roman"/>
                  <w:sz w:val="24"/>
                  <w:szCs w:val="24"/>
                </w:rPr>
                <m:t>-</m:t>
              </m:r>
              <m:r>
                <w:rPr>
                  <w:rFonts w:ascii="Cambria Math" w:eastAsiaTheme="minorEastAsia" w:cs="Times New Roman"/>
                  <w:sz w:val="24"/>
                  <w:szCs w:val="24"/>
                </w:rPr>
                <m:t>1</m:t>
              </m:r>
            </m:oMath>
          </w:p>
        </w:tc>
        <w:tc>
          <w:tcPr>
            <w:tcW w:w="2377" w:type="pct"/>
            <w:vAlign w:val="center"/>
          </w:tcPr>
          <w:p w14:paraId="249E1FE5" w14:textId="77777777" w:rsidR="005E40BC" w:rsidRPr="00E62A8D" w:rsidRDefault="005E40BC" w:rsidP="00DC1946">
            <w:pPr>
              <w:spacing w:before="60" w:after="60"/>
              <w:jc w:val="center"/>
              <w:rPr>
                <w:rFonts w:eastAsiaTheme="minorEastAsia" w:cs="Times New Roman"/>
                <w:sz w:val="24"/>
                <w:szCs w:val="24"/>
              </w:rPr>
            </w:pPr>
            <w:r w:rsidRPr="00E62A8D">
              <w:rPr>
                <w:rFonts w:eastAsiaTheme="minorEastAsia" w:cs="Times New Roman"/>
                <w:sz w:val="24"/>
                <w:szCs w:val="24"/>
              </w:rPr>
              <w:t xml:space="preserve">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cs="Times New Roman"/>
                          <w:sz w:val="24"/>
                          <w:szCs w:val="24"/>
                        </w:rPr>
                        <m:t>4</m:t>
                      </m:r>
                      <m:r>
                        <w:rPr>
                          <w:rFonts w:ascii="Cambria Math" w:eastAsiaTheme="minorEastAsia" w:cs="Times New Roman"/>
                          <w:sz w:val="24"/>
                          <w:szCs w:val="24"/>
                        </w:rPr>
                        <m:t>-</m:t>
                      </m:r>
                      <m:r>
                        <w:rPr>
                          <w:rFonts w:ascii="Cambria Math" w:eastAsiaTheme="minorEastAsia" w:cs="Times New Roman"/>
                          <w:sz w:val="24"/>
                          <w:szCs w:val="24"/>
                        </w:rPr>
                        <m:t>5</m:t>
                      </m:r>
                    </m:e>
                  </m:d>
                </m:e>
                <m:sup>
                  <m:r>
                    <w:rPr>
                      <w:rFonts w:ascii="Cambria Math" w:eastAsiaTheme="minorEastAsia" w:cs="Times New Roman"/>
                      <w:sz w:val="24"/>
                      <w:szCs w:val="24"/>
                    </w:rPr>
                    <m:t>2</m:t>
                  </m:r>
                </m:sup>
              </m:sSup>
              <m:r>
                <w:rPr>
                  <w:rFonts w:ascii="Cambria Math" w:eastAsiaTheme="minorEastAsia"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eastAsiaTheme="minorEastAsia" w:cs="Times New Roman"/>
                          <w:sz w:val="24"/>
                          <w:szCs w:val="24"/>
                        </w:rPr>
                        <m:t>-</m:t>
                      </m:r>
                      <m:r>
                        <w:rPr>
                          <w:rFonts w:ascii="Cambria Math" w:eastAsiaTheme="minorEastAsia" w:cs="Times New Roman"/>
                          <w:sz w:val="24"/>
                          <w:szCs w:val="24"/>
                        </w:rPr>
                        <m:t>1</m:t>
                      </m:r>
                    </m:e>
                  </m:d>
                </m:e>
                <m:sup>
                  <m:r>
                    <w:rPr>
                      <w:rFonts w:ascii="Cambria Math" w:eastAsiaTheme="minorEastAsia" w:cs="Times New Roman"/>
                      <w:sz w:val="24"/>
                      <w:szCs w:val="24"/>
                    </w:rPr>
                    <m:t>2</m:t>
                  </m:r>
                </m:sup>
              </m:sSup>
              <m:r>
                <w:rPr>
                  <w:rFonts w:ascii="Cambria Math" w:eastAsiaTheme="minorEastAsia" w:cs="Times New Roman"/>
                  <w:sz w:val="24"/>
                  <w:szCs w:val="24"/>
                </w:rPr>
                <m:t>=1</m:t>
              </m:r>
            </m:oMath>
          </w:p>
        </w:tc>
      </w:tr>
      <w:tr w:rsidR="005E40BC" w:rsidRPr="00E62A8D" w14:paraId="238E5A7E" w14:textId="77777777" w:rsidTr="00DC1946">
        <w:tc>
          <w:tcPr>
            <w:tcW w:w="1037" w:type="pct"/>
            <w:vAlign w:val="center"/>
          </w:tcPr>
          <w:p w14:paraId="177CB306" w14:textId="77777777" w:rsidR="005E40BC" w:rsidRPr="00E62A8D" w:rsidRDefault="005E40BC" w:rsidP="00DC1946">
            <w:pPr>
              <w:spacing w:before="60" w:after="60"/>
              <w:jc w:val="center"/>
              <w:rPr>
                <w:rFonts w:eastAsiaTheme="minorEastAsia" w:cs="Times New Roman"/>
                <w:sz w:val="24"/>
                <w:szCs w:val="24"/>
              </w:rPr>
            </w:pPr>
            <w:r w:rsidRPr="00E62A8D">
              <w:rPr>
                <w:rFonts w:eastAsiaTheme="minorEastAsia" w:cs="Times New Roman"/>
                <w:sz w:val="24"/>
                <w:szCs w:val="24"/>
              </w:rPr>
              <w:t>5</w:t>
            </w:r>
          </w:p>
        </w:tc>
        <w:tc>
          <w:tcPr>
            <w:tcW w:w="1587" w:type="pct"/>
            <w:vAlign w:val="center"/>
          </w:tcPr>
          <w:p w14:paraId="25ECABD2" w14:textId="77777777" w:rsidR="005E40BC" w:rsidRPr="00E62A8D" w:rsidRDefault="009944CB" w:rsidP="00DC1946">
            <w:pPr>
              <w:spacing w:before="60" w:after="60"/>
              <w:jc w:val="center"/>
              <w:rPr>
                <w:rFonts w:eastAsiaTheme="minorEastAsia"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cs="Times New Roman"/>
                        <w:sz w:val="24"/>
                        <w:szCs w:val="24"/>
                      </w:rPr>
                      <m:t>5</m:t>
                    </m:r>
                    <m:r>
                      <w:rPr>
                        <w:rFonts w:ascii="Cambria Math" w:eastAsiaTheme="minorEastAsia" w:cs="Times New Roman"/>
                        <w:sz w:val="24"/>
                        <w:szCs w:val="24"/>
                      </w:rPr>
                      <m:t>-</m:t>
                    </m:r>
                    <m:r>
                      <w:rPr>
                        <w:rFonts w:ascii="Cambria Math" w:eastAsiaTheme="minorEastAsia" w:cs="Times New Roman"/>
                        <w:sz w:val="24"/>
                        <w:szCs w:val="24"/>
                      </w:rPr>
                      <m:t>5</m:t>
                    </m:r>
                  </m:e>
                </m:d>
                <m:r>
                  <w:rPr>
                    <w:rFonts w:ascii="Cambria Math" w:eastAsiaTheme="minorEastAsia" w:cs="Times New Roman"/>
                    <w:sz w:val="24"/>
                    <w:szCs w:val="24"/>
                  </w:rPr>
                  <m:t>=0</m:t>
                </m:r>
              </m:oMath>
            </m:oMathPara>
          </w:p>
        </w:tc>
        <w:tc>
          <w:tcPr>
            <w:tcW w:w="2377" w:type="pct"/>
            <w:vAlign w:val="center"/>
          </w:tcPr>
          <w:p w14:paraId="03886B70" w14:textId="77777777" w:rsidR="005E40BC" w:rsidRPr="00E62A8D" w:rsidRDefault="009944CB" w:rsidP="00DC1946">
            <w:pPr>
              <w:spacing w:before="60" w:after="60"/>
              <w:jc w:val="center"/>
              <w:rPr>
                <w:rFonts w:eastAsiaTheme="minorEastAsia" w:cs="Times New Roman"/>
                <w:sz w:val="24"/>
                <w:szCs w:val="24"/>
              </w:rPr>
            </w:pPr>
            <m:oMathPara>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cs="Times New Roman"/>
                            <w:sz w:val="24"/>
                            <w:szCs w:val="24"/>
                          </w:rPr>
                          <m:t>5</m:t>
                        </m:r>
                        <m:r>
                          <w:rPr>
                            <w:rFonts w:ascii="Cambria Math" w:eastAsiaTheme="minorEastAsia" w:cs="Times New Roman"/>
                            <w:sz w:val="24"/>
                            <w:szCs w:val="24"/>
                          </w:rPr>
                          <m:t>-</m:t>
                        </m:r>
                        <m:r>
                          <w:rPr>
                            <w:rFonts w:ascii="Cambria Math" w:eastAsiaTheme="minorEastAsia" w:cs="Times New Roman"/>
                            <w:sz w:val="24"/>
                            <w:szCs w:val="24"/>
                          </w:rPr>
                          <m:t>5</m:t>
                        </m:r>
                      </m:e>
                    </m:d>
                  </m:e>
                  <m:sup>
                    <m:r>
                      <w:rPr>
                        <w:rFonts w:ascii="Cambria Math" w:eastAsiaTheme="minorEastAsia" w:cs="Times New Roman"/>
                        <w:sz w:val="24"/>
                        <w:szCs w:val="24"/>
                      </w:rPr>
                      <m:t>2</m:t>
                    </m:r>
                  </m:sup>
                </m:sSup>
                <m:r>
                  <w:rPr>
                    <w:rFonts w:ascii="Cambria Math" w:eastAsiaTheme="minorEastAsia"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cs="Times New Roman"/>
                            <w:sz w:val="24"/>
                            <w:szCs w:val="24"/>
                          </w:rPr>
                          <m:t>0</m:t>
                        </m:r>
                      </m:e>
                    </m:d>
                  </m:e>
                  <m:sup>
                    <m:r>
                      <w:rPr>
                        <w:rFonts w:ascii="Cambria Math" w:eastAsiaTheme="minorEastAsia" w:cs="Times New Roman"/>
                        <w:sz w:val="24"/>
                        <w:szCs w:val="24"/>
                      </w:rPr>
                      <m:t>2</m:t>
                    </m:r>
                  </m:sup>
                </m:sSup>
                <m:r>
                  <w:rPr>
                    <w:rFonts w:ascii="Cambria Math" w:eastAsiaTheme="minorEastAsia" w:cs="Times New Roman"/>
                    <w:sz w:val="24"/>
                    <w:szCs w:val="24"/>
                  </w:rPr>
                  <m:t>=0</m:t>
                </m:r>
              </m:oMath>
            </m:oMathPara>
          </w:p>
        </w:tc>
      </w:tr>
      <w:tr w:rsidR="005E40BC" w:rsidRPr="00E62A8D" w14:paraId="1CD30FAB" w14:textId="77777777" w:rsidTr="00DC1946">
        <w:tc>
          <w:tcPr>
            <w:tcW w:w="1037" w:type="pct"/>
            <w:vAlign w:val="center"/>
          </w:tcPr>
          <w:p w14:paraId="27324D18" w14:textId="77777777" w:rsidR="005E40BC" w:rsidRPr="00E62A8D" w:rsidRDefault="005E40BC" w:rsidP="00DC1946">
            <w:pPr>
              <w:spacing w:before="60" w:after="60"/>
              <w:jc w:val="center"/>
              <w:rPr>
                <w:rFonts w:eastAsiaTheme="minorEastAsia" w:cs="Times New Roman"/>
                <w:sz w:val="24"/>
                <w:szCs w:val="24"/>
              </w:rPr>
            </w:pPr>
            <w:r w:rsidRPr="00E62A8D">
              <w:rPr>
                <w:rFonts w:eastAsiaTheme="minorEastAsia" w:cs="Times New Roman"/>
                <w:sz w:val="24"/>
                <w:szCs w:val="24"/>
              </w:rPr>
              <w:t>6</w:t>
            </w:r>
          </w:p>
        </w:tc>
        <w:tc>
          <w:tcPr>
            <w:tcW w:w="1587" w:type="pct"/>
            <w:vAlign w:val="center"/>
          </w:tcPr>
          <w:p w14:paraId="4FC469D5" w14:textId="77777777" w:rsidR="005E40BC" w:rsidRPr="00E62A8D" w:rsidRDefault="009944CB" w:rsidP="00DC1946">
            <w:pPr>
              <w:spacing w:before="60" w:after="60"/>
              <w:jc w:val="center"/>
              <w:rPr>
                <w:rFonts w:eastAsiaTheme="minorEastAsia"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cs="Times New Roman"/>
                        <w:sz w:val="24"/>
                        <w:szCs w:val="24"/>
                      </w:rPr>
                      <m:t>6</m:t>
                    </m:r>
                    <m:r>
                      <w:rPr>
                        <w:rFonts w:ascii="Cambria Math" w:eastAsiaTheme="minorEastAsia" w:cs="Times New Roman"/>
                        <w:sz w:val="24"/>
                        <w:szCs w:val="24"/>
                      </w:rPr>
                      <m:t>-</m:t>
                    </m:r>
                    <m:r>
                      <w:rPr>
                        <w:rFonts w:ascii="Cambria Math" w:eastAsiaTheme="minorEastAsia" w:cs="Times New Roman"/>
                        <w:sz w:val="24"/>
                        <w:szCs w:val="24"/>
                      </w:rPr>
                      <m:t>5</m:t>
                    </m:r>
                  </m:e>
                </m:d>
                <m:r>
                  <w:rPr>
                    <w:rFonts w:ascii="Cambria Math" w:eastAsiaTheme="minorEastAsia" w:cs="Times New Roman"/>
                    <w:sz w:val="24"/>
                    <w:szCs w:val="24"/>
                  </w:rPr>
                  <m:t>=1</m:t>
                </m:r>
              </m:oMath>
            </m:oMathPara>
          </w:p>
        </w:tc>
        <w:tc>
          <w:tcPr>
            <w:tcW w:w="2377" w:type="pct"/>
            <w:vAlign w:val="center"/>
          </w:tcPr>
          <w:p w14:paraId="3D1D0199" w14:textId="77777777" w:rsidR="005E40BC" w:rsidRPr="00E62A8D" w:rsidRDefault="009944CB" w:rsidP="00DC1946">
            <w:pPr>
              <w:spacing w:before="60" w:after="60"/>
              <w:jc w:val="center"/>
              <w:rPr>
                <w:rFonts w:eastAsiaTheme="minorEastAsia" w:cs="Times New Roman"/>
                <w:sz w:val="24"/>
                <w:szCs w:val="24"/>
              </w:rPr>
            </w:pPr>
            <m:oMathPara>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cs="Times New Roman"/>
                            <w:sz w:val="24"/>
                            <w:szCs w:val="24"/>
                          </w:rPr>
                          <m:t>6</m:t>
                        </m:r>
                        <m:r>
                          <w:rPr>
                            <w:rFonts w:ascii="Cambria Math" w:eastAsiaTheme="minorEastAsia" w:cs="Times New Roman"/>
                            <w:sz w:val="24"/>
                            <w:szCs w:val="24"/>
                          </w:rPr>
                          <m:t>-</m:t>
                        </m:r>
                        <m:r>
                          <w:rPr>
                            <w:rFonts w:ascii="Cambria Math" w:eastAsiaTheme="minorEastAsia" w:cs="Times New Roman"/>
                            <w:sz w:val="24"/>
                            <w:szCs w:val="24"/>
                          </w:rPr>
                          <m:t>5</m:t>
                        </m:r>
                      </m:e>
                    </m:d>
                  </m:e>
                  <m:sup>
                    <m:r>
                      <w:rPr>
                        <w:rFonts w:ascii="Cambria Math" w:eastAsiaTheme="minorEastAsia" w:cs="Times New Roman"/>
                        <w:sz w:val="24"/>
                        <w:szCs w:val="24"/>
                      </w:rPr>
                      <m:t>2</m:t>
                    </m:r>
                  </m:sup>
                </m:sSup>
                <m:r>
                  <w:rPr>
                    <w:rFonts w:ascii="Cambria Math" w:eastAsiaTheme="minorEastAsia"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cs="Times New Roman"/>
                            <w:sz w:val="24"/>
                            <w:szCs w:val="24"/>
                          </w:rPr>
                          <m:t>1</m:t>
                        </m:r>
                      </m:e>
                    </m:d>
                  </m:e>
                  <m:sup>
                    <m:r>
                      <w:rPr>
                        <w:rFonts w:ascii="Cambria Math" w:eastAsiaTheme="minorEastAsia" w:cs="Times New Roman"/>
                        <w:sz w:val="24"/>
                        <w:szCs w:val="24"/>
                      </w:rPr>
                      <m:t>2</m:t>
                    </m:r>
                  </m:sup>
                </m:sSup>
                <m:r>
                  <w:rPr>
                    <w:rFonts w:ascii="Cambria Math" w:eastAsiaTheme="minorEastAsia" w:cs="Times New Roman"/>
                    <w:sz w:val="24"/>
                    <w:szCs w:val="24"/>
                  </w:rPr>
                  <m:t>=1</m:t>
                </m:r>
              </m:oMath>
            </m:oMathPara>
          </w:p>
        </w:tc>
      </w:tr>
      <w:tr w:rsidR="005E40BC" w:rsidRPr="00E62A8D" w14:paraId="53D375A8" w14:textId="77777777" w:rsidTr="00DC1946">
        <w:tc>
          <w:tcPr>
            <w:tcW w:w="1037" w:type="pct"/>
            <w:tcBorders>
              <w:bottom w:val="single" w:sz="4" w:space="0" w:color="auto"/>
            </w:tcBorders>
            <w:vAlign w:val="center"/>
          </w:tcPr>
          <w:p w14:paraId="680CD8BA" w14:textId="77777777" w:rsidR="005E40BC" w:rsidRPr="00E62A8D" w:rsidRDefault="005E40BC" w:rsidP="00DC1946">
            <w:pPr>
              <w:spacing w:before="60" w:after="60"/>
              <w:jc w:val="center"/>
              <w:rPr>
                <w:rFonts w:eastAsiaTheme="minorEastAsia" w:cs="Times New Roman"/>
                <w:sz w:val="24"/>
                <w:szCs w:val="24"/>
              </w:rPr>
            </w:pPr>
            <w:r w:rsidRPr="00E62A8D">
              <w:rPr>
                <w:rFonts w:eastAsiaTheme="minorEastAsia" w:cs="Times New Roman"/>
                <w:sz w:val="24"/>
                <w:szCs w:val="24"/>
              </w:rPr>
              <w:t>7</w:t>
            </w:r>
          </w:p>
        </w:tc>
        <w:tc>
          <w:tcPr>
            <w:tcW w:w="1587" w:type="pct"/>
            <w:tcBorders>
              <w:bottom w:val="single" w:sz="4" w:space="0" w:color="auto"/>
            </w:tcBorders>
            <w:vAlign w:val="center"/>
          </w:tcPr>
          <w:p w14:paraId="4FE34DF5" w14:textId="77777777" w:rsidR="005E40BC" w:rsidRPr="00E62A8D" w:rsidRDefault="009944CB" w:rsidP="00DC1946">
            <w:pPr>
              <w:spacing w:before="60" w:after="60"/>
              <w:jc w:val="center"/>
              <w:rPr>
                <w:rFonts w:eastAsiaTheme="minorEastAsia"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cs="Times New Roman"/>
                        <w:sz w:val="24"/>
                        <w:szCs w:val="24"/>
                      </w:rPr>
                      <m:t>7</m:t>
                    </m:r>
                    <m:r>
                      <w:rPr>
                        <w:rFonts w:ascii="Cambria Math" w:eastAsiaTheme="minorEastAsia" w:cs="Times New Roman"/>
                        <w:sz w:val="24"/>
                        <w:szCs w:val="24"/>
                      </w:rPr>
                      <m:t>-</m:t>
                    </m:r>
                    <m:r>
                      <w:rPr>
                        <w:rFonts w:ascii="Cambria Math" w:eastAsiaTheme="minorEastAsia" w:cs="Times New Roman"/>
                        <w:sz w:val="24"/>
                        <w:szCs w:val="24"/>
                      </w:rPr>
                      <m:t>5</m:t>
                    </m:r>
                  </m:e>
                </m:d>
                <m:r>
                  <w:rPr>
                    <w:rFonts w:ascii="Cambria Math" w:eastAsiaTheme="minorEastAsia" w:cs="Times New Roman"/>
                    <w:sz w:val="24"/>
                    <w:szCs w:val="24"/>
                  </w:rPr>
                  <m:t>=2</m:t>
                </m:r>
              </m:oMath>
            </m:oMathPara>
          </w:p>
        </w:tc>
        <w:tc>
          <w:tcPr>
            <w:tcW w:w="2377" w:type="pct"/>
            <w:tcBorders>
              <w:bottom w:val="single" w:sz="4" w:space="0" w:color="auto"/>
            </w:tcBorders>
            <w:vAlign w:val="center"/>
          </w:tcPr>
          <w:p w14:paraId="5E32898B" w14:textId="77777777" w:rsidR="005E40BC" w:rsidRPr="00E62A8D" w:rsidRDefault="009944CB" w:rsidP="00DC1946">
            <w:pPr>
              <w:spacing w:before="60" w:after="60"/>
              <w:jc w:val="center"/>
              <w:rPr>
                <w:rFonts w:eastAsiaTheme="minorEastAsia" w:cs="Times New Roman"/>
                <w:sz w:val="24"/>
                <w:szCs w:val="24"/>
              </w:rPr>
            </w:pPr>
            <m:oMathPara>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cs="Times New Roman"/>
                            <w:sz w:val="24"/>
                            <w:szCs w:val="24"/>
                          </w:rPr>
                          <m:t>7</m:t>
                        </m:r>
                        <m:r>
                          <w:rPr>
                            <w:rFonts w:ascii="Cambria Math" w:eastAsiaTheme="minorEastAsia" w:cs="Times New Roman"/>
                            <w:sz w:val="24"/>
                            <w:szCs w:val="24"/>
                          </w:rPr>
                          <m:t>-</m:t>
                        </m:r>
                        <m:r>
                          <w:rPr>
                            <w:rFonts w:ascii="Cambria Math" w:eastAsiaTheme="minorEastAsia" w:cs="Times New Roman"/>
                            <w:sz w:val="24"/>
                            <w:szCs w:val="24"/>
                          </w:rPr>
                          <m:t>5</m:t>
                        </m:r>
                      </m:e>
                    </m:d>
                  </m:e>
                  <m:sup>
                    <m:r>
                      <w:rPr>
                        <w:rFonts w:ascii="Cambria Math" w:eastAsiaTheme="minorEastAsia" w:cs="Times New Roman"/>
                        <w:sz w:val="24"/>
                        <w:szCs w:val="24"/>
                      </w:rPr>
                      <m:t>2</m:t>
                    </m:r>
                  </m:sup>
                </m:sSup>
                <m:r>
                  <w:rPr>
                    <w:rFonts w:ascii="Cambria Math" w:eastAsiaTheme="minorEastAsia"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cs="Times New Roman"/>
                            <w:sz w:val="24"/>
                            <w:szCs w:val="24"/>
                          </w:rPr>
                          <m:t>2</m:t>
                        </m:r>
                      </m:e>
                    </m:d>
                  </m:e>
                  <m:sup>
                    <m:r>
                      <w:rPr>
                        <w:rFonts w:ascii="Cambria Math" w:eastAsiaTheme="minorEastAsia" w:cs="Times New Roman"/>
                        <w:sz w:val="24"/>
                        <w:szCs w:val="24"/>
                      </w:rPr>
                      <m:t>2</m:t>
                    </m:r>
                  </m:sup>
                </m:sSup>
                <m:r>
                  <w:rPr>
                    <w:rFonts w:ascii="Cambria Math" w:eastAsiaTheme="minorEastAsia" w:cs="Times New Roman"/>
                    <w:sz w:val="24"/>
                    <w:szCs w:val="24"/>
                  </w:rPr>
                  <m:t>=4</m:t>
                </m:r>
              </m:oMath>
            </m:oMathPara>
          </w:p>
        </w:tc>
      </w:tr>
      <w:tr w:rsidR="005E40BC" w:rsidRPr="00E62A8D" w14:paraId="1697265A" w14:textId="77777777" w:rsidTr="00DC1946">
        <w:tc>
          <w:tcPr>
            <w:tcW w:w="1037" w:type="pct"/>
            <w:tcBorders>
              <w:top w:val="single" w:sz="4" w:space="0" w:color="auto"/>
              <w:bottom w:val="single" w:sz="4" w:space="0" w:color="auto"/>
            </w:tcBorders>
            <w:shd w:val="clear" w:color="auto" w:fill="auto"/>
            <w:vAlign w:val="center"/>
          </w:tcPr>
          <w:p w14:paraId="725597E7" w14:textId="77777777" w:rsidR="005E40BC" w:rsidRPr="00E62A8D" w:rsidRDefault="005E40BC" w:rsidP="00DC1946">
            <w:pPr>
              <w:spacing w:before="60" w:after="60"/>
              <w:jc w:val="center"/>
              <w:rPr>
                <w:rFonts w:eastAsiaTheme="minorEastAsia" w:cs="Times New Roman"/>
                <w:sz w:val="24"/>
                <w:szCs w:val="24"/>
              </w:rPr>
            </w:pPr>
            <w:r>
              <w:rPr>
                <w:rFonts w:eastAsiaTheme="minorEastAsia" w:cs="Times New Roman"/>
                <w:sz w:val="24"/>
                <w:szCs w:val="24"/>
              </w:rPr>
              <w:t>Total</w:t>
            </w:r>
          </w:p>
        </w:tc>
        <w:tc>
          <w:tcPr>
            <w:tcW w:w="1587" w:type="pct"/>
            <w:tcBorders>
              <w:top w:val="single" w:sz="4" w:space="0" w:color="auto"/>
              <w:bottom w:val="single" w:sz="4" w:space="0" w:color="auto"/>
            </w:tcBorders>
            <w:shd w:val="clear" w:color="auto" w:fill="auto"/>
            <w:vAlign w:val="center"/>
          </w:tcPr>
          <w:p w14:paraId="58B16C02" w14:textId="77777777" w:rsidR="005E40BC" w:rsidRPr="00E62A8D" w:rsidRDefault="005E40BC" w:rsidP="00DC1946">
            <w:pPr>
              <w:spacing w:before="60" w:after="60"/>
              <w:jc w:val="center"/>
              <w:rPr>
                <w:rFonts w:eastAsia="Times New Roman" w:cs="Times New Roman"/>
                <w:sz w:val="24"/>
                <w:szCs w:val="24"/>
              </w:rPr>
            </w:pPr>
            <m:oMathPara>
              <m:oMath>
                <m:r>
                  <w:rPr>
                    <w:rFonts w:ascii="Cambria Math" w:eastAsia="Times New Roman" w:cs="Times New Roman"/>
                    <w:sz w:val="24"/>
                    <w:szCs w:val="24"/>
                  </w:rPr>
                  <m:t>∑</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r>
                      <w:rPr>
                        <w:rFonts w:ascii="Cambria Math" w:eastAsia="Times New Roman" w:cs="Times New Roman"/>
                        <w:sz w:val="24"/>
                        <w:szCs w:val="24"/>
                      </w:rPr>
                      <m:t>-</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d>
                <m:r>
                  <w:rPr>
                    <w:rFonts w:ascii="Cambria Math" w:eastAsia="Times New Roman" w:cs="Times New Roman"/>
                    <w:sz w:val="24"/>
                    <w:szCs w:val="24"/>
                  </w:rPr>
                  <m:t>=0</m:t>
                </m:r>
              </m:oMath>
            </m:oMathPara>
          </w:p>
        </w:tc>
        <w:tc>
          <w:tcPr>
            <w:tcW w:w="2377" w:type="pct"/>
            <w:tcBorders>
              <w:top w:val="single" w:sz="4" w:space="0" w:color="auto"/>
              <w:bottom w:val="single" w:sz="4" w:space="0" w:color="auto"/>
            </w:tcBorders>
            <w:shd w:val="clear" w:color="auto" w:fill="auto"/>
          </w:tcPr>
          <w:p w14:paraId="29896291" w14:textId="77777777" w:rsidR="005E40BC" w:rsidRPr="00E62A8D" w:rsidRDefault="005E40BC" w:rsidP="00DC1946">
            <w:pPr>
              <w:spacing w:before="60" w:after="60"/>
              <w:jc w:val="center"/>
              <w:rPr>
                <w:rFonts w:eastAsia="Calibri" w:cs="Times New Roman"/>
                <w:sz w:val="24"/>
                <w:szCs w:val="24"/>
              </w:rPr>
            </w:pPr>
            <m:oMathPara>
              <m:oMath>
                <m:r>
                  <w:rPr>
                    <w:rFonts w:ascii="Cambria Math" w:eastAsia="Calibri" w:cs="Times New Roman"/>
                    <w:sz w:val="24"/>
                    <w:szCs w:val="24"/>
                  </w:rPr>
                  <m:t>∑</m:t>
                </m:r>
                <m:sSup>
                  <m:sSupPr>
                    <m:ctrlPr>
                      <w:rPr>
                        <w:rFonts w:ascii="Cambria Math" w:eastAsia="Calibri" w:hAnsi="Cambria Math" w:cs="Times New Roman"/>
                        <w:i/>
                        <w:sz w:val="24"/>
                        <w:szCs w:val="24"/>
                      </w:rPr>
                    </m:ctrlPr>
                  </m:sSupPr>
                  <m:e>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x</m:t>
                            </m:r>
                          </m:e>
                          <m:sub>
                            <m:r>
                              <w:rPr>
                                <w:rFonts w:ascii="Cambria Math" w:eastAsia="Calibri" w:hAnsi="Cambria Math" w:cs="Times New Roman"/>
                                <w:sz w:val="24"/>
                                <w:szCs w:val="24"/>
                              </w:rPr>
                              <m:t>i</m:t>
                            </m:r>
                          </m:sub>
                        </m:sSub>
                        <m:r>
                          <w:rPr>
                            <w:rFonts w:eastAsia="Calibri" w:cs="Times New Roman"/>
                            <w:sz w:val="24"/>
                            <w:szCs w:val="24"/>
                          </w:rPr>
                          <m:t>-</m:t>
                        </m:r>
                        <m:acc>
                          <m:accPr>
                            <m:chr m:val="̅"/>
                            <m:ctrlPr>
                              <w:rPr>
                                <w:rFonts w:ascii="Cambria Math" w:eastAsia="Calibri" w:hAnsi="Cambria Math" w:cs="Times New Roman"/>
                                <w:i/>
                                <w:sz w:val="24"/>
                                <w:szCs w:val="24"/>
                              </w:rPr>
                            </m:ctrlPr>
                          </m:accPr>
                          <m:e>
                            <m:r>
                              <w:rPr>
                                <w:rFonts w:ascii="Cambria Math" w:eastAsia="Calibri" w:hAnsi="Cambria Math" w:cs="Times New Roman"/>
                                <w:sz w:val="24"/>
                                <w:szCs w:val="24"/>
                              </w:rPr>
                              <m:t>x</m:t>
                            </m:r>
                          </m:e>
                        </m:acc>
                      </m:e>
                    </m:d>
                  </m:e>
                  <m:sup>
                    <m:r>
                      <w:rPr>
                        <w:rFonts w:ascii="Cambria Math" w:eastAsia="Calibri" w:cs="Times New Roman"/>
                        <w:sz w:val="24"/>
                        <w:szCs w:val="24"/>
                      </w:rPr>
                      <m:t>2</m:t>
                    </m:r>
                  </m:sup>
                </m:sSup>
                <m:r>
                  <w:rPr>
                    <w:rFonts w:ascii="Cambria Math" w:eastAsia="Calibri" w:cs="Times New Roman"/>
                    <w:sz w:val="24"/>
                    <w:szCs w:val="24"/>
                  </w:rPr>
                  <m:t>=10</m:t>
                </m:r>
              </m:oMath>
            </m:oMathPara>
          </w:p>
        </w:tc>
      </w:tr>
    </w:tbl>
    <w:p w14:paraId="3FA6FDB9" w14:textId="77777777" w:rsidR="005D0F7C" w:rsidRPr="00E62A8D" w:rsidRDefault="005E40BC" w:rsidP="005E40BC">
      <w:pPr>
        <w:spacing w:before="360" w:after="0" w:line="360" w:lineRule="auto"/>
        <w:jc w:val="both"/>
        <w:rPr>
          <w:rFonts w:eastAsiaTheme="minorEastAsia" w:cs="Times New Roman"/>
          <w:sz w:val="24"/>
          <w:szCs w:val="24"/>
        </w:rPr>
      </w:pPr>
      <w:r>
        <w:rPr>
          <w:rFonts w:eastAsiaTheme="minorEastAsia" w:cs="Times New Roman"/>
          <w:sz w:val="24"/>
          <w:szCs w:val="24"/>
        </w:rPr>
        <w:tab/>
      </w:r>
      <w:r w:rsidR="00D70FBF" w:rsidRPr="008E77DD">
        <w:rPr>
          <w:rFonts w:eastAsiaTheme="minorEastAsia" w:cs="Times New Roman"/>
          <w:sz w:val="24"/>
          <w:szCs w:val="24"/>
        </w:rPr>
        <w:t>A partir dos quadrados dos desvios obtemos à variância, que é a</w:t>
      </w:r>
      <w:r w:rsidR="005D0F7C" w:rsidRPr="008E77DD">
        <w:rPr>
          <w:rFonts w:eastAsiaTheme="minorEastAsia" w:cs="Times New Roman"/>
          <w:sz w:val="24"/>
          <w:szCs w:val="24"/>
        </w:rPr>
        <w:t xml:space="preserve"> medida de variabilida</w:t>
      </w:r>
      <w:r w:rsidR="00D70FBF" w:rsidRPr="008E77DD">
        <w:rPr>
          <w:rFonts w:eastAsiaTheme="minorEastAsia" w:cs="Times New Roman"/>
          <w:sz w:val="24"/>
          <w:szCs w:val="24"/>
        </w:rPr>
        <w:t>de mais utilizada</w:t>
      </w:r>
      <w:r w:rsidR="005D0F7C" w:rsidRPr="008E77DD">
        <w:rPr>
          <w:rFonts w:eastAsiaTheme="minorEastAsia" w:cs="Times New Roman"/>
          <w:sz w:val="24"/>
          <w:szCs w:val="24"/>
        </w:rPr>
        <w:t xml:space="preserve">. </w:t>
      </w:r>
      <w:r w:rsidR="008C5D3D" w:rsidRPr="008C5D3D">
        <w:rPr>
          <w:rFonts w:eastAsiaTheme="minorEastAsia" w:cs="Times New Roman"/>
          <w:sz w:val="24"/>
          <w:szCs w:val="24"/>
        </w:rPr>
        <w:t>A variância pode ser entendida como se</w:t>
      </w:r>
      <w:r w:rsidR="008C5D3D">
        <w:rPr>
          <w:rFonts w:eastAsiaTheme="minorEastAsia" w:cs="Times New Roman"/>
          <w:sz w:val="24"/>
          <w:szCs w:val="24"/>
        </w:rPr>
        <w:t xml:space="preserve"> fosse praticamente a "média"</w:t>
      </w:r>
      <w:r w:rsidR="008C5D3D" w:rsidRPr="008C5D3D">
        <w:rPr>
          <w:rFonts w:eastAsiaTheme="minorEastAsia" w:cs="Times New Roman"/>
          <w:sz w:val="24"/>
          <w:szCs w:val="24"/>
        </w:rPr>
        <w:t xml:space="preserve"> </w:t>
      </w:r>
      <w:r w:rsidR="00AA6C3B">
        <w:rPr>
          <w:rFonts w:eastAsiaTheme="minorEastAsia" w:cs="Times New Roman"/>
          <w:sz w:val="24"/>
          <w:szCs w:val="24"/>
        </w:rPr>
        <w:t>dos</w:t>
      </w:r>
      <w:r w:rsidR="008C5D3D" w:rsidRPr="008C5D3D">
        <w:rPr>
          <w:rFonts w:eastAsiaTheme="minorEastAsia" w:cs="Times New Roman"/>
          <w:sz w:val="24"/>
          <w:szCs w:val="24"/>
        </w:rPr>
        <w:t xml:space="preserve"> quadrados de desvios em relação à média. Numa</w:t>
      </w:r>
      <w:r w:rsidR="008C5D3D">
        <w:rPr>
          <w:rFonts w:eastAsiaTheme="minorEastAsia" w:cs="Times New Roman"/>
          <w:sz w:val="24"/>
          <w:szCs w:val="24"/>
        </w:rPr>
        <w:t xml:space="preserve"> amostra</w:t>
      </w:r>
      <w:r w:rsidR="008C5D3D" w:rsidRPr="008C5D3D">
        <w:rPr>
          <w:rFonts w:eastAsiaTheme="minorEastAsia" w:cs="Times New Roman"/>
          <w:sz w:val="24"/>
          <w:szCs w:val="24"/>
        </w:rPr>
        <w:t xml:space="preserve"> de tamanho </w:t>
      </w:r>
      <m:oMath>
        <m:r>
          <w:rPr>
            <w:rFonts w:ascii="Cambria Math" w:eastAsiaTheme="minorEastAsia" w:hAnsi="Cambria Math" w:cs="Times New Roman"/>
            <w:sz w:val="24"/>
            <w:szCs w:val="24"/>
          </w:rPr>
          <m:t>n</m:t>
        </m:r>
      </m:oMath>
      <w:r w:rsidR="008C5D3D">
        <w:rPr>
          <w:rFonts w:eastAsiaTheme="minorEastAsia" w:cs="Times New Roman"/>
          <w:sz w:val="24"/>
          <w:szCs w:val="24"/>
        </w:rPr>
        <w:t>,</w:t>
      </w:r>
      <w:r w:rsidR="008C5D3D" w:rsidRPr="008C5D3D">
        <w:rPr>
          <w:rFonts w:eastAsiaTheme="minorEastAsia" w:cs="Times New Roman"/>
          <w:sz w:val="24"/>
          <w:szCs w:val="24"/>
        </w:rPr>
        <w:t xml:space="preserve"> este valor </w:t>
      </w:r>
      <m:oMath>
        <m:r>
          <w:rPr>
            <w:rFonts w:ascii="Cambria Math" w:eastAsiaTheme="minorEastAsia" w:hAnsi="Cambria Math" w:cs="Times New Roman"/>
            <w:sz w:val="24"/>
            <w:szCs w:val="24"/>
          </w:rPr>
          <m:t>(n)</m:t>
        </m:r>
      </m:oMath>
      <w:r w:rsidR="008C5D3D" w:rsidRPr="008C5D3D">
        <w:rPr>
          <w:rFonts w:eastAsiaTheme="minorEastAsia" w:cs="Times New Roman"/>
          <w:sz w:val="24"/>
          <w:szCs w:val="24"/>
        </w:rPr>
        <w:t xml:space="preserve"> </w:t>
      </w:r>
      <w:r w:rsidR="008C5D3D">
        <w:rPr>
          <w:rFonts w:eastAsiaTheme="minorEastAsia" w:cs="Times New Roman"/>
          <w:sz w:val="24"/>
          <w:szCs w:val="24"/>
        </w:rPr>
        <w:t xml:space="preserve">deveria ser usado </w:t>
      </w:r>
      <w:r w:rsidR="008C5D3D" w:rsidRPr="008C5D3D">
        <w:rPr>
          <w:rFonts w:eastAsiaTheme="minorEastAsia" w:cs="Times New Roman"/>
          <w:sz w:val="24"/>
          <w:szCs w:val="24"/>
        </w:rPr>
        <w:t>como divisor desta soma de quadrados</w:t>
      </w:r>
      <w:r w:rsidR="008C5D3D">
        <w:rPr>
          <w:rFonts w:eastAsiaTheme="minorEastAsia" w:cs="Times New Roman"/>
          <w:sz w:val="24"/>
          <w:szCs w:val="24"/>
        </w:rPr>
        <w:t xml:space="preserve"> de desvios. </w:t>
      </w:r>
      <w:r w:rsidR="008C5D3D" w:rsidRPr="008C5D3D">
        <w:rPr>
          <w:rFonts w:eastAsiaTheme="minorEastAsia" w:cs="Times New Roman"/>
          <w:sz w:val="24"/>
          <w:szCs w:val="24"/>
        </w:rPr>
        <w:t>No entanto, devido a motivos associados a propriedades dos estimadores, o divisor</w:t>
      </w:r>
      <w:r w:rsidR="008C5D3D">
        <w:rPr>
          <w:rFonts w:eastAsiaTheme="minorEastAsia" w:cs="Times New Roman"/>
          <w:sz w:val="24"/>
          <w:szCs w:val="24"/>
        </w:rPr>
        <w:t xml:space="preserve"> </w:t>
      </w:r>
      <w:r w:rsidR="008C5D3D" w:rsidRPr="008C5D3D">
        <w:rPr>
          <w:rFonts w:eastAsiaTheme="minorEastAsia" w:cs="Times New Roman"/>
          <w:sz w:val="24"/>
          <w:szCs w:val="24"/>
        </w:rPr>
        <w:t xml:space="preserve">da </w:t>
      </w:r>
      <w:r w:rsidR="008C5D3D" w:rsidRPr="00764FE5">
        <w:rPr>
          <w:rFonts w:eastAsiaTheme="minorEastAsia" w:cs="Times New Roman"/>
          <w:sz w:val="24"/>
          <w:szCs w:val="24"/>
        </w:rPr>
        <w:t>variância amostral</w:t>
      </w:r>
      <w:r w:rsidR="008C5D3D" w:rsidRPr="008C5D3D">
        <w:rPr>
          <w:rFonts w:eastAsiaTheme="minorEastAsia" w:cs="Times New Roman"/>
          <w:sz w:val="24"/>
          <w:szCs w:val="24"/>
        </w:rPr>
        <w:t xml:space="preserve"> é dado por </w:t>
      </w:r>
      <m:oMath>
        <m:r>
          <w:rPr>
            <w:rFonts w:ascii="Cambria Math" w:eastAsiaTheme="minorEastAsia" w:hAnsi="Cambria Math" w:cs="Times New Roman"/>
            <w:sz w:val="24"/>
            <w:szCs w:val="24"/>
          </w:rPr>
          <m:t>n-1</m:t>
        </m:r>
      </m:oMath>
      <w:r w:rsidR="008C5D3D" w:rsidRPr="008C5D3D">
        <w:rPr>
          <w:rFonts w:eastAsiaTheme="minorEastAsia" w:cs="Times New Roman"/>
          <w:sz w:val="24"/>
          <w:szCs w:val="24"/>
        </w:rPr>
        <w:t xml:space="preserve"> em lugar de </w:t>
      </w:r>
      <m:oMath>
        <m:r>
          <w:rPr>
            <w:rFonts w:ascii="Cambria Math" w:eastAsiaTheme="minorEastAsia" w:hAnsi="Cambria Math" w:cs="Times New Roman"/>
            <w:sz w:val="24"/>
            <w:szCs w:val="24"/>
          </w:rPr>
          <m:t>n</m:t>
        </m:r>
      </m:oMath>
      <w:r w:rsidR="008C5D3D" w:rsidRPr="008C5D3D">
        <w:rPr>
          <w:rFonts w:eastAsiaTheme="minorEastAsia" w:cs="Times New Roman"/>
          <w:sz w:val="24"/>
          <w:szCs w:val="24"/>
        </w:rPr>
        <w:t xml:space="preserve"> na expressão do estimador da variância.</w:t>
      </w:r>
      <w:r w:rsidR="008C5D3D">
        <w:rPr>
          <w:rFonts w:eastAsiaTheme="minorEastAsia" w:cs="Times New Roman"/>
          <w:sz w:val="24"/>
          <w:szCs w:val="24"/>
        </w:rPr>
        <w:t xml:space="preserve"> Assim, </w:t>
      </w:r>
      <w:r w:rsidR="008C5D3D" w:rsidRPr="00631F13">
        <w:rPr>
          <w:rFonts w:eastAsiaTheme="minorEastAsia" w:cs="Times New Roman"/>
          <w:b/>
          <w:sz w:val="24"/>
          <w:szCs w:val="24"/>
        </w:rPr>
        <w:t>s</w:t>
      </w:r>
      <w:r w:rsidR="005D0F7C" w:rsidRPr="00631F13">
        <w:rPr>
          <w:rFonts w:eastAsiaTheme="minorEastAsia" w:cs="Times New Roman"/>
          <w:b/>
          <w:sz w:val="24"/>
          <w:szCs w:val="24"/>
        </w:rPr>
        <w:t xml:space="preserve">e </w:t>
      </w:r>
      <w:r w:rsidR="00631F13">
        <w:rPr>
          <w:rFonts w:eastAsiaTheme="minorEastAsia" w:cs="Times New Roman"/>
          <w:b/>
          <w:sz w:val="24"/>
          <w:szCs w:val="24"/>
        </w:rPr>
        <w:t>os dados</w:t>
      </w:r>
      <w:r w:rsidR="005D0F7C" w:rsidRPr="00631F13">
        <w:rPr>
          <w:rFonts w:eastAsiaTheme="minorEastAsia" w:cs="Times New Roman"/>
          <w:b/>
          <w:sz w:val="24"/>
          <w:szCs w:val="24"/>
        </w:rPr>
        <w:t xml:space="preserve"> são provenientes de uma amostra</w:t>
      </w:r>
      <w:r w:rsidR="00631F13">
        <w:rPr>
          <w:rFonts w:eastAsiaTheme="minorEastAsia" w:cs="Times New Roman"/>
          <w:b/>
          <w:sz w:val="24"/>
          <w:szCs w:val="24"/>
        </w:rPr>
        <w:t>,</w:t>
      </w:r>
      <w:r w:rsidR="005D0F7C" w:rsidRPr="00631F13">
        <w:rPr>
          <w:rFonts w:eastAsiaTheme="minorEastAsia" w:cs="Times New Roman"/>
          <w:b/>
          <w:sz w:val="24"/>
          <w:szCs w:val="24"/>
        </w:rPr>
        <w:t xml:space="preserve"> </w:t>
      </w:r>
      <w:r w:rsidR="005D0F7C" w:rsidRPr="008E77DD">
        <w:rPr>
          <w:rFonts w:eastAsiaTheme="minorEastAsia" w:cs="Times New Roman"/>
          <w:sz w:val="24"/>
          <w:szCs w:val="24"/>
        </w:rPr>
        <w:t xml:space="preserve">a </w:t>
      </w:r>
      <w:r w:rsidR="005D0F7C" w:rsidRPr="00764FE5">
        <w:rPr>
          <w:rFonts w:eastAsiaTheme="minorEastAsia" w:cs="Times New Roman"/>
          <w:b/>
          <w:sz w:val="24"/>
          <w:szCs w:val="24"/>
        </w:rPr>
        <w:t xml:space="preserve">variância </w:t>
      </w:r>
      <w:r w:rsidR="00764FE5" w:rsidRPr="00764FE5">
        <w:rPr>
          <w:rFonts w:eastAsiaTheme="minorEastAsia" w:cs="Times New Roman"/>
          <w:b/>
          <w:sz w:val="24"/>
          <w:szCs w:val="24"/>
        </w:rPr>
        <w:t>amostral</w:t>
      </w:r>
      <w:r w:rsidR="00764FE5">
        <w:rPr>
          <w:rFonts w:eastAsiaTheme="minorEastAsia" w:cs="Times New Roman"/>
          <w:sz w:val="24"/>
          <w:szCs w:val="24"/>
        </w:rPr>
        <w:t xml:space="preserve"> </w:t>
      </w:r>
      <w:r>
        <w:rPr>
          <w:rFonts w:eastAsiaTheme="minorEastAsia" w:cs="Times New Roman"/>
          <w:sz w:val="24"/>
          <w:szCs w:val="24"/>
        </w:rPr>
        <w:t>será denotada</w:t>
      </w:r>
      <w:r w:rsidRPr="008E77DD">
        <w:rPr>
          <w:rFonts w:eastAsiaTheme="minorEastAsia" w:cs="Times New Roman"/>
          <w:sz w:val="24"/>
          <w:szCs w:val="24"/>
        </w:rPr>
        <w:t xml:space="preserve"> por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oMath>
      <w:r>
        <w:rPr>
          <w:rFonts w:eastAsiaTheme="minorEastAsia" w:cs="Times New Roman"/>
          <w:sz w:val="24"/>
          <w:szCs w:val="24"/>
        </w:rPr>
        <w:t xml:space="preserve"> e será</w:t>
      </w:r>
      <w:r w:rsidR="005D0F7C" w:rsidRPr="008E77DD">
        <w:rPr>
          <w:rFonts w:eastAsiaTheme="minorEastAsia" w:cs="Times New Roman"/>
          <w:sz w:val="24"/>
          <w:szCs w:val="24"/>
        </w:rPr>
        <w:t xml:space="preserve"> calculada da seguinte maneira:</w:t>
      </w:r>
    </w:p>
    <w:p w14:paraId="04607070" w14:textId="77777777" w:rsidR="005D0F7C" w:rsidRPr="00E62A8D" w:rsidRDefault="009944CB" w:rsidP="00631F13">
      <w:pPr>
        <w:spacing w:before="120" w:after="0" w:line="360" w:lineRule="auto"/>
        <w:jc w:val="both"/>
        <w:rPr>
          <w:rFonts w:eastAsiaTheme="minorEastAsia"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cs="Times New Roman"/>
                  <w:sz w:val="24"/>
                  <w:szCs w:val="24"/>
                </w:rPr>
                <m:t>2</m:t>
              </m:r>
            </m:sup>
          </m:sSup>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nary>
                <m:naryPr>
                  <m:chr m:val="∑"/>
                  <m:subHide m:val="1"/>
                  <m:supHide m:val="1"/>
                  <m:ctrlPr>
                    <w:rPr>
                      <w:rFonts w:ascii="Cambria Math" w:eastAsiaTheme="minorEastAsia" w:hAnsi="Cambria Math" w:cs="Times New Roman"/>
                      <w:i/>
                      <w:sz w:val="24"/>
                      <w:szCs w:val="24"/>
                    </w:rPr>
                  </m:ctrlPr>
                </m:naryPr>
                <m:sub/>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eastAsiaTheme="minorEastAsia"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d>
                    </m:e>
                    <m:sup>
                      <m:r>
                        <w:rPr>
                          <w:rFonts w:ascii="Cambria Math" w:eastAsiaTheme="minorEastAsia" w:cs="Times New Roman"/>
                          <w:sz w:val="24"/>
                          <w:szCs w:val="24"/>
                        </w:rPr>
                        <m:t>2</m:t>
                      </m:r>
                    </m:sup>
                  </m:sSup>
                </m:e>
              </m:nary>
            </m:num>
            <m:den>
              <m:r>
                <w:rPr>
                  <w:rFonts w:ascii="Cambria Math" w:eastAsiaTheme="minorEastAsia" w:hAnsi="Cambria Math" w:cs="Times New Roman"/>
                  <w:sz w:val="24"/>
                  <w:szCs w:val="24"/>
                </w:rPr>
                <m:t>n</m:t>
              </m:r>
              <m:r>
                <w:rPr>
                  <w:rFonts w:eastAsiaTheme="minorEastAsia" w:cs="Times New Roman"/>
                  <w:sz w:val="24"/>
                  <w:szCs w:val="24"/>
                </w:rPr>
                <m:t>-</m:t>
              </m:r>
              <m:r>
                <w:rPr>
                  <w:rFonts w:ascii="Cambria Math" w:eastAsiaTheme="minorEastAsia" w:cs="Times New Roman"/>
                  <w:sz w:val="24"/>
                  <w:szCs w:val="24"/>
                </w:rPr>
                <m:t>1</m:t>
              </m:r>
            </m:den>
          </m:f>
          <m:r>
            <w:rPr>
              <w:rFonts w:ascii="Cambria Math" w:eastAsiaTheme="minorEastAsia" w:cs="Times New Roman"/>
              <w:sz w:val="24"/>
              <w:szCs w:val="24"/>
            </w:rPr>
            <m:t>.</m:t>
          </m:r>
        </m:oMath>
      </m:oMathPara>
    </w:p>
    <w:p w14:paraId="02C61E15" w14:textId="77777777" w:rsidR="005E40BC" w:rsidRPr="00E62A8D" w:rsidRDefault="00A43352" w:rsidP="00631F13">
      <w:pPr>
        <w:spacing w:before="120" w:after="120" w:line="360" w:lineRule="auto"/>
        <w:rPr>
          <w:rFonts w:eastAsiaTheme="minorEastAsia" w:cs="Times New Roman"/>
          <w:sz w:val="24"/>
          <w:szCs w:val="24"/>
        </w:rPr>
      </w:pPr>
      <w:r>
        <w:rPr>
          <w:rFonts w:eastAsiaTheme="minorEastAsia" w:cs="Times New Roman"/>
          <w:sz w:val="24"/>
          <w:szCs w:val="24"/>
        </w:rPr>
        <w:t>P</w:t>
      </w:r>
      <w:r w:rsidRPr="00E62A8D">
        <w:rPr>
          <w:rFonts w:eastAsiaTheme="minorEastAsia" w:cs="Times New Roman"/>
          <w:sz w:val="24"/>
          <w:szCs w:val="24"/>
        </w:rPr>
        <w:t>ara as notas dos alunos do Grupo A,</w:t>
      </w:r>
      <w:r w:rsidR="006B6ADF">
        <w:rPr>
          <w:rFonts w:eastAsiaTheme="minorEastAsia" w:cs="Times New Roman"/>
          <w:sz w:val="24"/>
          <w:szCs w:val="24"/>
        </w:rPr>
        <w:t xml:space="preserve"> </w:t>
      </w:r>
      <w:r w:rsidR="005E40BC">
        <w:rPr>
          <w:rFonts w:eastAsiaTheme="minorEastAsia" w:cs="Times New Roman"/>
          <w:sz w:val="24"/>
          <w:szCs w:val="24"/>
        </w:rPr>
        <w:t xml:space="preserve">a variância </w:t>
      </w:r>
      <w:r>
        <w:rPr>
          <w:rFonts w:eastAsiaTheme="minorEastAsia" w:cs="Times New Roman"/>
          <w:sz w:val="24"/>
          <w:szCs w:val="24"/>
        </w:rPr>
        <w:t>será</w:t>
      </w:r>
      <w:r w:rsidR="005E40BC" w:rsidRPr="00E62A8D">
        <w:rPr>
          <w:rFonts w:eastAsiaTheme="minorEastAsia" w:cs="Times New Roman"/>
          <w:sz w:val="24"/>
          <w:szCs w:val="24"/>
        </w:rPr>
        <w:t>:</w:t>
      </w:r>
    </w:p>
    <w:p w14:paraId="057CB13F" w14:textId="77777777" w:rsidR="005E40BC" w:rsidRDefault="009944CB" w:rsidP="005E40BC">
      <w:pPr>
        <w:spacing w:line="360" w:lineRule="auto"/>
        <w:jc w:val="both"/>
        <w:rPr>
          <w:rFonts w:eastAsiaTheme="minorEastAsia"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cs="Times New Roman"/>
                  <w:sz w:val="24"/>
                  <w:szCs w:val="24"/>
                </w:rPr>
                <m:t>2</m:t>
              </m:r>
            </m:sup>
          </m:sSup>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d>
                </m:e>
                <m:sup>
                  <m:r>
                    <w:rPr>
                      <w:rFonts w:ascii="Cambria Math" w:eastAsiaTheme="minorEastAsia" w:cs="Times New Roman"/>
                      <w:sz w:val="24"/>
                      <w:szCs w:val="24"/>
                    </w:rPr>
                    <m:t>2</m:t>
                  </m:r>
                </m:sup>
              </m:sSup>
            </m:num>
            <m:den>
              <m:r>
                <w:rPr>
                  <w:rFonts w:ascii="Cambria Math" w:eastAsiaTheme="minorEastAsia" w:hAnsi="Cambria Math" w:cs="Times New Roman"/>
                  <w:sz w:val="24"/>
                  <w:szCs w:val="24"/>
                </w:rPr>
                <m:t>n-</m:t>
              </m:r>
              <m:r>
                <w:rPr>
                  <w:rFonts w:ascii="Cambria Math" w:eastAsiaTheme="minorEastAsia" w:cs="Times New Roman"/>
                  <w:sz w:val="24"/>
                  <w:szCs w:val="24"/>
                </w:rPr>
                <m:t>1</m:t>
              </m:r>
            </m:den>
          </m:f>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cs="Times New Roman"/>
                          <w:sz w:val="24"/>
                          <w:szCs w:val="24"/>
                        </w:rPr>
                        <m:t>3</m:t>
                      </m:r>
                      <m:r>
                        <w:rPr>
                          <w:rFonts w:ascii="Cambria Math" w:eastAsiaTheme="minorEastAsia" w:cs="Times New Roman"/>
                          <w:sz w:val="24"/>
                          <w:szCs w:val="24"/>
                        </w:rPr>
                        <m:t>-</m:t>
                      </m:r>
                      <m:r>
                        <w:rPr>
                          <w:rFonts w:ascii="Cambria Math" w:eastAsiaTheme="minorEastAsia" w:cs="Times New Roman"/>
                          <w:sz w:val="24"/>
                          <w:szCs w:val="24"/>
                        </w:rPr>
                        <m:t>5</m:t>
                      </m:r>
                    </m:e>
                  </m:d>
                </m:e>
                <m:sup>
                  <m:r>
                    <w:rPr>
                      <w:rFonts w:ascii="Cambria Math" w:eastAsiaTheme="minorEastAsia" w:cs="Times New Roman"/>
                      <w:sz w:val="24"/>
                      <w:szCs w:val="24"/>
                    </w:rPr>
                    <m:t>2</m:t>
                  </m:r>
                </m:sup>
              </m:sSup>
              <m:r>
                <w:rPr>
                  <w:rFonts w:ascii="Cambria Math" w:eastAsiaTheme="minorEastAsia"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cs="Times New Roman"/>
                          <w:sz w:val="24"/>
                          <w:szCs w:val="24"/>
                        </w:rPr>
                        <m:t>4</m:t>
                      </m:r>
                      <m:r>
                        <w:rPr>
                          <w:rFonts w:ascii="Cambria Math" w:eastAsiaTheme="minorEastAsia" w:cs="Times New Roman"/>
                          <w:sz w:val="24"/>
                          <w:szCs w:val="24"/>
                        </w:rPr>
                        <m:t>-</m:t>
                      </m:r>
                      <m:r>
                        <w:rPr>
                          <w:rFonts w:ascii="Cambria Math" w:eastAsiaTheme="minorEastAsia" w:cs="Times New Roman"/>
                          <w:sz w:val="24"/>
                          <w:szCs w:val="24"/>
                        </w:rPr>
                        <m:t>5</m:t>
                      </m:r>
                    </m:e>
                  </m:d>
                </m:e>
                <m:sup>
                  <m:r>
                    <w:rPr>
                      <w:rFonts w:ascii="Cambria Math" w:eastAsiaTheme="minorEastAsia" w:cs="Times New Roman"/>
                      <w:sz w:val="24"/>
                      <w:szCs w:val="24"/>
                    </w:rPr>
                    <m:t>2</m:t>
                  </m:r>
                </m:sup>
              </m:sSup>
              <m:r>
                <w:rPr>
                  <w:rFonts w:ascii="Cambria Math" w:eastAsiaTheme="minorEastAsia" w:cs="Times New Roman"/>
                  <w:sz w:val="24"/>
                  <w:szCs w:val="24"/>
                </w:rPr>
                <m:t>+</m:t>
              </m:r>
              <m:r>
                <w:rPr>
                  <w:rFonts w:ascii="Cambria Math" w:eastAsiaTheme="minorEastAsia" w:cs="Times New Roman"/>
                  <w:sz w:val="24"/>
                  <w:szCs w:val="24"/>
                </w:rPr>
                <m:t>…</m:t>
              </m:r>
              <m:r>
                <w:rPr>
                  <w:rFonts w:ascii="Cambria Math" w:eastAsiaTheme="minorEastAsia"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cs="Times New Roman"/>
                          <w:sz w:val="24"/>
                          <w:szCs w:val="24"/>
                        </w:rPr>
                        <m:t>7</m:t>
                      </m:r>
                      <m:r>
                        <w:rPr>
                          <w:rFonts w:ascii="Cambria Math" w:eastAsiaTheme="minorEastAsia" w:cs="Times New Roman"/>
                          <w:sz w:val="24"/>
                          <w:szCs w:val="24"/>
                        </w:rPr>
                        <m:t>-</m:t>
                      </m:r>
                      <m:r>
                        <w:rPr>
                          <w:rFonts w:ascii="Cambria Math" w:eastAsiaTheme="minorEastAsia" w:cs="Times New Roman"/>
                          <w:sz w:val="24"/>
                          <w:szCs w:val="24"/>
                        </w:rPr>
                        <m:t>5</m:t>
                      </m:r>
                    </m:e>
                  </m:d>
                </m:e>
                <m:sup>
                  <m:r>
                    <w:rPr>
                      <w:rFonts w:ascii="Cambria Math" w:eastAsiaTheme="minorEastAsia" w:cs="Times New Roman"/>
                      <w:sz w:val="24"/>
                      <w:szCs w:val="24"/>
                    </w:rPr>
                    <m:t>2</m:t>
                  </m:r>
                </m:sup>
              </m:sSup>
            </m:num>
            <m:den>
              <m:r>
                <w:rPr>
                  <w:rFonts w:ascii="Cambria Math" w:eastAsiaTheme="minorEastAsia" w:cs="Times New Roman"/>
                  <w:sz w:val="24"/>
                  <w:szCs w:val="24"/>
                </w:rPr>
                <m:t>5</m:t>
              </m:r>
              <m:r>
                <w:rPr>
                  <w:rFonts w:ascii="Cambria Math" w:eastAsiaTheme="minorEastAsia" w:cs="Times New Roman"/>
                  <w:sz w:val="24"/>
                  <w:szCs w:val="24"/>
                </w:rPr>
                <m:t>-</m:t>
              </m:r>
              <m:r>
                <w:rPr>
                  <w:rFonts w:ascii="Cambria Math" w:eastAsiaTheme="minorEastAsia" w:cs="Times New Roman"/>
                  <w:sz w:val="24"/>
                  <w:szCs w:val="24"/>
                </w:rPr>
                <m:t>1</m:t>
              </m:r>
            </m:den>
          </m:f>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cs="Times New Roman"/>
                  <w:sz w:val="24"/>
                  <w:szCs w:val="24"/>
                </w:rPr>
                <m:t>10</m:t>
              </m:r>
            </m:num>
            <m:den>
              <m:r>
                <w:rPr>
                  <w:rFonts w:ascii="Cambria Math" w:eastAsiaTheme="minorEastAsia" w:cs="Times New Roman"/>
                  <w:sz w:val="24"/>
                  <w:szCs w:val="24"/>
                </w:rPr>
                <m:t>4</m:t>
              </m:r>
            </m:den>
          </m:f>
          <m:r>
            <w:rPr>
              <w:rFonts w:ascii="Cambria Math" w:eastAsiaTheme="minorEastAsia" w:cs="Times New Roman"/>
              <w:sz w:val="24"/>
              <w:szCs w:val="24"/>
            </w:rPr>
            <m:t>=2,5.</m:t>
          </m:r>
        </m:oMath>
      </m:oMathPara>
    </w:p>
    <w:p w14:paraId="1BA87869" w14:textId="77777777" w:rsidR="00704E14" w:rsidRPr="001D4C72" w:rsidRDefault="00704E14" w:rsidP="00631F13">
      <w:pPr>
        <w:spacing w:before="120" w:after="0" w:line="240" w:lineRule="auto"/>
        <w:jc w:val="both"/>
        <w:rPr>
          <w:rFonts w:eastAsiaTheme="minorEastAsia"/>
          <w:b/>
          <w:sz w:val="24"/>
          <w:szCs w:val="24"/>
        </w:rPr>
      </w:pPr>
      <w:r w:rsidRPr="001D4C72">
        <w:rPr>
          <w:rFonts w:eastAsiaTheme="minorEastAsia"/>
          <w:b/>
          <w:sz w:val="24"/>
          <w:szCs w:val="24"/>
        </w:rPr>
        <w:t xml:space="preserve">Comandos no Software R para </w:t>
      </w:r>
      <w:r>
        <w:rPr>
          <w:rFonts w:eastAsiaTheme="minorEastAsia"/>
          <w:b/>
          <w:sz w:val="24"/>
          <w:szCs w:val="24"/>
        </w:rPr>
        <w:t>calcular a variância:</w:t>
      </w:r>
    </w:p>
    <w:tbl>
      <w:tblPr>
        <w:tblStyle w:val="Tabelacomgrade"/>
        <w:tblW w:w="0" w:type="auto"/>
        <w:tblLook w:val="04A0" w:firstRow="1" w:lastRow="0" w:firstColumn="1" w:lastColumn="0" w:noHBand="0" w:noVBand="1"/>
      </w:tblPr>
      <w:tblGrid>
        <w:gridCol w:w="8474"/>
      </w:tblGrid>
      <w:tr w:rsidR="00704E14" w14:paraId="678E7F05" w14:textId="77777777" w:rsidTr="00B0070E">
        <w:tc>
          <w:tcPr>
            <w:tcW w:w="8644" w:type="dxa"/>
            <w:tcBorders>
              <w:top w:val="single" w:sz="12" w:space="0" w:color="auto"/>
              <w:left w:val="single" w:sz="12" w:space="0" w:color="auto"/>
              <w:bottom w:val="single" w:sz="12" w:space="0" w:color="auto"/>
              <w:right w:val="single" w:sz="12" w:space="0" w:color="auto"/>
            </w:tcBorders>
          </w:tcPr>
          <w:p w14:paraId="2920194C" w14:textId="77777777" w:rsidR="00704E14" w:rsidRDefault="00704E14" w:rsidP="00B0070E">
            <w:pPr>
              <w:jc w:val="both"/>
              <w:rPr>
                <w:rFonts w:ascii="Courier New" w:eastAsiaTheme="minorEastAsia" w:hAnsi="Courier New" w:cs="Courier New"/>
                <w:color w:val="FF0000"/>
                <w:sz w:val="21"/>
                <w:szCs w:val="21"/>
              </w:rPr>
            </w:pPr>
          </w:p>
          <w:p w14:paraId="4F7735F0" w14:textId="77777777" w:rsidR="00704E14" w:rsidRPr="00704E14" w:rsidRDefault="00704E14" w:rsidP="00704E14">
            <w:pPr>
              <w:jc w:val="both"/>
              <w:rPr>
                <w:rFonts w:ascii="Courier New" w:eastAsiaTheme="minorEastAsia" w:hAnsi="Courier New" w:cs="Courier New"/>
                <w:color w:val="FF0000"/>
                <w:sz w:val="20"/>
                <w:szCs w:val="20"/>
              </w:rPr>
            </w:pPr>
            <w:r w:rsidRPr="00704E14">
              <w:rPr>
                <w:rFonts w:ascii="Courier New" w:eastAsiaTheme="minorEastAsia" w:hAnsi="Courier New" w:cs="Courier New"/>
                <w:color w:val="FF0000"/>
                <w:sz w:val="20"/>
                <w:szCs w:val="20"/>
              </w:rPr>
              <w:t>#Entrando com os dados no R:</w:t>
            </w:r>
          </w:p>
          <w:p w14:paraId="2B5D18A9" w14:textId="77777777" w:rsidR="00704E14" w:rsidRPr="00704E14" w:rsidRDefault="00704E14" w:rsidP="00704E14">
            <w:pPr>
              <w:jc w:val="both"/>
              <w:rPr>
                <w:rFonts w:ascii="Courier New" w:eastAsiaTheme="minorEastAsia" w:hAnsi="Courier New" w:cs="Courier New"/>
                <w:color w:val="FF0000"/>
                <w:sz w:val="20"/>
                <w:szCs w:val="20"/>
              </w:rPr>
            </w:pPr>
            <w:r w:rsidRPr="00704E14">
              <w:rPr>
                <w:rFonts w:ascii="Courier New" w:eastAsiaTheme="minorEastAsia" w:hAnsi="Courier New" w:cs="Courier New"/>
                <w:color w:val="FF0000"/>
                <w:sz w:val="20"/>
                <w:szCs w:val="20"/>
              </w:rPr>
              <w:t>dados &lt;- c(3,4,5,6,7)</w:t>
            </w:r>
          </w:p>
          <w:p w14:paraId="2D87CCBC" w14:textId="77777777" w:rsidR="00704E14" w:rsidRPr="00704E14" w:rsidRDefault="00704E14" w:rsidP="00704E14">
            <w:pPr>
              <w:jc w:val="both"/>
              <w:rPr>
                <w:rFonts w:ascii="Courier New" w:eastAsiaTheme="minorEastAsia" w:hAnsi="Courier New" w:cs="Courier New"/>
                <w:color w:val="FF0000"/>
                <w:sz w:val="20"/>
                <w:szCs w:val="20"/>
              </w:rPr>
            </w:pPr>
            <w:r w:rsidRPr="00704E14">
              <w:rPr>
                <w:rFonts w:ascii="Courier New" w:eastAsiaTheme="minorEastAsia" w:hAnsi="Courier New" w:cs="Courier New"/>
                <w:color w:val="FF0000"/>
                <w:sz w:val="20"/>
                <w:szCs w:val="20"/>
              </w:rPr>
              <w:t xml:space="preserve"> </w:t>
            </w:r>
          </w:p>
          <w:p w14:paraId="4DC60AC2" w14:textId="77777777" w:rsidR="00704E14" w:rsidRPr="00704E14" w:rsidRDefault="00704E14" w:rsidP="00704E14">
            <w:pPr>
              <w:jc w:val="both"/>
              <w:rPr>
                <w:rFonts w:ascii="Courier New" w:eastAsiaTheme="minorEastAsia" w:hAnsi="Courier New" w:cs="Courier New"/>
                <w:color w:val="FF0000"/>
                <w:sz w:val="20"/>
                <w:szCs w:val="20"/>
              </w:rPr>
            </w:pPr>
            <w:r w:rsidRPr="00704E14">
              <w:rPr>
                <w:rFonts w:ascii="Courier New" w:eastAsiaTheme="minorEastAsia" w:hAnsi="Courier New" w:cs="Courier New"/>
                <w:color w:val="FF0000"/>
                <w:sz w:val="20"/>
                <w:szCs w:val="20"/>
              </w:rPr>
              <w:t>#Variância:</w:t>
            </w:r>
          </w:p>
          <w:p w14:paraId="419792BD" w14:textId="77777777" w:rsidR="00704E14" w:rsidRPr="00704E14" w:rsidRDefault="00704E14" w:rsidP="00704E14">
            <w:pPr>
              <w:jc w:val="both"/>
              <w:rPr>
                <w:rFonts w:ascii="Courier New" w:eastAsiaTheme="minorEastAsia" w:hAnsi="Courier New" w:cs="Courier New"/>
                <w:color w:val="FF0000"/>
                <w:sz w:val="20"/>
                <w:szCs w:val="20"/>
              </w:rPr>
            </w:pPr>
            <w:r w:rsidRPr="00704E14">
              <w:rPr>
                <w:rFonts w:ascii="Courier New" w:eastAsiaTheme="minorEastAsia" w:hAnsi="Courier New" w:cs="Courier New"/>
                <w:color w:val="FF0000"/>
                <w:sz w:val="20"/>
                <w:szCs w:val="20"/>
              </w:rPr>
              <w:t>var(dados)</w:t>
            </w:r>
          </w:p>
          <w:p w14:paraId="6EE52377" w14:textId="77777777" w:rsidR="00704E14" w:rsidRPr="00A01EB5" w:rsidRDefault="00704E14" w:rsidP="00B14C7F">
            <w:pPr>
              <w:jc w:val="both"/>
              <w:rPr>
                <w:rFonts w:ascii="Courier New" w:eastAsiaTheme="minorEastAsia" w:hAnsi="Courier New" w:cs="Courier New"/>
                <w:color w:val="FF0000"/>
                <w:sz w:val="21"/>
                <w:szCs w:val="21"/>
              </w:rPr>
            </w:pPr>
          </w:p>
        </w:tc>
      </w:tr>
    </w:tbl>
    <w:p w14:paraId="60ABC725" w14:textId="77777777" w:rsidR="00446F6E" w:rsidRPr="00446F6E" w:rsidRDefault="00446F6E" w:rsidP="005D0F7C">
      <w:pPr>
        <w:spacing w:line="360" w:lineRule="auto"/>
        <w:jc w:val="both"/>
        <w:rPr>
          <w:rFonts w:eastAsiaTheme="minorEastAsia" w:cs="Times New Roman"/>
          <w:b/>
          <w:sz w:val="28"/>
          <w:szCs w:val="28"/>
        </w:rPr>
      </w:pPr>
      <w:r w:rsidRPr="00446F6E">
        <w:rPr>
          <w:rFonts w:eastAsiaTheme="minorEastAsia" w:cs="Times New Roman"/>
          <w:b/>
          <w:sz w:val="28"/>
          <w:szCs w:val="28"/>
        </w:rPr>
        <w:lastRenderedPageBreak/>
        <w:t xml:space="preserve">Fórmula alternativa da </w:t>
      </w:r>
      <w:r>
        <w:rPr>
          <w:rFonts w:eastAsiaTheme="minorEastAsia" w:cs="Times New Roman"/>
          <w:b/>
          <w:sz w:val="28"/>
          <w:szCs w:val="28"/>
        </w:rPr>
        <w:t>v</w:t>
      </w:r>
      <w:r w:rsidRPr="00446F6E">
        <w:rPr>
          <w:rFonts w:eastAsiaTheme="minorEastAsia" w:cs="Times New Roman"/>
          <w:b/>
          <w:sz w:val="28"/>
          <w:szCs w:val="28"/>
        </w:rPr>
        <w:t>ariância</w:t>
      </w:r>
    </w:p>
    <w:p w14:paraId="3903B899" w14:textId="77777777" w:rsidR="005D0F7C" w:rsidRPr="00E62A8D" w:rsidRDefault="00446F6E" w:rsidP="005D0F7C">
      <w:pPr>
        <w:spacing w:line="360" w:lineRule="auto"/>
        <w:jc w:val="both"/>
        <w:rPr>
          <w:rFonts w:eastAsiaTheme="minorEastAsia" w:cs="Times New Roman"/>
          <w:sz w:val="24"/>
          <w:szCs w:val="24"/>
        </w:rPr>
      </w:pPr>
      <w:r>
        <w:rPr>
          <w:rFonts w:eastAsiaTheme="minorEastAsia" w:cs="Times New Roman"/>
          <w:sz w:val="24"/>
          <w:szCs w:val="24"/>
        </w:rPr>
        <w:tab/>
      </w:r>
      <w:r w:rsidR="005D0F7C" w:rsidRPr="00E62A8D">
        <w:rPr>
          <w:rFonts w:eastAsiaTheme="minorEastAsia" w:cs="Times New Roman"/>
          <w:sz w:val="24"/>
          <w:szCs w:val="24"/>
        </w:rPr>
        <w:t>Outra forma de se calcular a variância é pela fórmula:</w:t>
      </w:r>
    </w:p>
    <w:p w14:paraId="5ECD9D79" w14:textId="77777777" w:rsidR="005D0F7C" w:rsidRDefault="009944CB" w:rsidP="00446F6E">
      <w:pPr>
        <w:spacing w:line="360" w:lineRule="auto"/>
        <w:jc w:val="both"/>
        <w:rPr>
          <w:rFonts w:eastAsiaTheme="minorEastAsia"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cs="Times New Roman"/>
                  <w:sz w:val="24"/>
                  <w:szCs w:val="24"/>
                </w:rPr>
                <m:t>2</m:t>
              </m:r>
            </m:sup>
          </m:sSup>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cs="Times New Roman"/>
                  <w:sz w:val="24"/>
                  <w:szCs w:val="24"/>
                </w:rPr>
                <m:t>1</m:t>
              </m:r>
            </m:num>
            <m:den>
              <m:r>
                <w:rPr>
                  <w:rFonts w:ascii="Cambria Math" w:eastAsiaTheme="minorEastAsia" w:hAnsi="Cambria Math" w:cs="Times New Roman"/>
                  <w:sz w:val="24"/>
                  <w:szCs w:val="24"/>
                </w:rPr>
                <m:t>n</m:t>
              </m:r>
              <m:r>
                <w:rPr>
                  <w:rFonts w:eastAsiaTheme="minorEastAsia" w:cs="Times New Roman"/>
                  <w:sz w:val="24"/>
                  <w:szCs w:val="24"/>
                </w:rPr>
                <m:t>-</m:t>
              </m:r>
              <m:r>
                <w:rPr>
                  <w:rFonts w:ascii="Cambria Math" w:eastAsiaTheme="minorEastAsia" w:cs="Times New Roman"/>
                  <w:sz w:val="24"/>
                  <w:szCs w:val="24"/>
                </w:rPr>
                <m:t>1</m:t>
              </m:r>
            </m:den>
          </m:f>
          <m:d>
            <m:dPr>
              <m:begChr m:val="["/>
              <m:endChr m:val="]"/>
              <m:ctrlPr>
                <w:rPr>
                  <w:rFonts w:ascii="Cambria Math" w:eastAsiaTheme="minorEastAsia" w:hAnsi="Cambria Math" w:cs="Times New Roman"/>
                  <w:i/>
                  <w:sz w:val="24"/>
                  <w:szCs w:val="24"/>
                </w:rPr>
              </m:ctrlPr>
            </m:dPr>
            <m:e>
              <m:nary>
                <m:naryPr>
                  <m:chr m:val="∑"/>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cs="Times New Roman"/>
                          <w:sz w:val="24"/>
                          <w:szCs w:val="24"/>
                        </w:rPr>
                        <m:t>2</m:t>
                      </m:r>
                    </m:sup>
                  </m:sSubSup>
                </m:e>
              </m:nary>
              <m:r>
                <w:rPr>
                  <w:rFonts w:eastAsiaTheme="minorEastAsia"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nary>
                            <m:naryPr>
                              <m:chr m:val="∑"/>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nary>
                        </m:e>
                      </m:d>
                    </m:e>
                    <m:sup>
                      <m:r>
                        <w:rPr>
                          <w:rFonts w:ascii="Cambria Math" w:eastAsiaTheme="minorEastAsia" w:cs="Times New Roman"/>
                          <w:sz w:val="24"/>
                          <w:szCs w:val="24"/>
                        </w:rPr>
                        <m:t>2</m:t>
                      </m:r>
                    </m:sup>
                  </m:sSup>
                </m:num>
                <m:den>
                  <m:r>
                    <w:rPr>
                      <w:rFonts w:ascii="Cambria Math" w:eastAsiaTheme="minorEastAsia" w:hAnsi="Cambria Math" w:cs="Times New Roman"/>
                      <w:sz w:val="24"/>
                      <w:szCs w:val="24"/>
                    </w:rPr>
                    <m:t>n</m:t>
                  </m:r>
                </m:den>
              </m:f>
            </m:e>
          </m:d>
          <m:r>
            <w:rPr>
              <w:rFonts w:ascii="Cambria Math" w:eastAsiaTheme="minorEastAsia" w:cs="Times New Roman"/>
              <w:sz w:val="24"/>
              <w:szCs w:val="24"/>
            </w:rPr>
            <m:t>.</m:t>
          </m:r>
        </m:oMath>
      </m:oMathPara>
    </w:p>
    <w:p w14:paraId="111F0746" w14:textId="77777777" w:rsidR="005D0F7C" w:rsidRDefault="002B12F2" w:rsidP="00D745A8">
      <w:pPr>
        <w:spacing w:after="240" w:line="360" w:lineRule="auto"/>
        <w:jc w:val="both"/>
        <w:rPr>
          <w:rFonts w:eastAsiaTheme="minorEastAsia" w:cs="Times New Roman"/>
          <w:sz w:val="24"/>
          <w:szCs w:val="24"/>
        </w:rPr>
      </w:pPr>
      <w:r>
        <w:rPr>
          <w:rFonts w:eastAsiaTheme="minorEastAsia" w:cs="Times New Roman"/>
          <w:sz w:val="24"/>
          <w:szCs w:val="24"/>
        </w:rPr>
        <w:tab/>
        <w:t>Esta fórmula é resultado de manipulações algébricas da fórmula anterior. Assim, independente de qual fórmula utilizarmos o resultado da variância será o mesmo.</w:t>
      </w:r>
      <w:r w:rsidR="00D745A8">
        <w:rPr>
          <w:rFonts w:eastAsiaTheme="minorEastAsia" w:cs="Times New Roman"/>
          <w:sz w:val="24"/>
          <w:szCs w:val="24"/>
        </w:rPr>
        <w:t xml:space="preserve"> </w:t>
      </w:r>
      <w:r>
        <w:rPr>
          <w:rFonts w:eastAsiaTheme="minorEastAsia" w:cs="Times New Roman"/>
          <w:sz w:val="24"/>
          <w:szCs w:val="24"/>
        </w:rPr>
        <w:t>Considerando</w:t>
      </w:r>
      <w:r w:rsidR="005D0F7C" w:rsidRPr="00E62A8D">
        <w:rPr>
          <w:rFonts w:eastAsiaTheme="minorEastAsia" w:cs="Times New Roman"/>
          <w:sz w:val="24"/>
          <w:szCs w:val="24"/>
        </w:rPr>
        <w:t xml:space="preserve"> as notas dos alunos do Grupo A, </w:t>
      </w:r>
      <w:r>
        <w:rPr>
          <w:rFonts w:eastAsiaTheme="minorEastAsia" w:cs="Times New Roman"/>
          <w:sz w:val="24"/>
          <w:szCs w:val="24"/>
        </w:rPr>
        <w:t xml:space="preserve">são apresentados </w:t>
      </w:r>
      <w:r w:rsidR="00D745A8">
        <w:rPr>
          <w:rFonts w:eastAsiaTheme="minorEastAsia" w:cs="Times New Roman"/>
          <w:sz w:val="24"/>
          <w:szCs w:val="24"/>
        </w:rPr>
        <w:t xml:space="preserve">na Tabela 3.5 </w:t>
      </w:r>
      <w:r>
        <w:rPr>
          <w:rFonts w:eastAsiaTheme="minorEastAsia" w:cs="Times New Roman"/>
          <w:sz w:val="24"/>
          <w:szCs w:val="24"/>
        </w:rPr>
        <w:t>os somatórios utilizados na fórmula da variância.</w:t>
      </w:r>
    </w:p>
    <w:p w14:paraId="6E66B383" w14:textId="77777777" w:rsidR="00446F6E" w:rsidRPr="005D0F7C" w:rsidRDefault="00446F6E" w:rsidP="00446F6E">
      <w:pPr>
        <w:spacing w:after="120" w:line="240" w:lineRule="auto"/>
        <w:jc w:val="both"/>
        <w:rPr>
          <w:rFonts w:eastAsiaTheme="minorEastAsia" w:cs="Times New Roman"/>
          <w:sz w:val="20"/>
          <w:szCs w:val="20"/>
        </w:rPr>
      </w:pPr>
      <w:r>
        <w:rPr>
          <w:rFonts w:eastAsiaTheme="minorEastAsia" w:cs="Times New Roman"/>
          <w:b/>
          <w:sz w:val="20"/>
          <w:szCs w:val="20"/>
        </w:rPr>
        <w:t>Tabela 3.5</w:t>
      </w:r>
      <w:r w:rsidRPr="005D0F7C">
        <w:rPr>
          <w:rFonts w:eastAsiaTheme="minorEastAsia" w:cs="Times New Roman"/>
          <w:b/>
          <w:sz w:val="20"/>
          <w:szCs w:val="20"/>
        </w:rPr>
        <w:t>.</w:t>
      </w:r>
      <w:r w:rsidRPr="005D0F7C">
        <w:rPr>
          <w:rFonts w:eastAsiaTheme="minorEastAsia" w:cs="Times New Roman"/>
          <w:sz w:val="20"/>
          <w:szCs w:val="20"/>
        </w:rPr>
        <w:t xml:space="preserve"> </w:t>
      </w:r>
      <w:r>
        <w:rPr>
          <w:rFonts w:eastAsiaTheme="minorEastAsia" w:cs="Times New Roman"/>
          <w:sz w:val="20"/>
          <w:szCs w:val="20"/>
        </w:rPr>
        <w:t xml:space="preserve">Tabela de cálculos auxiliares para obtenção de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m:t>
            </m:r>
          </m:sub>
        </m:sSub>
      </m:oMath>
      <w:r>
        <w:rPr>
          <w:rFonts w:eastAsiaTheme="minorEastAsia" w:cs="Times New Roman"/>
          <w:sz w:val="20"/>
          <w:szCs w:val="20"/>
        </w:rPr>
        <w:t xml:space="preserve"> e </w:t>
      </w:r>
      <m:oMath>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2</m:t>
            </m:r>
          </m:sup>
        </m:sSubSup>
      </m:oMath>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4"/>
        <w:gridCol w:w="2835"/>
        <w:gridCol w:w="2835"/>
      </w:tblGrid>
      <w:tr w:rsidR="005D0F7C" w:rsidRPr="00E62A8D" w14:paraId="3EFF896E" w14:textId="77777777" w:rsidTr="00446F6E">
        <w:tc>
          <w:tcPr>
            <w:tcW w:w="1666" w:type="pct"/>
            <w:tcBorders>
              <w:top w:val="single" w:sz="4" w:space="0" w:color="auto"/>
              <w:bottom w:val="single" w:sz="4" w:space="0" w:color="auto"/>
            </w:tcBorders>
            <w:vAlign w:val="center"/>
          </w:tcPr>
          <w:p w14:paraId="7501936F" w14:textId="77777777" w:rsidR="005D0F7C" w:rsidRPr="00E62A8D" w:rsidRDefault="005D0F7C" w:rsidP="00446F6E">
            <w:pPr>
              <w:spacing w:before="60" w:after="60"/>
              <w:jc w:val="center"/>
              <w:rPr>
                <w:rFonts w:eastAsiaTheme="minorEastAsia" w:cs="Times New Roman"/>
                <w:b/>
                <w:sz w:val="24"/>
                <w:szCs w:val="24"/>
              </w:rPr>
            </w:pPr>
            <w:r w:rsidRPr="00E62A8D">
              <w:rPr>
                <w:rFonts w:eastAsiaTheme="minorEastAsia" w:cs="Times New Roman"/>
                <w:b/>
                <w:sz w:val="24"/>
                <w:szCs w:val="24"/>
              </w:rPr>
              <w:t>Aluno</w:t>
            </w:r>
          </w:p>
        </w:tc>
        <w:tc>
          <w:tcPr>
            <w:tcW w:w="1667" w:type="pct"/>
            <w:tcBorders>
              <w:top w:val="single" w:sz="4" w:space="0" w:color="auto"/>
              <w:bottom w:val="single" w:sz="4" w:space="0" w:color="auto"/>
            </w:tcBorders>
            <w:vAlign w:val="center"/>
          </w:tcPr>
          <w:p w14:paraId="58820A6D" w14:textId="77777777" w:rsidR="005D0F7C" w:rsidRPr="00E62A8D" w:rsidRDefault="005D0F7C" w:rsidP="00446F6E">
            <w:pPr>
              <w:spacing w:before="60" w:after="60"/>
              <w:jc w:val="center"/>
              <w:rPr>
                <w:rFonts w:eastAsiaTheme="minorEastAsia" w:cs="Times New Roman"/>
                <w:b/>
                <w:sz w:val="24"/>
                <w:szCs w:val="24"/>
              </w:rPr>
            </w:pPr>
            <w:r w:rsidRPr="00E62A8D">
              <w:rPr>
                <w:rFonts w:eastAsiaTheme="minorEastAsia" w:cs="Times New Roman"/>
                <w:b/>
                <w:sz w:val="24"/>
                <w:szCs w:val="24"/>
              </w:rPr>
              <w:t xml:space="preserve">Nota </w:t>
            </w:r>
            <m:oMath>
              <m:d>
                <m:dPr>
                  <m:ctrlPr>
                    <w:rPr>
                      <w:rFonts w:ascii="Cambria Math" w:eastAsiaTheme="minorEastAsia" w:hAnsi="Cambria Math" w:cs="Times New Roman"/>
                      <w:b/>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i</m:t>
                      </m:r>
                    </m:sub>
                  </m:sSub>
                </m:e>
              </m:d>
            </m:oMath>
          </w:p>
        </w:tc>
        <w:tc>
          <w:tcPr>
            <w:tcW w:w="1667" w:type="pct"/>
            <w:tcBorders>
              <w:top w:val="single" w:sz="4" w:space="0" w:color="auto"/>
              <w:bottom w:val="single" w:sz="4" w:space="0" w:color="auto"/>
            </w:tcBorders>
          </w:tcPr>
          <w:p w14:paraId="0FD6D03E" w14:textId="77777777" w:rsidR="005D0F7C" w:rsidRPr="00E62A8D" w:rsidRDefault="009944CB" w:rsidP="00446F6E">
            <w:pPr>
              <w:spacing w:before="60" w:after="60"/>
              <w:jc w:val="center"/>
              <w:rPr>
                <w:rFonts w:eastAsiaTheme="minorEastAsia" w:cs="Times New Roman"/>
                <w:b/>
                <w:sz w:val="24"/>
                <w:szCs w:val="24"/>
              </w:rPr>
            </w:pPr>
            <m:oMathPara>
              <m:oMath>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i</m:t>
                    </m:r>
                  </m:sub>
                  <m:sup>
                    <m:r>
                      <m:rPr>
                        <m:sty m:val="bi"/>
                      </m:rPr>
                      <w:rPr>
                        <w:rFonts w:ascii="Cambria Math" w:eastAsiaTheme="minorEastAsia" w:hAnsi="Cambria Math" w:cs="Times New Roman"/>
                        <w:sz w:val="24"/>
                        <w:szCs w:val="24"/>
                      </w:rPr>
                      <m:t>2</m:t>
                    </m:r>
                  </m:sup>
                </m:sSubSup>
              </m:oMath>
            </m:oMathPara>
          </w:p>
        </w:tc>
      </w:tr>
      <w:tr w:rsidR="005D0F7C" w:rsidRPr="00E62A8D" w14:paraId="0CC5EB31" w14:textId="77777777" w:rsidTr="00446F6E">
        <w:tc>
          <w:tcPr>
            <w:tcW w:w="1666" w:type="pct"/>
            <w:tcBorders>
              <w:top w:val="single" w:sz="4" w:space="0" w:color="auto"/>
            </w:tcBorders>
            <w:vAlign w:val="center"/>
          </w:tcPr>
          <w:p w14:paraId="6C480F8F" w14:textId="77777777" w:rsidR="005D0F7C" w:rsidRPr="00E62A8D" w:rsidRDefault="005D0F7C" w:rsidP="00446F6E">
            <w:pPr>
              <w:spacing w:before="60" w:after="60"/>
              <w:jc w:val="center"/>
              <w:rPr>
                <w:rFonts w:eastAsiaTheme="minorEastAsia" w:cs="Times New Roman"/>
                <w:sz w:val="24"/>
                <w:szCs w:val="24"/>
              </w:rPr>
            </w:pPr>
            <w:r w:rsidRPr="00E62A8D">
              <w:rPr>
                <w:rFonts w:eastAsiaTheme="minorEastAsia" w:cs="Times New Roman"/>
                <w:sz w:val="24"/>
                <w:szCs w:val="24"/>
              </w:rPr>
              <w:t>1</w:t>
            </w:r>
          </w:p>
        </w:tc>
        <w:tc>
          <w:tcPr>
            <w:tcW w:w="1667" w:type="pct"/>
            <w:tcBorders>
              <w:top w:val="single" w:sz="4" w:space="0" w:color="auto"/>
            </w:tcBorders>
            <w:vAlign w:val="center"/>
          </w:tcPr>
          <w:p w14:paraId="2389CF8C" w14:textId="77777777" w:rsidR="005D0F7C" w:rsidRPr="00E62A8D" w:rsidRDefault="005D0F7C" w:rsidP="00446F6E">
            <w:pPr>
              <w:spacing w:before="60" w:after="60"/>
              <w:jc w:val="center"/>
              <w:rPr>
                <w:rFonts w:eastAsiaTheme="minorEastAsia" w:cs="Times New Roman"/>
                <w:sz w:val="24"/>
                <w:szCs w:val="24"/>
              </w:rPr>
            </w:pPr>
            <w:r w:rsidRPr="00E62A8D">
              <w:rPr>
                <w:rFonts w:eastAsiaTheme="minorEastAsia" w:cs="Times New Roman"/>
                <w:sz w:val="24"/>
                <w:szCs w:val="24"/>
              </w:rPr>
              <w:t>3</w:t>
            </w:r>
          </w:p>
        </w:tc>
        <w:tc>
          <w:tcPr>
            <w:tcW w:w="1667" w:type="pct"/>
            <w:tcBorders>
              <w:top w:val="single" w:sz="4" w:space="0" w:color="auto"/>
            </w:tcBorders>
          </w:tcPr>
          <w:p w14:paraId="78EBE53A" w14:textId="77777777" w:rsidR="005D0F7C" w:rsidRPr="00E62A8D" w:rsidRDefault="009944CB" w:rsidP="00446F6E">
            <w:pPr>
              <w:spacing w:before="60" w:after="60"/>
              <w:jc w:val="center"/>
              <w:rPr>
                <w:rFonts w:eastAsiaTheme="minorEastAsia"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cs="Times New Roman"/>
                        <w:sz w:val="24"/>
                        <w:szCs w:val="24"/>
                      </w:rPr>
                      <m:t>3</m:t>
                    </m:r>
                  </m:e>
                  <m:sup>
                    <m:r>
                      <w:rPr>
                        <w:rFonts w:ascii="Cambria Math" w:eastAsiaTheme="minorEastAsia" w:cs="Times New Roman"/>
                        <w:sz w:val="24"/>
                        <w:szCs w:val="24"/>
                      </w:rPr>
                      <m:t>2</m:t>
                    </m:r>
                  </m:sup>
                </m:sSup>
                <m:r>
                  <w:rPr>
                    <w:rFonts w:ascii="Cambria Math" w:eastAsiaTheme="minorEastAsia" w:cs="Times New Roman"/>
                    <w:sz w:val="24"/>
                    <w:szCs w:val="24"/>
                  </w:rPr>
                  <m:t xml:space="preserve">=9   </m:t>
                </m:r>
              </m:oMath>
            </m:oMathPara>
          </w:p>
        </w:tc>
      </w:tr>
      <w:tr w:rsidR="005D0F7C" w:rsidRPr="00E62A8D" w14:paraId="4308F12A" w14:textId="77777777" w:rsidTr="00446F6E">
        <w:tc>
          <w:tcPr>
            <w:tcW w:w="1666" w:type="pct"/>
            <w:vAlign w:val="center"/>
          </w:tcPr>
          <w:p w14:paraId="1FDC79DD" w14:textId="77777777" w:rsidR="005D0F7C" w:rsidRPr="00E62A8D" w:rsidRDefault="005D0F7C" w:rsidP="00446F6E">
            <w:pPr>
              <w:spacing w:before="60" w:after="60"/>
              <w:jc w:val="center"/>
              <w:rPr>
                <w:rFonts w:eastAsiaTheme="minorEastAsia" w:cs="Times New Roman"/>
                <w:sz w:val="24"/>
                <w:szCs w:val="24"/>
              </w:rPr>
            </w:pPr>
            <w:r w:rsidRPr="00E62A8D">
              <w:rPr>
                <w:rFonts w:eastAsiaTheme="minorEastAsia" w:cs="Times New Roman"/>
                <w:sz w:val="24"/>
                <w:szCs w:val="24"/>
              </w:rPr>
              <w:t>2</w:t>
            </w:r>
          </w:p>
        </w:tc>
        <w:tc>
          <w:tcPr>
            <w:tcW w:w="1667" w:type="pct"/>
            <w:vAlign w:val="center"/>
          </w:tcPr>
          <w:p w14:paraId="683BDC90" w14:textId="77777777" w:rsidR="005D0F7C" w:rsidRPr="00E62A8D" w:rsidRDefault="005D0F7C" w:rsidP="00446F6E">
            <w:pPr>
              <w:spacing w:before="60" w:after="60"/>
              <w:jc w:val="center"/>
              <w:rPr>
                <w:rFonts w:eastAsiaTheme="minorEastAsia" w:cs="Times New Roman"/>
                <w:sz w:val="24"/>
                <w:szCs w:val="24"/>
              </w:rPr>
            </w:pPr>
            <w:r w:rsidRPr="00E62A8D">
              <w:rPr>
                <w:rFonts w:eastAsiaTheme="minorEastAsia" w:cs="Times New Roman"/>
                <w:sz w:val="24"/>
                <w:szCs w:val="24"/>
              </w:rPr>
              <w:t>4</w:t>
            </w:r>
          </w:p>
        </w:tc>
        <w:tc>
          <w:tcPr>
            <w:tcW w:w="1667" w:type="pct"/>
          </w:tcPr>
          <w:p w14:paraId="5B8972E0" w14:textId="77777777" w:rsidR="005D0F7C" w:rsidRPr="00E62A8D" w:rsidRDefault="009944CB" w:rsidP="00446F6E">
            <w:pPr>
              <w:spacing w:before="60" w:after="60"/>
              <w:jc w:val="center"/>
              <w:rPr>
                <w:rFonts w:eastAsiaTheme="minorEastAsia"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cs="Times New Roman"/>
                        <w:sz w:val="24"/>
                        <w:szCs w:val="24"/>
                      </w:rPr>
                      <m:t>4</m:t>
                    </m:r>
                  </m:e>
                  <m:sup>
                    <m:r>
                      <w:rPr>
                        <w:rFonts w:ascii="Cambria Math" w:eastAsiaTheme="minorEastAsia" w:cs="Times New Roman"/>
                        <w:sz w:val="24"/>
                        <w:szCs w:val="24"/>
                      </w:rPr>
                      <m:t>2</m:t>
                    </m:r>
                  </m:sup>
                </m:sSup>
                <m:r>
                  <w:rPr>
                    <w:rFonts w:ascii="Cambria Math" w:eastAsiaTheme="minorEastAsia" w:cs="Times New Roman"/>
                    <w:sz w:val="24"/>
                    <w:szCs w:val="24"/>
                  </w:rPr>
                  <m:t>=16</m:t>
                </m:r>
              </m:oMath>
            </m:oMathPara>
          </w:p>
        </w:tc>
      </w:tr>
      <w:tr w:rsidR="005D0F7C" w:rsidRPr="00E62A8D" w14:paraId="7B0D4E3B" w14:textId="77777777" w:rsidTr="00446F6E">
        <w:tc>
          <w:tcPr>
            <w:tcW w:w="1666" w:type="pct"/>
            <w:vAlign w:val="center"/>
          </w:tcPr>
          <w:p w14:paraId="4918A06A" w14:textId="77777777" w:rsidR="005D0F7C" w:rsidRPr="00E62A8D" w:rsidRDefault="005D0F7C" w:rsidP="00446F6E">
            <w:pPr>
              <w:spacing w:before="60" w:after="60"/>
              <w:jc w:val="center"/>
              <w:rPr>
                <w:rFonts w:eastAsiaTheme="minorEastAsia" w:cs="Times New Roman"/>
                <w:sz w:val="24"/>
                <w:szCs w:val="24"/>
              </w:rPr>
            </w:pPr>
            <w:r w:rsidRPr="00E62A8D">
              <w:rPr>
                <w:rFonts w:eastAsiaTheme="minorEastAsia" w:cs="Times New Roman"/>
                <w:sz w:val="24"/>
                <w:szCs w:val="24"/>
              </w:rPr>
              <w:t>3</w:t>
            </w:r>
          </w:p>
        </w:tc>
        <w:tc>
          <w:tcPr>
            <w:tcW w:w="1667" w:type="pct"/>
            <w:vAlign w:val="center"/>
          </w:tcPr>
          <w:p w14:paraId="50CED946" w14:textId="77777777" w:rsidR="005D0F7C" w:rsidRPr="00E62A8D" w:rsidRDefault="005D0F7C" w:rsidP="00446F6E">
            <w:pPr>
              <w:spacing w:before="60" w:after="60"/>
              <w:jc w:val="center"/>
              <w:rPr>
                <w:rFonts w:eastAsiaTheme="minorEastAsia" w:cs="Times New Roman"/>
                <w:sz w:val="24"/>
                <w:szCs w:val="24"/>
              </w:rPr>
            </w:pPr>
            <w:r w:rsidRPr="00E62A8D">
              <w:rPr>
                <w:rFonts w:eastAsiaTheme="minorEastAsia" w:cs="Times New Roman"/>
                <w:sz w:val="24"/>
                <w:szCs w:val="24"/>
              </w:rPr>
              <w:t>5</w:t>
            </w:r>
          </w:p>
        </w:tc>
        <w:tc>
          <w:tcPr>
            <w:tcW w:w="1667" w:type="pct"/>
          </w:tcPr>
          <w:p w14:paraId="2A72394F" w14:textId="77777777" w:rsidR="005D0F7C" w:rsidRPr="00E62A8D" w:rsidRDefault="009944CB" w:rsidP="00446F6E">
            <w:pPr>
              <w:spacing w:before="60" w:after="60"/>
              <w:jc w:val="center"/>
              <w:rPr>
                <w:rFonts w:eastAsiaTheme="minorEastAsia"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cs="Times New Roman"/>
                        <w:sz w:val="24"/>
                        <w:szCs w:val="24"/>
                      </w:rPr>
                      <m:t>5</m:t>
                    </m:r>
                  </m:e>
                  <m:sup>
                    <m:r>
                      <w:rPr>
                        <w:rFonts w:ascii="Cambria Math" w:eastAsiaTheme="minorEastAsia" w:cs="Times New Roman"/>
                        <w:sz w:val="24"/>
                        <w:szCs w:val="24"/>
                      </w:rPr>
                      <m:t>2</m:t>
                    </m:r>
                  </m:sup>
                </m:sSup>
                <m:r>
                  <w:rPr>
                    <w:rFonts w:ascii="Cambria Math" w:eastAsiaTheme="minorEastAsia" w:cs="Times New Roman"/>
                    <w:sz w:val="24"/>
                    <w:szCs w:val="24"/>
                  </w:rPr>
                  <m:t>=25</m:t>
                </m:r>
              </m:oMath>
            </m:oMathPara>
          </w:p>
        </w:tc>
      </w:tr>
      <w:tr w:rsidR="005D0F7C" w:rsidRPr="00E62A8D" w14:paraId="413F807F" w14:textId="77777777" w:rsidTr="00446F6E">
        <w:tc>
          <w:tcPr>
            <w:tcW w:w="1666" w:type="pct"/>
            <w:vAlign w:val="center"/>
          </w:tcPr>
          <w:p w14:paraId="487F3906" w14:textId="77777777" w:rsidR="005D0F7C" w:rsidRPr="00E62A8D" w:rsidRDefault="005D0F7C" w:rsidP="00446F6E">
            <w:pPr>
              <w:spacing w:before="60" w:after="60"/>
              <w:jc w:val="center"/>
              <w:rPr>
                <w:rFonts w:eastAsiaTheme="minorEastAsia" w:cs="Times New Roman"/>
                <w:sz w:val="24"/>
                <w:szCs w:val="24"/>
              </w:rPr>
            </w:pPr>
            <w:r w:rsidRPr="00E62A8D">
              <w:rPr>
                <w:rFonts w:eastAsiaTheme="minorEastAsia" w:cs="Times New Roman"/>
                <w:sz w:val="24"/>
                <w:szCs w:val="24"/>
              </w:rPr>
              <w:t>4</w:t>
            </w:r>
          </w:p>
        </w:tc>
        <w:tc>
          <w:tcPr>
            <w:tcW w:w="1667" w:type="pct"/>
            <w:vAlign w:val="center"/>
          </w:tcPr>
          <w:p w14:paraId="53BB844E" w14:textId="77777777" w:rsidR="005D0F7C" w:rsidRPr="00E62A8D" w:rsidRDefault="005D0F7C" w:rsidP="00446F6E">
            <w:pPr>
              <w:spacing w:before="60" w:after="60"/>
              <w:jc w:val="center"/>
              <w:rPr>
                <w:rFonts w:eastAsiaTheme="minorEastAsia" w:cs="Times New Roman"/>
                <w:sz w:val="24"/>
                <w:szCs w:val="24"/>
              </w:rPr>
            </w:pPr>
            <w:r w:rsidRPr="00E62A8D">
              <w:rPr>
                <w:rFonts w:eastAsiaTheme="minorEastAsia" w:cs="Times New Roman"/>
                <w:sz w:val="24"/>
                <w:szCs w:val="24"/>
              </w:rPr>
              <w:t>6</w:t>
            </w:r>
          </w:p>
        </w:tc>
        <w:tc>
          <w:tcPr>
            <w:tcW w:w="1667" w:type="pct"/>
          </w:tcPr>
          <w:p w14:paraId="5BCF781B" w14:textId="77777777" w:rsidR="005D0F7C" w:rsidRPr="00E62A8D" w:rsidRDefault="009944CB" w:rsidP="00446F6E">
            <w:pPr>
              <w:spacing w:before="60" w:after="60"/>
              <w:jc w:val="center"/>
              <w:rPr>
                <w:rFonts w:eastAsiaTheme="minorEastAsia"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cs="Times New Roman"/>
                        <w:sz w:val="24"/>
                        <w:szCs w:val="24"/>
                      </w:rPr>
                      <m:t>6</m:t>
                    </m:r>
                  </m:e>
                  <m:sup>
                    <m:r>
                      <w:rPr>
                        <w:rFonts w:ascii="Cambria Math" w:eastAsiaTheme="minorEastAsia" w:cs="Times New Roman"/>
                        <w:sz w:val="24"/>
                        <w:szCs w:val="24"/>
                      </w:rPr>
                      <m:t>2</m:t>
                    </m:r>
                  </m:sup>
                </m:sSup>
                <m:r>
                  <w:rPr>
                    <w:rFonts w:ascii="Cambria Math" w:eastAsiaTheme="minorEastAsia" w:cs="Times New Roman"/>
                    <w:sz w:val="24"/>
                    <w:szCs w:val="24"/>
                  </w:rPr>
                  <m:t>=36</m:t>
                </m:r>
              </m:oMath>
            </m:oMathPara>
          </w:p>
        </w:tc>
      </w:tr>
      <w:tr w:rsidR="005D0F7C" w:rsidRPr="00E62A8D" w14:paraId="0457A53F" w14:textId="77777777" w:rsidTr="00446F6E">
        <w:tc>
          <w:tcPr>
            <w:tcW w:w="1666" w:type="pct"/>
            <w:tcBorders>
              <w:bottom w:val="single" w:sz="4" w:space="0" w:color="auto"/>
            </w:tcBorders>
            <w:vAlign w:val="center"/>
          </w:tcPr>
          <w:p w14:paraId="3C315610" w14:textId="77777777" w:rsidR="005D0F7C" w:rsidRPr="00E62A8D" w:rsidRDefault="005D0F7C" w:rsidP="00446F6E">
            <w:pPr>
              <w:spacing w:before="60" w:after="60"/>
              <w:jc w:val="center"/>
              <w:rPr>
                <w:rFonts w:eastAsiaTheme="minorEastAsia" w:cs="Times New Roman"/>
                <w:sz w:val="24"/>
                <w:szCs w:val="24"/>
              </w:rPr>
            </w:pPr>
            <w:r w:rsidRPr="00E62A8D">
              <w:rPr>
                <w:rFonts w:eastAsiaTheme="minorEastAsia" w:cs="Times New Roman"/>
                <w:sz w:val="24"/>
                <w:szCs w:val="24"/>
              </w:rPr>
              <w:t>5</w:t>
            </w:r>
          </w:p>
        </w:tc>
        <w:tc>
          <w:tcPr>
            <w:tcW w:w="1667" w:type="pct"/>
            <w:tcBorders>
              <w:bottom w:val="single" w:sz="4" w:space="0" w:color="auto"/>
            </w:tcBorders>
            <w:vAlign w:val="center"/>
          </w:tcPr>
          <w:p w14:paraId="4BBF7A0E" w14:textId="77777777" w:rsidR="005D0F7C" w:rsidRPr="00E62A8D" w:rsidRDefault="005D0F7C" w:rsidP="00446F6E">
            <w:pPr>
              <w:spacing w:before="60" w:after="60"/>
              <w:jc w:val="center"/>
              <w:rPr>
                <w:rFonts w:eastAsiaTheme="minorEastAsia" w:cs="Times New Roman"/>
                <w:sz w:val="24"/>
                <w:szCs w:val="24"/>
              </w:rPr>
            </w:pPr>
            <w:r w:rsidRPr="00E62A8D">
              <w:rPr>
                <w:rFonts w:eastAsiaTheme="minorEastAsia" w:cs="Times New Roman"/>
                <w:sz w:val="24"/>
                <w:szCs w:val="24"/>
              </w:rPr>
              <w:t>7</w:t>
            </w:r>
          </w:p>
        </w:tc>
        <w:tc>
          <w:tcPr>
            <w:tcW w:w="1667" w:type="pct"/>
            <w:tcBorders>
              <w:bottom w:val="single" w:sz="4" w:space="0" w:color="auto"/>
            </w:tcBorders>
          </w:tcPr>
          <w:p w14:paraId="0BBA478D" w14:textId="77777777" w:rsidR="005D0F7C" w:rsidRPr="00E62A8D" w:rsidRDefault="009944CB" w:rsidP="00446F6E">
            <w:pPr>
              <w:spacing w:before="60" w:after="60"/>
              <w:jc w:val="center"/>
              <w:rPr>
                <w:rFonts w:eastAsiaTheme="minorEastAsia"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cs="Times New Roman"/>
                        <w:sz w:val="24"/>
                        <w:szCs w:val="24"/>
                      </w:rPr>
                      <m:t>7</m:t>
                    </m:r>
                  </m:e>
                  <m:sup>
                    <m:r>
                      <w:rPr>
                        <w:rFonts w:ascii="Cambria Math" w:eastAsiaTheme="minorEastAsia" w:cs="Times New Roman"/>
                        <w:sz w:val="24"/>
                        <w:szCs w:val="24"/>
                      </w:rPr>
                      <m:t>2</m:t>
                    </m:r>
                  </m:sup>
                </m:sSup>
                <m:r>
                  <w:rPr>
                    <w:rFonts w:ascii="Cambria Math" w:eastAsiaTheme="minorEastAsia" w:cs="Times New Roman"/>
                    <w:sz w:val="24"/>
                    <w:szCs w:val="24"/>
                  </w:rPr>
                  <m:t>=49</m:t>
                </m:r>
              </m:oMath>
            </m:oMathPara>
          </w:p>
        </w:tc>
      </w:tr>
      <w:tr w:rsidR="005D0F7C" w:rsidRPr="00E62A8D" w14:paraId="6F7CF64A" w14:textId="77777777" w:rsidTr="00446F6E">
        <w:tc>
          <w:tcPr>
            <w:tcW w:w="1666" w:type="pct"/>
            <w:tcBorders>
              <w:top w:val="single" w:sz="4" w:space="0" w:color="auto"/>
              <w:bottom w:val="single" w:sz="4" w:space="0" w:color="auto"/>
            </w:tcBorders>
            <w:vAlign w:val="center"/>
          </w:tcPr>
          <w:p w14:paraId="316B1E21" w14:textId="77777777" w:rsidR="005D0F7C" w:rsidRPr="00E62A8D" w:rsidRDefault="005D0F7C" w:rsidP="00446F6E">
            <w:pPr>
              <w:spacing w:before="60" w:after="60"/>
              <w:jc w:val="center"/>
              <w:rPr>
                <w:rFonts w:eastAsiaTheme="minorEastAsia" w:cs="Times New Roman"/>
                <w:sz w:val="24"/>
                <w:szCs w:val="24"/>
              </w:rPr>
            </w:pPr>
            <w:r w:rsidRPr="00E62A8D">
              <w:rPr>
                <w:rFonts w:eastAsiaTheme="minorEastAsia" w:cs="Times New Roman"/>
                <w:sz w:val="24"/>
                <w:szCs w:val="24"/>
              </w:rPr>
              <w:t>Total</w:t>
            </w:r>
          </w:p>
        </w:tc>
        <w:tc>
          <w:tcPr>
            <w:tcW w:w="1667" w:type="pct"/>
            <w:tcBorders>
              <w:top w:val="single" w:sz="4" w:space="0" w:color="auto"/>
              <w:bottom w:val="single" w:sz="4" w:space="0" w:color="auto"/>
            </w:tcBorders>
            <w:vAlign w:val="center"/>
          </w:tcPr>
          <w:p w14:paraId="756FB353" w14:textId="77777777" w:rsidR="005D0F7C" w:rsidRPr="00E62A8D" w:rsidRDefault="005D0F7C" w:rsidP="00446F6E">
            <w:pPr>
              <w:spacing w:before="60" w:after="60"/>
              <w:jc w:val="center"/>
              <w:rPr>
                <w:rFonts w:eastAsiaTheme="minorEastAsia" w:cs="Times New Roman"/>
                <w:sz w:val="24"/>
                <w:szCs w:val="24"/>
              </w:rPr>
            </w:pPr>
            <m:oMathPara>
              <m:oMath>
                <m:r>
                  <w:rPr>
                    <w:rFonts w:ascii="Cambria Math" w:eastAsiaTheme="minorEastAsia"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cs="Times New Roman"/>
                    <w:sz w:val="24"/>
                    <w:szCs w:val="24"/>
                  </w:rPr>
                  <m:t>=25</m:t>
                </m:r>
              </m:oMath>
            </m:oMathPara>
          </w:p>
        </w:tc>
        <w:tc>
          <w:tcPr>
            <w:tcW w:w="1667" w:type="pct"/>
            <w:tcBorders>
              <w:top w:val="single" w:sz="4" w:space="0" w:color="auto"/>
              <w:bottom w:val="single" w:sz="4" w:space="0" w:color="auto"/>
            </w:tcBorders>
          </w:tcPr>
          <w:p w14:paraId="593F611A" w14:textId="77777777" w:rsidR="005D0F7C" w:rsidRPr="00E62A8D" w:rsidRDefault="005D0F7C" w:rsidP="00446F6E">
            <w:pPr>
              <w:spacing w:before="60" w:after="60"/>
              <w:jc w:val="center"/>
              <w:rPr>
                <w:rFonts w:eastAsiaTheme="minorEastAsia" w:cs="Times New Roman"/>
                <w:sz w:val="24"/>
                <w:szCs w:val="24"/>
              </w:rPr>
            </w:pPr>
            <m:oMathPara>
              <m:oMath>
                <m:r>
                  <w:rPr>
                    <w:rFonts w:ascii="Cambria Math" w:eastAsiaTheme="minorEastAsia"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cs="Times New Roman"/>
                        <w:sz w:val="24"/>
                        <w:szCs w:val="24"/>
                      </w:rPr>
                      <m:t>2</m:t>
                    </m:r>
                  </m:sup>
                </m:sSubSup>
                <m:r>
                  <w:rPr>
                    <w:rFonts w:ascii="Cambria Math" w:eastAsiaTheme="minorEastAsia" w:cs="Times New Roman"/>
                    <w:sz w:val="24"/>
                    <w:szCs w:val="24"/>
                  </w:rPr>
                  <m:t>=135</m:t>
                </m:r>
              </m:oMath>
            </m:oMathPara>
          </w:p>
        </w:tc>
      </w:tr>
    </w:tbl>
    <w:p w14:paraId="2801588A" w14:textId="77777777" w:rsidR="005D0F7C" w:rsidRDefault="005D0F7C" w:rsidP="002B12F2">
      <w:pPr>
        <w:spacing w:after="0" w:line="360" w:lineRule="auto"/>
        <w:jc w:val="both"/>
        <w:rPr>
          <w:rFonts w:eastAsiaTheme="minorEastAsia" w:cs="Times New Roman"/>
          <w:sz w:val="24"/>
          <w:szCs w:val="24"/>
        </w:rPr>
      </w:pPr>
    </w:p>
    <w:p w14:paraId="56AE7016" w14:textId="77777777" w:rsidR="002B12F2" w:rsidRPr="00E62A8D" w:rsidRDefault="002B12F2" w:rsidP="005D0F7C">
      <w:pPr>
        <w:spacing w:line="360" w:lineRule="auto"/>
        <w:jc w:val="both"/>
        <w:rPr>
          <w:rFonts w:eastAsiaTheme="minorEastAsia" w:cs="Times New Roman"/>
          <w:sz w:val="24"/>
          <w:szCs w:val="24"/>
        </w:rPr>
      </w:pPr>
      <w:r>
        <w:rPr>
          <w:rFonts w:eastAsiaTheme="minorEastAsia" w:cs="Times New Roman"/>
          <w:sz w:val="24"/>
          <w:szCs w:val="24"/>
        </w:rPr>
        <w:t xml:space="preserve">Assim, obtidos  </w:t>
      </w:r>
      <m:oMath>
        <m:r>
          <w:rPr>
            <w:rFonts w:ascii="Cambria Math" w:eastAsiaTheme="minorEastAsia"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cs="Times New Roman"/>
            <w:sz w:val="24"/>
            <w:szCs w:val="24"/>
          </w:rPr>
          <m:t>=25</m:t>
        </m:r>
      </m:oMath>
      <w:r>
        <w:rPr>
          <w:rFonts w:eastAsiaTheme="minorEastAsia" w:cs="Times New Roman"/>
          <w:sz w:val="24"/>
          <w:szCs w:val="24"/>
        </w:rPr>
        <w:t xml:space="preserve">  e  </w:t>
      </w:r>
      <m:oMath>
        <m:r>
          <w:rPr>
            <w:rFonts w:ascii="Cambria Math" w:eastAsiaTheme="minorEastAsia"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cs="Times New Roman"/>
                <w:sz w:val="24"/>
                <w:szCs w:val="24"/>
              </w:rPr>
              <m:t>2</m:t>
            </m:r>
          </m:sup>
        </m:sSubSup>
        <m:r>
          <w:rPr>
            <w:rFonts w:ascii="Cambria Math" w:eastAsiaTheme="minorEastAsia" w:cs="Times New Roman"/>
            <w:sz w:val="24"/>
            <w:szCs w:val="24"/>
          </w:rPr>
          <m:t>=135</m:t>
        </m:r>
      </m:oMath>
      <w:r>
        <w:rPr>
          <w:rFonts w:eastAsiaTheme="minorEastAsia" w:cs="Times New Roman"/>
          <w:sz w:val="24"/>
          <w:szCs w:val="24"/>
        </w:rPr>
        <w:t>, basta substituí-los na fórmula da variância:</w:t>
      </w:r>
    </w:p>
    <w:p w14:paraId="7D0EE08B" w14:textId="77777777" w:rsidR="005D0F7C" w:rsidRDefault="009944CB" w:rsidP="005D0F7C">
      <w:pPr>
        <w:spacing w:line="360" w:lineRule="auto"/>
        <w:jc w:val="both"/>
        <w:rPr>
          <w:rFonts w:eastAsiaTheme="minorEastAsia"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cs="Times New Roman"/>
                  <w:sz w:val="24"/>
                  <w:szCs w:val="24"/>
                </w:rPr>
                <m:t>2</m:t>
              </m:r>
            </m:sup>
          </m:sSup>
          <m:r>
            <m:rPr>
              <m:aln/>
            </m:rP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cs="Times New Roman"/>
                  <w:sz w:val="24"/>
                  <w:szCs w:val="24"/>
                </w:rPr>
                <m:t>1</m:t>
              </m:r>
            </m:num>
            <m:den>
              <m:r>
                <w:rPr>
                  <w:rFonts w:ascii="Cambria Math" w:eastAsiaTheme="minorEastAsia" w:hAnsi="Cambria Math" w:cs="Times New Roman"/>
                  <w:sz w:val="24"/>
                  <w:szCs w:val="24"/>
                </w:rPr>
                <m:t>n</m:t>
              </m:r>
              <m:r>
                <w:rPr>
                  <w:rFonts w:eastAsiaTheme="minorEastAsia" w:cs="Times New Roman"/>
                  <w:sz w:val="24"/>
                  <w:szCs w:val="24"/>
                </w:rPr>
                <m:t>-</m:t>
              </m:r>
              <m:r>
                <w:rPr>
                  <w:rFonts w:ascii="Cambria Math" w:eastAsiaTheme="minorEastAsia" w:cs="Times New Roman"/>
                  <w:sz w:val="24"/>
                  <w:szCs w:val="24"/>
                </w:rPr>
                <m:t>1</m:t>
              </m:r>
            </m:den>
          </m:f>
          <m:d>
            <m:dPr>
              <m:begChr m:val="["/>
              <m:endChr m:val="]"/>
              <m:ctrlPr>
                <w:rPr>
                  <w:rFonts w:ascii="Cambria Math" w:eastAsiaTheme="minorEastAsia" w:hAnsi="Cambria Math" w:cs="Times New Roman"/>
                  <w:i/>
                  <w:sz w:val="24"/>
                  <w:szCs w:val="24"/>
                </w:rPr>
              </m:ctrlPr>
            </m:dPr>
            <m:e>
              <m:nary>
                <m:naryPr>
                  <m:chr m:val="∑"/>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cs="Times New Roman"/>
                          <w:sz w:val="24"/>
                          <w:szCs w:val="24"/>
                        </w:rPr>
                        <m:t>2</m:t>
                      </m:r>
                    </m:sup>
                  </m:sSubSup>
                </m:e>
              </m:nary>
              <m:r>
                <w:rPr>
                  <w:rFonts w:eastAsiaTheme="minorEastAsia"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nary>
                            <m:naryPr>
                              <m:chr m:val="∑"/>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nary>
                        </m:e>
                      </m:d>
                    </m:e>
                    <m:sup>
                      <m:r>
                        <w:rPr>
                          <w:rFonts w:ascii="Cambria Math" w:eastAsiaTheme="minorEastAsia" w:cs="Times New Roman"/>
                          <w:sz w:val="24"/>
                          <w:szCs w:val="24"/>
                        </w:rPr>
                        <m:t>2</m:t>
                      </m:r>
                    </m:sup>
                  </m:sSup>
                </m:num>
                <m:den>
                  <m:r>
                    <w:rPr>
                      <w:rFonts w:ascii="Cambria Math" w:eastAsiaTheme="minorEastAsia" w:hAnsi="Cambria Math" w:cs="Times New Roman"/>
                      <w:sz w:val="24"/>
                      <w:szCs w:val="24"/>
                    </w:rPr>
                    <m:t>n</m:t>
                  </m:r>
                </m:den>
              </m:f>
            </m:e>
          </m:d>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cs="Times New Roman"/>
                  <w:sz w:val="24"/>
                  <w:szCs w:val="24"/>
                </w:rPr>
                <m:t>1</m:t>
              </m:r>
            </m:num>
            <m:den>
              <m:r>
                <w:rPr>
                  <w:rFonts w:ascii="Cambria Math" w:eastAsiaTheme="minorEastAsia" w:cs="Times New Roman"/>
                  <w:sz w:val="24"/>
                  <w:szCs w:val="24"/>
                </w:rPr>
                <m:t>5</m:t>
              </m:r>
              <m:r>
                <w:rPr>
                  <w:rFonts w:ascii="Cambria Math" w:eastAsiaTheme="minorEastAsia" w:cs="Times New Roman"/>
                  <w:sz w:val="24"/>
                  <w:szCs w:val="24"/>
                </w:rPr>
                <m:t>-</m:t>
              </m:r>
              <m:r>
                <w:rPr>
                  <w:rFonts w:ascii="Cambria Math" w:eastAsiaTheme="minorEastAsia" w:cs="Times New Roman"/>
                  <w:sz w:val="24"/>
                  <w:szCs w:val="24"/>
                </w:rPr>
                <m:t>1</m:t>
              </m:r>
            </m:den>
          </m:f>
          <m:d>
            <m:dPr>
              <m:begChr m:val="["/>
              <m:endChr m:val="]"/>
              <m:ctrlPr>
                <w:rPr>
                  <w:rFonts w:ascii="Cambria Math" w:eastAsiaTheme="minorEastAsia" w:hAnsi="Cambria Math" w:cs="Times New Roman"/>
                  <w:i/>
                  <w:sz w:val="24"/>
                  <w:szCs w:val="24"/>
                </w:rPr>
              </m:ctrlPr>
            </m:dPr>
            <m:e>
              <m:r>
                <w:rPr>
                  <w:rFonts w:ascii="Cambria Math" w:eastAsiaTheme="minorEastAsia" w:cs="Times New Roman"/>
                  <w:sz w:val="24"/>
                  <w:szCs w:val="24"/>
                </w:rPr>
                <m:t>135</m:t>
              </m:r>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cs="Times New Roman"/>
                              <w:sz w:val="24"/>
                              <w:szCs w:val="24"/>
                            </w:rPr>
                            <m:t>25</m:t>
                          </m:r>
                        </m:e>
                      </m:d>
                    </m:e>
                    <m:sup>
                      <m:r>
                        <w:rPr>
                          <w:rFonts w:ascii="Cambria Math" w:eastAsiaTheme="minorEastAsia" w:cs="Times New Roman"/>
                          <w:sz w:val="24"/>
                          <w:szCs w:val="24"/>
                        </w:rPr>
                        <m:t>2</m:t>
                      </m:r>
                    </m:sup>
                  </m:sSup>
                </m:num>
                <m:den>
                  <m:r>
                    <w:rPr>
                      <w:rFonts w:ascii="Cambria Math" w:eastAsiaTheme="minorEastAsia" w:cs="Times New Roman"/>
                      <w:sz w:val="24"/>
                      <w:szCs w:val="24"/>
                    </w:rPr>
                    <m:t>5</m:t>
                  </m:r>
                </m:den>
              </m:f>
            </m:e>
          </m:d>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cs="Times New Roman"/>
                  <w:sz w:val="24"/>
                  <w:szCs w:val="24"/>
                </w:rPr>
                <m:t>1</m:t>
              </m:r>
            </m:num>
            <m:den>
              <m:r>
                <w:rPr>
                  <w:rFonts w:ascii="Cambria Math" w:eastAsiaTheme="minorEastAsia" w:cs="Times New Roman"/>
                  <w:sz w:val="24"/>
                  <w:szCs w:val="24"/>
                </w:rPr>
                <m:t>4</m:t>
              </m:r>
            </m:den>
          </m:f>
          <m:d>
            <m:dPr>
              <m:begChr m:val="["/>
              <m:endChr m:val="]"/>
              <m:ctrlPr>
                <w:rPr>
                  <w:rFonts w:ascii="Cambria Math" w:eastAsiaTheme="minorEastAsia" w:hAnsi="Cambria Math" w:cs="Times New Roman"/>
                  <w:i/>
                  <w:sz w:val="24"/>
                  <w:szCs w:val="24"/>
                </w:rPr>
              </m:ctrlPr>
            </m:dPr>
            <m:e>
              <m:r>
                <w:rPr>
                  <w:rFonts w:ascii="Cambria Math" w:eastAsiaTheme="minorEastAsia" w:cs="Times New Roman"/>
                  <w:sz w:val="24"/>
                  <w:szCs w:val="24"/>
                </w:rPr>
                <m:t>135</m:t>
              </m:r>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cs="Times New Roman"/>
                      <w:sz w:val="24"/>
                      <w:szCs w:val="24"/>
                    </w:rPr>
                    <m:t>625</m:t>
                  </m:r>
                </m:num>
                <m:den>
                  <m:r>
                    <w:rPr>
                      <w:rFonts w:ascii="Cambria Math" w:eastAsiaTheme="minorEastAsia" w:cs="Times New Roman"/>
                      <w:sz w:val="24"/>
                      <w:szCs w:val="24"/>
                    </w:rPr>
                    <m:t>5</m:t>
                  </m:r>
                </m:den>
              </m:f>
            </m:e>
          </m:d>
          <m:r>
            <m:rPr>
              <m:sty m:val="p"/>
            </m:rPr>
            <w:rPr>
              <w:rFonts w:eastAsiaTheme="minorEastAsia" w:cs="Times New Roman"/>
              <w:sz w:val="24"/>
              <w:szCs w:val="24"/>
            </w:rPr>
            <w:br/>
          </m:r>
        </m:oMath>
        <m:oMath>
          <m:r>
            <m:rPr>
              <m:aln/>
            </m:rP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cs="Times New Roman"/>
                  <w:sz w:val="24"/>
                  <w:szCs w:val="24"/>
                </w:rPr>
                <m:t>1</m:t>
              </m:r>
            </m:num>
            <m:den>
              <m:r>
                <w:rPr>
                  <w:rFonts w:ascii="Cambria Math" w:eastAsiaTheme="minorEastAsia" w:cs="Times New Roman"/>
                  <w:sz w:val="24"/>
                  <w:szCs w:val="24"/>
                </w:rPr>
                <m:t>4</m:t>
              </m:r>
            </m:den>
          </m:f>
          <m:d>
            <m:dPr>
              <m:begChr m:val="["/>
              <m:endChr m:val="]"/>
              <m:ctrlPr>
                <w:rPr>
                  <w:rFonts w:ascii="Cambria Math" w:eastAsiaTheme="minorEastAsia" w:hAnsi="Cambria Math" w:cs="Times New Roman"/>
                  <w:i/>
                  <w:sz w:val="24"/>
                  <w:szCs w:val="24"/>
                </w:rPr>
              </m:ctrlPr>
            </m:dPr>
            <m:e>
              <m:r>
                <w:rPr>
                  <w:rFonts w:ascii="Cambria Math" w:eastAsiaTheme="minorEastAsia" w:cs="Times New Roman"/>
                  <w:sz w:val="24"/>
                  <w:szCs w:val="24"/>
                </w:rPr>
                <m:t>135</m:t>
              </m:r>
              <m:r>
                <w:rPr>
                  <w:rFonts w:ascii="Cambria Math" w:eastAsiaTheme="minorEastAsia" w:cs="Times New Roman"/>
                  <w:sz w:val="24"/>
                  <w:szCs w:val="24"/>
                </w:rPr>
                <m:t>-</m:t>
              </m:r>
              <m:r>
                <w:rPr>
                  <w:rFonts w:ascii="Cambria Math" w:eastAsiaTheme="minorEastAsia" w:cs="Times New Roman"/>
                  <w:sz w:val="24"/>
                  <w:szCs w:val="24"/>
                </w:rPr>
                <m:t>125</m:t>
              </m:r>
            </m:e>
          </m:d>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cs="Times New Roman"/>
                  <w:sz w:val="24"/>
                  <w:szCs w:val="24"/>
                </w:rPr>
                <m:t>1</m:t>
              </m:r>
            </m:num>
            <m:den>
              <m:r>
                <w:rPr>
                  <w:rFonts w:ascii="Cambria Math" w:eastAsiaTheme="minorEastAsia" w:cs="Times New Roman"/>
                  <w:sz w:val="24"/>
                  <w:szCs w:val="24"/>
                </w:rPr>
                <m:t>4</m:t>
              </m:r>
            </m:den>
          </m:f>
          <m:d>
            <m:dPr>
              <m:begChr m:val="["/>
              <m:endChr m:val="]"/>
              <m:ctrlPr>
                <w:rPr>
                  <w:rFonts w:ascii="Cambria Math" w:eastAsiaTheme="minorEastAsia" w:hAnsi="Cambria Math" w:cs="Times New Roman"/>
                  <w:i/>
                  <w:sz w:val="24"/>
                  <w:szCs w:val="24"/>
                </w:rPr>
              </m:ctrlPr>
            </m:dPr>
            <m:e>
              <m:r>
                <w:rPr>
                  <w:rFonts w:ascii="Cambria Math" w:eastAsiaTheme="minorEastAsia" w:cs="Times New Roman"/>
                  <w:sz w:val="24"/>
                  <w:szCs w:val="24"/>
                </w:rPr>
                <m:t>10</m:t>
              </m:r>
            </m:e>
          </m:d>
          <m:r>
            <w:rPr>
              <w:rFonts w:ascii="Cambria Math" w:eastAsiaTheme="minorEastAsia" w:cs="Times New Roman"/>
              <w:sz w:val="24"/>
              <w:szCs w:val="24"/>
            </w:rPr>
            <m:t>=2,5.</m:t>
          </m:r>
        </m:oMath>
      </m:oMathPara>
    </w:p>
    <w:p w14:paraId="3EC92B8F" w14:textId="77777777" w:rsidR="008E77DD" w:rsidRPr="00E62A8D" w:rsidRDefault="008E77DD" w:rsidP="008E77DD">
      <w:pPr>
        <w:spacing w:after="0" w:line="360" w:lineRule="auto"/>
        <w:jc w:val="both"/>
        <w:rPr>
          <w:rFonts w:eastAsiaTheme="minorEastAsia" w:cs="Times New Roman"/>
          <w:sz w:val="24"/>
          <w:szCs w:val="24"/>
        </w:rPr>
      </w:pPr>
    </w:p>
    <w:p w14:paraId="4698D88D" w14:textId="77777777" w:rsidR="005D0F7C" w:rsidRPr="009D45FE" w:rsidRDefault="002B12F2" w:rsidP="008E77DD">
      <w:pPr>
        <w:pStyle w:val="Ttulo3"/>
        <w:spacing w:before="240" w:after="240"/>
        <w:rPr>
          <w:rFonts w:asciiTheme="minorHAnsi" w:eastAsiaTheme="minorEastAsia" w:hAnsiTheme="minorHAnsi" w:cs="Times New Roman"/>
          <w:color w:val="auto"/>
          <w:sz w:val="32"/>
          <w:szCs w:val="32"/>
        </w:rPr>
      </w:pPr>
      <w:bookmarkStart w:id="107" w:name="_Toc5149995"/>
      <w:r w:rsidRPr="009D45FE">
        <w:rPr>
          <w:rFonts w:asciiTheme="minorHAnsi" w:eastAsiaTheme="minorEastAsia" w:hAnsiTheme="minorHAnsi" w:cs="Times New Roman"/>
          <w:color w:val="auto"/>
          <w:sz w:val="32"/>
          <w:szCs w:val="32"/>
        </w:rPr>
        <w:t xml:space="preserve">3.4 </w:t>
      </w:r>
      <w:r w:rsidR="005D0F7C" w:rsidRPr="009D45FE">
        <w:rPr>
          <w:rFonts w:asciiTheme="minorHAnsi" w:eastAsiaTheme="minorEastAsia" w:hAnsiTheme="minorHAnsi" w:cs="Times New Roman"/>
          <w:color w:val="auto"/>
          <w:sz w:val="32"/>
          <w:szCs w:val="32"/>
        </w:rPr>
        <w:t xml:space="preserve">Variância </w:t>
      </w:r>
      <w:r w:rsidR="00843F91" w:rsidRPr="009D45FE">
        <w:rPr>
          <w:rFonts w:asciiTheme="minorHAnsi" w:eastAsiaTheme="minorEastAsia" w:hAnsiTheme="minorHAnsi" w:cs="Times New Roman"/>
          <w:color w:val="auto"/>
          <w:sz w:val="32"/>
          <w:szCs w:val="32"/>
        </w:rPr>
        <w:t>(dados a</w:t>
      </w:r>
      <w:r w:rsidR="005D0F7C" w:rsidRPr="009D45FE">
        <w:rPr>
          <w:rFonts w:asciiTheme="minorHAnsi" w:eastAsiaTheme="minorEastAsia" w:hAnsiTheme="minorHAnsi" w:cs="Times New Roman"/>
          <w:color w:val="auto"/>
          <w:sz w:val="32"/>
          <w:szCs w:val="32"/>
        </w:rPr>
        <w:t>grupados</w:t>
      </w:r>
      <w:r w:rsidR="00843F91" w:rsidRPr="009D45FE">
        <w:rPr>
          <w:rFonts w:asciiTheme="minorHAnsi" w:eastAsiaTheme="minorEastAsia" w:hAnsiTheme="minorHAnsi" w:cs="Times New Roman"/>
          <w:color w:val="auto"/>
          <w:sz w:val="32"/>
          <w:szCs w:val="32"/>
        </w:rPr>
        <w:t>)</w:t>
      </w:r>
      <w:bookmarkEnd w:id="107"/>
    </w:p>
    <w:p w14:paraId="70B87DA0" w14:textId="77777777" w:rsidR="006304B3" w:rsidRPr="006304B3" w:rsidRDefault="006304B3" w:rsidP="002B12F2">
      <w:pPr>
        <w:spacing w:before="240" w:after="120" w:line="360" w:lineRule="auto"/>
        <w:jc w:val="both"/>
        <w:rPr>
          <w:rFonts w:eastAsiaTheme="minorEastAsia" w:cs="Times New Roman"/>
          <w:b/>
          <w:sz w:val="28"/>
          <w:szCs w:val="28"/>
        </w:rPr>
      </w:pPr>
      <w:r w:rsidRPr="006304B3">
        <w:rPr>
          <w:rFonts w:eastAsiaTheme="minorEastAsia" w:cs="Times New Roman"/>
          <w:b/>
          <w:sz w:val="28"/>
          <w:szCs w:val="28"/>
        </w:rPr>
        <w:t>Dados discretos</w:t>
      </w:r>
    </w:p>
    <w:p w14:paraId="70B84C3F" w14:textId="77777777" w:rsidR="005D0F7C" w:rsidRPr="00E62A8D" w:rsidRDefault="002B12F2" w:rsidP="00704E14">
      <w:pPr>
        <w:spacing w:before="120" w:after="120" w:line="360" w:lineRule="auto"/>
        <w:jc w:val="both"/>
        <w:rPr>
          <w:rFonts w:eastAsiaTheme="minorEastAsia" w:cs="Times New Roman"/>
          <w:sz w:val="24"/>
          <w:szCs w:val="24"/>
        </w:rPr>
      </w:pPr>
      <w:r>
        <w:rPr>
          <w:rFonts w:eastAsiaTheme="minorEastAsia" w:cs="Times New Roman"/>
          <w:sz w:val="24"/>
          <w:szCs w:val="24"/>
        </w:rPr>
        <w:tab/>
      </w:r>
      <w:r w:rsidR="005D0F7C" w:rsidRPr="00E62A8D">
        <w:rPr>
          <w:rFonts w:eastAsiaTheme="minorEastAsia" w:cs="Times New Roman"/>
          <w:sz w:val="24"/>
          <w:szCs w:val="24"/>
        </w:rPr>
        <w:t xml:space="preserve">Quando os dados estão dispostos em uma tabela de frequências, para se calcular a variância basta levar-se em consideração as frequências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d>
      </m:oMath>
      <w:r w:rsidR="005D0F7C" w:rsidRPr="00E62A8D">
        <w:rPr>
          <w:rFonts w:eastAsiaTheme="minorEastAsia" w:cs="Times New Roman"/>
          <w:sz w:val="24"/>
          <w:szCs w:val="24"/>
        </w:rPr>
        <w:t>. Temos, então:</w:t>
      </w:r>
    </w:p>
    <w:p w14:paraId="69520718" w14:textId="77777777" w:rsidR="005D0F7C" w:rsidRPr="00E62A8D" w:rsidRDefault="009944CB" w:rsidP="00380664">
      <w:pPr>
        <w:spacing w:after="0" w:line="360" w:lineRule="auto"/>
        <w:jc w:val="both"/>
        <w:rPr>
          <w:rFonts w:eastAsiaTheme="minorEastAsia"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cs="Times New Roman"/>
                  <w:sz w:val="24"/>
                  <w:szCs w:val="24"/>
                </w:rPr>
                <m:t>2</m:t>
              </m:r>
            </m:sup>
          </m:sSup>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nary>
                <m:naryPr>
                  <m:chr m:val="∑"/>
                  <m:subHide m:val="1"/>
                  <m:supHide m:val="1"/>
                  <m:ctrlPr>
                    <w:rPr>
                      <w:rFonts w:ascii="Cambria Math" w:eastAsiaTheme="minorEastAsia" w:hAnsi="Cambria Math" w:cs="Times New Roman"/>
                      <w:i/>
                      <w:sz w:val="24"/>
                      <w:szCs w:val="24"/>
                    </w:rPr>
                  </m:ctrlPr>
                </m:naryPr>
                <m:sub/>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eastAsiaTheme="minorEastAsia"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d>
                    </m:e>
                    <m:sup>
                      <m:r>
                        <w:rPr>
                          <w:rFonts w:ascii="Cambria Math" w:eastAsiaTheme="minorEastAsia" w:cs="Times New Roman"/>
                          <w:sz w:val="24"/>
                          <w:szCs w:val="24"/>
                        </w:rPr>
                        <m:t>2</m:t>
                      </m:r>
                    </m:sup>
                  </m:sSup>
                  <m:r>
                    <w:rPr>
                      <w:rFonts w:ascii="Cambria Math" w:eastAsiaTheme="minorEastAsia"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num>
            <m:den>
              <m:r>
                <w:rPr>
                  <w:rFonts w:ascii="Cambria Math" w:eastAsiaTheme="minorEastAsia" w:hAnsi="Cambria Math" w:cs="Times New Roman"/>
                  <w:sz w:val="24"/>
                  <w:szCs w:val="24"/>
                </w:rPr>
                <m:t>n</m:t>
              </m:r>
              <m:r>
                <w:rPr>
                  <w:rFonts w:eastAsiaTheme="minorEastAsia" w:cs="Times New Roman"/>
                  <w:sz w:val="24"/>
                  <w:szCs w:val="24"/>
                </w:rPr>
                <m:t>-</m:t>
              </m:r>
              <m:r>
                <w:rPr>
                  <w:rFonts w:ascii="Cambria Math" w:eastAsiaTheme="minorEastAsia" w:cs="Times New Roman"/>
                  <w:sz w:val="24"/>
                  <w:szCs w:val="24"/>
                </w:rPr>
                <m:t>1</m:t>
              </m:r>
            </m:den>
          </m:f>
        </m:oMath>
      </m:oMathPara>
    </w:p>
    <w:p w14:paraId="0AE70774" w14:textId="77777777" w:rsidR="005D0F7C" w:rsidRPr="00E62A8D" w:rsidRDefault="00E43958" w:rsidP="00380664">
      <w:pPr>
        <w:spacing w:after="0" w:line="360" w:lineRule="auto"/>
        <w:jc w:val="both"/>
        <w:rPr>
          <w:rFonts w:eastAsiaTheme="minorEastAsia" w:cs="Times New Roman"/>
          <w:sz w:val="24"/>
          <w:szCs w:val="24"/>
        </w:rPr>
      </w:pPr>
      <w:r>
        <w:rPr>
          <w:rFonts w:eastAsiaTheme="minorEastAsia" w:cs="Times New Roman"/>
          <w:sz w:val="24"/>
          <w:szCs w:val="24"/>
        </w:rPr>
        <w:t>ou</w:t>
      </w:r>
    </w:p>
    <w:p w14:paraId="5C15978C" w14:textId="77777777" w:rsidR="005D0F7C" w:rsidRPr="00E62A8D" w:rsidRDefault="009944CB" w:rsidP="00380664">
      <w:pPr>
        <w:spacing w:after="0" w:line="360" w:lineRule="auto"/>
        <w:jc w:val="both"/>
        <w:rPr>
          <w:rFonts w:eastAsiaTheme="minorEastAsia"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cs="Times New Roman"/>
                  <w:sz w:val="24"/>
                  <w:szCs w:val="24"/>
                </w:rPr>
                <m:t>2</m:t>
              </m:r>
            </m:sup>
          </m:sSup>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cs="Times New Roman"/>
                  <w:sz w:val="24"/>
                  <w:szCs w:val="24"/>
                </w:rPr>
                <m:t>1</m:t>
              </m:r>
            </m:num>
            <m:den>
              <m:r>
                <w:rPr>
                  <w:rFonts w:ascii="Cambria Math" w:eastAsiaTheme="minorEastAsia" w:hAnsi="Cambria Math" w:cs="Times New Roman"/>
                  <w:sz w:val="24"/>
                  <w:szCs w:val="24"/>
                </w:rPr>
                <m:t>n</m:t>
              </m:r>
              <m:r>
                <w:rPr>
                  <w:rFonts w:eastAsiaTheme="minorEastAsia" w:cs="Times New Roman"/>
                  <w:sz w:val="24"/>
                  <w:szCs w:val="24"/>
                </w:rPr>
                <m:t>-</m:t>
              </m:r>
              <m:r>
                <w:rPr>
                  <w:rFonts w:ascii="Cambria Math" w:eastAsiaTheme="minorEastAsia" w:cs="Times New Roman"/>
                  <w:sz w:val="24"/>
                  <w:szCs w:val="24"/>
                </w:rPr>
                <m:t>1</m:t>
              </m:r>
            </m:den>
          </m:f>
          <m:d>
            <m:dPr>
              <m:begChr m:val="["/>
              <m:endChr m:val="]"/>
              <m:ctrlPr>
                <w:rPr>
                  <w:rFonts w:ascii="Cambria Math" w:eastAsiaTheme="minorEastAsia" w:hAnsi="Cambria Math" w:cs="Times New Roman"/>
                  <w:i/>
                  <w:sz w:val="24"/>
                  <w:szCs w:val="24"/>
                </w:rPr>
              </m:ctrlPr>
            </m:dPr>
            <m:e>
              <m:nary>
                <m:naryPr>
                  <m:chr m:val="∑"/>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cs="Times New Roman"/>
                          <w:sz w:val="24"/>
                          <w:szCs w:val="24"/>
                        </w:rPr>
                        <m:t>2</m:t>
                      </m:r>
                    </m:sup>
                  </m:sSubSup>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r>
                <w:rPr>
                  <w:rFonts w:eastAsiaTheme="minorEastAsia"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nary>
                            <m:naryPr>
                              <m:chr m:val="∑"/>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d>
                    </m:e>
                    <m:sup>
                      <m:r>
                        <w:rPr>
                          <w:rFonts w:ascii="Cambria Math" w:eastAsiaTheme="minorEastAsia" w:cs="Times New Roman"/>
                          <w:sz w:val="24"/>
                          <w:szCs w:val="24"/>
                        </w:rPr>
                        <m:t>2</m:t>
                      </m:r>
                    </m:sup>
                  </m:sSup>
                </m:num>
                <m:den>
                  <m:r>
                    <w:rPr>
                      <w:rFonts w:ascii="Cambria Math" w:eastAsiaTheme="minorEastAsia" w:hAnsi="Cambria Math" w:cs="Times New Roman"/>
                      <w:sz w:val="24"/>
                      <w:szCs w:val="24"/>
                    </w:rPr>
                    <m:t>n</m:t>
                  </m:r>
                </m:den>
              </m:f>
            </m:e>
          </m:d>
          <m:r>
            <w:rPr>
              <w:rFonts w:ascii="Cambria Math" w:eastAsiaTheme="minorEastAsia" w:cs="Times New Roman"/>
              <w:sz w:val="24"/>
              <w:szCs w:val="24"/>
            </w:rPr>
            <m:t>.</m:t>
          </m:r>
        </m:oMath>
      </m:oMathPara>
    </w:p>
    <w:p w14:paraId="4363CEB8" w14:textId="77777777" w:rsidR="005D0F7C" w:rsidRPr="00E43958" w:rsidRDefault="00E43958" w:rsidP="00141198">
      <w:pPr>
        <w:spacing w:before="600" w:after="120" w:line="360" w:lineRule="auto"/>
        <w:jc w:val="both"/>
        <w:rPr>
          <w:rFonts w:eastAsiaTheme="minorEastAsia" w:cs="Times New Roman"/>
          <w:b/>
          <w:sz w:val="28"/>
          <w:szCs w:val="28"/>
        </w:rPr>
      </w:pPr>
      <w:r w:rsidRPr="00E43958">
        <w:rPr>
          <w:rFonts w:eastAsiaTheme="minorEastAsia" w:cs="Times New Roman"/>
          <w:b/>
          <w:sz w:val="28"/>
          <w:szCs w:val="28"/>
        </w:rPr>
        <w:t>Exemplo</w:t>
      </w:r>
    </w:p>
    <w:p w14:paraId="66FE4228" w14:textId="77777777" w:rsidR="005D0F7C" w:rsidRDefault="00E43958" w:rsidP="008E77DD">
      <w:pPr>
        <w:spacing w:after="360" w:line="360" w:lineRule="auto"/>
        <w:jc w:val="both"/>
        <w:rPr>
          <w:rFonts w:eastAsiaTheme="minorEastAsia" w:cs="Times New Roman"/>
          <w:sz w:val="24"/>
          <w:szCs w:val="24"/>
        </w:rPr>
      </w:pPr>
      <w:r>
        <w:rPr>
          <w:rFonts w:eastAsiaTheme="minorEastAsia" w:cs="Times New Roman"/>
          <w:sz w:val="24"/>
          <w:szCs w:val="24"/>
        </w:rPr>
        <w:tab/>
      </w:r>
      <w:r w:rsidR="005D0F7C" w:rsidRPr="00E62A8D">
        <w:rPr>
          <w:rFonts w:eastAsiaTheme="minorEastAsia" w:cs="Times New Roman"/>
          <w:sz w:val="24"/>
          <w:szCs w:val="24"/>
        </w:rPr>
        <w:t xml:space="preserve">Considere a tabela </w:t>
      </w:r>
      <w:r w:rsidR="00BC1B6F">
        <w:rPr>
          <w:rFonts w:eastAsiaTheme="minorEastAsia" w:cs="Times New Roman"/>
          <w:sz w:val="24"/>
          <w:szCs w:val="24"/>
        </w:rPr>
        <w:t>de distribuição de frequências do número de filhos em idade escolar de vinte funcionários de uma empresa, apresentada na Tabela 3.6.</w:t>
      </w:r>
    </w:p>
    <w:p w14:paraId="433CE627" w14:textId="77777777" w:rsidR="005D0F7C" w:rsidRPr="00BC1B6F" w:rsidRDefault="00BC1B6F" w:rsidP="005D0F7C">
      <w:pPr>
        <w:spacing w:after="120" w:line="240" w:lineRule="auto"/>
        <w:jc w:val="both"/>
        <w:rPr>
          <w:rFonts w:eastAsiaTheme="minorEastAsia" w:cs="Times New Roman"/>
          <w:sz w:val="20"/>
          <w:szCs w:val="20"/>
        </w:rPr>
      </w:pPr>
      <w:r w:rsidRPr="00BC1B6F">
        <w:rPr>
          <w:rFonts w:eastAsiaTheme="minorEastAsia" w:cs="Times New Roman"/>
          <w:b/>
          <w:sz w:val="20"/>
          <w:szCs w:val="20"/>
        </w:rPr>
        <w:t>Tabela 3.</w:t>
      </w:r>
      <w:r>
        <w:rPr>
          <w:rFonts w:eastAsiaTheme="minorEastAsia" w:cs="Times New Roman"/>
          <w:b/>
          <w:sz w:val="20"/>
          <w:szCs w:val="20"/>
        </w:rPr>
        <w:t>6</w:t>
      </w:r>
      <w:r w:rsidRPr="00BC1B6F">
        <w:rPr>
          <w:rFonts w:eastAsiaTheme="minorEastAsia" w:cs="Times New Roman"/>
          <w:b/>
          <w:sz w:val="20"/>
          <w:szCs w:val="20"/>
        </w:rPr>
        <w:t>.</w:t>
      </w:r>
      <w:r w:rsidRPr="00BC1B6F">
        <w:rPr>
          <w:rFonts w:eastAsiaTheme="minorEastAsia" w:cs="Times New Roman"/>
          <w:sz w:val="20"/>
          <w:szCs w:val="20"/>
        </w:rPr>
        <w:t xml:space="preserve"> </w:t>
      </w:r>
      <w:r w:rsidR="005D0F7C" w:rsidRPr="00BC1B6F">
        <w:rPr>
          <w:rFonts w:eastAsiaTheme="minorEastAsia" w:cs="Times New Roman"/>
          <w:sz w:val="20"/>
          <w:szCs w:val="20"/>
        </w:rPr>
        <w:t>Distribuição de frequências para o número de filhos em idade escolar de vinte funcionários</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252"/>
      </w:tblGrid>
      <w:tr w:rsidR="005D0F7C" w:rsidRPr="00E62A8D" w14:paraId="69B744FC" w14:textId="77777777" w:rsidTr="00BC1B6F">
        <w:tc>
          <w:tcPr>
            <w:tcW w:w="2500" w:type="pct"/>
            <w:tcBorders>
              <w:top w:val="single" w:sz="4" w:space="0" w:color="auto"/>
              <w:bottom w:val="single" w:sz="4" w:space="0" w:color="auto"/>
            </w:tcBorders>
            <w:vAlign w:val="center"/>
          </w:tcPr>
          <w:p w14:paraId="1256360B" w14:textId="77777777" w:rsidR="005D0F7C" w:rsidRPr="00E62A8D" w:rsidRDefault="005D0F7C" w:rsidP="00A43A9D">
            <w:pPr>
              <w:spacing w:before="60" w:after="60"/>
              <w:jc w:val="center"/>
              <w:rPr>
                <w:rFonts w:eastAsiaTheme="minorEastAsia" w:cs="Times New Roman"/>
                <w:b/>
                <w:sz w:val="24"/>
                <w:szCs w:val="24"/>
              </w:rPr>
            </w:pPr>
            <w:r w:rsidRPr="00E62A8D">
              <w:rPr>
                <w:rFonts w:eastAsiaTheme="minorEastAsia" w:cs="Times New Roman"/>
                <w:b/>
                <w:sz w:val="24"/>
                <w:szCs w:val="24"/>
              </w:rPr>
              <w:t>Número de filhos em idade escolar</w:t>
            </w:r>
            <w:r w:rsidR="00BC1B6F">
              <w:rPr>
                <w:rFonts w:eastAsiaTheme="minorEastAsia" w:cs="Times New Roman"/>
                <w:b/>
                <w:sz w:val="24"/>
                <w:szCs w:val="24"/>
              </w:rPr>
              <w:t xml:space="preserve"> </w:t>
            </w:r>
            <m:oMath>
              <m:d>
                <m:dPr>
                  <m:ctrlPr>
                    <w:rPr>
                      <w:rFonts w:ascii="Cambria Math" w:eastAsiaTheme="minorEastAsia" w:hAnsi="Cambria Math" w:cs="Times New Roman"/>
                      <w:b/>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i</m:t>
                      </m:r>
                    </m:sub>
                  </m:sSub>
                </m:e>
              </m:d>
            </m:oMath>
          </w:p>
        </w:tc>
        <w:tc>
          <w:tcPr>
            <w:tcW w:w="2500" w:type="pct"/>
            <w:tcBorders>
              <w:top w:val="single" w:sz="4" w:space="0" w:color="auto"/>
              <w:bottom w:val="single" w:sz="4" w:space="0" w:color="auto"/>
            </w:tcBorders>
            <w:vAlign w:val="center"/>
          </w:tcPr>
          <w:p w14:paraId="10640F9A" w14:textId="77777777" w:rsidR="005D0F7C" w:rsidRPr="00E62A8D" w:rsidRDefault="005D0F7C" w:rsidP="00A43A9D">
            <w:pPr>
              <w:spacing w:before="60" w:after="60"/>
              <w:jc w:val="center"/>
              <w:rPr>
                <w:rFonts w:eastAsiaTheme="minorEastAsia" w:cs="Times New Roman"/>
                <w:b/>
                <w:sz w:val="24"/>
                <w:szCs w:val="24"/>
              </w:rPr>
            </w:pPr>
            <w:r w:rsidRPr="00E62A8D">
              <w:rPr>
                <w:rFonts w:eastAsiaTheme="minorEastAsia" w:cs="Times New Roman"/>
                <w:b/>
                <w:sz w:val="24"/>
                <w:szCs w:val="24"/>
              </w:rPr>
              <w:t>Frequência</w:t>
            </w:r>
            <w:r w:rsidR="00BC1B6F">
              <w:rPr>
                <w:rFonts w:eastAsiaTheme="minorEastAsia" w:cs="Times New Roman"/>
                <w:b/>
                <w:sz w:val="24"/>
                <w:szCs w:val="24"/>
              </w:rPr>
              <w:t xml:space="preserve"> </w:t>
            </w:r>
            <m:oMath>
              <m:d>
                <m:dPr>
                  <m:ctrlPr>
                    <w:rPr>
                      <w:rFonts w:ascii="Cambria Math" w:eastAsiaTheme="minorEastAsia" w:hAnsi="Cambria Math" w:cs="Times New Roman"/>
                      <w:b/>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i</m:t>
                      </m:r>
                    </m:sub>
                  </m:sSub>
                </m:e>
              </m:d>
            </m:oMath>
          </w:p>
        </w:tc>
      </w:tr>
      <w:tr w:rsidR="005D0F7C" w:rsidRPr="00E62A8D" w14:paraId="1471EC4D" w14:textId="77777777" w:rsidTr="00BC1B6F">
        <w:tc>
          <w:tcPr>
            <w:tcW w:w="2500" w:type="pct"/>
            <w:tcBorders>
              <w:top w:val="single" w:sz="4" w:space="0" w:color="auto"/>
            </w:tcBorders>
            <w:vAlign w:val="center"/>
          </w:tcPr>
          <w:p w14:paraId="36DE60AC" w14:textId="77777777" w:rsidR="005D0F7C" w:rsidRPr="00E62A8D" w:rsidRDefault="005D0F7C" w:rsidP="00A43A9D">
            <w:pPr>
              <w:jc w:val="center"/>
              <w:rPr>
                <w:rFonts w:eastAsiaTheme="minorEastAsia" w:cs="Times New Roman"/>
                <w:sz w:val="24"/>
                <w:szCs w:val="24"/>
              </w:rPr>
            </w:pPr>
            <w:r w:rsidRPr="00E62A8D">
              <w:rPr>
                <w:rFonts w:eastAsiaTheme="minorEastAsia" w:cs="Times New Roman"/>
                <w:sz w:val="24"/>
                <w:szCs w:val="24"/>
              </w:rPr>
              <w:t>0</w:t>
            </w:r>
          </w:p>
        </w:tc>
        <w:tc>
          <w:tcPr>
            <w:tcW w:w="2500" w:type="pct"/>
            <w:tcBorders>
              <w:top w:val="single" w:sz="4" w:space="0" w:color="auto"/>
            </w:tcBorders>
            <w:vAlign w:val="center"/>
          </w:tcPr>
          <w:p w14:paraId="0C2F7A42" w14:textId="77777777" w:rsidR="005D0F7C" w:rsidRPr="00E62A8D" w:rsidRDefault="005D0F7C" w:rsidP="00A43A9D">
            <w:pPr>
              <w:jc w:val="center"/>
              <w:rPr>
                <w:rFonts w:eastAsiaTheme="minorEastAsia" w:cs="Times New Roman"/>
                <w:sz w:val="24"/>
                <w:szCs w:val="24"/>
              </w:rPr>
            </w:pPr>
            <w:r w:rsidRPr="00E62A8D">
              <w:rPr>
                <w:rFonts w:eastAsiaTheme="minorEastAsia" w:cs="Times New Roman"/>
                <w:sz w:val="24"/>
                <w:szCs w:val="24"/>
              </w:rPr>
              <w:t>6</w:t>
            </w:r>
          </w:p>
        </w:tc>
      </w:tr>
      <w:tr w:rsidR="005D0F7C" w:rsidRPr="00E62A8D" w14:paraId="12B952A6" w14:textId="77777777" w:rsidTr="00BC1B6F">
        <w:tc>
          <w:tcPr>
            <w:tcW w:w="2500" w:type="pct"/>
            <w:vAlign w:val="center"/>
          </w:tcPr>
          <w:p w14:paraId="718313E5" w14:textId="77777777" w:rsidR="005D0F7C" w:rsidRPr="00E62A8D" w:rsidRDefault="005D0F7C" w:rsidP="00A43A9D">
            <w:pPr>
              <w:jc w:val="center"/>
              <w:rPr>
                <w:rFonts w:eastAsiaTheme="minorEastAsia" w:cs="Times New Roman"/>
                <w:sz w:val="24"/>
                <w:szCs w:val="24"/>
              </w:rPr>
            </w:pPr>
            <w:r w:rsidRPr="00E62A8D">
              <w:rPr>
                <w:rFonts w:eastAsiaTheme="minorEastAsia" w:cs="Times New Roman"/>
                <w:sz w:val="24"/>
                <w:szCs w:val="24"/>
              </w:rPr>
              <w:t>1</w:t>
            </w:r>
          </w:p>
        </w:tc>
        <w:tc>
          <w:tcPr>
            <w:tcW w:w="2500" w:type="pct"/>
            <w:vAlign w:val="center"/>
          </w:tcPr>
          <w:p w14:paraId="4C9F34CC" w14:textId="77777777" w:rsidR="005D0F7C" w:rsidRPr="00E62A8D" w:rsidRDefault="005D0F7C" w:rsidP="00A43A9D">
            <w:pPr>
              <w:jc w:val="center"/>
              <w:rPr>
                <w:rFonts w:eastAsiaTheme="minorEastAsia" w:cs="Times New Roman"/>
                <w:sz w:val="24"/>
                <w:szCs w:val="24"/>
              </w:rPr>
            </w:pPr>
            <w:r w:rsidRPr="00E62A8D">
              <w:rPr>
                <w:rFonts w:eastAsiaTheme="minorEastAsia" w:cs="Times New Roman"/>
                <w:sz w:val="24"/>
                <w:szCs w:val="24"/>
              </w:rPr>
              <w:t>8</w:t>
            </w:r>
          </w:p>
        </w:tc>
      </w:tr>
      <w:tr w:rsidR="005D0F7C" w:rsidRPr="00E62A8D" w14:paraId="3A45EAA6" w14:textId="77777777" w:rsidTr="00BC1B6F">
        <w:tc>
          <w:tcPr>
            <w:tcW w:w="2500" w:type="pct"/>
            <w:vAlign w:val="center"/>
          </w:tcPr>
          <w:p w14:paraId="6AA46A4B" w14:textId="77777777" w:rsidR="005D0F7C" w:rsidRPr="00E62A8D" w:rsidRDefault="005D0F7C" w:rsidP="00A43A9D">
            <w:pPr>
              <w:jc w:val="center"/>
              <w:rPr>
                <w:rFonts w:eastAsiaTheme="minorEastAsia" w:cs="Times New Roman"/>
                <w:sz w:val="24"/>
                <w:szCs w:val="24"/>
              </w:rPr>
            </w:pPr>
            <w:r w:rsidRPr="00E62A8D">
              <w:rPr>
                <w:rFonts w:eastAsiaTheme="minorEastAsia" w:cs="Times New Roman"/>
                <w:sz w:val="24"/>
                <w:szCs w:val="24"/>
              </w:rPr>
              <w:t>2</w:t>
            </w:r>
          </w:p>
        </w:tc>
        <w:tc>
          <w:tcPr>
            <w:tcW w:w="2500" w:type="pct"/>
            <w:vAlign w:val="center"/>
          </w:tcPr>
          <w:p w14:paraId="408E9DBB" w14:textId="77777777" w:rsidR="005D0F7C" w:rsidRPr="00E62A8D" w:rsidRDefault="005D0F7C" w:rsidP="00A43A9D">
            <w:pPr>
              <w:jc w:val="center"/>
              <w:rPr>
                <w:rFonts w:eastAsiaTheme="minorEastAsia" w:cs="Times New Roman"/>
                <w:sz w:val="24"/>
                <w:szCs w:val="24"/>
              </w:rPr>
            </w:pPr>
            <w:r w:rsidRPr="00E62A8D">
              <w:rPr>
                <w:rFonts w:eastAsiaTheme="minorEastAsia" w:cs="Times New Roman"/>
                <w:sz w:val="24"/>
                <w:szCs w:val="24"/>
              </w:rPr>
              <w:t>4</w:t>
            </w:r>
          </w:p>
        </w:tc>
      </w:tr>
      <w:tr w:rsidR="005D0F7C" w:rsidRPr="00E62A8D" w14:paraId="0D0B4C8A" w14:textId="77777777" w:rsidTr="00BC1B6F">
        <w:tc>
          <w:tcPr>
            <w:tcW w:w="2500" w:type="pct"/>
            <w:vAlign w:val="center"/>
          </w:tcPr>
          <w:p w14:paraId="2747A25F" w14:textId="77777777" w:rsidR="005D0F7C" w:rsidRPr="00E62A8D" w:rsidRDefault="005D0F7C" w:rsidP="00A43A9D">
            <w:pPr>
              <w:jc w:val="center"/>
              <w:rPr>
                <w:rFonts w:eastAsiaTheme="minorEastAsia" w:cs="Times New Roman"/>
                <w:sz w:val="24"/>
                <w:szCs w:val="24"/>
              </w:rPr>
            </w:pPr>
            <w:r w:rsidRPr="00E62A8D">
              <w:rPr>
                <w:rFonts w:eastAsiaTheme="minorEastAsia" w:cs="Times New Roman"/>
                <w:sz w:val="24"/>
                <w:szCs w:val="24"/>
              </w:rPr>
              <w:t>3</w:t>
            </w:r>
          </w:p>
        </w:tc>
        <w:tc>
          <w:tcPr>
            <w:tcW w:w="2500" w:type="pct"/>
            <w:vAlign w:val="center"/>
          </w:tcPr>
          <w:p w14:paraId="022CD59B" w14:textId="77777777" w:rsidR="005D0F7C" w:rsidRPr="00E62A8D" w:rsidRDefault="005D0F7C" w:rsidP="00A43A9D">
            <w:pPr>
              <w:jc w:val="center"/>
              <w:rPr>
                <w:rFonts w:eastAsiaTheme="minorEastAsia" w:cs="Times New Roman"/>
                <w:sz w:val="24"/>
                <w:szCs w:val="24"/>
              </w:rPr>
            </w:pPr>
            <w:r w:rsidRPr="00E62A8D">
              <w:rPr>
                <w:rFonts w:eastAsiaTheme="minorEastAsia" w:cs="Times New Roman"/>
                <w:sz w:val="24"/>
                <w:szCs w:val="24"/>
              </w:rPr>
              <w:t>1</w:t>
            </w:r>
          </w:p>
        </w:tc>
      </w:tr>
      <w:tr w:rsidR="005D0F7C" w:rsidRPr="00E62A8D" w14:paraId="691E83C1" w14:textId="77777777" w:rsidTr="00BC1B6F">
        <w:tc>
          <w:tcPr>
            <w:tcW w:w="2500" w:type="pct"/>
            <w:vAlign w:val="center"/>
          </w:tcPr>
          <w:p w14:paraId="05840A94" w14:textId="77777777" w:rsidR="005D0F7C" w:rsidRPr="00E62A8D" w:rsidRDefault="005D0F7C" w:rsidP="00A43A9D">
            <w:pPr>
              <w:jc w:val="center"/>
              <w:rPr>
                <w:rFonts w:eastAsiaTheme="minorEastAsia" w:cs="Times New Roman"/>
                <w:sz w:val="24"/>
                <w:szCs w:val="24"/>
              </w:rPr>
            </w:pPr>
            <w:r w:rsidRPr="00E62A8D">
              <w:rPr>
                <w:rFonts w:eastAsiaTheme="minorEastAsia" w:cs="Times New Roman"/>
                <w:sz w:val="24"/>
                <w:szCs w:val="24"/>
              </w:rPr>
              <w:t>4</w:t>
            </w:r>
          </w:p>
        </w:tc>
        <w:tc>
          <w:tcPr>
            <w:tcW w:w="2500" w:type="pct"/>
            <w:vAlign w:val="center"/>
          </w:tcPr>
          <w:p w14:paraId="35967BF7" w14:textId="77777777" w:rsidR="005D0F7C" w:rsidRPr="00E62A8D" w:rsidRDefault="005D0F7C" w:rsidP="00A43A9D">
            <w:pPr>
              <w:jc w:val="center"/>
              <w:rPr>
                <w:rFonts w:eastAsiaTheme="minorEastAsia" w:cs="Times New Roman"/>
                <w:sz w:val="24"/>
                <w:szCs w:val="24"/>
              </w:rPr>
            </w:pPr>
            <w:r w:rsidRPr="00E62A8D">
              <w:rPr>
                <w:rFonts w:eastAsiaTheme="minorEastAsia" w:cs="Times New Roman"/>
                <w:sz w:val="24"/>
                <w:szCs w:val="24"/>
              </w:rPr>
              <w:t>0</w:t>
            </w:r>
          </w:p>
        </w:tc>
      </w:tr>
      <w:tr w:rsidR="005D0F7C" w:rsidRPr="00E62A8D" w14:paraId="6FC67DD6" w14:textId="77777777" w:rsidTr="00BC1B6F">
        <w:tc>
          <w:tcPr>
            <w:tcW w:w="2500" w:type="pct"/>
            <w:tcBorders>
              <w:bottom w:val="single" w:sz="4" w:space="0" w:color="auto"/>
            </w:tcBorders>
            <w:vAlign w:val="center"/>
          </w:tcPr>
          <w:p w14:paraId="52B171EE" w14:textId="77777777" w:rsidR="005D0F7C" w:rsidRPr="00E62A8D" w:rsidRDefault="005D0F7C" w:rsidP="00A43A9D">
            <w:pPr>
              <w:jc w:val="center"/>
              <w:rPr>
                <w:rFonts w:eastAsiaTheme="minorEastAsia" w:cs="Times New Roman"/>
                <w:sz w:val="24"/>
                <w:szCs w:val="24"/>
              </w:rPr>
            </w:pPr>
            <w:r w:rsidRPr="00E62A8D">
              <w:rPr>
                <w:rFonts w:eastAsiaTheme="minorEastAsia" w:cs="Times New Roman"/>
                <w:sz w:val="24"/>
                <w:szCs w:val="24"/>
              </w:rPr>
              <w:t>5</w:t>
            </w:r>
          </w:p>
        </w:tc>
        <w:tc>
          <w:tcPr>
            <w:tcW w:w="2500" w:type="pct"/>
            <w:tcBorders>
              <w:bottom w:val="single" w:sz="4" w:space="0" w:color="auto"/>
            </w:tcBorders>
            <w:vAlign w:val="center"/>
          </w:tcPr>
          <w:p w14:paraId="7C6CAA19" w14:textId="77777777" w:rsidR="005D0F7C" w:rsidRPr="00E62A8D" w:rsidRDefault="005D0F7C" w:rsidP="00A43A9D">
            <w:pPr>
              <w:jc w:val="center"/>
              <w:rPr>
                <w:rFonts w:eastAsiaTheme="minorEastAsia" w:cs="Times New Roman"/>
                <w:sz w:val="24"/>
                <w:szCs w:val="24"/>
              </w:rPr>
            </w:pPr>
            <w:r w:rsidRPr="00E62A8D">
              <w:rPr>
                <w:rFonts w:eastAsiaTheme="minorEastAsia" w:cs="Times New Roman"/>
                <w:sz w:val="24"/>
                <w:szCs w:val="24"/>
              </w:rPr>
              <w:t>1</w:t>
            </w:r>
          </w:p>
        </w:tc>
      </w:tr>
    </w:tbl>
    <w:p w14:paraId="2CD66537" w14:textId="77777777" w:rsidR="005D0F7C" w:rsidRPr="00E62A8D" w:rsidRDefault="005D0F7C" w:rsidP="00BC1B6F">
      <w:pPr>
        <w:spacing w:after="0" w:line="360" w:lineRule="auto"/>
        <w:jc w:val="both"/>
        <w:rPr>
          <w:rFonts w:eastAsiaTheme="minorEastAsia" w:cs="Times New Roman"/>
          <w:sz w:val="24"/>
          <w:szCs w:val="24"/>
        </w:rPr>
      </w:pPr>
    </w:p>
    <w:p w14:paraId="37F5CD2B" w14:textId="77777777" w:rsidR="005D0F7C" w:rsidRPr="00E62A8D" w:rsidRDefault="005D0F7C" w:rsidP="00BC1B6F">
      <w:pPr>
        <w:spacing w:after="240" w:line="360" w:lineRule="auto"/>
        <w:jc w:val="both"/>
        <w:rPr>
          <w:rFonts w:eastAsiaTheme="minorEastAsia" w:cs="Times New Roman"/>
          <w:sz w:val="24"/>
          <w:szCs w:val="24"/>
        </w:rPr>
      </w:pPr>
      <w:r w:rsidRPr="00E62A8D">
        <w:rPr>
          <w:rFonts w:eastAsiaTheme="minorEastAsia" w:cs="Times New Roman"/>
          <w:sz w:val="24"/>
          <w:szCs w:val="24"/>
        </w:rPr>
        <w:t>Calcularemos a variância utilizando a fórmula:</w:t>
      </w:r>
    </w:p>
    <w:p w14:paraId="6BCCAA75" w14:textId="77777777" w:rsidR="005D0F7C" w:rsidRPr="00E62A8D" w:rsidRDefault="009944CB" w:rsidP="00BC1B6F">
      <w:pPr>
        <w:spacing w:after="240" w:line="360" w:lineRule="auto"/>
        <w:jc w:val="both"/>
        <w:rPr>
          <w:rFonts w:eastAsiaTheme="minorEastAsia"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cs="Times New Roman"/>
                  <w:sz w:val="24"/>
                  <w:szCs w:val="24"/>
                </w:rPr>
                <m:t>2</m:t>
              </m:r>
            </m:sup>
          </m:sSup>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cs="Times New Roman"/>
                  <w:sz w:val="24"/>
                  <w:szCs w:val="24"/>
                </w:rPr>
                <m:t>1</m:t>
              </m:r>
            </m:num>
            <m:den>
              <m:r>
                <w:rPr>
                  <w:rFonts w:ascii="Cambria Math" w:eastAsiaTheme="minorEastAsia" w:hAnsi="Cambria Math" w:cs="Times New Roman"/>
                  <w:sz w:val="24"/>
                  <w:szCs w:val="24"/>
                </w:rPr>
                <m:t>n</m:t>
              </m:r>
              <m:r>
                <w:rPr>
                  <w:rFonts w:eastAsiaTheme="minorEastAsia" w:cs="Times New Roman"/>
                  <w:sz w:val="24"/>
                  <w:szCs w:val="24"/>
                </w:rPr>
                <m:t>-</m:t>
              </m:r>
              <m:r>
                <w:rPr>
                  <w:rFonts w:ascii="Cambria Math" w:eastAsiaTheme="minorEastAsia" w:cs="Times New Roman"/>
                  <w:sz w:val="24"/>
                  <w:szCs w:val="24"/>
                </w:rPr>
                <m:t>1</m:t>
              </m:r>
            </m:den>
          </m:f>
          <m:d>
            <m:dPr>
              <m:begChr m:val="["/>
              <m:endChr m:val="]"/>
              <m:ctrlPr>
                <w:rPr>
                  <w:rFonts w:ascii="Cambria Math" w:eastAsiaTheme="minorEastAsia" w:hAnsi="Cambria Math" w:cs="Times New Roman"/>
                  <w:i/>
                  <w:sz w:val="24"/>
                  <w:szCs w:val="24"/>
                </w:rPr>
              </m:ctrlPr>
            </m:dPr>
            <m:e>
              <m:nary>
                <m:naryPr>
                  <m:chr m:val="∑"/>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cs="Times New Roman"/>
                          <w:sz w:val="24"/>
                          <w:szCs w:val="24"/>
                        </w:rPr>
                        <m:t>2</m:t>
                      </m:r>
                    </m:sup>
                  </m:sSubSup>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r>
                <w:rPr>
                  <w:rFonts w:eastAsiaTheme="minorEastAsia"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nary>
                            <m:naryPr>
                              <m:chr m:val="∑"/>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d>
                    </m:e>
                    <m:sup>
                      <m:r>
                        <w:rPr>
                          <w:rFonts w:ascii="Cambria Math" w:eastAsiaTheme="minorEastAsia" w:cs="Times New Roman"/>
                          <w:sz w:val="24"/>
                          <w:szCs w:val="24"/>
                        </w:rPr>
                        <m:t>2</m:t>
                      </m:r>
                    </m:sup>
                  </m:sSup>
                </m:num>
                <m:den>
                  <m:r>
                    <w:rPr>
                      <w:rFonts w:ascii="Cambria Math" w:eastAsiaTheme="minorEastAsia" w:hAnsi="Cambria Math" w:cs="Times New Roman"/>
                      <w:sz w:val="24"/>
                      <w:szCs w:val="24"/>
                    </w:rPr>
                    <m:t>n</m:t>
                  </m:r>
                </m:den>
              </m:f>
            </m:e>
          </m:d>
          <m:r>
            <w:rPr>
              <w:rFonts w:ascii="Cambria Math" w:eastAsiaTheme="minorEastAsia" w:cs="Times New Roman"/>
              <w:sz w:val="24"/>
              <w:szCs w:val="24"/>
            </w:rPr>
            <m:t>.</m:t>
          </m:r>
        </m:oMath>
      </m:oMathPara>
    </w:p>
    <w:p w14:paraId="25B4416B" w14:textId="77777777" w:rsidR="005D0F7C" w:rsidRDefault="005D0F7C" w:rsidP="008E77DD">
      <w:pPr>
        <w:spacing w:after="360" w:line="360" w:lineRule="auto"/>
        <w:jc w:val="both"/>
        <w:rPr>
          <w:rFonts w:eastAsiaTheme="minorEastAsia" w:cs="Times New Roman"/>
          <w:sz w:val="24"/>
          <w:szCs w:val="24"/>
        </w:rPr>
      </w:pPr>
      <w:r w:rsidRPr="00E62A8D">
        <w:rPr>
          <w:rFonts w:eastAsiaTheme="minorEastAsia" w:cs="Times New Roman"/>
          <w:sz w:val="24"/>
          <w:szCs w:val="24"/>
        </w:rPr>
        <w:t xml:space="preserve">Para isso, </w:t>
      </w:r>
      <w:r w:rsidR="006304B3">
        <w:rPr>
          <w:rFonts w:eastAsiaTheme="minorEastAsia" w:cs="Times New Roman"/>
          <w:sz w:val="24"/>
          <w:szCs w:val="24"/>
        </w:rPr>
        <w:t>utilizaremos a Tabela 3.7 para obtenção dos</w:t>
      </w:r>
      <w:r w:rsidR="00BC1B6F">
        <w:rPr>
          <w:rFonts w:eastAsiaTheme="minorEastAsia" w:cs="Times New Roman"/>
          <w:sz w:val="24"/>
          <w:szCs w:val="24"/>
        </w:rPr>
        <w:t xml:space="preserve"> cálculos auxiliares</w:t>
      </w:r>
      <w:r w:rsidR="006304B3">
        <w:rPr>
          <w:rFonts w:eastAsiaTheme="minorEastAsia" w:cs="Times New Roman"/>
          <w:sz w:val="24"/>
          <w:szCs w:val="24"/>
        </w:rPr>
        <w:t>.</w:t>
      </w:r>
    </w:p>
    <w:p w14:paraId="0F3E638A" w14:textId="77777777" w:rsidR="006304B3" w:rsidRPr="005D0F7C" w:rsidRDefault="006304B3" w:rsidP="006304B3">
      <w:pPr>
        <w:spacing w:after="120" w:line="240" w:lineRule="auto"/>
        <w:jc w:val="both"/>
        <w:rPr>
          <w:rFonts w:eastAsiaTheme="minorEastAsia" w:cs="Times New Roman"/>
          <w:sz w:val="20"/>
          <w:szCs w:val="20"/>
        </w:rPr>
      </w:pPr>
      <w:r>
        <w:rPr>
          <w:rFonts w:eastAsiaTheme="minorEastAsia" w:cs="Times New Roman"/>
          <w:b/>
          <w:sz w:val="20"/>
          <w:szCs w:val="20"/>
        </w:rPr>
        <w:t>Tabela 3.7</w:t>
      </w:r>
      <w:r w:rsidRPr="005D0F7C">
        <w:rPr>
          <w:rFonts w:eastAsiaTheme="minorEastAsia" w:cs="Times New Roman"/>
          <w:b/>
          <w:sz w:val="20"/>
          <w:szCs w:val="20"/>
        </w:rPr>
        <w:t>.</w:t>
      </w:r>
      <w:r w:rsidRPr="005D0F7C">
        <w:rPr>
          <w:rFonts w:eastAsiaTheme="minorEastAsia" w:cs="Times New Roman"/>
          <w:sz w:val="20"/>
          <w:szCs w:val="20"/>
        </w:rPr>
        <w:t xml:space="preserve"> </w:t>
      </w:r>
      <w:r>
        <w:rPr>
          <w:rFonts w:eastAsiaTheme="minorEastAsia" w:cs="Times New Roman"/>
          <w:sz w:val="20"/>
          <w:szCs w:val="20"/>
        </w:rPr>
        <w:t xml:space="preserve">Tabela de cálculos auxiliares para obtenção de </w:t>
      </w:r>
      <m:oMath>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m:t>
            </m:r>
          </m:sub>
        </m:sSub>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i</m:t>
            </m:r>
          </m:sub>
        </m:sSub>
      </m:oMath>
      <w:r>
        <w:rPr>
          <w:rFonts w:eastAsiaTheme="minorEastAsia" w:cs="Times New Roman"/>
          <w:sz w:val="20"/>
          <w:szCs w:val="20"/>
        </w:rPr>
        <w:t xml:space="preserve"> e </w:t>
      </w:r>
      <m:oMath>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2</m:t>
            </m:r>
          </m:sup>
        </m:sSub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i</m:t>
            </m:r>
          </m:sub>
        </m:sSub>
      </m:oMath>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2126"/>
        <w:gridCol w:w="2126"/>
        <w:gridCol w:w="2126"/>
      </w:tblGrid>
      <w:tr w:rsidR="005D0F7C" w:rsidRPr="00E62A8D" w14:paraId="0D8393AE" w14:textId="77777777" w:rsidTr="006304B3">
        <w:tc>
          <w:tcPr>
            <w:tcW w:w="1250" w:type="pct"/>
            <w:tcBorders>
              <w:top w:val="single" w:sz="4" w:space="0" w:color="000000" w:themeColor="text1"/>
              <w:bottom w:val="single" w:sz="4" w:space="0" w:color="auto"/>
            </w:tcBorders>
            <w:vAlign w:val="center"/>
          </w:tcPr>
          <w:p w14:paraId="677D6B6A" w14:textId="77777777" w:rsidR="005D0F7C" w:rsidRPr="00E62A8D" w:rsidRDefault="009944CB" w:rsidP="006304B3">
            <w:pPr>
              <w:spacing w:before="60" w:after="60"/>
              <w:jc w:val="center"/>
              <w:rPr>
                <w:rFonts w:eastAsiaTheme="minorEastAsia" w:cs="Times New Roman"/>
                <w:b/>
                <w:sz w:val="24"/>
                <w:szCs w:val="24"/>
              </w:rPr>
            </w:pPr>
            <m:oMathPara>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i</m:t>
                    </m:r>
                  </m:sub>
                </m:sSub>
              </m:oMath>
            </m:oMathPara>
          </w:p>
        </w:tc>
        <w:tc>
          <w:tcPr>
            <w:tcW w:w="1250" w:type="pct"/>
            <w:tcBorders>
              <w:top w:val="single" w:sz="4" w:space="0" w:color="000000" w:themeColor="text1"/>
              <w:bottom w:val="single" w:sz="4" w:space="0" w:color="auto"/>
            </w:tcBorders>
            <w:vAlign w:val="center"/>
          </w:tcPr>
          <w:p w14:paraId="518EA9E2" w14:textId="77777777" w:rsidR="005D0F7C" w:rsidRPr="00E62A8D" w:rsidRDefault="009944CB" w:rsidP="006304B3">
            <w:pPr>
              <w:spacing w:before="60" w:after="60"/>
              <w:jc w:val="center"/>
              <w:rPr>
                <w:rFonts w:eastAsiaTheme="minorEastAsia" w:cs="Times New Roman"/>
                <w:b/>
                <w:sz w:val="24"/>
                <w:szCs w:val="24"/>
              </w:rPr>
            </w:pPr>
            <m:oMathPara>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i</m:t>
                    </m:r>
                  </m:sub>
                </m:sSub>
              </m:oMath>
            </m:oMathPara>
          </w:p>
        </w:tc>
        <w:tc>
          <w:tcPr>
            <w:tcW w:w="1250" w:type="pct"/>
            <w:tcBorders>
              <w:top w:val="single" w:sz="4" w:space="0" w:color="000000" w:themeColor="text1"/>
              <w:bottom w:val="single" w:sz="4" w:space="0" w:color="auto"/>
            </w:tcBorders>
          </w:tcPr>
          <w:p w14:paraId="69181DEA" w14:textId="77777777" w:rsidR="005D0F7C" w:rsidRPr="00E62A8D" w:rsidRDefault="009944CB" w:rsidP="006304B3">
            <w:pPr>
              <w:spacing w:before="60" w:after="60"/>
              <w:jc w:val="center"/>
              <w:rPr>
                <w:rFonts w:eastAsiaTheme="minorEastAsia" w:cs="Times New Roman"/>
                <w:b/>
                <w:sz w:val="24"/>
                <w:szCs w:val="24"/>
              </w:rPr>
            </w:pPr>
            <m:oMathPara>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i</m:t>
                    </m:r>
                  </m:sub>
                </m:sSub>
                <m:sSub>
                  <m:sSubPr>
                    <m:ctrlPr>
                      <w:rPr>
                        <w:rFonts w:ascii="Cambria Math" w:eastAsiaTheme="minorEastAsia" w:hAnsi="Cambria Math" w:cs="Times New Roman"/>
                        <w:b/>
                        <w:i/>
                        <w:sz w:val="24"/>
                        <w:szCs w:val="24"/>
                      </w:rPr>
                    </m:ctrlPr>
                  </m:sSubPr>
                  <m:e>
                    <m:r>
                      <m:rPr>
                        <m:sty m:val="bi"/>
                      </m:rPr>
                      <w:rPr>
                        <w:rFonts w:ascii="Cambria Math" w:eastAsiaTheme="minorEastAsia" w:cs="Times New Roman"/>
                        <w:sz w:val="24"/>
                        <w:szCs w:val="24"/>
                      </w:rPr>
                      <m:t xml:space="preserve"> </m:t>
                    </m:r>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i</m:t>
                    </m:r>
                  </m:sub>
                </m:sSub>
              </m:oMath>
            </m:oMathPara>
          </w:p>
        </w:tc>
        <w:tc>
          <w:tcPr>
            <w:tcW w:w="1250" w:type="pct"/>
            <w:tcBorders>
              <w:top w:val="single" w:sz="4" w:space="0" w:color="000000" w:themeColor="text1"/>
              <w:bottom w:val="single" w:sz="4" w:space="0" w:color="auto"/>
            </w:tcBorders>
          </w:tcPr>
          <w:p w14:paraId="5D40798A" w14:textId="77777777" w:rsidR="005D0F7C" w:rsidRPr="00E62A8D" w:rsidRDefault="009944CB" w:rsidP="006304B3">
            <w:pPr>
              <w:spacing w:before="60" w:after="60"/>
              <w:jc w:val="center"/>
              <w:rPr>
                <w:rFonts w:eastAsiaTheme="minorEastAsia" w:cs="Times New Roman"/>
                <w:b/>
                <w:sz w:val="24"/>
                <w:szCs w:val="24"/>
              </w:rPr>
            </w:pPr>
            <m:oMathPara>
              <m:oMath>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i</m:t>
                    </m:r>
                  </m:sub>
                  <m:sup>
                    <m:r>
                      <m:rPr>
                        <m:sty m:val="bi"/>
                      </m:rPr>
                      <w:rPr>
                        <w:rFonts w:ascii="Cambria Math" w:eastAsiaTheme="minorEastAsia" w:hAnsi="Cambria Math" w:cs="Times New Roman"/>
                        <w:sz w:val="24"/>
                        <w:szCs w:val="24"/>
                      </w:rPr>
                      <m:t>2</m:t>
                    </m:r>
                  </m:sup>
                </m:sSubSup>
                <m:sSub>
                  <m:sSubPr>
                    <m:ctrlPr>
                      <w:rPr>
                        <w:rFonts w:ascii="Cambria Math" w:eastAsiaTheme="minorEastAsia" w:hAnsi="Cambria Math" w:cs="Times New Roman"/>
                        <w:b/>
                        <w:i/>
                        <w:sz w:val="24"/>
                        <w:szCs w:val="24"/>
                      </w:rPr>
                    </m:ctrlPr>
                  </m:sSubPr>
                  <m:e>
                    <m:r>
                      <m:rPr>
                        <m:sty m:val="bi"/>
                      </m:rPr>
                      <w:rPr>
                        <w:rFonts w:ascii="Cambria Math" w:eastAsiaTheme="minorEastAsia" w:cs="Times New Roman"/>
                        <w:sz w:val="24"/>
                        <w:szCs w:val="24"/>
                      </w:rPr>
                      <m:t xml:space="preserve"> </m:t>
                    </m:r>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i</m:t>
                    </m:r>
                  </m:sub>
                </m:sSub>
              </m:oMath>
            </m:oMathPara>
          </w:p>
        </w:tc>
      </w:tr>
      <w:tr w:rsidR="005D0F7C" w:rsidRPr="006304B3" w14:paraId="4B24B42D" w14:textId="77777777" w:rsidTr="006304B3">
        <w:tc>
          <w:tcPr>
            <w:tcW w:w="1250" w:type="pct"/>
            <w:tcBorders>
              <w:top w:val="single" w:sz="4" w:space="0" w:color="auto"/>
            </w:tcBorders>
            <w:vAlign w:val="center"/>
          </w:tcPr>
          <w:p w14:paraId="0BC526F2" w14:textId="77777777" w:rsidR="005D0F7C" w:rsidRPr="006304B3" w:rsidRDefault="006304B3" w:rsidP="006304B3">
            <w:pPr>
              <w:spacing w:before="60" w:after="60"/>
              <w:jc w:val="center"/>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m:t>
                </m:r>
              </m:oMath>
            </m:oMathPara>
          </w:p>
        </w:tc>
        <w:tc>
          <w:tcPr>
            <w:tcW w:w="1250" w:type="pct"/>
            <w:tcBorders>
              <w:top w:val="single" w:sz="4" w:space="0" w:color="auto"/>
            </w:tcBorders>
            <w:vAlign w:val="center"/>
          </w:tcPr>
          <w:p w14:paraId="2573D640" w14:textId="77777777" w:rsidR="005D0F7C" w:rsidRPr="006304B3" w:rsidRDefault="006304B3" w:rsidP="006304B3">
            <w:pPr>
              <w:spacing w:before="60" w:after="60"/>
              <w:jc w:val="center"/>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6</m:t>
                </m:r>
              </m:oMath>
            </m:oMathPara>
          </w:p>
        </w:tc>
        <w:tc>
          <w:tcPr>
            <w:tcW w:w="1250" w:type="pct"/>
            <w:tcBorders>
              <w:top w:val="single" w:sz="4" w:space="0" w:color="auto"/>
            </w:tcBorders>
          </w:tcPr>
          <w:p w14:paraId="67EF21E6" w14:textId="77777777" w:rsidR="005D0F7C" w:rsidRPr="006304B3" w:rsidRDefault="006304B3" w:rsidP="006304B3">
            <w:pPr>
              <w:spacing w:before="60" w:after="60"/>
              <w:jc w:val="center"/>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0×6=0</m:t>
                </m:r>
              </m:oMath>
            </m:oMathPara>
          </w:p>
        </w:tc>
        <w:tc>
          <w:tcPr>
            <w:tcW w:w="1250" w:type="pct"/>
            <w:tcBorders>
              <w:top w:val="single" w:sz="4" w:space="0" w:color="auto"/>
            </w:tcBorders>
          </w:tcPr>
          <w:p w14:paraId="5BF46DCA" w14:textId="77777777" w:rsidR="005D0F7C" w:rsidRPr="006304B3" w:rsidRDefault="009944CB" w:rsidP="006304B3">
            <w:pPr>
              <w:spacing w:before="60" w:after="60"/>
              <w:jc w:val="center"/>
              <w:rPr>
                <w:rFonts w:ascii="Cambria Math" w:eastAsiaTheme="minorEastAsia" w:hAnsi="Cambria Math" w:cs="Times New Roman"/>
                <w:sz w:val="24"/>
                <w:szCs w:val="24"/>
                <w:oMath/>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×6=0</m:t>
                </m:r>
              </m:oMath>
            </m:oMathPara>
          </w:p>
        </w:tc>
      </w:tr>
      <w:tr w:rsidR="005D0F7C" w:rsidRPr="006304B3" w14:paraId="4FD040D3" w14:textId="77777777" w:rsidTr="006304B3">
        <w:tc>
          <w:tcPr>
            <w:tcW w:w="1250" w:type="pct"/>
            <w:vAlign w:val="center"/>
          </w:tcPr>
          <w:p w14:paraId="5A20FB5C" w14:textId="77777777" w:rsidR="005D0F7C" w:rsidRPr="006304B3" w:rsidRDefault="006304B3" w:rsidP="006304B3">
            <w:pPr>
              <w:spacing w:before="60" w:after="60"/>
              <w:jc w:val="center"/>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1</m:t>
                </m:r>
              </m:oMath>
            </m:oMathPara>
          </w:p>
        </w:tc>
        <w:tc>
          <w:tcPr>
            <w:tcW w:w="1250" w:type="pct"/>
            <w:vAlign w:val="center"/>
          </w:tcPr>
          <w:p w14:paraId="3E57F088" w14:textId="77777777" w:rsidR="005D0F7C" w:rsidRPr="006304B3" w:rsidRDefault="006304B3" w:rsidP="006304B3">
            <w:pPr>
              <w:spacing w:before="60" w:after="60"/>
              <w:jc w:val="center"/>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8</m:t>
                </m:r>
              </m:oMath>
            </m:oMathPara>
          </w:p>
        </w:tc>
        <w:tc>
          <w:tcPr>
            <w:tcW w:w="1250" w:type="pct"/>
          </w:tcPr>
          <w:p w14:paraId="4EB371C3" w14:textId="77777777" w:rsidR="005D0F7C" w:rsidRPr="006304B3" w:rsidRDefault="006304B3" w:rsidP="006304B3">
            <w:pPr>
              <w:spacing w:before="60" w:after="60"/>
              <w:jc w:val="center"/>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1×8=8</m:t>
                </m:r>
              </m:oMath>
            </m:oMathPara>
          </w:p>
        </w:tc>
        <w:tc>
          <w:tcPr>
            <w:tcW w:w="1250" w:type="pct"/>
          </w:tcPr>
          <w:p w14:paraId="5520364E" w14:textId="77777777" w:rsidR="005D0F7C" w:rsidRPr="006304B3" w:rsidRDefault="009944CB" w:rsidP="006304B3">
            <w:pPr>
              <w:spacing w:before="60" w:after="60"/>
              <w:jc w:val="center"/>
              <w:rPr>
                <w:rFonts w:ascii="Cambria Math" w:eastAsiaTheme="minorEastAsia" w:hAnsi="Cambria Math" w:cs="Times New Roman"/>
                <w:sz w:val="24"/>
                <w:szCs w:val="24"/>
                <w:oMath/>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×8=8</m:t>
                </m:r>
              </m:oMath>
            </m:oMathPara>
          </w:p>
        </w:tc>
      </w:tr>
      <w:tr w:rsidR="005D0F7C" w:rsidRPr="006304B3" w14:paraId="6906A741" w14:textId="77777777" w:rsidTr="006304B3">
        <w:tc>
          <w:tcPr>
            <w:tcW w:w="1250" w:type="pct"/>
            <w:vAlign w:val="center"/>
          </w:tcPr>
          <w:p w14:paraId="0353CD7A" w14:textId="77777777" w:rsidR="005D0F7C" w:rsidRPr="006304B3" w:rsidRDefault="006304B3" w:rsidP="006304B3">
            <w:pPr>
              <w:spacing w:before="60" w:after="60"/>
              <w:jc w:val="center"/>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2</m:t>
                </m:r>
              </m:oMath>
            </m:oMathPara>
          </w:p>
        </w:tc>
        <w:tc>
          <w:tcPr>
            <w:tcW w:w="1250" w:type="pct"/>
            <w:vAlign w:val="center"/>
          </w:tcPr>
          <w:p w14:paraId="40FE673C" w14:textId="77777777" w:rsidR="005D0F7C" w:rsidRPr="006304B3" w:rsidRDefault="006304B3" w:rsidP="006304B3">
            <w:pPr>
              <w:spacing w:before="60" w:after="60"/>
              <w:jc w:val="center"/>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4</m:t>
                </m:r>
              </m:oMath>
            </m:oMathPara>
          </w:p>
        </w:tc>
        <w:tc>
          <w:tcPr>
            <w:tcW w:w="1250" w:type="pct"/>
          </w:tcPr>
          <w:p w14:paraId="7ACB3F30" w14:textId="77777777" w:rsidR="005D0F7C" w:rsidRPr="006304B3" w:rsidRDefault="006304B3" w:rsidP="006304B3">
            <w:pPr>
              <w:spacing w:before="60" w:after="60"/>
              <w:jc w:val="center"/>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2×4=8</m:t>
                </m:r>
              </m:oMath>
            </m:oMathPara>
          </w:p>
        </w:tc>
        <w:tc>
          <w:tcPr>
            <w:tcW w:w="1250" w:type="pct"/>
          </w:tcPr>
          <w:p w14:paraId="624415D6" w14:textId="77777777" w:rsidR="005D0F7C" w:rsidRPr="006304B3" w:rsidRDefault="009944CB" w:rsidP="006304B3">
            <w:pPr>
              <w:spacing w:before="60" w:after="60"/>
              <w:jc w:val="center"/>
              <w:rPr>
                <w:rFonts w:ascii="Cambria Math" w:eastAsiaTheme="minorEastAsia" w:hAnsi="Cambria Math" w:cs="Times New Roman"/>
                <w:sz w:val="24"/>
                <w:szCs w:val="24"/>
                <w:oMath/>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×4=16</m:t>
                </m:r>
              </m:oMath>
            </m:oMathPara>
          </w:p>
        </w:tc>
      </w:tr>
      <w:tr w:rsidR="005D0F7C" w:rsidRPr="006304B3" w14:paraId="782491B6" w14:textId="77777777" w:rsidTr="006304B3">
        <w:tc>
          <w:tcPr>
            <w:tcW w:w="1250" w:type="pct"/>
            <w:vAlign w:val="center"/>
          </w:tcPr>
          <w:p w14:paraId="3F4B53C3" w14:textId="77777777" w:rsidR="005D0F7C" w:rsidRPr="006304B3" w:rsidRDefault="006304B3" w:rsidP="006304B3">
            <w:pPr>
              <w:spacing w:before="60" w:after="60"/>
              <w:jc w:val="center"/>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3</m:t>
                </m:r>
              </m:oMath>
            </m:oMathPara>
          </w:p>
        </w:tc>
        <w:tc>
          <w:tcPr>
            <w:tcW w:w="1250" w:type="pct"/>
            <w:vAlign w:val="center"/>
          </w:tcPr>
          <w:p w14:paraId="47D92FF0" w14:textId="77777777" w:rsidR="005D0F7C" w:rsidRPr="006304B3" w:rsidRDefault="006304B3" w:rsidP="006304B3">
            <w:pPr>
              <w:spacing w:before="60" w:after="60"/>
              <w:jc w:val="center"/>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1</m:t>
                </m:r>
              </m:oMath>
            </m:oMathPara>
          </w:p>
        </w:tc>
        <w:tc>
          <w:tcPr>
            <w:tcW w:w="1250" w:type="pct"/>
          </w:tcPr>
          <w:p w14:paraId="7210EAB1" w14:textId="77777777" w:rsidR="005D0F7C" w:rsidRPr="006304B3" w:rsidRDefault="006304B3" w:rsidP="006304B3">
            <w:pPr>
              <w:spacing w:before="60" w:after="60"/>
              <w:jc w:val="center"/>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3×1=3</m:t>
                </m:r>
              </m:oMath>
            </m:oMathPara>
          </w:p>
        </w:tc>
        <w:tc>
          <w:tcPr>
            <w:tcW w:w="1250" w:type="pct"/>
          </w:tcPr>
          <w:p w14:paraId="0E0886B5" w14:textId="77777777" w:rsidR="005D0F7C" w:rsidRPr="006304B3" w:rsidRDefault="009944CB" w:rsidP="006304B3">
            <w:pPr>
              <w:spacing w:before="60" w:after="60"/>
              <w:jc w:val="center"/>
              <w:rPr>
                <w:rFonts w:ascii="Cambria Math" w:eastAsiaTheme="minorEastAsia" w:hAnsi="Cambria Math" w:cs="Times New Roman"/>
                <w:sz w:val="24"/>
                <w:szCs w:val="24"/>
                <w:oMath/>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×1=9</m:t>
                </m:r>
              </m:oMath>
            </m:oMathPara>
          </w:p>
        </w:tc>
      </w:tr>
      <w:tr w:rsidR="005D0F7C" w:rsidRPr="006304B3" w14:paraId="75A8CC30" w14:textId="77777777" w:rsidTr="006304B3">
        <w:tc>
          <w:tcPr>
            <w:tcW w:w="1250" w:type="pct"/>
            <w:vAlign w:val="center"/>
          </w:tcPr>
          <w:p w14:paraId="2DF6E9A8" w14:textId="77777777" w:rsidR="005D0F7C" w:rsidRPr="006304B3" w:rsidRDefault="006304B3" w:rsidP="006304B3">
            <w:pPr>
              <w:spacing w:before="60" w:after="60"/>
              <w:jc w:val="center"/>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4</m:t>
                </m:r>
              </m:oMath>
            </m:oMathPara>
          </w:p>
        </w:tc>
        <w:tc>
          <w:tcPr>
            <w:tcW w:w="1250" w:type="pct"/>
            <w:vAlign w:val="center"/>
          </w:tcPr>
          <w:p w14:paraId="746E934A" w14:textId="77777777" w:rsidR="005D0F7C" w:rsidRPr="006304B3" w:rsidRDefault="006304B3" w:rsidP="006304B3">
            <w:pPr>
              <w:spacing w:before="60" w:after="60"/>
              <w:jc w:val="center"/>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m:t>
                </m:r>
              </m:oMath>
            </m:oMathPara>
          </w:p>
        </w:tc>
        <w:tc>
          <w:tcPr>
            <w:tcW w:w="1250" w:type="pct"/>
          </w:tcPr>
          <w:p w14:paraId="5115861A" w14:textId="77777777" w:rsidR="005D0F7C" w:rsidRPr="006304B3" w:rsidRDefault="006304B3" w:rsidP="006304B3">
            <w:pPr>
              <w:spacing w:before="60" w:after="60"/>
              <w:jc w:val="center"/>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4×0=0</m:t>
                </m:r>
              </m:oMath>
            </m:oMathPara>
          </w:p>
        </w:tc>
        <w:tc>
          <w:tcPr>
            <w:tcW w:w="1250" w:type="pct"/>
          </w:tcPr>
          <w:p w14:paraId="41C675FA" w14:textId="77777777" w:rsidR="005D0F7C" w:rsidRPr="006304B3" w:rsidRDefault="009944CB" w:rsidP="006304B3">
            <w:pPr>
              <w:spacing w:before="60" w:after="60"/>
              <w:jc w:val="center"/>
              <w:rPr>
                <w:rFonts w:ascii="Cambria Math" w:eastAsiaTheme="minorEastAsia" w:hAnsi="Cambria Math" w:cs="Times New Roman"/>
                <w:sz w:val="24"/>
                <w:szCs w:val="24"/>
                <w:oMath/>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×0=0</m:t>
                </m:r>
              </m:oMath>
            </m:oMathPara>
          </w:p>
        </w:tc>
      </w:tr>
      <w:tr w:rsidR="005D0F7C" w:rsidRPr="006304B3" w14:paraId="0C9F667F" w14:textId="77777777" w:rsidTr="006304B3">
        <w:tc>
          <w:tcPr>
            <w:tcW w:w="1250" w:type="pct"/>
            <w:tcBorders>
              <w:bottom w:val="single" w:sz="4" w:space="0" w:color="auto"/>
            </w:tcBorders>
            <w:vAlign w:val="center"/>
          </w:tcPr>
          <w:p w14:paraId="67AE3B81" w14:textId="77777777" w:rsidR="005D0F7C" w:rsidRPr="006304B3" w:rsidRDefault="006304B3" w:rsidP="006304B3">
            <w:pPr>
              <w:spacing w:before="60" w:after="60"/>
              <w:jc w:val="center"/>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5</m:t>
                </m:r>
              </m:oMath>
            </m:oMathPara>
          </w:p>
        </w:tc>
        <w:tc>
          <w:tcPr>
            <w:tcW w:w="1250" w:type="pct"/>
            <w:tcBorders>
              <w:bottom w:val="single" w:sz="4" w:space="0" w:color="auto"/>
            </w:tcBorders>
            <w:vAlign w:val="center"/>
          </w:tcPr>
          <w:p w14:paraId="222DBDA0" w14:textId="77777777" w:rsidR="005D0F7C" w:rsidRPr="006304B3" w:rsidRDefault="006304B3" w:rsidP="006304B3">
            <w:pPr>
              <w:spacing w:before="60" w:after="60"/>
              <w:jc w:val="center"/>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1</m:t>
                </m:r>
              </m:oMath>
            </m:oMathPara>
          </w:p>
        </w:tc>
        <w:tc>
          <w:tcPr>
            <w:tcW w:w="1250" w:type="pct"/>
            <w:tcBorders>
              <w:bottom w:val="single" w:sz="4" w:space="0" w:color="auto"/>
            </w:tcBorders>
          </w:tcPr>
          <w:p w14:paraId="4FD05CF8" w14:textId="77777777" w:rsidR="005D0F7C" w:rsidRPr="006304B3" w:rsidRDefault="006304B3" w:rsidP="006304B3">
            <w:pPr>
              <w:spacing w:before="60" w:after="60"/>
              <w:jc w:val="center"/>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5×1=5</m:t>
                </m:r>
              </m:oMath>
            </m:oMathPara>
          </w:p>
        </w:tc>
        <w:tc>
          <w:tcPr>
            <w:tcW w:w="1250" w:type="pct"/>
            <w:tcBorders>
              <w:bottom w:val="single" w:sz="4" w:space="0" w:color="auto"/>
            </w:tcBorders>
          </w:tcPr>
          <w:p w14:paraId="078B78A1" w14:textId="77777777" w:rsidR="005D0F7C" w:rsidRPr="006304B3" w:rsidRDefault="009944CB" w:rsidP="006304B3">
            <w:pPr>
              <w:spacing w:before="60" w:after="60"/>
              <w:jc w:val="center"/>
              <w:rPr>
                <w:rFonts w:ascii="Cambria Math" w:eastAsiaTheme="minorEastAsia" w:hAnsi="Cambria Math" w:cs="Times New Roman"/>
                <w:sz w:val="24"/>
                <w:szCs w:val="24"/>
                <w:oMath/>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5</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×1=25</m:t>
                </m:r>
              </m:oMath>
            </m:oMathPara>
          </w:p>
        </w:tc>
      </w:tr>
      <w:tr w:rsidR="005D0F7C" w:rsidRPr="00E62A8D" w14:paraId="13F53881" w14:textId="77777777" w:rsidTr="006304B3">
        <w:tc>
          <w:tcPr>
            <w:tcW w:w="1250" w:type="pct"/>
            <w:tcBorders>
              <w:top w:val="single" w:sz="4" w:space="0" w:color="auto"/>
              <w:bottom w:val="single" w:sz="4" w:space="0" w:color="auto"/>
            </w:tcBorders>
            <w:vAlign w:val="center"/>
          </w:tcPr>
          <w:p w14:paraId="5A2BDDD8" w14:textId="77777777" w:rsidR="005D0F7C" w:rsidRPr="00E62A8D" w:rsidRDefault="005D0F7C" w:rsidP="006304B3">
            <w:pPr>
              <w:spacing w:before="60" w:after="60"/>
              <w:jc w:val="center"/>
              <w:rPr>
                <w:rFonts w:eastAsiaTheme="minorEastAsia" w:cs="Times New Roman"/>
                <w:sz w:val="24"/>
                <w:szCs w:val="24"/>
              </w:rPr>
            </w:pPr>
            <w:r w:rsidRPr="00E62A8D">
              <w:rPr>
                <w:rFonts w:eastAsiaTheme="minorEastAsia" w:cs="Times New Roman"/>
                <w:sz w:val="24"/>
                <w:szCs w:val="24"/>
              </w:rPr>
              <w:t>Total</w:t>
            </w:r>
          </w:p>
        </w:tc>
        <w:tc>
          <w:tcPr>
            <w:tcW w:w="1250" w:type="pct"/>
            <w:tcBorders>
              <w:top w:val="single" w:sz="4" w:space="0" w:color="auto"/>
              <w:bottom w:val="single" w:sz="4" w:space="0" w:color="auto"/>
            </w:tcBorders>
            <w:vAlign w:val="center"/>
          </w:tcPr>
          <w:p w14:paraId="5FEA7ACA" w14:textId="77777777" w:rsidR="005D0F7C" w:rsidRPr="00E62A8D" w:rsidRDefault="005D0F7C" w:rsidP="006304B3">
            <w:pPr>
              <w:spacing w:before="60" w:after="60"/>
              <w:jc w:val="center"/>
              <w:rPr>
                <w:rFonts w:eastAsiaTheme="minorEastAsia" w:cs="Times New Roman"/>
                <w:sz w:val="24"/>
                <w:szCs w:val="24"/>
              </w:rPr>
            </w:pPr>
            <m:oMathPara>
              <m:oMath>
                <m:r>
                  <w:rPr>
                    <w:rFonts w:ascii="Cambria Math" w:eastAsiaTheme="minorEastAsia" w:hAnsi="Cambria Math" w:cs="Times New Roman"/>
                    <w:sz w:val="24"/>
                    <w:szCs w:val="24"/>
                  </w:rPr>
                  <m:t>n</m:t>
                </m:r>
                <m:r>
                  <w:rPr>
                    <w:rFonts w:ascii="Cambria Math" w:eastAsiaTheme="minorEastAsia" w:cs="Times New Roman"/>
                    <w:sz w:val="24"/>
                    <w:szCs w:val="24"/>
                  </w:rPr>
                  <m:t>=</m:t>
                </m:r>
                <m:r>
                  <w:rPr>
                    <w:rFonts w:ascii="Cambria Math" w:eastAsiaTheme="minorEastAsia"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r>
                  <w:rPr>
                    <w:rFonts w:ascii="Cambria Math" w:eastAsiaTheme="minorEastAsia" w:cs="Times New Roman"/>
                    <w:sz w:val="24"/>
                    <w:szCs w:val="24"/>
                  </w:rPr>
                  <m:t>=20</m:t>
                </m:r>
              </m:oMath>
            </m:oMathPara>
          </w:p>
        </w:tc>
        <w:tc>
          <w:tcPr>
            <w:tcW w:w="1250" w:type="pct"/>
            <w:tcBorders>
              <w:top w:val="single" w:sz="4" w:space="0" w:color="auto"/>
              <w:bottom w:val="single" w:sz="4" w:space="0" w:color="auto"/>
            </w:tcBorders>
          </w:tcPr>
          <w:p w14:paraId="4175709F" w14:textId="77777777" w:rsidR="005D0F7C" w:rsidRPr="00E62A8D" w:rsidRDefault="005D0F7C" w:rsidP="006304B3">
            <w:pPr>
              <w:spacing w:before="60" w:after="60"/>
              <w:jc w:val="center"/>
              <w:rPr>
                <w:rFonts w:eastAsiaTheme="minorEastAsia" w:cs="Times New Roman"/>
                <w:sz w:val="24"/>
                <w:szCs w:val="24"/>
              </w:rPr>
            </w:pPr>
            <m:oMathPara>
              <m:oMath>
                <m:r>
                  <w:rPr>
                    <w:rFonts w:ascii="Cambria Math" w:eastAsiaTheme="minorEastAsia"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r>
                  <w:rPr>
                    <w:rFonts w:ascii="Cambria Math" w:eastAsiaTheme="minorEastAsia" w:cs="Times New Roman"/>
                    <w:sz w:val="24"/>
                    <w:szCs w:val="24"/>
                  </w:rPr>
                  <m:t>=24</m:t>
                </m:r>
              </m:oMath>
            </m:oMathPara>
          </w:p>
        </w:tc>
        <w:tc>
          <w:tcPr>
            <w:tcW w:w="1250" w:type="pct"/>
            <w:tcBorders>
              <w:top w:val="single" w:sz="4" w:space="0" w:color="auto"/>
              <w:bottom w:val="single" w:sz="4" w:space="0" w:color="auto"/>
            </w:tcBorders>
          </w:tcPr>
          <w:p w14:paraId="516E6A6A" w14:textId="77777777" w:rsidR="005D0F7C" w:rsidRPr="00E62A8D" w:rsidRDefault="005D0F7C" w:rsidP="006304B3">
            <w:pPr>
              <w:spacing w:before="60" w:after="60"/>
              <w:jc w:val="center"/>
              <w:rPr>
                <w:rFonts w:eastAsiaTheme="minorEastAsia" w:cs="Times New Roman"/>
                <w:sz w:val="24"/>
                <w:szCs w:val="24"/>
              </w:rPr>
            </w:pPr>
            <m:oMathPara>
              <m:oMath>
                <m:r>
                  <w:rPr>
                    <w:rFonts w:ascii="Cambria Math" w:eastAsiaTheme="minorEastAsia"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cs="Times New Roman"/>
                        <w:sz w:val="24"/>
                        <w:szCs w:val="24"/>
                      </w:rPr>
                      <m:t>2</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r>
                  <w:rPr>
                    <w:rFonts w:ascii="Cambria Math" w:eastAsiaTheme="minorEastAsia" w:cs="Times New Roman"/>
                    <w:sz w:val="24"/>
                    <w:szCs w:val="24"/>
                  </w:rPr>
                  <m:t>=58</m:t>
                </m:r>
              </m:oMath>
            </m:oMathPara>
          </w:p>
        </w:tc>
      </w:tr>
    </w:tbl>
    <w:p w14:paraId="41857817" w14:textId="77777777" w:rsidR="005D0F7C" w:rsidRPr="00E62A8D" w:rsidRDefault="005D0F7C" w:rsidP="006304B3">
      <w:pPr>
        <w:spacing w:after="0" w:line="360" w:lineRule="auto"/>
        <w:jc w:val="both"/>
        <w:rPr>
          <w:rFonts w:eastAsiaTheme="minorEastAsia" w:cs="Times New Roman"/>
          <w:sz w:val="24"/>
          <w:szCs w:val="24"/>
        </w:rPr>
      </w:pPr>
    </w:p>
    <w:p w14:paraId="385CF248" w14:textId="77777777" w:rsidR="006304B3" w:rsidRPr="00E62A8D" w:rsidRDefault="006304B3" w:rsidP="00696B67">
      <w:pPr>
        <w:spacing w:after="360" w:line="360" w:lineRule="auto"/>
        <w:jc w:val="both"/>
        <w:rPr>
          <w:rFonts w:eastAsiaTheme="minorEastAsia" w:cs="Times New Roman"/>
          <w:sz w:val="24"/>
          <w:szCs w:val="24"/>
        </w:rPr>
      </w:pPr>
      <w:r>
        <w:rPr>
          <w:rFonts w:eastAsiaTheme="minorEastAsia" w:cs="Times New Roman"/>
          <w:sz w:val="24"/>
          <w:szCs w:val="24"/>
        </w:rPr>
        <w:t xml:space="preserve">Assim, obtidos  </w:t>
      </w:r>
      <m:oMath>
        <m:r>
          <w:rPr>
            <w:rFonts w:ascii="Cambria Math" w:eastAsiaTheme="minorEastAsia"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cs="Times New Roman"/>
                <w:sz w:val="24"/>
                <w:szCs w:val="24"/>
              </w:rPr>
              <m:t>f</m:t>
            </m:r>
          </m:e>
          <m:sub>
            <m:r>
              <w:rPr>
                <w:rFonts w:ascii="Cambria Math" w:eastAsiaTheme="minorEastAsia" w:cs="Times New Roman"/>
                <w:sz w:val="24"/>
                <w:szCs w:val="24"/>
              </w:rPr>
              <m:t>i</m:t>
            </m:r>
          </m:sub>
        </m:sSub>
        <m:r>
          <w:rPr>
            <w:rFonts w:ascii="Cambria Math" w:eastAsiaTheme="minorEastAsia" w:cs="Times New Roman"/>
            <w:sz w:val="24"/>
            <w:szCs w:val="24"/>
          </w:rPr>
          <m:t>=24</m:t>
        </m:r>
      </m:oMath>
      <w:r>
        <w:rPr>
          <w:rFonts w:eastAsiaTheme="minorEastAsia" w:cs="Times New Roman"/>
          <w:sz w:val="24"/>
          <w:szCs w:val="24"/>
        </w:rPr>
        <w:t xml:space="preserve">  e  </w:t>
      </w:r>
      <m:oMath>
        <m:r>
          <w:rPr>
            <w:rFonts w:ascii="Cambria Math" w:eastAsiaTheme="minorEastAsia"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cs="Times New Roman"/>
                <w:sz w:val="24"/>
                <w:szCs w:val="24"/>
              </w:rPr>
              <m:t>2</m:t>
            </m:r>
          </m:sup>
        </m:sSubSup>
        <m:sSub>
          <m:sSubPr>
            <m:ctrlPr>
              <w:rPr>
                <w:rFonts w:ascii="Cambria Math" w:eastAsiaTheme="minorEastAsia" w:hAnsi="Cambria Math" w:cs="Times New Roman"/>
                <w:i/>
                <w:sz w:val="24"/>
                <w:szCs w:val="24"/>
              </w:rPr>
            </m:ctrlPr>
          </m:sSubPr>
          <m:e>
            <m:r>
              <w:rPr>
                <w:rFonts w:ascii="Cambria Math" w:eastAsiaTheme="minorEastAsia" w:cs="Times New Roman"/>
                <w:sz w:val="24"/>
                <w:szCs w:val="24"/>
              </w:rPr>
              <m:t>f</m:t>
            </m:r>
          </m:e>
          <m:sub>
            <m:r>
              <w:rPr>
                <w:rFonts w:ascii="Cambria Math" w:eastAsiaTheme="minorEastAsia" w:cs="Times New Roman"/>
                <w:sz w:val="24"/>
                <w:szCs w:val="24"/>
              </w:rPr>
              <m:t>i</m:t>
            </m:r>
          </m:sub>
        </m:sSub>
        <m:r>
          <w:rPr>
            <w:rFonts w:ascii="Cambria Math" w:eastAsiaTheme="minorEastAsia" w:cs="Times New Roman"/>
            <w:sz w:val="24"/>
            <w:szCs w:val="24"/>
          </w:rPr>
          <m:t>=58</m:t>
        </m:r>
      </m:oMath>
      <w:r>
        <w:rPr>
          <w:rFonts w:eastAsiaTheme="minorEastAsia" w:cs="Times New Roman"/>
          <w:sz w:val="24"/>
          <w:szCs w:val="24"/>
        </w:rPr>
        <w:t>, basta substituí-los na fórmula da variância:</w:t>
      </w:r>
    </w:p>
    <w:p w14:paraId="60C78B85" w14:textId="77777777" w:rsidR="005D0F7C" w:rsidRDefault="009944CB" w:rsidP="005D0F7C">
      <w:pPr>
        <w:spacing w:line="360" w:lineRule="auto"/>
        <w:jc w:val="both"/>
        <w:rPr>
          <w:rFonts w:eastAsiaTheme="minorEastAsia"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cs="Times New Roman"/>
                  <w:sz w:val="24"/>
                  <w:szCs w:val="24"/>
                </w:rPr>
                <m:t>2</m:t>
              </m:r>
            </m:sup>
          </m:sSup>
          <m:r>
            <m:rPr>
              <m:aln/>
            </m:rP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cs="Times New Roman"/>
                  <w:sz w:val="24"/>
                  <w:szCs w:val="24"/>
                </w:rPr>
                <m:t>1</m:t>
              </m:r>
            </m:num>
            <m:den>
              <m:r>
                <w:rPr>
                  <w:rFonts w:ascii="Cambria Math" w:eastAsiaTheme="minorEastAsia" w:hAnsi="Cambria Math" w:cs="Times New Roman"/>
                  <w:sz w:val="24"/>
                  <w:szCs w:val="24"/>
                </w:rPr>
                <m:t>n</m:t>
              </m:r>
              <m:r>
                <w:rPr>
                  <w:rFonts w:eastAsiaTheme="minorEastAsia" w:cs="Times New Roman"/>
                  <w:sz w:val="24"/>
                  <w:szCs w:val="24"/>
                </w:rPr>
                <m:t>-</m:t>
              </m:r>
              <m:r>
                <w:rPr>
                  <w:rFonts w:ascii="Cambria Math" w:eastAsiaTheme="minorEastAsia" w:cs="Times New Roman"/>
                  <w:sz w:val="24"/>
                  <w:szCs w:val="24"/>
                </w:rPr>
                <m:t>1</m:t>
              </m:r>
            </m:den>
          </m:f>
          <m:d>
            <m:dPr>
              <m:begChr m:val="["/>
              <m:endChr m:val="]"/>
              <m:ctrlPr>
                <w:rPr>
                  <w:rFonts w:ascii="Cambria Math" w:eastAsiaTheme="minorEastAsia" w:hAnsi="Cambria Math" w:cs="Times New Roman"/>
                  <w:i/>
                  <w:sz w:val="24"/>
                  <w:szCs w:val="24"/>
                </w:rPr>
              </m:ctrlPr>
            </m:dPr>
            <m:e>
              <m:nary>
                <m:naryPr>
                  <m:chr m:val="∑"/>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cs="Times New Roman"/>
                          <w:sz w:val="24"/>
                          <w:szCs w:val="24"/>
                        </w:rPr>
                        <m:t>2</m:t>
                      </m:r>
                    </m:sup>
                  </m:sSubSup>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r>
                <w:rPr>
                  <w:rFonts w:eastAsiaTheme="minorEastAsia"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nary>
                            <m:naryPr>
                              <m:chr m:val="∑"/>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d>
                    </m:e>
                    <m:sup>
                      <m:r>
                        <w:rPr>
                          <w:rFonts w:ascii="Cambria Math" w:eastAsiaTheme="minorEastAsia" w:cs="Times New Roman"/>
                          <w:sz w:val="24"/>
                          <w:szCs w:val="24"/>
                        </w:rPr>
                        <m:t>2</m:t>
                      </m:r>
                    </m:sup>
                  </m:sSup>
                </m:num>
                <m:den>
                  <m:r>
                    <w:rPr>
                      <w:rFonts w:ascii="Cambria Math" w:eastAsiaTheme="minorEastAsia" w:hAnsi="Cambria Math" w:cs="Times New Roman"/>
                      <w:sz w:val="24"/>
                      <w:szCs w:val="24"/>
                    </w:rPr>
                    <m:t>n</m:t>
                  </m:r>
                </m:den>
              </m:f>
            </m:e>
          </m:d>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cs="Times New Roman"/>
                  <w:sz w:val="24"/>
                  <w:szCs w:val="24"/>
                </w:rPr>
                <m:t>1</m:t>
              </m:r>
            </m:num>
            <m:den>
              <m:r>
                <w:rPr>
                  <w:rFonts w:ascii="Cambria Math" w:eastAsiaTheme="minorEastAsia" w:cs="Times New Roman"/>
                  <w:sz w:val="24"/>
                  <w:szCs w:val="24"/>
                </w:rPr>
                <m:t>20</m:t>
              </m:r>
              <m:r>
                <w:rPr>
                  <w:rFonts w:ascii="Cambria Math" w:eastAsiaTheme="minorEastAsia" w:cs="Times New Roman"/>
                  <w:sz w:val="24"/>
                  <w:szCs w:val="24"/>
                </w:rPr>
                <m:t>-</m:t>
              </m:r>
              <m:r>
                <w:rPr>
                  <w:rFonts w:ascii="Cambria Math" w:eastAsiaTheme="minorEastAsia" w:cs="Times New Roman"/>
                  <w:sz w:val="24"/>
                  <w:szCs w:val="24"/>
                </w:rPr>
                <m:t>1</m:t>
              </m:r>
            </m:den>
          </m:f>
          <m:d>
            <m:dPr>
              <m:begChr m:val="["/>
              <m:endChr m:val="]"/>
              <m:ctrlPr>
                <w:rPr>
                  <w:rFonts w:ascii="Cambria Math" w:eastAsiaTheme="minorEastAsia" w:hAnsi="Cambria Math" w:cs="Times New Roman"/>
                  <w:i/>
                  <w:sz w:val="24"/>
                  <w:szCs w:val="24"/>
                </w:rPr>
              </m:ctrlPr>
            </m:dPr>
            <m:e>
              <m:r>
                <w:rPr>
                  <w:rFonts w:ascii="Cambria Math" w:eastAsiaTheme="minorEastAsia" w:cs="Times New Roman"/>
                  <w:sz w:val="24"/>
                  <w:szCs w:val="24"/>
                </w:rPr>
                <m:t>58</m:t>
              </m:r>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cs="Times New Roman"/>
                              <w:sz w:val="24"/>
                              <w:szCs w:val="24"/>
                            </w:rPr>
                            <m:t>24</m:t>
                          </m:r>
                        </m:e>
                      </m:d>
                    </m:e>
                    <m:sup>
                      <m:r>
                        <w:rPr>
                          <w:rFonts w:ascii="Cambria Math" w:eastAsiaTheme="minorEastAsia" w:cs="Times New Roman"/>
                          <w:sz w:val="24"/>
                          <w:szCs w:val="24"/>
                        </w:rPr>
                        <m:t>2</m:t>
                      </m:r>
                    </m:sup>
                  </m:sSup>
                </m:num>
                <m:den>
                  <m:r>
                    <w:rPr>
                      <w:rFonts w:ascii="Cambria Math" w:eastAsiaTheme="minorEastAsia" w:cs="Times New Roman"/>
                      <w:sz w:val="24"/>
                      <w:szCs w:val="24"/>
                    </w:rPr>
                    <m:t>20</m:t>
                  </m:r>
                </m:den>
              </m:f>
            </m:e>
          </m:d>
          <m:r>
            <m:rPr>
              <m:sty m:val="p"/>
            </m:rPr>
            <w:rPr>
              <w:rFonts w:eastAsiaTheme="minorEastAsia" w:cs="Times New Roman"/>
              <w:sz w:val="24"/>
              <w:szCs w:val="24"/>
            </w:rPr>
            <w:br/>
          </m:r>
        </m:oMath>
        <m:oMath>
          <m:r>
            <m:rPr>
              <m:aln/>
            </m:rP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cs="Times New Roman"/>
                  <w:sz w:val="24"/>
                  <w:szCs w:val="24"/>
                </w:rPr>
                <m:t>1</m:t>
              </m:r>
            </m:num>
            <m:den>
              <m:r>
                <w:rPr>
                  <w:rFonts w:ascii="Cambria Math" w:eastAsiaTheme="minorEastAsia" w:cs="Times New Roman"/>
                  <w:sz w:val="24"/>
                  <w:szCs w:val="24"/>
                </w:rPr>
                <m:t>20</m:t>
              </m:r>
              <m:r>
                <w:rPr>
                  <w:rFonts w:ascii="Cambria Math" w:eastAsiaTheme="minorEastAsia" w:cs="Times New Roman"/>
                  <w:sz w:val="24"/>
                  <w:szCs w:val="24"/>
                </w:rPr>
                <m:t>-</m:t>
              </m:r>
              <m:r>
                <w:rPr>
                  <w:rFonts w:ascii="Cambria Math" w:eastAsiaTheme="minorEastAsia" w:cs="Times New Roman"/>
                  <w:sz w:val="24"/>
                  <w:szCs w:val="24"/>
                </w:rPr>
                <m:t>1</m:t>
              </m:r>
            </m:den>
          </m:f>
          <m:d>
            <m:dPr>
              <m:begChr m:val="["/>
              <m:endChr m:val="]"/>
              <m:ctrlPr>
                <w:rPr>
                  <w:rFonts w:ascii="Cambria Math" w:eastAsiaTheme="minorEastAsia" w:hAnsi="Cambria Math" w:cs="Times New Roman"/>
                  <w:i/>
                  <w:sz w:val="24"/>
                  <w:szCs w:val="24"/>
                </w:rPr>
              </m:ctrlPr>
            </m:dPr>
            <m:e>
              <m:r>
                <w:rPr>
                  <w:rFonts w:ascii="Cambria Math" w:eastAsiaTheme="minorEastAsia" w:cs="Times New Roman"/>
                  <w:sz w:val="24"/>
                  <w:szCs w:val="24"/>
                </w:rPr>
                <m:t>58</m:t>
              </m:r>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cs="Times New Roman"/>
                      <w:sz w:val="24"/>
                      <w:szCs w:val="24"/>
                    </w:rPr>
                    <m:t>576</m:t>
                  </m:r>
                </m:num>
                <m:den>
                  <m:r>
                    <w:rPr>
                      <w:rFonts w:ascii="Cambria Math" w:eastAsiaTheme="minorEastAsia" w:cs="Times New Roman"/>
                      <w:sz w:val="24"/>
                      <w:szCs w:val="24"/>
                    </w:rPr>
                    <m:t>20</m:t>
                  </m:r>
                </m:den>
              </m:f>
            </m:e>
          </m:d>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cs="Times New Roman"/>
                  <w:sz w:val="24"/>
                  <w:szCs w:val="24"/>
                </w:rPr>
                <m:t>1</m:t>
              </m:r>
            </m:num>
            <m:den>
              <m:r>
                <w:rPr>
                  <w:rFonts w:ascii="Cambria Math" w:eastAsiaTheme="minorEastAsia" w:cs="Times New Roman"/>
                  <w:sz w:val="24"/>
                  <w:szCs w:val="24"/>
                </w:rPr>
                <m:t>19</m:t>
              </m:r>
            </m:den>
          </m:f>
          <m:d>
            <m:dPr>
              <m:begChr m:val="["/>
              <m:endChr m:val="]"/>
              <m:ctrlPr>
                <w:rPr>
                  <w:rFonts w:ascii="Cambria Math" w:eastAsiaTheme="minorEastAsia" w:hAnsi="Cambria Math" w:cs="Times New Roman"/>
                  <w:i/>
                  <w:sz w:val="24"/>
                  <w:szCs w:val="24"/>
                </w:rPr>
              </m:ctrlPr>
            </m:dPr>
            <m:e>
              <m:r>
                <w:rPr>
                  <w:rFonts w:ascii="Cambria Math" w:eastAsiaTheme="minorEastAsia" w:cs="Times New Roman"/>
                  <w:sz w:val="24"/>
                  <w:szCs w:val="24"/>
                </w:rPr>
                <m:t>58</m:t>
              </m:r>
              <m:r>
                <w:rPr>
                  <w:rFonts w:ascii="Cambria Math" w:eastAsiaTheme="minorEastAsia" w:cs="Times New Roman"/>
                  <w:sz w:val="24"/>
                  <w:szCs w:val="24"/>
                </w:rPr>
                <m:t>-</m:t>
              </m:r>
              <m:r>
                <w:rPr>
                  <w:rFonts w:ascii="Cambria Math" w:eastAsiaTheme="minorEastAsia" w:cs="Times New Roman"/>
                  <w:sz w:val="24"/>
                  <w:szCs w:val="24"/>
                </w:rPr>
                <m:t>28,8</m:t>
              </m:r>
            </m:e>
          </m:d>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cs="Times New Roman"/>
                  <w:sz w:val="24"/>
                  <w:szCs w:val="24"/>
                </w:rPr>
                <m:t>1</m:t>
              </m:r>
            </m:num>
            <m:den>
              <m:r>
                <w:rPr>
                  <w:rFonts w:ascii="Cambria Math" w:eastAsiaTheme="minorEastAsia" w:cs="Times New Roman"/>
                  <w:sz w:val="24"/>
                  <w:szCs w:val="24"/>
                </w:rPr>
                <m:t>19</m:t>
              </m:r>
            </m:den>
          </m:f>
          <m:d>
            <m:dPr>
              <m:begChr m:val="["/>
              <m:endChr m:val="]"/>
              <m:ctrlPr>
                <w:rPr>
                  <w:rFonts w:ascii="Cambria Math" w:eastAsiaTheme="minorEastAsia" w:hAnsi="Cambria Math" w:cs="Times New Roman"/>
                  <w:i/>
                  <w:sz w:val="24"/>
                  <w:szCs w:val="24"/>
                </w:rPr>
              </m:ctrlPr>
            </m:dPr>
            <m:e>
              <m:r>
                <w:rPr>
                  <w:rFonts w:ascii="Cambria Math" w:eastAsiaTheme="minorEastAsia" w:cs="Times New Roman"/>
                  <w:sz w:val="24"/>
                  <w:szCs w:val="24"/>
                </w:rPr>
                <m:t>29,2</m:t>
              </m:r>
            </m:e>
          </m:d>
          <m:r>
            <w:rPr>
              <w:rFonts w:ascii="Cambria Math" w:eastAsiaTheme="minorEastAsia" w:cs="Times New Roman"/>
              <w:sz w:val="24"/>
              <w:szCs w:val="24"/>
            </w:rPr>
            <m:t xml:space="preserve">=1,5 </m:t>
          </m:r>
          <m:r>
            <m:rPr>
              <m:sty m:val="p"/>
            </m:rPr>
            <w:rPr>
              <w:rFonts w:ascii="Cambria Math" w:eastAsiaTheme="minorEastAsia" w:cs="Times New Roman"/>
              <w:sz w:val="24"/>
              <w:szCs w:val="24"/>
            </w:rPr>
            <m:t xml:space="preserve"> </m:t>
          </m:r>
          <m:r>
            <m:rPr>
              <m:sty m:val="p"/>
            </m:rPr>
            <w:rPr>
              <w:rFonts w:ascii="Cambria Math" w:eastAsiaTheme="minorEastAsia" w:hAnsi="Cambria Math" w:cs="Times New Roman"/>
              <w:sz w:val="24"/>
              <w:szCs w:val="24"/>
            </w:rPr>
            <m:t>filho</m:t>
          </m:r>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s</m:t>
              </m:r>
            </m:e>
            <m:sup>
              <m:r>
                <m:rPr>
                  <m:sty m:val="p"/>
                </m:rPr>
                <w:rPr>
                  <w:rFonts w:ascii="Cambria Math" w:eastAsiaTheme="minorEastAsia" w:hAnsi="Cambria Math" w:cs="Times New Roman"/>
                  <w:sz w:val="24"/>
                  <w:szCs w:val="24"/>
                </w:rPr>
                <m:t>2</m:t>
              </m:r>
            </m:sup>
          </m:sSup>
          <m:r>
            <m:rPr>
              <m:sty m:val="p"/>
            </m:rPr>
            <w:rPr>
              <w:rFonts w:ascii="Cambria Math" w:eastAsiaTheme="minorEastAsia" w:hAnsi="Cambria Math" w:cs="Times New Roman"/>
              <w:sz w:val="24"/>
              <w:szCs w:val="24"/>
            </w:rPr>
            <m:t>.</m:t>
          </m:r>
        </m:oMath>
      </m:oMathPara>
    </w:p>
    <w:p w14:paraId="62406593" w14:textId="77777777" w:rsidR="006304B3" w:rsidRPr="006304B3" w:rsidRDefault="006304B3" w:rsidP="004D7208">
      <w:pPr>
        <w:spacing w:before="480" w:after="120" w:line="360" w:lineRule="auto"/>
        <w:jc w:val="both"/>
        <w:rPr>
          <w:rFonts w:eastAsiaTheme="minorEastAsia" w:cs="Times New Roman"/>
          <w:b/>
          <w:sz w:val="28"/>
          <w:szCs w:val="28"/>
        </w:rPr>
      </w:pPr>
      <w:r w:rsidRPr="006304B3">
        <w:rPr>
          <w:rFonts w:eastAsiaTheme="minorEastAsia" w:cs="Times New Roman"/>
          <w:b/>
          <w:sz w:val="28"/>
          <w:szCs w:val="28"/>
        </w:rPr>
        <w:t xml:space="preserve">Dados </w:t>
      </w:r>
      <w:r>
        <w:rPr>
          <w:rFonts w:eastAsiaTheme="minorEastAsia" w:cs="Times New Roman"/>
          <w:b/>
          <w:sz w:val="28"/>
          <w:szCs w:val="28"/>
        </w:rPr>
        <w:t>contínuos</w:t>
      </w:r>
    </w:p>
    <w:p w14:paraId="5B85A6B2" w14:textId="77777777" w:rsidR="005D0F7C" w:rsidRDefault="006304B3" w:rsidP="004D7208">
      <w:pPr>
        <w:spacing w:after="0" w:line="360" w:lineRule="auto"/>
        <w:jc w:val="both"/>
        <w:rPr>
          <w:rFonts w:eastAsiaTheme="minorEastAsia" w:cs="Times New Roman"/>
          <w:sz w:val="24"/>
          <w:szCs w:val="24"/>
        </w:rPr>
      </w:pPr>
      <w:r w:rsidRPr="006304B3">
        <w:rPr>
          <w:rFonts w:eastAsiaTheme="minorEastAsia" w:cs="Times New Roman"/>
          <w:sz w:val="24"/>
          <w:szCs w:val="24"/>
        </w:rPr>
        <w:tab/>
        <w:t>Para</w:t>
      </w:r>
      <w:r>
        <w:rPr>
          <w:rFonts w:eastAsiaTheme="minorEastAsia" w:cs="Times New Roman"/>
          <w:sz w:val="24"/>
          <w:szCs w:val="24"/>
        </w:rPr>
        <w:t xml:space="preserve"> dados contínuos agrupados em classes, </w:t>
      </w:r>
      <w:r w:rsidR="00365D0D">
        <w:rPr>
          <w:rFonts w:eastAsiaTheme="minorEastAsia" w:cs="Times New Roman"/>
          <w:sz w:val="24"/>
          <w:szCs w:val="24"/>
        </w:rPr>
        <w:t xml:space="preserve">a fórmula da variância continua igual, porém como temos classes da forma </w:t>
      </w:r>
      <m:oMath>
        <m:d>
          <m:dPr>
            <m:beg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 b</m:t>
            </m:r>
          </m:e>
        </m:d>
      </m:oMath>
      <w:r w:rsidR="00365D0D">
        <w:rPr>
          <w:rFonts w:eastAsiaTheme="minorEastAsia" w:cs="Times New Roman"/>
          <w:sz w:val="24"/>
          <w:szCs w:val="24"/>
        </w:rPr>
        <w:t xml:space="preserve"> ao invés de números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00365D0D">
        <w:rPr>
          <w:rFonts w:eastAsiaTheme="minorEastAsia" w:cs="Times New Roman"/>
          <w:sz w:val="24"/>
          <w:szCs w:val="24"/>
        </w:rPr>
        <w:t xml:space="preserve">, devemos utilizar os pontos médios das classes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=(a+b)/2</m:t>
        </m:r>
      </m:oMath>
      <w:r w:rsidR="00365D0D">
        <w:rPr>
          <w:rFonts w:eastAsiaTheme="minorEastAsia" w:cs="Times New Roman"/>
          <w:sz w:val="24"/>
          <w:szCs w:val="24"/>
        </w:rPr>
        <w:t xml:space="preserve"> para representar as classes. Assim:</w:t>
      </w:r>
    </w:p>
    <w:p w14:paraId="3158E2E4" w14:textId="77777777" w:rsidR="00365D0D" w:rsidRPr="00E62A8D" w:rsidRDefault="009944CB" w:rsidP="004D7208">
      <w:pPr>
        <w:spacing w:after="0" w:line="360" w:lineRule="auto"/>
        <w:jc w:val="both"/>
        <w:rPr>
          <w:rFonts w:eastAsiaTheme="minorEastAsia"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cs="Times New Roman"/>
                  <w:sz w:val="24"/>
                  <w:szCs w:val="24"/>
                </w:rPr>
                <m:t>2</m:t>
              </m:r>
            </m:sup>
          </m:sSup>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cs="Times New Roman"/>
                  <w:sz w:val="24"/>
                  <w:szCs w:val="24"/>
                </w:rPr>
                <m:t>1</m:t>
              </m:r>
            </m:num>
            <m:den>
              <m:r>
                <w:rPr>
                  <w:rFonts w:ascii="Cambria Math" w:eastAsiaTheme="minorEastAsia" w:hAnsi="Cambria Math" w:cs="Times New Roman"/>
                  <w:sz w:val="24"/>
                  <w:szCs w:val="24"/>
                </w:rPr>
                <m:t>n-</m:t>
              </m:r>
              <m:r>
                <w:rPr>
                  <w:rFonts w:ascii="Cambria Math" w:eastAsiaTheme="minorEastAsia" w:cs="Times New Roman"/>
                  <w:sz w:val="24"/>
                  <w:szCs w:val="24"/>
                </w:rPr>
                <m:t>1</m:t>
              </m:r>
            </m:den>
          </m:f>
          <m:d>
            <m:dPr>
              <m:begChr m:val="["/>
              <m:endChr m:val="]"/>
              <m:ctrlPr>
                <w:rPr>
                  <w:rFonts w:ascii="Cambria Math" w:eastAsiaTheme="minorEastAsia" w:hAnsi="Cambria Math" w:cs="Times New Roman"/>
                  <w:i/>
                  <w:sz w:val="24"/>
                  <w:szCs w:val="24"/>
                </w:rPr>
              </m:ctrlPr>
            </m:dPr>
            <m:e>
              <m:nary>
                <m:naryPr>
                  <m:chr m:val="∑"/>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*2</m:t>
                      </m:r>
                    </m:sup>
                  </m:sSubSup>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nary>
                            <m:naryPr>
                              <m:chr m:val="∑"/>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cs="Times New Roman"/>
                                      <w:sz w:val="24"/>
                                      <w:szCs w:val="24"/>
                                    </w:rPr>
                                    <m:t>*</m:t>
                                  </m:r>
                                </m:sup>
                              </m:sSubSup>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d>
                    </m:e>
                    <m:sup>
                      <m:r>
                        <w:rPr>
                          <w:rFonts w:ascii="Cambria Math" w:eastAsiaTheme="minorEastAsia" w:cs="Times New Roman"/>
                          <w:sz w:val="24"/>
                          <w:szCs w:val="24"/>
                        </w:rPr>
                        <m:t>2</m:t>
                      </m:r>
                    </m:sup>
                  </m:sSup>
                </m:num>
                <m:den>
                  <m:r>
                    <w:rPr>
                      <w:rFonts w:ascii="Cambria Math" w:eastAsiaTheme="minorEastAsia" w:hAnsi="Cambria Math" w:cs="Times New Roman"/>
                      <w:sz w:val="24"/>
                      <w:szCs w:val="24"/>
                    </w:rPr>
                    <m:t>n</m:t>
                  </m:r>
                </m:den>
              </m:f>
            </m:e>
          </m:d>
          <m:r>
            <w:rPr>
              <w:rFonts w:ascii="Cambria Math" w:eastAsiaTheme="minorEastAsia" w:cs="Times New Roman"/>
              <w:sz w:val="24"/>
              <w:szCs w:val="24"/>
            </w:rPr>
            <m:t>.</m:t>
          </m:r>
        </m:oMath>
      </m:oMathPara>
    </w:p>
    <w:p w14:paraId="3A0511B5" w14:textId="77777777" w:rsidR="005D0F7C" w:rsidRPr="00365D0D" w:rsidRDefault="00365D0D" w:rsidP="004D7208">
      <w:pPr>
        <w:spacing w:before="360" w:after="120" w:line="360" w:lineRule="auto"/>
        <w:jc w:val="both"/>
        <w:rPr>
          <w:rFonts w:eastAsiaTheme="minorEastAsia" w:cs="Times New Roman"/>
          <w:b/>
          <w:sz w:val="28"/>
          <w:szCs w:val="28"/>
        </w:rPr>
      </w:pPr>
      <w:r w:rsidRPr="00365D0D">
        <w:rPr>
          <w:rFonts w:eastAsiaTheme="minorEastAsia" w:cs="Times New Roman"/>
          <w:b/>
          <w:sz w:val="28"/>
          <w:szCs w:val="28"/>
        </w:rPr>
        <w:t>Exemplo</w:t>
      </w:r>
    </w:p>
    <w:p w14:paraId="6F850E2A" w14:textId="77777777" w:rsidR="005D0F7C" w:rsidRPr="00E62A8D" w:rsidRDefault="00365D0D" w:rsidP="008E77DD">
      <w:pPr>
        <w:spacing w:after="360" w:line="360" w:lineRule="auto"/>
        <w:jc w:val="both"/>
        <w:rPr>
          <w:rFonts w:eastAsiaTheme="minorEastAsia" w:cs="Times New Roman"/>
          <w:sz w:val="24"/>
          <w:szCs w:val="24"/>
        </w:rPr>
      </w:pPr>
      <w:r>
        <w:rPr>
          <w:rFonts w:eastAsiaTheme="minorEastAsia" w:cs="Times New Roman"/>
          <w:sz w:val="24"/>
          <w:szCs w:val="24"/>
        </w:rPr>
        <w:tab/>
        <w:t>Considere</w:t>
      </w:r>
      <w:r w:rsidR="005D0F7C" w:rsidRPr="00E62A8D">
        <w:rPr>
          <w:rFonts w:eastAsiaTheme="minorEastAsia" w:cs="Times New Roman"/>
          <w:sz w:val="24"/>
          <w:szCs w:val="24"/>
        </w:rPr>
        <w:t xml:space="preserve"> a distribuição de frequências </w:t>
      </w:r>
      <w:r>
        <w:rPr>
          <w:rFonts w:eastAsiaTheme="minorEastAsia" w:cs="Times New Roman"/>
          <w:sz w:val="24"/>
          <w:szCs w:val="24"/>
        </w:rPr>
        <w:t>dos pesos de 86 indivíduos, apresentada na Tabela 3.8</w:t>
      </w:r>
      <w:r w:rsidR="005D0F7C" w:rsidRPr="00E62A8D">
        <w:rPr>
          <w:rFonts w:eastAsiaTheme="minorEastAsia" w:cs="Times New Roman"/>
          <w:sz w:val="24"/>
          <w:szCs w:val="24"/>
        </w:rPr>
        <w:t>.</w:t>
      </w:r>
    </w:p>
    <w:p w14:paraId="5E7D510D" w14:textId="77777777" w:rsidR="005D0F7C" w:rsidRPr="00365D0D" w:rsidRDefault="00365D0D" w:rsidP="005D0F7C">
      <w:pPr>
        <w:spacing w:after="120" w:line="240" w:lineRule="auto"/>
        <w:jc w:val="both"/>
        <w:rPr>
          <w:rFonts w:eastAsiaTheme="minorEastAsia" w:cs="Times New Roman"/>
          <w:sz w:val="20"/>
          <w:szCs w:val="20"/>
        </w:rPr>
      </w:pPr>
      <w:r w:rsidRPr="00365D0D">
        <w:rPr>
          <w:rFonts w:eastAsiaTheme="minorEastAsia" w:cs="Times New Roman"/>
          <w:b/>
          <w:sz w:val="20"/>
          <w:szCs w:val="20"/>
        </w:rPr>
        <w:t>Tabela 3.8.</w:t>
      </w:r>
      <w:r w:rsidRPr="00365D0D">
        <w:rPr>
          <w:rFonts w:eastAsiaTheme="minorEastAsia" w:cs="Times New Roman"/>
          <w:sz w:val="20"/>
          <w:szCs w:val="20"/>
        </w:rPr>
        <w:t xml:space="preserve"> </w:t>
      </w:r>
      <w:r>
        <w:rPr>
          <w:rFonts w:eastAsiaTheme="minorEastAsia" w:cs="Times New Roman"/>
          <w:sz w:val="20"/>
          <w:szCs w:val="20"/>
        </w:rPr>
        <w:t>Distribuição de frequências dos p</w:t>
      </w:r>
      <w:r w:rsidR="005D0F7C" w:rsidRPr="00365D0D">
        <w:rPr>
          <w:rFonts w:eastAsiaTheme="minorEastAsia" w:cs="Times New Roman"/>
          <w:sz w:val="20"/>
          <w:szCs w:val="20"/>
        </w:rPr>
        <w:t xml:space="preserve">esos (em </w:t>
      </w:r>
      <w:r w:rsidRPr="00365D0D">
        <w:rPr>
          <w:rFonts w:eastAsiaTheme="minorEastAsia" w:cs="Times New Roman"/>
          <w:sz w:val="20"/>
          <w:szCs w:val="20"/>
        </w:rPr>
        <w:t>kg</w:t>
      </w:r>
      <w:r w:rsidR="005D0F7C" w:rsidRPr="00365D0D">
        <w:rPr>
          <w:rFonts w:eastAsiaTheme="minorEastAsia" w:cs="Times New Roman"/>
          <w:sz w:val="20"/>
          <w:szCs w:val="20"/>
        </w:rPr>
        <w:t>) de 86 indivíduos</w:t>
      </w:r>
    </w:p>
    <w:tbl>
      <w:tblPr>
        <w:tblStyle w:val="Tabelacomgrade"/>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58"/>
      </w:tblGrid>
      <w:tr w:rsidR="005D0F7C" w:rsidRPr="00E62A8D" w14:paraId="2CBDB680" w14:textId="77777777" w:rsidTr="00365D0D">
        <w:tc>
          <w:tcPr>
            <w:tcW w:w="4322" w:type="dxa"/>
            <w:tcBorders>
              <w:top w:val="single" w:sz="4" w:space="0" w:color="auto"/>
              <w:bottom w:val="single" w:sz="4" w:space="0" w:color="auto"/>
            </w:tcBorders>
            <w:vAlign w:val="center"/>
          </w:tcPr>
          <w:p w14:paraId="089B39DD" w14:textId="77777777" w:rsidR="005D0F7C" w:rsidRPr="00E62A8D" w:rsidRDefault="005D0F7C" w:rsidP="00696B67">
            <w:pPr>
              <w:spacing w:before="60" w:after="60"/>
              <w:jc w:val="center"/>
              <w:rPr>
                <w:rFonts w:eastAsiaTheme="minorEastAsia" w:cs="Times New Roman"/>
                <w:b/>
                <w:sz w:val="24"/>
                <w:szCs w:val="24"/>
              </w:rPr>
            </w:pPr>
            <w:r w:rsidRPr="00E62A8D">
              <w:rPr>
                <w:rFonts w:eastAsiaTheme="minorEastAsia" w:cs="Times New Roman"/>
                <w:b/>
                <w:sz w:val="24"/>
                <w:szCs w:val="24"/>
              </w:rPr>
              <w:t>Pesos (Kg)</w:t>
            </w:r>
          </w:p>
        </w:tc>
        <w:tc>
          <w:tcPr>
            <w:tcW w:w="4322" w:type="dxa"/>
            <w:tcBorders>
              <w:top w:val="single" w:sz="4" w:space="0" w:color="auto"/>
              <w:bottom w:val="single" w:sz="4" w:space="0" w:color="auto"/>
            </w:tcBorders>
            <w:vAlign w:val="center"/>
          </w:tcPr>
          <w:p w14:paraId="46079A78" w14:textId="77777777" w:rsidR="005D0F7C" w:rsidRPr="00E62A8D" w:rsidRDefault="005D0F7C" w:rsidP="00696B67">
            <w:pPr>
              <w:spacing w:before="60" w:after="60"/>
              <w:jc w:val="center"/>
              <w:rPr>
                <w:rFonts w:eastAsiaTheme="minorEastAsia" w:cs="Times New Roman"/>
                <w:b/>
                <w:sz w:val="24"/>
                <w:szCs w:val="24"/>
              </w:rPr>
            </w:pPr>
            <w:r w:rsidRPr="00E62A8D">
              <w:rPr>
                <w:rFonts w:eastAsiaTheme="minorEastAsia" w:cs="Times New Roman"/>
                <w:b/>
                <w:sz w:val="24"/>
                <w:szCs w:val="24"/>
              </w:rPr>
              <w:t xml:space="preserve">Frequências </w:t>
            </w:r>
            <m:oMath>
              <m:d>
                <m:dPr>
                  <m:ctrlPr>
                    <w:rPr>
                      <w:rFonts w:ascii="Cambria Math" w:eastAsiaTheme="minorEastAsia" w:hAnsi="Cambria Math" w:cs="Times New Roman"/>
                      <w:b/>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i</m:t>
                      </m:r>
                    </m:sub>
                  </m:sSub>
                </m:e>
              </m:d>
            </m:oMath>
          </w:p>
        </w:tc>
      </w:tr>
      <w:tr w:rsidR="005D0F7C" w:rsidRPr="00E62A8D" w14:paraId="24CF0AF2" w14:textId="77777777" w:rsidTr="00365D0D">
        <w:tc>
          <w:tcPr>
            <w:tcW w:w="4322" w:type="dxa"/>
            <w:tcBorders>
              <w:top w:val="single" w:sz="4" w:space="0" w:color="auto"/>
            </w:tcBorders>
            <w:vAlign w:val="center"/>
          </w:tcPr>
          <w:p w14:paraId="050F1C3A" w14:textId="77777777" w:rsidR="005D0F7C" w:rsidRPr="00E62A8D" w:rsidRDefault="005D0F7C" w:rsidP="00696B67">
            <w:pPr>
              <w:jc w:val="center"/>
              <w:rPr>
                <w:rFonts w:eastAsiaTheme="minorEastAsia" w:cs="Times New Roman"/>
                <w:sz w:val="24"/>
                <w:szCs w:val="24"/>
              </w:rPr>
            </w:pPr>
            <m:oMathPara>
              <m:oMath>
                <m:r>
                  <w:rPr>
                    <w:rFonts w:ascii="Cambria Math" w:eastAsiaTheme="minorEastAsia" w:cs="Times New Roman"/>
                    <w:sz w:val="24"/>
                    <w:szCs w:val="24"/>
                  </w:rPr>
                  <m:t xml:space="preserve">30 </m:t>
                </m:r>
                <m:r>
                  <w:rPr>
                    <w:rFonts w:ascii="Cambria Math" w:eastAsiaTheme="minorEastAsia" w:hAnsi="Cambria Math" w:cs="Times New Roman"/>
                    <w:sz w:val="24"/>
                    <w:szCs w:val="24"/>
                  </w:rPr>
                  <m:t>⊢</m:t>
                </m:r>
                <m:r>
                  <w:rPr>
                    <w:rFonts w:ascii="Cambria Math" w:eastAsiaTheme="minorEastAsia" w:cs="Times New Roman"/>
                    <w:sz w:val="24"/>
                    <w:szCs w:val="24"/>
                  </w:rPr>
                  <m:t>40</m:t>
                </m:r>
              </m:oMath>
            </m:oMathPara>
          </w:p>
        </w:tc>
        <w:tc>
          <w:tcPr>
            <w:tcW w:w="4322" w:type="dxa"/>
            <w:tcBorders>
              <w:top w:val="single" w:sz="4" w:space="0" w:color="auto"/>
            </w:tcBorders>
            <w:vAlign w:val="center"/>
          </w:tcPr>
          <w:p w14:paraId="2FBA9ABD" w14:textId="77777777" w:rsidR="005D0F7C" w:rsidRPr="00E62A8D" w:rsidRDefault="005D0F7C" w:rsidP="00696B67">
            <w:pPr>
              <w:jc w:val="center"/>
              <w:rPr>
                <w:rFonts w:eastAsiaTheme="minorEastAsia" w:cs="Times New Roman"/>
                <w:sz w:val="24"/>
                <w:szCs w:val="24"/>
              </w:rPr>
            </w:pPr>
            <w:r w:rsidRPr="00E62A8D">
              <w:rPr>
                <w:rFonts w:eastAsiaTheme="minorEastAsia" w:cs="Times New Roman"/>
                <w:sz w:val="24"/>
                <w:szCs w:val="24"/>
              </w:rPr>
              <w:t>8</w:t>
            </w:r>
          </w:p>
        </w:tc>
      </w:tr>
      <w:tr w:rsidR="005D0F7C" w:rsidRPr="00E62A8D" w14:paraId="24BF0F2E" w14:textId="77777777" w:rsidTr="00365D0D">
        <w:tc>
          <w:tcPr>
            <w:tcW w:w="4322" w:type="dxa"/>
            <w:vAlign w:val="center"/>
          </w:tcPr>
          <w:p w14:paraId="35E3A7ED" w14:textId="77777777" w:rsidR="005D0F7C" w:rsidRPr="00E62A8D" w:rsidRDefault="005D0F7C" w:rsidP="00696B67">
            <w:pPr>
              <w:jc w:val="center"/>
              <w:rPr>
                <w:rFonts w:eastAsiaTheme="minorEastAsia" w:cs="Times New Roman"/>
                <w:sz w:val="24"/>
                <w:szCs w:val="24"/>
              </w:rPr>
            </w:pPr>
            <m:oMathPara>
              <m:oMath>
                <m:r>
                  <w:rPr>
                    <w:rFonts w:ascii="Cambria Math" w:eastAsiaTheme="minorEastAsia" w:cs="Times New Roman"/>
                    <w:sz w:val="24"/>
                    <w:szCs w:val="24"/>
                  </w:rPr>
                  <m:t xml:space="preserve">40 </m:t>
                </m:r>
                <m:r>
                  <w:rPr>
                    <w:rFonts w:ascii="Cambria Math" w:eastAsiaTheme="minorEastAsia" w:hAnsi="Cambria Math" w:cs="Times New Roman"/>
                    <w:sz w:val="24"/>
                    <w:szCs w:val="24"/>
                  </w:rPr>
                  <m:t>⊢</m:t>
                </m:r>
                <m:r>
                  <w:rPr>
                    <w:rFonts w:ascii="Cambria Math" w:eastAsiaTheme="minorEastAsia" w:cs="Times New Roman"/>
                    <w:sz w:val="24"/>
                    <w:szCs w:val="24"/>
                  </w:rPr>
                  <m:t>50</m:t>
                </m:r>
              </m:oMath>
            </m:oMathPara>
          </w:p>
        </w:tc>
        <w:tc>
          <w:tcPr>
            <w:tcW w:w="4322" w:type="dxa"/>
            <w:vAlign w:val="center"/>
          </w:tcPr>
          <w:p w14:paraId="79AE09E8" w14:textId="77777777" w:rsidR="005D0F7C" w:rsidRPr="00E62A8D" w:rsidRDefault="005D0F7C" w:rsidP="00696B67">
            <w:pPr>
              <w:jc w:val="center"/>
              <w:rPr>
                <w:rFonts w:eastAsiaTheme="minorEastAsia" w:cs="Times New Roman"/>
                <w:sz w:val="24"/>
                <w:szCs w:val="24"/>
              </w:rPr>
            </w:pPr>
            <w:r w:rsidRPr="00E62A8D">
              <w:rPr>
                <w:rFonts w:eastAsiaTheme="minorEastAsia" w:cs="Times New Roman"/>
                <w:sz w:val="24"/>
                <w:szCs w:val="24"/>
              </w:rPr>
              <w:t>12</w:t>
            </w:r>
          </w:p>
        </w:tc>
      </w:tr>
      <w:tr w:rsidR="005D0F7C" w:rsidRPr="00E62A8D" w14:paraId="57738452" w14:textId="77777777" w:rsidTr="00365D0D">
        <w:tc>
          <w:tcPr>
            <w:tcW w:w="4322" w:type="dxa"/>
            <w:vAlign w:val="center"/>
          </w:tcPr>
          <w:p w14:paraId="50B621F7" w14:textId="77777777" w:rsidR="005D0F7C" w:rsidRPr="00E62A8D" w:rsidRDefault="005D0F7C" w:rsidP="00696B67">
            <w:pPr>
              <w:jc w:val="center"/>
              <w:rPr>
                <w:rFonts w:eastAsiaTheme="minorEastAsia" w:cs="Times New Roman"/>
                <w:sz w:val="24"/>
                <w:szCs w:val="24"/>
              </w:rPr>
            </w:pPr>
            <m:oMathPara>
              <m:oMath>
                <m:r>
                  <w:rPr>
                    <w:rFonts w:ascii="Cambria Math" w:eastAsiaTheme="minorEastAsia" w:cs="Times New Roman"/>
                    <w:sz w:val="24"/>
                    <w:szCs w:val="24"/>
                  </w:rPr>
                  <m:t xml:space="preserve">50 </m:t>
                </m:r>
                <m:r>
                  <w:rPr>
                    <w:rFonts w:ascii="Cambria Math" w:eastAsiaTheme="minorEastAsia" w:hAnsi="Cambria Math" w:cs="Times New Roman"/>
                    <w:sz w:val="24"/>
                    <w:szCs w:val="24"/>
                  </w:rPr>
                  <m:t>⊢</m:t>
                </m:r>
                <m:r>
                  <w:rPr>
                    <w:rFonts w:ascii="Cambria Math" w:eastAsiaTheme="minorEastAsia" w:cs="Times New Roman"/>
                    <w:sz w:val="24"/>
                    <w:szCs w:val="24"/>
                  </w:rPr>
                  <m:t>60</m:t>
                </m:r>
              </m:oMath>
            </m:oMathPara>
          </w:p>
        </w:tc>
        <w:tc>
          <w:tcPr>
            <w:tcW w:w="4322" w:type="dxa"/>
            <w:vAlign w:val="center"/>
          </w:tcPr>
          <w:p w14:paraId="7641DACB" w14:textId="77777777" w:rsidR="005D0F7C" w:rsidRPr="00E62A8D" w:rsidRDefault="005D0F7C" w:rsidP="00696B67">
            <w:pPr>
              <w:jc w:val="center"/>
              <w:rPr>
                <w:rFonts w:eastAsiaTheme="minorEastAsia" w:cs="Times New Roman"/>
                <w:sz w:val="24"/>
                <w:szCs w:val="24"/>
              </w:rPr>
            </w:pPr>
            <w:r w:rsidRPr="00E62A8D">
              <w:rPr>
                <w:rFonts w:eastAsiaTheme="minorEastAsia" w:cs="Times New Roman"/>
                <w:sz w:val="24"/>
                <w:szCs w:val="24"/>
              </w:rPr>
              <w:t>15</w:t>
            </w:r>
          </w:p>
        </w:tc>
      </w:tr>
      <w:tr w:rsidR="005D0F7C" w:rsidRPr="00E62A8D" w14:paraId="78716DE3" w14:textId="77777777" w:rsidTr="00365D0D">
        <w:tc>
          <w:tcPr>
            <w:tcW w:w="4322" w:type="dxa"/>
            <w:vAlign w:val="center"/>
          </w:tcPr>
          <w:p w14:paraId="05A83142" w14:textId="77777777" w:rsidR="005D0F7C" w:rsidRPr="00E62A8D" w:rsidRDefault="005D0F7C" w:rsidP="00696B67">
            <w:pPr>
              <w:jc w:val="center"/>
              <w:rPr>
                <w:rFonts w:eastAsiaTheme="minorEastAsia" w:cs="Times New Roman"/>
                <w:sz w:val="24"/>
                <w:szCs w:val="24"/>
              </w:rPr>
            </w:pPr>
            <m:oMathPara>
              <m:oMath>
                <m:r>
                  <w:rPr>
                    <w:rFonts w:ascii="Cambria Math" w:eastAsiaTheme="minorEastAsia" w:cs="Times New Roman"/>
                    <w:sz w:val="24"/>
                    <w:szCs w:val="24"/>
                  </w:rPr>
                  <m:t xml:space="preserve">60 </m:t>
                </m:r>
                <m:r>
                  <w:rPr>
                    <w:rFonts w:ascii="Cambria Math" w:eastAsiaTheme="minorEastAsia" w:hAnsi="Cambria Math" w:cs="Times New Roman"/>
                    <w:sz w:val="24"/>
                    <w:szCs w:val="24"/>
                  </w:rPr>
                  <m:t>⊢</m:t>
                </m:r>
                <m:r>
                  <w:rPr>
                    <w:rFonts w:ascii="Cambria Math" w:eastAsiaTheme="minorEastAsia" w:cs="Times New Roman"/>
                    <w:sz w:val="24"/>
                    <w:szCs w:val="24"/>
                  </w:rPr>
                  <m:t>70</m:t>
                </m:r>
              </m:oMath>
            </m:oMathPara>
          </w:p>
        </w:tc>
        <w:tc>
          <w:tcPr>
            <w:tcW w:w="4322" w:type="dxa"/>
            <w:vAlign w:val="center"/>
          </w:tcPr>
          <w:p w14:paraId="207660EF" w14:textId="77777777" w:rsidR="005D0F7C" w:rsidRPr="00E62A8D" w:rsidRDefault="005D0F7C" w:rsidP="00696B67">
            <w:pPr>
              <w:jc w:val="center"/>
              <w:rPr>
                <w:rFonts w:eastAsiaTheme="minorEastAsia" w:cs="Times New Roman"/>
                <w:sz w:val="24"/>
                <w:szCs w:val="24"/>
              </w:rPr>
            </w:pPr>
            <w:r w:rsidRPr="00E62A8D">
              <w:rPr>
                <w:rFonts w:eastAsiaTheme="minorEastAsia" w:cs="Times New Roman"/>
                <w:sz w:val="24"/>
                <w:szCs w:val="24"/>
              </w:rPr>
              <w:t>17</w:t>
            </w:r>
          </w:p>
        </w:tc>
      </w:tr>
      <w:tr w:rsidR="005D0F7C" w:rsidRPr="00E62A8D" w14:paraId="346532CD" w14:textId="77777777" w:rsidTr="00365D0D">
        <w:tc>
          <w:tcPr>
            <w:tcW w:w="4322" w:type="dxa"/>
            <w:vAlign w:val="center"/>
          </w:tcPr>
          <w:p w14:paraId="32919F18" w14:textId="77777777" w:rsidR="005D0F7C" w:rsidRPr="00E62A8D" w:rsidRDefault="005D0F7C" w:rsidP="00696B67">
            <w:pPr>
              <w:jc w:val="center"/>
              <w:rPr>
                <w:rFonts w:eastAsiaTheme="minorEastAsia" w:cs="Times New Roman"/>
                <w:sz w:val="24"/>
                <w:szCs w:val="24"/>
              </w:rPr>
            </w:pPr>
            <m:oMathPara>
              <m:oMath>
                <m:r>
                  <w:rPr>
                    <w:rFonts w:ascii="Cambria Math" w:eastAsiaTheme="minorEastAsia" w:cs="Times New Roman"/>
                    <w:sz w:val="24"/>
                    <w:szCs w:val="24"/>
                  </w:rPr>
                  <m:t xml:space="preserve">70 </m:t>
                </m:r>
                <m:r>
                  <w:rPr>
                    <w:rFonts w:ascii="Cambria Math" w:eastAsiaTheme="minorEastAsia" w:hAnsi="Cambria Math" w:cs="Times New Roman"/>
                    <w:sz w:val="24"/>
                    <w:szCs w:val="24"/>
                  </w:rPr>
                  <m:t>⊢</m:t>
                </m:r>
                <m:r>
                  <w:rPr>
                    <w:rFonts w:ascii="Cambria Math" w:eastAsiaTheme="minorEastAsia" w:cs="Times New Roman"/>
                    <w:sz w:val="24"/>
                    <w:szCs w:val="24"/>
                  </w:rPr>
                  <m:t>80</m:t>
                </m:r>
              </m:oMath>
            </m:oMathPara>
          </w:p>
        </w:tc>
        <w:tc>
          <w:tcPr>
            <w:tcW w:w="4322" w:type="dxa"/>
            <w:vAlign w:val="center"/>
          </w:tcPr>
          <w:p w14:paraId="1791187D" w14:textId="77777777" w:rsidR="005D0F7C" w:rsidRPr="00E62A8D" w:rsidRDefault="005D0F7C" w:rsidP="00696B67">
            <w:pPr>
              <w:jc w:val="center"/>
              <w:rPr>
                <w:rFonts w:eastAsiaTheme="minorEastAsia" w:cs="Times New Roman"/>
                <w:sz w:val="24"/>
                <w:szCs w:val="24"/>
              </w:rPr>
            </w:pPr>
            <w:r w:rsidRPr="00E62A8D">
              <w:rPr>
                <w:rFonts w:eastAsiaTheme="minorEastAsia" w:cs="Times New Roman"/>
                <w:sz w:val="24"/>
                <w:szCs w:val="24"/>
              </w:rPr>
              <w:t>14</w:t>
            </w:r>
          </w:p>
        </w:tc>
      </w:tr>
      <w:tr w:rsidR="005D0F7C" w:rsidRPr="00E62A8D" w14:paraId="20072647" w14:textId="77777777" w:rsidTr="00365D0D">
        <w:tc>
          <w:tcPr>
            <w:tcW w:w="4322" w:type="dxa"/>
            <w:vAlign w:val="center"/>
          </w:tcPr>
          <w:p w14:paraId="295AAF93" w14:textId="77777777" w:rsidR="005D0F7C" w:rsidRPr="00E62A8D" w:rsidRDefault="005D0F7C" w:rsidP="00696B67">
            <w:pPr>
              <w:jc w:val="center"/>
              <w:rPr>
                <w:rFonts w:eastAsiaTheme="minorEastAsia" w:cs="Times New Roman"/>
                <w:sz w:val="24"/>
                <w:szCs w:val="24"/>
              </w:rPr>
            </w:pPr>
            <m:oMathPara>
              <m:oMath>
                <m:r>
                  <w:rPr>
                    <w:rFonts w:ascii="Cambria Math" w:eastAsiaTheme="minorEastAsia" w:cs="Times New Roman"/>
                    <w:sz w:val="24"/>
                    <w:szCs w:val="24"/>
                  </w:rPr>
                  <m:t xml:space="preserve">80 </m:t>
                </m:r>
                <m:r>
                  <w:rPr>
                    <w:rFonts w:ascii="Cambria Math" w:eastAsiaTheme="minorEastAsia" w:hAnsi="Cambria Math" w:cs="Times New Roman"/>
                    <w:sz w:val="24"/>
                    <w:szCs w:val="24"/>
                  </w:rPr>
                  <m:t>⊢</m:t>
                </m:r>
                <m:r>
                  <w:rPr>
                    <w:rFonts w:ascii="Cambria Math" w:eastAsiaTheme="minorEastAsia" w:cs="Times New Roman"/>
                    <w:sz w:val="24"/>
                    <w:szCs w:val="24"/>
                  </w:rPr>
                  <m:t>90</m:t>
                </m:r>
              </m:oMath>
            </m:oMathPara>
          </w:p>
        </w:tc>
        <w:tc>
          <w:tcPr>
            <w:tcW w:w="4322" w:type="dxa"/>
            <w:vAlign w:val="center"/>
          </w:tcPr>
          <w:p w14:paraId="170E70B9" w14:textId="77777777" w:rsidR="005D0F7C" w:rsidRPr="00E62A8D" w:rsidRDefault="005D0F7C" w:rsidP="00696B67">
            <w:pPr>
              <w:jc w:val="center"/>
              <w:rPr>
                <w:rFonts w:eastAsiaTheme="minorEastAsia" w:cs="Times New Roman"/>
                <w:sz w:val="24"/>
                <w:szCs w:val="24"/>
              </w:rPr>
            </w:pPr>
            <w:r w:rsidRPr="00E62A8D">
              <w:rPr>
                <w:rFonts w:eastAsiaTheme="minorEastAsia" w:cs="Times New Roman"/>
                <w:sz w:val="24"/>
                <w:szCs w:val="24"/>
              </w:rPr>
              <w:t>11</w:t>
            </w:r>
          </w:p>
        </w:tc>
      </w:tr>
      <w:tr w:rsidR="005D0F7C" w:rsidRPr="00E62A8D" w14:paraId="031E9CFA" w14:textId="77777777" w:rsidTr="00365D0D">
        <w:tc>
          <w:tcPr>
            <w:tcW w:w="4322" w:type="dxa"/>
            <w:tcBorders>
              <w:bottom w:val="single" w:sz="4" w:space="0" w:color="auto"/>
            </w:tcBorders>
            <w:vAlign w:val="center"/>
          </w:tcPr>
          <w:p w14:paraId="4D5426B1" w14:textId="77777777" w:rsidR="005D0F7C" w:rsidRPr="00E62A8D" w:rsidRDefault="005D0F7C" w:rsidP="00696B67">
            <w:pPr>
              <w:jc w:val="center"/>
              <w:rPr>
                <w:rFonts w:eastAsia="Times New Roman" w:cs="Times New Roman"/>
                <w:sz w:val="24"/>
                <w:szCs w:val="24"/>
              </w:rPr>
            </w:pPr>
            <m:oMathPara>
              <m:oMath>
                <m:r>
                  <w:rPr>
                    <w:rFonts w:ascii="Cambria Math" w:eastAsiaTheme="minorEastAsia" w:cs="Times New Roman"/>
                    <w:sz w:val="24"/>
                    <w:szCs w:val="24"/>
                  </w:rPr>
                  <m:t xml:space="preserve">90 </m:t>
                </m:r>
                <m:r>
                  <w:rPr>
                    <w:rFonts w:ascii="Cambria Math" w:eastAsiaTheme="minorEastAsia" w:hAnsi="Cambria Math" w:cs="Times New Roman"/>
                    <w:sz w:val="24"/>
                    <w:szCs w:val="24"/>
                  </w:rPr>
                  <m:t>⊢</m:t>
                </m:r>
                <m:r>
                  <w:rPr>
                    <w:rFonts w:ascii="Cambria Math" w:eastAsiaTheme="minorEastAsia" w:cs="Times New Roman"/>
                    <w:sz w:val="24"/>
                    <w:szCs w:val="24"/>
                  </w:rPr>
                  <m:t>100</m:t>
                </m:r>
              </m:oMath>
            </m:oMathPara>
          </w:p>
        </w:tc>
        <w:tc>
          <w:tcPr>
            <w:tcW w:w="4322" w:type="dxa"/>
            <w:tcBorders>
              <w:bottom w:val="single" w:sz="4" w:space="0" w:color="auto"/>
            </w:tcBorders>
            <w:vAlign w:val="center"/>
          </w:tcPr>
          <w:p w14:paraId="305D3748" w14:textId="77777777" w:rsidR="005D0F7C" w:rsidRPr="00E62A8D" w:rsidRDefault="005D0F7C" w:rsidP="00696B67">
            <w:pPr>
              <w:jc w:val="center"/>
              <w:rPr>
                <w:rFonts w:eastAsiaTheme="minorEastAsia" w:cs="Times New Roman"/>
                <w:sz w:val="24"/>
                <w:szCs w:val="24"/>
              </w:rPr>
            </w:pPr>
            <w:r w:rsidRPr="00E62A8D">
              <w:rPr>
                <w:rFonts w:eastAsiaTheme="minorEastAsia" w:cs="Times New Roman"/>
                <w:sz w:val="24"/>
                <w:szCs w:val="24"/>
              </w:rPr>
              <w:t>9</w:t>
            </w:r>
          </w:p>
        </w:tc>
      </w:tr>
      <w:tr w:rsidR="005D0F7C" w:rsidRPr="00E62A8D" w14:paraId="791E301B" w14:textId="77777777" w:rsidTr="00365D0D">
        <w:tc>
          <w:tcPr>
            <w:tcW w:w="4322" w:type="dxa"/>
            <w:tcBorders>
              <w:top w:val="single" w:sz="4" w:space="0" w:color="auto"/>
              <w:bottom w:val="single" w:sz="4" w:space="0" w:color="auto"/>
            </w:tcBorders>
            <w:vAlign w:val="center"/>
          </w:tcPr>
          <w:p w14:paraId="4878D1CD" w14:textId="77777777" w:rsidR="005D0F7C" w:rsidRPr="00E62A8D" w:rsidRDefault="005D0F7C" w:rsidP="00696B67">
            <w:pPr>
              <w:jc w:val="center"/>
              <w:rPr>
                <w:rFonts w:eastAsia="Times New Roman" w:cs="Times New Roman"/>
                <w:sz w:val="24"/>
                <w:szCs w:val="24"/>
              </w:rPr>
            </w:pPr>
            <w:r w:rsidRPr="00E62A8D">
              <w:rPr>
                <w:rFonts w:eastAsia="Times New Roman" w:cs="Times New Roman"/>
                <w:sz w:val="24"/>
                <w:szCs w:val="24"/>
              </w:rPr>
              <w:t>Total</w:t>
            </w:r>
          </w:p>
        </w:tc>
        <w:tc>
          <w:tcPr>
            <w:tcW w:w="4322" w:type="dxa"/>
            <w:tcBorders>
              <w:top w:val="single" w:sz="4" w:space="0" w:color="auto"/>
              <w:bottom w:val="single" w:sz="4" w:space="0" w:color="auto"/>
            </w:tcBorders>
            <w:vAlign w:val="center"/>
          </w:tcPr>
          <w:p w14:paraId="5E157B0B" w14:textId="77777777" w:rsidR="005D0F7C" w:rsidRPr="00E62A8D" w:rsidRDefault="005D0F7C" w:rsidP="00696B67">
            <w:pPr>
              <w:jc w:val="center"/>
              <w:rPr>
                <w:rFonts w:eastAsiaTheme="minorEastAsia" w:cs="Times New Roman"/>
                <w:sz w:val="24"/>
                <w:szCs w:val="24"/>
              </w:rPr>
            </w:pPr>
            <w:r w:rsidRPr="00E62A8D">
              <w:rPr>
                <w:rFonts w:eastAsiaTheme="minorEastAsia" w:cs="Times New Roman"/>
                <w:sz w:val="24"/>
                <w:szCs w:val="24"/>
              </w:rPr>
              <w:t>86</w:t>
            </w:r>
          </w:p>
        </w:tc>
      </w:tr>
    </w:tbl>
    <w:p w14:paraId="16287738" w14:textId="77777777" w:rsidR="005D0F7C" w:rsidRPr="00E62A8D" w:rsidRDefault="00365D0D" w:rsidP="008E77DD">
      <w:pPr>
        <w:spacing w:before="360" w:after="240" w:line="360" w:lineRule="auto"/>
        <w:jc w:val="both"/>
        <w:rPr>
          <w:rFonts w:eastAsiaTheme="minorEastAsia" w:cs="Times New Roman"/>
          <w:sz w:val="24"/>
          <w:szCs w:val="24"/>
        </w:rPr>
      </w:pPr>
      <w:r>
        <w:rPr>
          <w:rFonts w:eastAsiaTheme="minorEastAsia" w:cs="Times New Roman"/>
          <w:sz w:val="24"/>
          <w:szCs w:val="24"/>
        </w:rPr>
        <w:t>Para calcular a variância u</w:t>
      </w:r>
      <w:r w:rsidR="005D0F7C" w:rsidRPr="00E62A8D">
        <w:rPr>
          <w:rFonts w:eastAsiaTheme="minorEastAsia" w:cs="Times New Roman"/>
          <w:sz w:val="24"/>
          <w:szCs w:val="24"/>
        </w:rPr>
        <w:t>tilizaremos a fórmula:</w:t>
      </w:r>
    </w:p>
    <w:p w14:paraId="2972591D" w14:textId="77777777" w:rsidR="00365D0D" w:rsidRPr="00E62A8D" w:rsidRDefault="009944CB" w:rsidP="00365D0D">
      <w:pPr>
        <w:spacing w:after="240" w:line="360" w:lineRule="auto"/>
        <w:jc w:val="both"/>
        <w:rPr>
          <w:rFonts w:eastAsiaTheme="minorEastAsia"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cs="Times New Roman"/>
                  <w:sz w:val="24"/>
                  <w:szCs w:val="24"/>
                </w:rPr>
                <m:t>2</m:t>
              </m:r>
            </m:sup>
          </m:sSup>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cs="Times New Roman"/>
                  <w:sz w:val="24"/>
                  <w:szCs w:val="24"/>
                </w:rPr>
                <m:t>1</m:t>
              </m:r>
            </m:num>
            <m:den>
              <m:r>
                <w:rPr>
                  <w:rFonts w:ascii="Cambria Math" w:eastAsiaTheme="minorEastAsia" w:hAnsi="Cambria Math" w:cs="Times New Roman"/>
                  <w:sz w:val="24"/>
                  <w:szCs w:val="24"/>
                </w:rPr>
                <m:t>n-</m:t>
              </m:r>
              <m:r>
                <w:rPr>
                  <w:rFonts w:ascii="Cambria Math" w:eastAsiaTheme="minorEastAsia" w:cs="Times New Roman"/>
                  <w:sz w:val="24"/>
                  <w:szCs w:val="24"/>
                </w:rPr>
                <m:t>1</m:t>
              </m:r>
            </m:den>
          </m:f>
          <m:d>
            <m:dPr>
              <m:begChr m:val="["/>
              <m:endChr m:val="]"/>
              <m:ctrlPr>
                <w:rPr>
                  <w:rFonts w:ascii="Cambria Math" w:eastAsiaTheme="minorEastAsia" w:hAnsi="Cambria Math" w:cs="Times New Roman"/>
                  <w:i/>
                  <w:sz w:val="24"/>
                  <w:szCs w:val="24"/>
                </w:rPr>
              </m:ctrlPr>
            </m:dPr>
            <m:e>
              <m:nary>
                <m:naryPr>
                  <m:chr m:val="∑"/>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*2</m:t>
                      </m:r>
                    </m:sup>
                  </m:sSubSup>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nary>
                            <m:naryPr>
                              <m:chr m:val="∑"/>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Cambria Math"/>
                                      <w:sz w:val="24"/>
                                      <w:szCs w:val="24"/>
                                    </w:rPr>
                                    <m:t>*</m:t>
                                  </m:r>
                                </m:sup>
                              </m:sSubSup>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d>
                    </m:e>
                    <m:sup>
                      <m:r>
                        <w:rPr>
                          <w:rFonts w:ascii="Cambria Math" w:eastAsiaTheme="minorEastAsia" w:cs="Times New Roman"/>
                          <w:sz w:val="24"/>
                          <w:szCs w:val="24"/>
                        </w:rPr>
                        <m:t>2</m:t>
                      </m:r>
                    </m:sup>
                  </m:sSup>
                </m:num>
                <m:den>
                  <m:r>
                    <w:rPr>
                      <w:rFonts w:ascii="Cambria Math" w:eastAsiaTheme="minorEastAsia" w:hAnsi="Cambria Math" w:cs="Times New Roman"/>
                      <w:sz w:val="24"/>
                      <w:szCs w:val="24"/>
                    </w:rPr>
                    <m:t>n</m:t>
                  </m:r>
                </m:den>
              </m:f>
            </m:e>
          </m:d>
        </m:oMath>
      </m:oMathPara>
    </w:p>
    <w:p w14:paraId="22D1891A" w14:textId="77777777" w:rsidR="00365D0D" w:rsidRDefault="00365D0D" w:rsidP="00683152">
      <w:pPr>
        <w:spacing w:after="240" w:line="360" w:lineRule="auto"/>
        <w:jc w:val="both"/>
        <w:rPr>
          <w:rFonts w:eastAsiaTheme="minorEastAsia" w:cs="Times New Roman"/>
          <w:sz w:val="24"/>
          <w:szCs w:val="24"/>
        </w:rPr>
      </w:pPr>
      <w:r>
        <w:rPr>
          <w:rFonts w:eastAsiaTheme="minorEastAsia" w:cs="Times New Roman"/>
          <w:sz w:val="24"/>
          <w:szCs w:val="24"/>
        </w:rPr>
        <w:lastRenderedPageBreak/>
        <w:t>em que</w:t>
      </w:r>
      <w:r w:rsidR="005D0F7C" w:rsidRPr="00E62A8D">
        <w:rPr>
          <w:rFonts w:eastAsiaTheme="minorEastAsia"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cs="Times New Roman"/>
                <w:sz w:val="24"/>
                <w:szCs w:val="24"/>
              </w:rPr>
              <m:t>*</m:t>
            </m:r>
          </m:sup>
        </m:sSubSup>
      </m:oMath>
      <w:r w:rsidR="005D0F7C" w:rsidRPr="00E62A8D">
        <w:rPr>
          <w:rFonts w:eastAsiaTheme="minorEastAsia" w:cs="Times New Roman"/>
          <w:sz w:val="24"/>
          <w:szCs w:val="24"/>
        </w:rPr>
        <w:t xml:space="preserve"> </w:t>
      </w:r>
      <w:r>
        <w:rPr>
          <w:rFonts w:eastAsiaTheme="minorEastAsia" w:cs="Times New Roman"/>
          <w:sz w:val="24"/>
          <w:szCs w:val="24"/>
        </w:rPr>
        <w:t xml:space="preserve"> é</w:t>
      </w:r>
      <w:r w:rsidR="005D0F7C" w:rsidRPr="00E62A8D">
        <w:rPr>
          <w:rFonts w:eastAsiaTheme="minorEastAsia" w:cs="Times New Roman"/>
          <w:sz w:val="24"/>
          <w:szCs w:val="24"/>
        </w:rPr>
        <w:t xml:space="preserve"> o ponto médio da classe </w:t>
      </w:r>
      <m:oMath>
        <m:r>
          <w:rPr>
            <w:rFonts w:ascii="Cambria Math" w:eastAsiaTheme="minorEastAsia" w:hAnsi="Cambria Math" w:cs="Times New Roman"/>
            <w:sz w:val="24"/>
            <w:szCs w:val="24"/>
          </w:rPr>
          <m:t>i</m:t>
        </m:r>
      </m:oMath>
      <w:r w:rsidR="005D0F7C" w:rsidRPr="00E62A8D">
        <w:rPr>
          <w:rFonts w:eastAsiaTheme="minorEastAsia" w:cs="Times New Roman"/>
          <w:sz w:val="24"/>
          <w:szCs w:val="24"/>
        </w:rPr>
        <w:t>.</w:t>
      </w:r>
      <w:r w:rsidR="00683152">
        <w:rPr>
          <w:rFonts w:eastAsiaTheme="minorEastAsia" w:cs="Times New Roman"/>
          <w:sz w:val="24"/>
          <w:szCs w:val="24"/>
        </w:rPr>
        <w:t xml:space="preserve"> U</w:t>
      </w:r>
      <w:r>
        <w:rPr>
          <w:rFonts w:eastAsiaTheme="minorEastAsia" w:cs="Times New Roman"/>
          <w:sz w:val="24"/>
          <w:szCs w:val="24"/>
        </w:rPr>
        <w:t>tilizaremos a Tabela 3.</w:t>
      </w:r>
      <w:r w:rsidR="004F398B">
        <w:rPr>
          <w:rFonts w:eastAsiaTheme="minorEastAsia" w:cs="Times New Roman"/>
          <w:sz w:val="24"/>
          <w:szCs w:val="24"/>
        </w:rPr>
        <w:t>9</w:t>
      </w:r>
      <w:r>
        <w:rPr>
          <w:rFonts w:eastAsiaTheme="minorEastAsia" w:cs="Times New Roman"/>
          <w:sz w:val="24"/>
          <w:szCs w:val="24"/>
        </w:rPr>
        <w:t xml:space="preserve"> para obtenção dos cálculos auxiliares.</w:t>
      </w:r>
    </w:p>
    <w:p w14:paraId="5B855C92" w14:textId="77777777" w:rsidR="005D0F7C" w:rsidRPr="00365D0D" w:rsidRDefault="00683152" w:rsidP="005D0F7C">
      <w:pPr>
        <w:spacing w:after="120" w:line="240" w:lineRule="auto"/>
        <w:jc w:val="both"/>
        <w:rPr>
          <w:rFonts w:eastAsiaTheme="minorEastAsia" w:cs="Times New Roman"/>
          <w:sz w:val="20"/>
          <w:szCs w:val="20"/>
        </w:rPr>
      </w:pPr>
      <w:r>
        <w:rPr>
          <w:rFonts w:eastAsiaTheme="minorEastAsia" w:cs="Times New Roman"/>
          <w:b/>
          <w:sz w:val="20"/>
          <w:szCs w:val="20"/>
        </w:rPr>
        <w:t>Tabela 3.</w:t>
      </w:r>
      <w:r w:rsidR="004F398B">
        <w:rPr>
          <w:rFonts w:eastAsiaTheme="minorEastAsia" w:cs="Times New Roman"/>
          <w:b/>
          <w:sz w:val="20"/>
          <w:szCs w:val="20"/>
        </w:rPr>
        <w:t>9</w:t>
      </w:r>
      <w:r w:rsidR="00365D0D" w:rsidRPr="005D0F7C">
        <w:rPr>
          <w:rFonts w:eastAsiaTheme="minorEastAsia" w:cs="Times New Roman"/>
          <w:b/>
          <w:sz w:val="20"/>
          <w:szCs w:val="20"/>
        </w:rPr>
        <w:t>.</w:t>
      </w:r>
      <w:r w:rsidR="00365D0D" w:rsidRPr="005D0F7C">
        <w:rPr>
          <w:rFonts w:eastAsiaTheme="minorEastAsia" w:cs="Times New Roman"/>
          <w:sz w:val="20"/>
          <w:szCs w:val="20"/>
        </w:rPr>
        <w:t xml:space="preserve"> </w:t>
      </w:r>
      <w:r w:rsidR="00365D0D">
        <w:rPr>
          <w:rFonts w:eastAsiaTheme="minorEastAsia" w:cs="Times New Roman"/>
          <w:sz w:val="20"/>
          <w:szCs w:val="20"/>
        </w:rPr>
        <w:t xml:space="preserve">Tabela de cálculos auxiliares para obtenção de </w:t>
      </w:r>
      <m:oMath>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m:t>
            </m:r>
          </m:sup>
        </m:sSub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i</m:t>
            </m:r>
          </m:sub>
        </m:sSub>
      </m:oMath>
      <w:r w:rsidR="00365D0D">
        <w:rPr>
          <w:rFonts w:eastAsiaTheme="minorEastAsia" w:cs="Times New Roman"/>
          <w:sz w:val="20"/>
          <w:szCs w:val="20"/>
        </w:rPr>
        <w:t xml:space="preserve"> e </w:t>
      </w:r>
      <m:oMath>
        <m:r>
          <w:rPr>
            <w:rFonts w:ascii="Cambria Math" w:eastAsiaTheme="minorEastAsia" w:hAnsi="Cambria Math" w:cs="Times New Roman"/>
            <w:sz w:val="20"/>
            <w:szCs w:val="20"/>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*2</m:t>
            </m:r>
          </m:sup>
        </m:sSubSup>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f</m:t>
            </m:r>
          </m:e>
          <m:sub>
            <m:r>
              <w:rPr>
                <w:rFonts w:ascii="Cambria Math" w:eastAsiaTheme="minorEastAsia" w:hAnsi="Cambria Math" w:cs="Times New Roman"/>
                <w:sz w:val="20"/>
                <w:szCs w:val="20"/>
              </w:rPr>
              <m:t>i</m:t>
            </m:r>
          </m:sub>
        </m:sSub>
      </m:oMath>
    </w:p>
    <w:tbl>
      <w:tblPr>
        <w:tblStyle w:val="Tabelacomgrade"/>
        <w:tblW w:w="5000" w:type="pct"/>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215"/>
        <w:gridCol w:w="460"/>
        <w:gridCol w:w="1122"/>
        <w:gridCol w:w="1899"/>
        <w:gridCol w:w="1467"/>
        <w:gridCol w:w="2341"/>
      </w:tblGrid>
      <w:tr w:rsidR="005D0F7C" w:rsidRPr="00E62A8D" w14:paraId="7EC28D25" w14:textId="77777777" w:rsidTr="00683152">
        <w:trPr>
          <w:jc w:val="center"/>
        </w:trPr>
        <w:tc>
          <w:tcPr>
            <w:tcW w:w="715" w:type="pct"/>
            <w:tcBorders>
              <w:top w:val="single" w:sz="4" w:space="0" w:color="auto"/>
              <w:bottom w:val="single" w:sz="4" w:space="0" w:color="auto"/>
              <w:right w:val="single" w:sz="4" w:space="0" w:color="auto"/>
            </w:tcBorders>
            <w:vAlign w:val="center"/>
          </w:tcPr>
          <w:p w14:paraId="263D3ABC" w14:textId="77777777" w:rsidR="005D0F7C" w:rsidRPr="00E62A8D" w:rsidRDefault="005D0F7C" w:rsidP="00696B67">
            <w:pPr>
              <w:spacing w:before="60" w:after="60"/>
              <w:jc w:val="center"/>
              <w:rPr>
                <w:rFonts w:eastAsiaTheme="minorEastAsia" w:cs="Times New Roman"/>
                <w:b/>
                <w:sz w:val="24"/>
                <w:szCs w:val="24"/>
              </w:rPr>
            </w:pPr>
            <w:r w:rsidRPr="00E62A8D">
              <w:rPr>
                <w:rFonts w:eastAsiaTheme="minorEastAsia" w:cs="Times New Roman"/>
                <w:b/>
                <w:sz w:val="24"/>
                <w:szCs w:val="24"/>
              </w:rPr>
              <w:t>Classes</w:t>
            </w:r>
          </w:p>
        </w:tc>
        <w:tc>
          <w:tcPr>
            <w:tcW w:w="268" w:type="pct"/>
            <w:tcBorders>
              <w:top w:val="single" w:sz="4" w:space="0" w:color="auto"/>
              <w:bottom w:val="single" w:sz="4" w:space="0" w:color="auto"/>
            </w:tcBorders>
          </w:tcPr>
          <w:p w14:paraId="16031524" w14:textId="77777777" w:rsidR="005D0F7C" w:rsidRPr="00E62A8D" w:rsidRDefault="009944CB" w:rsidP="00696B67">
            <w:pPr>
              <w:spacing w:before="60" w:after="60"/>
              <w:jc w:val="center"/>
              <w:rPr>
                <w:rFonts w:eastAsiaTheme="minorEastAsia" w:cs="Times New Roman"/>
                <w:b/>
                <w:sz w:val="24"/>
                <w:szCs w:val="24"/>
              </w:rPr>
            </w:pPr>
            <m:oMathPara>
              <m:oMath>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i</m:t>
                    </m:r>
                  </m:sub>
                  <m:sup>
                    <m:r>
                      <m:rPr>
                        <m:sty m:val="bi"/>
                      </m:rPr>
                      <w:rPr>
                        <w:rFonts w:ascii="Cambria Math" w:eastAsiaTheme="minorEastAsia" w:hAnsi="Cambria Math" w:cs="Times New Roman"/>
                        <w:sz w:val="24"/>
                        <w:szCs w:val="24"/>
                      </w:rPr>
                      <m:t>*</m:t>
                    </m:r>
                  </m:sup>
                </m:sSubSup>
              </m:oMath>
            </m:oMathPara>
          </w:p>
        </w:tc>
        <w:tc>
          <w:tcPr>
            <w:tcW w:w="660" w:type="pct"/>
            <w:tcBorders>
              <w:top w:val="single" w:sz="4" w:space="0" w:color="auto"/>
              <w:left w:val="single" w:sz="4" w:space="0" w:color="auto"/>
              <w:bottom w:val="single" w:sz="4" w:space="0" w:color="auto"/>
              <w:right w:val="single" w:sz="4" w:space="0" w:color="auto"/>
            </w:tcBorders>
            <w:vAlign w:val="center"/>
          </w:tcPr>
          <w:p w14:paraId="0F4ECD90" w14:textId="77777777" w:rsidR="005D0F7C" w:rsidRPr="00E62A8D" w:rsidRDefault="009944CB" w:rsidP="00696B67">
            <w:pPr>
              <w:spacing w:before="60" w:after="60"/>
              <w:jc w:val="center"/>
              <w:rPr>
                <w:rFonts w:eastAsiaTheme="minorEastAsia" w:cs="Times New Roman"/>
                <w:b/>
                <w:sz w:val="24"/>
                <w:szCs w:val="24"/>
              </w:rPr>
            </w:pPr>
            <m:oMathPara>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i</m:t>
                    </m:r>
                  </m:sub>
                </m:sSub>
              </m:oMath>
            </m:oMathPara>
          </w:p>
        </w:tc>
        <w:tc>
          <w:tcPr>
            <w:tcW w:w="1117" w:type="pct"/>
            <w:tcBorders>
              <w:top w:val="single" w:sz="4" w:space="0" w:color="auto"/>
              <w:left w:val="single" w:sz="4" w:space="0" w:color="auto"/>
              <w:bottom w:val="single" w:sz="4" w:space="0" w:color="auto"/>
              <w:right w:val="single" w:sz="4" w:space="0" w:color="auto"/>
            </w:tcBorders>
          </w:tcPr>
          <w:p w14:paraId="5D30CBBA" w14:textId="77777777" w:rsidR="005D0F7C" w:rsidRPr="00E62A8D" w:rsidRDefault="009944CB" w:rsidP="00696B67">
            <w:pPr>
              <w:spacing w:before="60" w:after="60"/>
              <w:jc w:val="center"/>
              <w:rPr>
                <w:rFonts w:eastAsia="Calibri" w:cs="Times New Roman"/>
                <w:b/>
                <w:sz w:val="24"/>
                <w:szCs w:val="24"/>
              </w:rPr>
            </w:pPr>
            <m:oMathPara>
              <m:oMath>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i</m:t>
                    </m:r>
                  </m:sub>
                  <m:sup>
                    <m:r>
                      <m:rPr>
                        <m:sty m:val="bi"/>
                      </m:rPr>
                      <w:rPr>
                        <w:rFonts w:ascii="Cambria Math" w:eastAsiaTheme="minorEastAsia" w:hAnsi="Cambria Math" w:cs="Times New Roman"/>
                        <w:sz w:val="24"/>
                        <w:szCs w:val="24"/>
                      </w:rPr>
                      <m:t>*</m:t>
                    </m:r>
                  </m:sup>
                </m:sSubSup>
                <m:r>
                  <m:rPr>
                    <m:sty m:val="bi"/>
                  </m:rPr>
                  <w:rPr>
                    <w:rFonts w:ascii="Cambria Math" w:eastAsia="Calibri" w:cs="Times New Roman"/>
                    <w:sz w:val="24"/>
                    <w:szCs w:val="24"/>
                  </w:rPr>
                  <m:t xml:space="preserve"> </m:t>
                </m:r>
                <m:sSub>
                  <m:sSubPr>
                    <m:ctrlPr>
                      <w:rPr>
                        <w:rFonts w:ascii="Cambria Math" w:eastAsia="Calibri" w:hAnsi="Cambria Math" w:cs="Times New Roman"/>
                        <w:b/>
                        <w:i/>
                        <w:sz w:val="24"/>
                        <w:szCs w:val="24"/>
                      </w:rPr>
                    </m:ctrlPr>
                  </m:sSubPr>
                  <m:e>
                    <m:r>
                      <m:rPr>
                        <m:sty m:val="bi"/>
                      </m:rPr>
                      <w:rPr>
                        <w:rFonts w:ascii="Cambria Math" w:eastAsia="Calibri" w:hAnsi="Cambria Math" w:cs="Times New Roman"/>
                        <w:sz w:val="24"/>
                        <w:szCs w:val="24"/>
                      </w:rPr>
                      <m:t>f</m:t>
                    </m:r>
                  </m:e>
                  <m:sub>
                    <m:r>
                      <m:rPr>
                        <m:sty m:val="bi"/>
                      </m:rPr>
                      <w:rPr>
                        <w:rFonts w:ascii="Cambria Math" w:eastAsia="Calibri" w:hAnsi="Cambria Math" w:cs="Times New Roman"/>
                        <w:sz w:val="24"/>
                        <w:szCs w:val="24"/>
                      </w:rPr>
                      <m:t>i</m:t>
                    </m:r>
                  </m:sub>
                </m:sSub>
              </m:oMath>
            </m:oMathPara>
          </w:p>
        </w:tc>
        <w:tc>
          <w:tcPr>
            <w:tcW w:w="863" w:type="pct"/>
            <w:tcBorders>
              <w:top w:val="single" w:sz="4" w:space="0" w:color="auto"/>
              <w:left w:val="single" w:sz="4" w:space="0" w:color="auto"/>
              <w:bottom w:val="single" w:sz="4" w:space="0" w:color="auto"/>
              <w:right w:val="single" w:sz="4" w:space="0" w:color="auto"/>
            </w:tcBorders>
          </w:tcPr>
          <w:p w14:paraId="3404842D" w14:textId="77777777" w:rsidR="005D0F7C" w:rsidRPr="00E62A8D" w:rsidRDefault="009944CB" w:rsidP="00696B67">
            <w:pPr>
              <w:spacing w:before="60" w:after="60"/>
              <w:jc w:val="center"/>
              <w:rPr>
                <w:rFonts w:eastAsiaTheme="minorEastAsia" w:cs="Times New Roman"/>
                <w:b/>
                <w:sz w:val="24"/>
                <w:szCs w:val="24"/>
              </w:rPr>
            </w:pPr>
            <m:oMathPara>
              <m:oMath>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i</m:t>
                    </m:r>
                  </m:sub>
                  <m:sup>
                    <m:r>
                      <m:rPr>
                        <m:sty m:val="bi"/>
                      </m:rPr>
                      <w:rPr>
                        <w:rFonts w:ascii="Cambria Math" w:eastAsiaTheme="minorEastAsia" w:hAnsi="Cambria Math" w:cs="Times New Roman"/>
                        <w:sz w:val="24"/>
                        <w:szCs w:val="24"/>
                      </w:rPr>
                      <m:t>*2</m:t>
                    </m:r>
                  </m:sup>
                </m:sSubSup>
              </m:oMath>
            </m:oMathPara>
          </w:p>
        </w:tc>
        <w:tc>
          <w:tcPr>
            <w:tcW w:w="1377" w:type="pct"/>
            <w:tcBorders>
              <w:top w:val="single" w:sz="4" w:space="0" w:color="auto"/>
              <w:left w:val="single" w:sz="4" w:space="0" w:color="auto"/>
              <w:bottom w:val="single" w:sz="4" w:space="0" w:color="auto"/>
            </w:tcBorders>
          </w:tcPr>
          <w:p w14:paraId="2C4F7184" w14:textId="77777777" w:rsidR="005D0F7C" w:rsidRPr="00E62A8D" w:rsidRDefault="009944CB" w:rsidP="00696B67">
            <w:pPr>
              <w:spacing w:before="60" w:after="60"/>
              <w:jc w:val="center"/>
              <w:rPr>
                <w:rFonts w:eastAsia="Calibri" w:cs="Times New Roman"/>
                <w:b/>
                <w:sz w:val="24"/>
                <w:szCs w:val="24"/>
              </w:rPr>
            </w:pPr>
            <m:oMathPara>
              <m:oMath>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i</m:t>
                    </m:r>
                  </m:sub>
                  <m:sup>
                    <m:r>
                      <m:rPr>
                        <m:sty m:val="bi"/>
                      </m:rPr>
                      <w:rPr>
                        <w:rFonts w:ascii="Cambria Math" w:eastAsiaTheme="minorEastAsia" w:hAnsi="Cambria Math" w:cs="Times New Roman"/>
                        <w:sz w:val="24"/>
                        <w:szCs w:val="24"/>
                      </w:rPr>
                      <m:t>*2</m:t>
                    </m:r>
                  </m:sup>
                </m:sSubSup>
                <m:sSub>
                  <m:sSubPr>
                    <m:ctrlPr>
                      <w:rPr>
                        <w:rFonts w:ascii="Cambria Math" w:eastAsia="Calibri" w:hAnsi="Cambria Math" w:cs="Times New Roman"/>
                        <w:b/>
                        <w:i/>
                        <w:sz w:val="24"/>
                        <w:szCs w:val="24"/>
                      </w:rPr>
                    </m:ctrlPr>
                  </m:sSubPr>
                  <m:e>
                    <m:r>
                      <m:rPr>
                        <m:sty m:val="bi"/>
                      </m:rPr>
                      <w:rPr>
                        <w:rFonts w:ascii="Cambria Math" w:eastAsia="Calibri" w:hAnsi="Cambria Math" w:cs="Times New Roman"/>
                        <w:sz w:val="24"/>
                        <w:szCs w:val="24"/>
                      </w:rPr>
                      <m:t>f</m:t>
                    </m:r>
                  </m:e>
                  <m:sub>
                    <m:r>
                      <m:rPr>
                        <m:sty m:val="bi"/>
                      </m:rPr>
                      <w:rPr>
                        <w:rFonts w:ascii="Cambria Math" w:eastAsia="Calibri" w:hAnsi="Cambria Math" w:cs="Times New Roman"/>
                        <w:sz w:val="24"/>
                        <w:szCs w:val="24"/>
                      </w:rPr>
                      <m:t>i</m:t>
                    </m:r>
                  </m:sub>
                </m:sSub>
              </m:oMath>
            </m:oMathPara>
          </w:p>
        </w:tc>
      </w:tr>
      <w:tr w:rsidR="005D0F7C" w:rsidRPr="00E62A8D" w14:paraId="5E41217D" w14:textId="77777777" w:rsidTr="00683152">
        <w:trPr>
          <w:jc w:val="center"/>
        </w:trPr>
        <w:tc>
          <w:tcPr>
            <w:tcW w:w="715" w:type="pct"/>
            <w:tcBorders>
              <w:top w:val="single" w:sz="4" w:space="0" w:color="auto"/>
              <w:right w:val="single" w:sz="4" w:space="0" w:color="auto"/>
            </w:tcBorders>
            <w:vAlign w:val="center"/>
          </w:tcPr>
          <w:p w14:paraId="08ADCD7D" w14:textId="77777777" w:rsidR="005D0F7C" w:rsidRPr="00E62A8D" w:rsidRDefault="005D0F7C" w:rsidP="00696B67">
            <w:pPr>
              <w:spacing w:before="60" w:after="60"/>
              <w:jc w:val="center"/>
              <w:rPr>
                <w:rFonts w:eastAsiaTheme="minorEastAsia" w:cs="Times New Roman"/>
                <w:sz w:val="24"/>
                <w:szCs w:val="24"/>
              </w:rPr>
            </w:pPr>
            <m:oMathPara>
              <m:oMath>
                <m:r>
                  <w:rPr>
                    <w:rFonts w:ascii="Cambria Math" w:eastAsiaTheme="minorEastAsia" w:cs="Times New Roman"/>
                    <w:sz w:val="24"/>
                    <w:szCs w:val="24"/>
                  </w:rPr>
                  <m:t xml:space="preserve">30 </m:t>
                </m:r>
                <m:r>
                  <w:rPr>
                    <w:rFonts w:ascii="Cambria Math" w:eastAsiaTheme="minorEastAsia" w:hAnsi="Cambria Math" w:cs="Times New Roman"/>
                    <w:sz w:val="24"/>
                    <w:szCs w:val="24"/>
                  </w:rPr>
                  <m:t>⊢</m:t>
                </m:r>
                <m:r>
                  <w:rPr>
                    <w:rFonts w:ascii="Cambria Math" w:eastAsiaTheme="minorEastAsia" w:cs="Times New Roman"/>
                    <w:sz w:val="24"/>
                    <w:szCs w:val="24"/>
                  </w:rPr>
                  <m:t>40</m:t>
                </m:r>
              </m:oMath>
            </m:oMathPara>
          </w:p>
        </w:tc>
        <w:tc>
          <w:tcPr>
            <w:tcW w:w="268" w:type="pct"/>
            <w:tcBorders>
              <w:top w:val="single" w:sz="4" w:space="0" w:color="auto"/>
            </w:tcBorders>
          </w:tcPr>
          <w:p w14:paraId="0EB0F06E" w14:textId="77777777" w:rsidR="005D0F7C" w:rsidRPr="00E62A8D" w:rsidRDefault="005D0F7C" w:rsidP="00696B67">
            <w:pPr>
              <w:spacing w:before="60" w:after="60"/>
              <w:jc w:val="center"/>
              <w:rPr>
                <w:rFonts w:eastAsiaTheme="minorEastAsia" w:cs="Times New Roman"/>
                <w:sz w:val="24"/>
                <w:szCs w:val="24"/>
              </w:rPr>
            </w:pPr>
            <w:r w:rsidRPr="00E62A8D">
              <w:rPr>
                <w:rFonts w:eastAsiaTheme="minorEastAsia" w:cs="Times New Roman"/>
                <w:sz w:val="24"/>
                <w:szCs w:val="24"/>
              </w:rPr>
              <w:t>35</w:t>
            </w:r>
          </w:p>
        </w:tc>
        <w:tc>
          <w:tcPr>
            <w:tcW w:w="660" w:type="pct"/>
            <w:tcBorders>
              <w:top w:val="single" w:sz="4" w:space="0" w:color="auto"/>
              <w:left w:val="single" w:sz="4" w:space="0" w:color="auto"/>
              <w:right w:val="single" w:sz="4" w:space="0" w:color="auto"/>
            </w:tcBorders>
            <w:vAlign w:val="center"/>
          </w:tcPr>
          <w:p w14:paraId="35047265" w14:textId="77777777" w:rsidR="005D0F7C" w:rsidRPr="00E62A8D" w:rsidRDefault="005D0F7C" w:rsidP="00696B67">
            <w:pPr>
              <w:spacing w:before="60" w:after="60"/>
              <w:jc w:val="center"/>
              <w:rPr>
                <w:rFonts w:eastAsiaTheme="minorEastAsia" w:cs="Times New Roman"/>
                <w:sz w:val="24"/>
                <w:szCs w:val="24"/>
              </w:rPr>
            </w:pPr>
            <w:r w:rsidRPr="00E62A8D">
              <w:rPr>
                <w:rFonts w:eastAsiaTheme="minorEastAsia" w:cs="Times New Roman"/>
                <w:sz w:val="24"/>
                <w:szCs w:val="24"/>
              </w:rPr>
              <w:t>8</w:t>
            </w:r>
          </w:p>
        </w:tc>
        <w:tc>
          <w:tcPr>
            <w:tcW w:w="1117" w:type="pct"/>
            <w:tcBorders>
              <w:top w:val="single" w:sz="4" w:space="0" w:color="auto"/>
              <w:left w:val="single" w:sz="4" w:space="0" w:color="auto"/>
              <w:right w:val="single" w:sz="4" w:space="0" w:color="auto"/>
            </w:tcBorders>
            <w:vAlign w:val="center"/>
          </w:tcPr>
          <w:p w14:paraId="06A55CA5" w14:textId="77777777" w:rsidR="005D0F7C" w:rsidRPr="00E62A8D" w:rsidRDefault="005D0F7C" w:rsidP="00696B67">
            <w:pPr>
              <w:spacing w:before="60" w:after="60"/>
              <w:rPr>
                <w:rFonts w:eastAsiaTheme="minorEastAsia" w:cs="Times New Roman"/>
                <w:sz w:val="24"/>
                <w:szCs w:val="24"/>
              </w:rPr>
            </w:pPr>
            <m:oMathPara>
              <m:oMathParaPr>
                <m:jc m:val="left"/>
              </m:oMathParaPr>
              <m:oMath>
                <m:r>
                  <w:rPr>
                    <w:rFonts w:ascii="Cambria Math" w:eastAsiaTheme="minorEastAsia" w:cs="Times New Roman"/>
                    <w:sz w:val="24"/>
                    <w:szCs w:val="24"/>
                  </w:rPr>
                  <m:t>35</m:t>
                </m:r>
                <m:r>
                  <w:rPr>
                    <w:rFonts w:ascii="Cambria Math" w:eastAsiaTheme="minorEastAsia" w:cs="Times New Roman"/>
                    <w:sz w:val="24"/>
                    <w:szCs w:val="24"/>
                  </w:rPr>
                  <m:t>×</m:t>
                </m:r>
                <m:r>
                  <w:rPr>
                    <w:rFonts w:ascii="Cambria Math" w:eastAsiaTheme="minorEastAsia" w:cs="Times New Roman"/>
                    <w:sz w:val="24"/>
                    <w:szCs w:val="24"/>
                  </w:rPr>
                  <m:t>8  =280</m:t>
                </m:r>
              </m:oMath>
            </m:oMathPara>
          </w:p>
        </w:tc>
        <w:tc>
          <w:tcPr>
            <w:tcW w:w="863" w:type="pct"/>
            <w:tcBorders>
              <w:top w:val="single" w:sz="4" w:space="0" w:color="auto"/>
              <w:left w:val="single" w:sz="4" w:space="0" w:color="auto"/>
              <w:right w:val="single" w:sz="4" w:space="0" w:color="auto"/>
            </w:tcBorders>
          </w:tcPr>
          <w:p w14:paraId="10DFD227" w14:textId="77777777" w:rsidR="005D0F7C" w:rsidRPr="00E62A8D" w:rsidRDefault="009944CB" w:rsidP="00696B67">
            <w:pPr>
              <w:spacing w:before="60" w:after="60"/>
              <w:jc w:val="center"/>
              <w:rPr>
                <w:rFonts w:ascii="Cambria Math" w:eastAsiaTheme="minorEastAsia" w:cs="Times New Roman"/>
                <w:sz w:val="24"/>
                <w:szCs w:val="24"/>
                <w:oMath/>
              </w:rPr>
            </w:pPr>
            <m:oMathPara>
              <m:oMath>
                <m:sSup>
                  <m:sSupPr>
                    <m:ctrlPr>
                      <w:rPr>
                        <w:rFonts w:ascii="Cambria Math" w:eastAsiaTheme="minorEastAsia" w:hAnsi="Cambria Math" w:cs="Times New Roman"/>
                        <w:i/>
                        <w:sz w:val="24"/>
                        <w:szCs w:val="24"/>
                      </w:rPr>
                    </m:ctrlPr>
                  </m:sSupPr>
                  <m:e>
                    <m:r>
                      <w:rPr>
                        <w:rFonts w:ascii="Cambria Math" w:eastAsiaTheme="minorEastAsia" w:cs="Times New Roman"/>
                        <w:sz w:val="24"/>
                        <w:szCs w:val="24"/>
                      </w:rPr>
                      <m:t>35</m:t>
                    </m:r>
                  </m:e>
                  <m:sup>
                    <m:r>
                      <w:rPr>
                        <w:rFonts w:ascii="Cambria Math" w:eastAsiaTheme="minorEastAsia" w:cs="Times New Roman"/>
                        <w:sz w:val="24"/>
                        <w:szCs w:val="24"/>
                      </w:rPr>
                      <m:t>2</m:t>
                    </m:r>
                  </m:sup>
                </m:sSup>
                <m:r>
                  <w:rPr>
                    <w:rFonts w:ascii="Cambria Math" w:eastAsiaTheme="minorEastAsia" w:cs="Times New Roman"/>
                    <w:sz w:val="24"/>
                    <w:szCs w:val="24"/>
                  </w:rPr>
                  <m:t>=1.225</m:t>
                </m:r>
              </m:oMath>
            </m:oMathPara>
          </w:p>
        </w:tc>
        <w:tc>
          <w:tcPr>
            <w:tcW w:w="1377" w:type="pct"/>
            <w:tcBorders>
              <w:top w:val="single" w:sz="4" w:space="0" w:color="auto"/>
              <w:left w:val="single" w:sz="4" w:space="0" w:color="auto"/>
            </w:tcBorders>
          </w:tcPr>
          <w:p w14:paraId="758DDC16" w14:textId="77777777" w:rsidR="005D0F7C" w:rsidRPr="00E62A8D" w:rsidRDefault="005D0F7C" w:rsidP="00696B67">
            <w:pPr>
              <w:spacing w:before="60" w:after="60"/>
              <w:jc w:val="center"/>
              <w:rPr>
                <w:rFonts w:eastAsiaTheme="minorEastAsia" w:cs="Times New Roman"/>
                <w:sz w:val="24"/>
                <w:szCs w:val="24"/>
              </w:rPr>
            </w:pPr>
            <m:oMathPara>
              <m:oMathParaPr>
                <m:jc m:val="left"/>
              </m:oMathParaPr>
              <m:oMath>
                <m:r>
                  <m:rPr>
                    <m:sty m:val="p"/>
                  </m:rPr>
                  <w:rPr>
                    <w:rFonts w:ascii="Cambria Math" w:eastAsiaTheme="minorEastAsia" w:cs="Times New Roman"/>
                    <w:sz w:val="24"/>
                    <w:szCs w:val="24"/>
                  </w:rPr>
                  <m:t>1.225</m:t>
                </m:r>
                <m:r>
                  <w:rPr>
                    <w:rFonts w:ascii="Cambria Math" w:eastAsiaTheme="minorEastAsia" w:cs="Times New Roman"/>
                    <w:sz w:val="24"/>
                    <w:szCs w:val="24"/>
                  </w:rPr>
                  <m:t>×</m:t>
                </m:r>
                <m:r>
                  <w:rPr>
                    <w:rFonts w:ascii="Cambria Math" w:eastAsiaTheme="minorEastAsia" w:cs="Times New Roman"/>
                    <w:sz w:val="24"/>
                    <w:szCs w:val="24"/>
                  </w:rPr>
                  <m:t>8  =9.800</m:t>
                </m:r>
              </m:oMath>
            </m:oMathPara>
          </w:p>
        </w:tc>
      </w:tr>
      <w:tr w:rsidR="005D0F7C" w:rsidRPr="00E62A8D" w14:paraId="79138BCE" w14:textId="77777777" w:rsidTr="00683152">
        <w:trPr>
          <w:jc w:val="center"/>
        </w:trPr>
        <w:tc>
          <w:tcPr>
            <w:tcW w:w="715" w:type="pct"/>
            <w:tcBorders>
              <w:right w:val="single" w:sz="4" w:space="0" w:color="auto"/>
            </w:tcBorders>
            <w:vAlign w:val="center"/>
          </w:tcPr>
          <w:p w14:paraId="03AEAF07" w14:textId="77777777" w:rsidR="005D0F7C" w:rsidRPr="00E62A8D" w:rsidRDefault="005D0F7C" w:rsidP="00696B67">
            <w:pPr>
              <w:spacing w:before="60" w:after="60"/>
              <w:jc w:val="center"/>
              <w:rPr>
                <w:rFonts w:eastAsiaTheme="minorEastAsia" w:cs="Times New Roman"/>
                <w:sz w:val="24"/>
                <w:szCs w:val="24"/>
              </w:rPr>
            </w:pPr>
            <m:oMathPara>
              <m:oMath>
                <m:r>
                  <w:rPr>
                    <w:rFonts w:ascii="Cambria Math" w:eastAsiaTheme="minorEastAsia" w:cs="Times New Roman"/>
                    <w:sz w:val="24"/>
                    <w:szCs w:val="24"/>
                  </w:rPr>
                  <m:t xml:space="preserve">40 </m:t>
                </m:r>
                <m:r>
                  <w:rPr>
                    <w:rFonts w:ascii="Cambria Math" w:eastAsiaTheme="minorEastAsia" w:hAnsi="Cambria Math" w:cs="Times New Roman"/>
                    <w:sz w:val="24"/>
                    <w:szCs w:val="24"/>
                  </w:rPr>
                  <m:t>⊢</m:t>
                </m:r>
                <m:r>
                  <w:rPr>
                    <w:rFonts w:ascii="Cambria Math" w:eastAsiaTheme="minorEastAsia" w:cs="Times New Roman"/>
                    <w:sz w:val="24"/>
                    <w:szCs w:val="24"/>
                  </w:rPr>
                  <m:t>50</m:t>
                </m:r>
              </m:oMath>
            </m:oMathPara>
          </w:p>
        </w:tc>
        <w:tc>
          <w:tcPr>
            <w:tcW w:w="268" w:type="pct"/>
          </w:tcPr>
          <w:p w14:paraId="5F7D4142" w14:textId="77777777" w:rsidR="005D0F7C" w:rsidRPr="00E62A8D" w:rsidRDefault="005D0F7C" w:rsidP="00696B67">
            <w:pPr>
              <w:spacing w:before="60" w:after="60"/>
              <w:jc w:val="center"/>
              <w:rPr>
                <w:rFonts w:eastAsiaTheme="minorEastAsia" w:cs="Times New Roman"/>
                <w:sz w:val="24"/>
                <w:szCs w:val="24"/>
              </w:rPr>
            </w:pPr>
            <w:r w:rsidRPr="00E62A8D">
              <w:rPr>
                <w:rFonts w:eastAsiaTheme="minorEastAsia" w:cs="Times New Roman"/>
                <w:sz w:val="24"/>
                <w:szCs w:val="24"/>
              </w:rPr>
              <w:t>45</w:t>
            </w:r>
          </w:p>
        </w:tc>
        <w:tc>
          <w:tcPr>
            <w:tcW w:w="660" w:type="pct"/>
            <w:tcBorders>
              <w:left w:val="single" w:sz="4" w:space="0" w:color="auto"/>
              <w:right w:val="single" w:sz="4" w:space="0" w:color="auto"/>
            </w:tcBorders>
            <w:vAlign w:val="center"/>
          </w:tcPr>
          <w:p w14:paraId="633D7723" w14:textId="77777777" w:rsidR="005D0F7C" w:rsidRPr="00E62A8D" w:rsidRDefault="005D0F7C" w:rsidP="00696B67">
            <w:pPr>
              <w:spacing w:before="60" w:after="60"/>
              <w:jc w:val="center"/>
              <w:rPr>
                <w:rFonts w:eastAsiaTheme="minorEastAsia" w:cs="Times New Roman"/>
                <w:sz w:val="24"/>
                <w:szCs w:val="24"/>
              </w:rPr>
            </w:pPr>
            <w:r w:rsidRPr="00E62A8D">
              <w:rPr>
                <w:rFonts w:eastAsiaTheme="minorEastAsia" w:cs="Times New Roman"/>
                <w:sz w:val="24"/>
                <w:szCs w:val="24"/>
              </w:rPr>
              <w:t>12</w:t>
            </w:r>
          </w:p>
        </w:tc>
        <w:tc>
          <w:tcPr>
            <w:tcW w:w="1117" w:type="pct"/>
            <w:tcBorders>
              <w:left w:val="single" w:sz="4" w:space="0" w:color="auto"/>
              <w:right w:val="single" w:sz="4" w:space="0" w:color="auto"/>
            </w:tcBorders>
            <w:vAlign w:val="center"/>
          </w:tcPr>
          <w:p w14:paraId="481064B6" w14:textId="77777777" w:rsidR="005D0F7C" w:rsidRPr="00E62A8D" w:rsidRDefault="005D0F7C" w:rsidP="00696B67">
            <w:pPr>
              <w:spacing w:before="60" w:after="60"/>
              <w:rPr>
                <w:rFonts w:eastAsiaTheme="minorEastAsia" w:cs="Times New Roman"/>
                <w:sz w:val="24"/>
                <w:szCs w:val="24"/>
              </w:rPr>
            </w:pPr>
            <m:oMathPara>
              <m:oMathParaPr>
                <m:jc m:val="left"/>
              </m:oMathParaPr>
              <m:oMath>
                <m:r>
                  <w:rPr>
                    <w:rFonts w:ascii="Cambria Math" w:eastAsiaTheme="minorEastAsia" w:cs="Times New Roman"/>
                    <w:sz w:val="24"/>
                    <w:szCs w:val="24"/>
                  </w:rPr>
                  <m:t>45</m:t>
                </m:r>
                <m:r>
                  <w:rPr>
                    <w:rFonts w:ascii="Cambria Math" w:eastAsiaTheme="minorEastAsia" w:cs="Times New Roman"/>
                    <w:sz w:val="24"/>
                    <w:szCs w:val="24"/>
                  </w:rPr>
                  <m:t>×</m:t>
                </m:r>
                <m:r>
                  <w:rPr>
                    <w:rFonts w:ascii="Cambria Math" w:eastAsiaTheme="minorEastAsia" w:cs="Times New Roman"/>
                    <w:sz w:val="24"/>
                    <w:szCs w:val="24"/>
                  </w:rPr>
                  <m:t>12=540</m:t>
                </m:r>
              </m:oMath>
            </m:oMathPara>
          </w:p>
        </w:tc>
        <w:tc>
          <w:tcPr>
            <w:tcW w:w="863" w:type="pct"/>
            <w:tcBorders>
              <w:left w:val="single" w:sz="4" w:space="0" w:color="auto"/>
              <w:right w:val="single" w:sz="4" w:space="0" w:color="auto"/>
            </w:tcBorders>
          </w:tcPr>
          <w:p w14:paraId="37F482A5" w14:textId="77777777" w:rsidR="005D0F7C" w:rsidRPr="00E62A8D" w:rsidRDefault="009944CB" w:rsidP="00696B67">
            <w:pPr>
              <w:spacing w:before="60" w:after="60"/>
              <w:jc w:val="center"/>
              <w:rPr>
                <w:rFonts w:ascii="Cambria Math" w:eastAsiaTheme="minorEastAsia" w:cs="Times New Roman"/>
                <w:sz w:val="24"/>
                <w:szCs w:val="24"/>
                <w:oMath/>
              </w:rPr>
            </w:pPr>
            <m:oMathPara>
              <m:oMath>
                <m:sSup>
                  <m:sSupPr>
                    <m:ctrlPr>
                      <w:rPr>
                        <w:rFonts w:ascii="Cambria Math" w:eastAsiaTheme="minorEastAsia" w:hAnsi="Cambria Math" w:cs="Times New Roman"/>
                        <w:i/>
                        <w:sz w:val="24"/>
                        <w:szCs w:val="24"/>
                      </w:rPr>
                    </m:ctrlPr>
                  </m:sSupPr>
                  <m:e>
                    <m:r>
                      <w:rPr>
                        <w:rFonts w:ascii="Cambria Math" w:eastAsiaTheme="minorEastAsia" w:cs="Times New Roman"/>
                        <w:sz w:val="24"/>
                        <w:szCs w:val="24"/>
                      </w:rPr>
                      <m:t>45</m:t>
                    </m:r>
                  </m:e>
                  <m:sup>
                    <m:r>
                      <w:rPr>
                        <w:rFonts w:ascii="Cambria Math" w:eastAsiaTheme="minorEastAsia" w:cs="Times New Roman"/>
                        <w:sz w:val="24"/>
                        <w:szCs w:val="24"/>
                      </w:rPr>
                      <m:t>2</m:t>
                    </m:r>
                  </m:sup>
                </m:sSup>
                <m:r>
                  <w:rPr>
                    <w:rFonts w:ascii="Cambria Math" w:eastAsiaTheme="minorEastAsia" w:cs="Times New Roman"/>
                    <w:sz w:val="24"/>
                    <w:szCs w:val="24"/>
                  </w:rPr>
                  <m:t>=2.025</m:t>
                </m:r>
              </m:oMath>
            </m:oMathPara>
          </w:p>
        </w:tc>
        <w:tc>
          <w:tcPr>
            <w:tcW w:w="1377" w:type="pct"/>
            <w:tcBorders>
              <w:left w:val="single" w:sz="4" w:space="0" w:color="auto"/>
            </w:tcBorders>
          </w:tcPr>
          <w:p w14:paraId="3A44B654" w14:textId="77777777" w:rsidR="005D0F7C" w:rsidRPr="00E62A8D" w:rsidRDefault="005D0F7C" w:rsidP="00696B67">
            <w:pPr>
              <w:spacing w:before="60" w:after="60"/>
              <w:jc w:val="center"/>
              <w:rPr>
                <w:rFonts w:eastAsiaTheme="minorEastAsia" w:cs="Times New Roman"/>
                <w:sz w:val="24"/>
                <w:szCs w:val="24"/>
              </w:rPr>
            </w:pPr>
            <m:oMathPara>
              <m:oMathParaPr>
                <m:jc m:val="left"/>
              </m:oMathParaPr>
              <m:oMath>
                <m:r>
                  <m:rPr>
                    <m:sty m:val="p"/>
                  </m:rPr>
                  <w:rPr>
                    <w:rFonts w:ascii="Cambria Math" w:eastAsiaTheme="minorEastAsia" w:cs="Times New Roman"/>
                    <w:sz w:val="24"/>
                    <w:szCs w:val="24"/>
                  </w:rPr>
                  <m:t>2.025</m:t>
                </m:r>
                <m:r>
                  <w:rPr>
                    <w:rFonts w:ascii="Cambria Math" w:eastAsiaTheme="minorEastAsia" w:cs="Times New Roman"/>
                    <w:sz w:val="24"/>
                    <w:szCs w:val="24"/>
                  </w:rPr>
                  <m:t>×</m:t>
                </m:r>
                <m:r>
                  <w:rPr>
                    <w:rFonts w:ascii="Cambria Math" w:eastAsiaTheme="minorEastAsia" w:cs="Times New Roman"/>
                    <w:sz w:val="24"/>
                    <w:szCs w:val="24"/>
                  </w:rPr>
                  <m:t>12=24.300</m:t>
                </m:r>
              </m:oMath>
            </m:oMathPara>
          </w:p>
        </w:tc>
      </w:tr>
      <w:tr w:rsidR="005D0F7C" w:rsidRPr="00E62A8D" w14:paraId="2087AFCD" w14:textId="77777777" w:rsidTr="00683152">
        <w:trPr>
          <w:jc w:val="center"/>
        </w:trPr>
        <w:tc>
          <w:tcPr>
            <w:tcW w:w="715" w:type="pct"/>
            <w:tcBorders>
              <w:right w:val="single" w:sz="4" w:space="0" w:color="auto"/>
            </w:tcBorders>
            <w:vAlign w:val="center"/>
          </w:tcPr>
          <w:p w14:paraId="7DE74F20" w14:textId="77777777" w:rsidR="005D0F7C" w:rsidRPr="00E62A8D" w:rsidRDefault="005D0F7C" w:rsidP="00696B67">
            <w:pPr>
              <w:spacing w:before="60" w:after="60"/>
              <w:jc w:val="center"/>
              <w:rPr>
                <w:rFonts w:eastAsiaTheme="minorEastAsia" w:cs="Times New Roman"/>
                <w:sz w:val="24"/>
                <w:szCs w:val="24"/>
              </w:rPr>
            </w:pPr>
            <m:oMathPara>
              <m:oMath>
                <m:r>
                  <w:rPr>
                    <w:rFonts w:ascii="Cambria Math" w:eastAsiaTheme="minorEastAsia" w:cs="Times New Roman"/>
                    <w:sz w:val="24"/>
                    <w:szCs w:val="24"/>
                  </w:rPr>
                  <m:t xml:space="preserve">50 </m:t>
                </m:r>
                <m:r>
                  <w:rPr>
                    <w:rFonts w:ascii="Cambria Math" w:eastAsiaTheme="minorEastAsia" w:hAnsi="Cambria Math" w:cs="Times New Roman"/>
                    <w:sz w:val="24"/>
                    <w:szCs w:val="24"/>
                  </w:rPr>
                  <m:t>⊢</m:t>
                </m:r>
                <m:r>
                  <w:rPr>
                    <w:rFonts w:ascii="Cambria Math" w:eastAsiaTheme="minorEastAsia" w:cs="Times New Roman"/>
                    <w:sz w:val="24"/>
                    <w:szCs w:val="24"/>
                  </w:rPr>
                  <m:t>60</m:t>
                </m:r>
              </m:oMath>
            </m:oMathPara>
          </w:p>
        </w:tc>
        <w:tc>
          <w:tcPr>
            <w:tcW w:w="268" w:type="pct"/>
          </w:tcPr>
          <w:p w14:paraId="2DD3710B" w14:textId="77777777" w:rsidR="005D0F7C" w:rsidRPr="00E62A8D" w:rsidRDefault="005D0F7C" w:rsidP="00696B67">
            <w:pPr>
              <w:spacing w:before="60" w:after="60"/>
              <w:jc w:val="center"/>
              <w:rPr>
                <w:rFonts w:eastAsiaTheme="minorEastAsia" w:cs="Times New Roman"/>
                <w:sz w:val="24"/>
                <w:szCs w:val="24"/>
              </w:rPr>
            </w:pPr>
            <w:r w:rsidRPr="00E62A8D">
              <w:rPr>
                <w:rFonts w:eastAsiaTheme="minorEastAsia" w:cs="Times New Roman"/>
                <w:sz w:val="24"/>
                <w:szCs w:val="24"/>
              </w:rPr>
              <w:t>55</w:t>
            </w:r>
          </w:p>
        </w:tc>
        <w:tc>
          <w:tcPr>
            <w:tcW w:w="660" w:type="pct"/>
            <w:tcBorders>
              <w:left w:val="single" w:sz="4" w:space="0" w:color="auto"/>
              <w:right w:val="single" w:sz="4" w:space="0" w:color="auto"/>
            </w:tcBorders>
            <w:vAlign w:val="center"/>
          </w:tcPr>
          <w:p w14:paraId="23A4748F" w14:textId="77777777" w:rsidR="005D0F7C" w:rsidRPr="00E62A8D" w:rsidRDefault="005D0F7C" w:rsidP="00696B67">
            <w:pPr>
              <w:spacing w:before="60" w:after="60"/>
              <w:jc w:val="center"/>
              <w:rPr>
                <w:rFonts w:eastAsiaTheme="minorEastAsia" w:cs="Times New Roman"/>
                <w:sz w:val="24"/>
                <w:szCs w:val="24"/>
              </w:rPr>
            </w:pPr>
            <w:r w:rsidRPr="00E62A8D">
              <w:rPr>
                <w:rFonts w:eastAsiaTheme="minorEastAsia" w:cs="Times New Roman"/>
                <w:sz w:val="24"/>
                <w:szCs w:val="24"/>
              </w:rPr>
              <w:t>15</w:t>
            </w:r>
          </w:p>
        </w:tc>
        <w:tc>
          <w:tcPr>
            <w:tcW w:w="1117" w:type="pct"/>
            <w:tcBorders>
              <w:left w:val="single" w:sz="4" w:space="0" w:color="auto"/>
              <w:right w:val="single" w:sz="4" w:space="0" w:color="auto"/>
            </w:tcBorders>
            <w:vAlign w:val="center"/>
          </w:tcPr>
          <w:p w14:paraId="77186950" w14:textId="77777777" w:rsidR="005D0F7C" w:rsidRPr="00E62A8D" w:rsidRDefault="005D0F7C" w:rsidP="00696B67">
            <w:pPr>
              <w:spacing w:before="60" w:after="60"/>
              <w:rPr>
                <w:rFonts w:ascii="Cambria Math" w:eastAsiaTheme="minorEastAsia" w:cs="Times New Roman"/>
                <w:sz w:val="24"/>
                <w:szCs w:val="24"/>
                <w:oMath/>
              </w:rPr>
            </w:pPr>
            <m:oMathPara>
              <m:oMathParaPr>
                <m:jc m:val="left"/>
              </m:oMathParaPr>
              <m:oMath>
                <m:r>
                  <w:rPr>
                    <w:rFonts w:ascii="Cambria Math" w:eastAsiaTheme="minorEastAsia" w:cs="Times New Roman"/>
                    <w:sz w:val="24"/>
                    <w:szCs w:val="24"/>
                  </w:rPr>
                  <m:t>55</m:t>
                </m:r>
                <m:r>
                  <w:rPr>
                    <w:rFonts w:ascii="Cambria Math" w:eastAsiaTheme="minorEastAsia" w:cs="Times New Roman"/>
                    <w:sz w:val="24"/>
                    <w:szCs w:val="24"/>
                  </w:rPr>
                  <m:t>×</m:t>
                </m:r>
                <m:r>
                  <w:rPr>
                    <w:rFonts w:ascii="Cambria Math" w:eastAsiaTheme="minorEastAsia" w:cs="Times New Roman"/>
                    <w:sz w:val="24"/>
                    <w:szCs w:val="24"/>
                  </w:rPr>
                  <m:t>15=825</m:t>
                </m:r>
              </m:oMath>
            </m:oMathPara>
          </w:p>
        </w:tc>
        <w:tc>
          <w:tcPr>
            <w:tcW w:w="863" w:type="pct"/>
            <w:tcBorders>
              <w:left w:val="single" w:sz="4" w:space="0" w:color="auto"/>
              <w:right w:val="single" w:sz="4" w:space="0" w:color="auto"/>
            </w:tcBorders>
          </w:tcPr>
          <w:p w14:paraId="7E8D1A52" w14:textId="77777777" w:rsidR="005D0F7C" w:rsidRPr="00E62A8D" w:rsidRDefault="009944CB" w:rsidP="00696B67">
            <w:pPr>
              <w:spacing w:before="60" w:after="60"/>
              <w:jc w:val="center"/>
              <w:rPr>
                <w:rFonts w:ascii="Cambria Math" w:eastAsiaTheme="minorEastAsia" w:cs="Times New Roman"/>
                <w:sz w:val="24"/>
                <w:szCs w:val="24"/>
                <w:oMath/>
              </w:rPr>
            </w:pPr>
            <m:oMathPara>
              <m:oMath>
                <m:sSup>
                  <m:sSupPr>
                    <m:ctrlPr>
                      <w:rPr>
                        <w:rFonts w:ascii="Cambria Math" w:eastAsiaTheme="minorEastAsia" w:hAnsi="Cambria Math" w:cs="Times New Roman"/>
                        <w:i/>
                        <w:sz w:val="24"/>
                        <w:szCs w:val="24"/>
                      </w:rPr>
                    </m:ctrlPr>
                  </m:sSupPr>
                  <m:e>
                    <m:r>
                      <w:rPr>
                        <w:rFonts w:ascii="Cambria Math" w:eastAsiaTheme="minorEastAsia" w:cs="Times New Roman"/>
                        <w:sz w:val="24"/>
                        <w:szCs w:val="24"/>
                      </w:rPr>
                      <m:t>55</m:t>
                    </m:r>
                  </m:e>
                  <m:sup>
                    <m:r>
                      <w:rPr>
                        <w:rFonts w:ascii="Cambria Math" w:eastAsiaTheme="minorEastAsia" w:cs="Times New Roman"/>
                        <w:sz w:val="24"/>
                        <w:szCs w:val="24"/>
                      </w:rPr>
                      <m:t>2</m:t>
                    </m:r>
                  </m:sup>
                </m:sSup>
                <m:r>
                  <w:rPr>
                    <w:rFonts w:ascii="Cambria Math" w:eastAsiaTheme="minorEastAsia" w:cs="Times New Roman"/>
                    <w:sz w:val="24"/>
                    <w:szCs w:val="24"/>
                  </w:rPr>
                  <m:t>=3.025</m:t>
                </m:r>
              </m:oMath>
            </m:oMathPara>
          </w:p>
        </w:tc>
        <w:tc>
          <w:tcPr>
            <w:tcW w:w="1377" w:type="pct"/>
            <w:tcBorders>
              <w:left w:val="single" w:sz="4" w:space="0" w:color="auto"/>
            </w:tcBorders>
          </w:tcPr>
          <w:p w14:paraId="0637AA2A" w14:textId="77777777" w:rsidR="005D0F7C" w:rsidRPr="00E62A8D" w:rsidRDefault="005D0F7C" w:rsidP="00696B67">
            <w:pPr>
              <w:spacing w:before="60" w:after="60"/>
              <w:jc w:val="center"/>
              <w:rPr>
                <w:rFonts w:ascii="Cambria Math" w:eastAsiaTheme="minorEastAsia" w:cs="Times New Roman"/>
                <w:sz w:val="24"/>
                <w:szCs w:val="24"/>
                <w:oMath/>
              </w:rPr>
            </w:pPr>
            <m:oMathPara>
              <m:oMathParaPr>
                <m:jc m:val="left"/>
              </m:oMathParaPr>
              <m:oMath>
                <m:r>
                  <m:rPr>
                    <m:sty m:val="p"/>
                  </m:rPr>
                  <w:rPr>
                    <w:rFonts w:ascii="Cambria Math" w:eastAsiaTheme="minorEastAsia" w:cs="Times New Roman"/>
                    <w:sz w:val="24"/>
                    <w:szCs w:val="24"/>
                  </w:rPr>
                  <m:t>3.025</m:t>
                </m:r>
                <m:r>
                  <w:rPr>
                    <w:rFonts w:ascii="Cambria Math" w:eastAsiaTheme="minorEastAsia" w:cs="Times New Roman"/>
                    <w:sz w:val="24"/>
                    <w:szCs w:val="24"/>
                  </w:rPr>
                  <m:t>×</m:t>
                </m:r>
                <m:r>
                  <w:rPr>
                    <w:rFonts w:ascii="Cambria Math" w:eastAsiaTheme="minorEastAsia" w:cs="Times New Roman"/>
                    <w:sz w:val="24"/>
                    <w:szCs w:val="24"/>
                  </w:rPr>
                  <m:t>15=45.375</m:t>
                </m:r>
              </m:oMath>
            </m:oMathPara>
          </w:p>
        </w:tc>
      </w:tr>
      <w:tr w:rsidR="005D0F7C" w:rsidRPr="00E62A8D" w14:paraId="1FB65849" w14:textId="77777777" w:rsidTr="00683152">
        <w:trPr>
          <w:jc w:val="center"/>
        </w:trPr>
        <w:tc>
          <w:tcPr>
            <w:tcW w:w="715" w:type="pct"/>
            <w:tcBorders>
              <w:right w:val="single" w:sz="4" w:space="0" w:color="auto"/>
            </w:tcBorders>
            <w:vAlign w:val="center"/>
          </w:tcPr>
          <w:p w14:paraId="10701B33" w14:textId="77777777" w:rsidR="005D0F7C" w:rsidRPr="00E62A8D" w:rsidRDefault="005D0F7C" w:rsidP="00696B67">
            <w:pPr>
              <w:spacing w:before="60" w:after="60"/>
              <w:jc w:val="center"/>
              <w:rPr>
                <w:rFonts w:eastAsiaTheme="minorEastAsia" w:cs="Times New Roman"/>
                <w:sz w:val="24"/>
                <w:szCs w:val="24"/>
              </w:rPr>
            </w:pPr>
            <m:oMathPara>
              <m:oMath>
                <m:r>
                  <w:rPr>
                    <w:rFonts w:ascii="Cambria Math" w:eastAsiaTheme="minorEastAsia" w:cs="Times New Roman"/>
                    <w:sz w:val="24"/>
                    <w:szCs w:val="24"/>
                  </w:rPr>
                  <m:t xml:space="preserve">60 </m:t>
                </m:r>
                <m:r>
                  <w:rPr>
                    <w:rFonts w:ascii="Cambria Math" w:eastAsiaTheme="minorEastAsia" w:hAnsi="Cambria Math" w:cs="Times New Roman"/>
                    <w:sz w:val="24"/>
                    <w:szCs w:val="24"/>
                  </w:rPr>
                  <m:t>⊢</m:t>
                </m:r>
                <m:r>
                  <w:rPr>
                    <w:rFonts w:ascii="Cambria Math" w:eastAsiaTheme="minorEastAsia" w:cs="Times New Roman"/>
                    <w:sz w:val="24"/>
                    <w:szCs w:val="24"/>
                  </w:rPr>
                  <m:t>70</m:t>
                </m:r>
              </m:oMath>
            </m:oMathPara>
          </w:p>
        </w:tc>
        <w:tc>
          <w:tcPr>
            <w:tcW w:w="268" w:type="pct"/>
          </w:tcPr>
          <w:p w14:paraId="37D03132" w14:textId="77777777" w:rsidR="005D0F7C" w:rsidRPr="00E62A8D" w:rsidRDefault="005D0F7C" w:rsidP="00696B67">
            <w:pPr>
              <w:spacing w:before="60" w:after="60"/>
              <w:jc w:val="center"/>
              <w:rPr>
                <w:rFonts w:eastAsiaTheme="minorEastAsia" w:cs="Times New Roman"/>
                <w:sz w:val="24"/>
                <w:szCs w:val="24"/>
              </w:rPr>
            </w:pPr>
            <w:r w:rsidRPr="00E62A8D">
              <w:rPr>
                <w:rFonts w:eastAsiaTheme="minorEastAsia" w:cs="Times New Roman"/>
                <w:sz w:val="24"/>
                <w:szCs w:val="24"/>
              </w:rPr>
              <w:t>65</w:t>
            </w:r>
          </w:p>
        </w:tc>
        <w:tc>
          <w:tcPr>
            <w:tcW w:w="660" w:type="pct"/>
            <w:tcBorders>
              <w:left w:val="single" w:sz="4" w:space="0" w:color="auto"/>
              <w:right w:val="single" w:sz="4" w:space="0" w:color="auto"/>
            </w:tcBorders>
            <w:vAlign w:val="center"/>
          </w:tcPr>
          <w:p w14:paraId="48FC1172" w14:textId="77777777" w:rsidR="005D0F7C" w:rsidRPr="00E62A8D" w:rsidRDefault="005D0F7C" w:rsidP="00696B67">
            <w:pPr>
              <w:spacing w:before="60" w:after="60"/>
              <w:jc w:val="center"/>
              <w:rPr>
                <w:rFonts w:eastAsiaTheme="minorEastAsia" w:cs="Times New Roman"/>
                <w:sz w:val="24"/>
                <w:szCs w:val="24"/>
              </w:rPr>
            </w:pPr>
            <w:r w:rsidRPr="00E62A8D">
              <w:rPr>
                <w:rFonts w:eastAsiaTheme="minorEastAsia" w:cs="Times New Roman"/>
                <w:sz w:val="24"/>
                <w:szCs w:val="24"/>
              </w:rPr>
              <w:t>17</w:t>
            </w:r>
          </w:p>
        </w:tc>
        <w:tc>
          <w:tcPr>
            <w:tcW w:w="1117" w:type="pct"/>
            <w:tcBorders>
              <w:left w:val="single" w:sz="4" w:space="0" w:color="auto"/>
              <w:right w:val="single" w:sz="4" w:space="0" w:color="auto"/>
            </w:tcBorders>
            <w:vAlign w:val="center"/>
          </w:tcPr>
          <w:p w14:paraId="09362ACB" w14:textId="77777777" w:rsidR="005D0F7C" w:rsidRPr="00E62A8D" w:rsidRDefault="005D0F7C" w:rsidP="00696B67">
            <w:pPr>
              <w:spacing w:before="60" w:after="60"/>
              <w:rPr>
                <w:rFonts w:ascii="Cambria Math" w:eastAsiaTheme="minorEastAsia" w:cs="Times New Roman"/>
                <w:sz w:val="24"/>
                <w:szCs w:val="24"/>
                <w:oMath/>
              </w:rPr>
            </w:pPr>
            <m:oMathPara>
              <m:oMathParaPr>
                <m:jc m:val="left"/>
              </m:oMathParaPr>
              <m:oMath>
                <m:r>
                  <w:rPr>
                    <w:rFonts w:ascii="Cambria Math" w:eastAsiaTheme="minorEastAsia" w:cs="Times New Roman"/>
                    <w:sz w:val="24"/>
                    <w:szCs w:val="24"/>
                  </w:rPr>
                  <m:t>65</m:t>
                </m:r>
                <m:r>
                  <w:rPr>
                    <w:rFonts w:ascii="Cambria Math" w:eastAsiaTheme="minorEastAsia" w:cs="Times New Roman"/>
                    <w:sz w:val="24"/>
                    <w:szCs w:val="24"/>
                  </w:rPr>
                  <m:t>×</m:t>
                </m:r>
                <m:r>
                  <w:rPr>
                    <w:rFonts w:ascii="Cambria Math" w:eastAsiaTheme="minorEastAsia" w:cs="Times New Roman"/>
                    <w:sz w:val="24"/>
                    <w:szCs w:val="24"/>
                  </w:rPr>
                  <m:t>17=1.105</m:t>
                </m:r>
              </m:oMath>
            </m:oMathPara>
          </w:p>
        </w:tc>
        <w:tc>
          <w:tcPr>
            <w:tcW w:w="863" w:type="pct"/>
            <w:tcBorders>
              <w:left w:val="single" w:sz="4" w:space="0" w:color="auto"/>
              <w:right w:val="single" w:sz="4" w:space="0" w:color="auto"/>
            </w:tcBorders>
          </w:tcPr>
          <w:p w14:paraId="7E146231" w14:textId="77777777" w:rsidR="005D0F7C" w:rsidRPr="00E62A8D" w:rsidRDefault="009944CB" w:rsidP="00696B67">
            <w:pPr>
              <w:spacing w:before="60" w:after="60"/>
              <w:jc w:val="center"/>
              <w:rPr>
                <w:rFonts w:ascii="Cambria Math" w:eastAsiaTheme="minorEastAsia" w:cs="Times New Roman"/>
                <w:sz w:val="24"/>
                <w:szCs w:val="24"/>
                <w:oMath/>
              </w:rPr>
            </w:pPr>
            <m:oMathPara>
              <m:oMath>
                <m:sSup>
                  <m:sSupPr>
                    <m:ctrlPr>
                      <w:rPr>
                        <w:rFonts w:ascii="Cambria Math" w:eastAsiaTheme="minorEastAsia" w:hAnsi="Cambria Math" w:cs="Times New Roman"/>
                        <w:i/>
                        <w:sz w:val="24"/>
                        <w:szCs w:val="24"/>
                      </w:rPr>
                    </m:ctrlPr>
                  </m:sSupPr>
                  <m:e>
                    <m:r>
                      <w:rPr>
                        <w:rFonts w:ascii="Cambria Math" w:eastAsiaTheme="minorEastAsia" w:cs="Times New Roman"/>
                        <w:sz w:val="24"/>
                        <w:szCs w:val="24"/>
                      </w:rPr>
                      <m:t>65</m:t>
                    </m:r>
                  </m:e>
                  <m:sup>
                    <m:r>
                      <w:rPr>
                        <w:rFonts w:ascii="Cambria Math" w:eastAsiaTheme="minorEastAsia" w:cs="Times New Roman"/>
                        <w:sz w:val="24"/>
                        <w:szCs w:val="24"/>
                      </w:rPr>
                      <m:t>2</m:t>
                    </m:r>
                  </m:sup>
                </m:sSup>
                <m:r>
                  <w:rPr>
                    <w:rFonts w:ascii="Cambria Math" w:eastAsiaTheme="minorEastAsia" w:cs="Times New Roman"/>
                    <w:sz w:val="24"/>
                    <w:szCs w:val="24"/>
                  </w:rPr>
                  <m:t>=4.225</m:t>
                </m:r>
              </m:oMath>
            </m:oMathPara>
          </w:p>
        </w:tc>
        <w:tc>
          <w:tcPr>
            <w:tcW w:w="1377" w:type="pct"/>
            <w:tcBorders>
              <w:left w:val="single" w:sz="4" w:space="0" w:color="auto"/>
            </w:tcBorders>
          </w:tcPr>
          <w:p w14:paraId="6F07F7B2" w14:textId="77777777" w:rsidR="005D0F7C" w:rsidRPr="00E62A8D" w:rsidRDefault="005D0F7C" w:rsidP="00696B67">
            <w:pPr>
              <w:spacing w:before="60" w:after="60"/>
              <w:jc w:val="center"/>
              <w:rPr>
                <w:rFonts w:ascii="Cambria Math" w:eastAsiaTheme="minorEastAsia" w:cs="Times New Roman"/>
                <w:sz w:val="24"/>
                <w:szCs w:val="24"/>
                <w:oMath/>
              </w:rPr>
            </w:pPr>
            <m:oMathPara>
              <m:oMathParaPr>
                <m:jc m:val="left"/>
              </m:oMathParaPr>
              <m:oMath>
                <m:r>
                  <m:rPr>
                    <m:sty m:val="p"/>
                  </m:rPr>
                  <w:rPr>
                    <w:rFonts w:ascii="Cambria Math" w:eastAsiaTheme="minorEastAsia" w:cs="Times New Roman"/>
                    <w:sz w:val="24"/>
                    <w:szCs w:val="24"/>
                  </w:rPr>
                  <m:t>4.225</m:t>
                </m:r>
                <m:r>
                  <w:rPr>
                    <w:rFonts w:ascii="Cambria Math" w:eastAsiaTheme="minorEastAsia" w:cs="Times New Roman"/>
                    <w:sz w:val="24"/>
                    <w:szCs w:val="24"/>
                  </w:rPr>
                  <m:t>×</m:t>
                </m:r>
                <m:r>
                  <w:rPr>
                    <w:rFonts w:ascii="Cambria Math" w:eastAsiaTheme="minorEastAsia" w:cs="Times New Roman"/>
                    <w:sz w:val="24"/>
                    <w:szCs w:val="24"/>
                  </w:rPr>
                  <m:t>17=71.825</m:t>
                </m:r>
              </m:oMath>
            </m:oMathPara>
          </w:p>
        </w:tc>
      </w:tr>
      <w:tr w:rsidR="005D0F7C" w:rsidRPr="00E62A8D" w14:paraId="394C74C4" w14:textId="77777777" w:rsidTr="00683152">
        <w:trPr>
          <w:jc w:val="center"/>
        </w:trPr>
        <w:tc>
          <w:tcPr>
            <w:tcW w:w="715" w:type="pct"/>
            <w:tcBorders>
              <w:right w:val="single" w:sz="4" w:space="0" w:color="auto"/>
            </w:tcBorders>
            <w:vAlign w:val="center"/>
          </w:tcPr>
          <w:p w14:paraId="31659C4C" w14:textId="77777777" w:rsidR="005D0F7C" w:rsidRPr="00E62A8D" w:rsidRDefault="005D0F7C" w:rsidP="00696B67">
            <w:pPr>
              <w:spacing w:before="60" w:after="60"/>
              <w:jc w:val="center"/>
              <w:rPr>
                <w:rFonts w:eastAsiaTheme="minorEastAsia" w:cs="Times New Roman"/>
                <w:sz w:val="24"/>
                <w:szCs w:val="24"/>
              </w:rPr>
            </w:pPr>
            <m:oMathPara>
              <m:oMath>
                <m:r>
                  <w:rPr>
                    <w:rFonts w:ascii="Cambria Math" w:eastAsiaTheme="minorEastAsia" w:cs="Times New Roman"/>
                    <w:sz w:val="24"/>
                    <w:szCs w:val="24"/>
                  </w:rPr>
                  <m:t xml:space="preserve">70 </m:t>
                </m:r>
                <m:r>
                  <w:rPr>
                    <w:rFonts w:ascii="Cambria Math" w:eastAsiaTheme="minorEastAsia" w:hAnsi="Cambria Math" w:cs="Times New Roman"/>
                    <w:sz w:val="24"/>
                    <w:szCs w:val="24"/>
                  </w:rPr>
                  <m:t>⊢</m:t>
                </m:r>
                <m:r>
                  <w:rPr>
                    <w:rFonts w:ascii="Cambria Math" w:eastAsiaTheme="minorEastAsia" w:cs="Times New Roman"/>
                    <w:sz w:val="24"/>
                    <w:szCs w:val="24"/>
                  </w:rPr>
                  <m:t>80</m:t>
                </m:r>
              </m:oMath>
            </m:oMathPara>
          </w:p>
        </w:tc>
        <w:tc>
          <w:tcPr>
            <w:tcW w:w="268" w:type="pct"/>
          </w:tcPr>
          <w:p w14:paraId="2229D6CB" w14:textId="77777777" w:rsidR="005D0F7C" w:rsidRPr="00E62A8D" w:rsidRDefault="005D0F7C" w:rsidP="00696B67">
            <w:pPr>
              <w:spacing w:before="60" w:after="60"/>
              <w:jc w:val="center"/>
              <w:rPr>
                <w:rFonts w:eastAsiaTheme="minorEastAsia" w:cs="Times New Roman"/>
                <w:sz w:val="24"/>
                <w:szCs w:val="24"/>
              </w:rPr>
            </w:pPr>
            <w:r w:rsidRPr="00E62A8D">
              <w:rPr>
                <w:rFonts w:eastAsiaTheme="minorEastAsia" w:cs="Times New Roman"/>
                <w:sz w:val="24"/>
                <w:szCs w:val="24"/>
              </w:rPr>
              <w:t>75</w:t>
            </w:r>
          </w:p>
        </w:tc>
        <w:tc>
          <w:tcPr>
            <w:tcW w:w="660" w:type="pct"/>
            <w:tcBorders>
              <w:left w:val="single" w:sz="4" w:space="0" w:color="auto"/>
              <w:right w:val="single" w:sz="4" w:space="0" w:color="auto"/>
            </w:tcBorders>
            <w:vAlign w:val="center"/>
          </w:tcPr>
          <w:p w14:paraId="3A21F2A7" w14:textId="77777777" w:rsidR="005D0F7C" w:rsidRPr="00E62A8D" w:rsidRDefault="005D0F7C" w:rsidP="00696B67">
            <w:pPr>
              <w:spacing w:before="60" w:after="60"/>
              <w:jc w:val="center"/>
              <w:rPr>
                <w:rFonts w:eastAsiaTheme="minorEastAsia" w:cs="Times New Roman"/>
                <w:sz w:val="24"/>
                <w:szCs w:val="24"/>
              </w:rPr>
            </w:pPr>
            <w:r w:rsidRPr="00E62A8D">
              <w:rPr>
                <w:rFonts w:eastAsiaTheme="minorEastAsia" w:cs="Times New Roman"/>
                <w:sz w:val="24"/>
                <w:szCs w:val="24"/>
              </w:rPr>
              <w:t>14</w:t>
            </w:r>
          </w:p>
        </w:tc>
        <w:tc>
          <w:tcPr>
            <w:tcW w:w="1117" w:type="pct"/>
            <w:tcBorders>
              <w:left w:val="single" w:sz="4" w:space="0" w:color="auto"/>
              <w:right w:val="single" w:sz="4" w:space="0" w:color="auto"/>
            </w:tcBorders>
            <w:vAlign w:val="center"/>
          </w:tcPr>
          <w:p w14:paraId="4366C064" w14:textId="77777777" w:rsidR="005D0F7C" w:rsidRPr="00E62A8D" w:rsidRDefault="005D0F7C" w:rsidP="00696B67">
            <w:pPr>
              <w:spacing w:before="60" w:after="60"/>
              <w:rPr>
                <w:rFonts w:ascii="Cambria Math" w:eastAsiaTheme="minorEastAsia" w:cs="Times New Roman"/>
                <w:sz w:val="24"/>
                <w:szCs w:val="24"/>
                <w:oMath/>
              </w:rPr>
            </w:pPr>
            <m:oMathPara>
              <m:oMathParaPr>
                <m:jc m:val="left"/>
              </m:oMathParaPr>
              <m:oMath>
                <m:r>
                  <w:rPr>
                    <w:rFonts w:ascii="Cambria Math" w:eastAsiaTheme="minorEastAsia" w:cs="Times New Roman"/>
                    <w:sz w:val="24"/>
                    <w:szCs w:val="24"/>
                  </w:rPr>
                  <m:t>75</m:t>
                </m:r>
                <m:r>
                  <w:rPr>
                    <w:rFonts w:ascii="Cambria Math" w:eastAsiaTheme="minorEastAsia" w:cs="Times New Roman"/>
                    <w:sz w:val="24"/>
                    <w:szCs w:val="24"/>
                  </w:rPr>
                  <m:t>×</m:t>
                </m:r>
                <m:r>
                  <w:rPr>
                    <w:rFonts w:ascii="Cambria Math" w:eastAsiaTheme="minorEastAsia" w:cs="Times New Roman"/>
                    <w:sz w:val="24"/>
                    <w:szCs w:val="24"/>
                  </w:rPr>
                  <m:t>14=1.050</m:t>
                </m:r>
              </m:oMath>
            </m:oMathPara>
          </w:p>
        </w:tc>
        <w:tc>
          <w:tcPr>
            <w:tcW w:w="863" w:type="pct"/>
            <w:tcBorders>
              <w:left w:val="single" w:sz="4" w:space="0" w:color="auto"/>
              <w:right w:val="single" w:sz="4" w:space="0" w:color="auto"/>
            </w:tcBorders>
          </w:tcPr>
          <w:p w14:paraId="57EFA05B" w14:textId="77777777" w:rsidR="005D0F7C" w:rsidRPr="00E62A8D" w:rsidRDefault="009944CB" w:rsidP="00696B67">
            <w:pPr>
              <w:spacing w:before="60" w:after="60"/>
              <w:jc w:val="center"/>
              <w:rPr>
                <w:rFonts w:ascii="Cambria Math" w:eastAsiaTheme="minorEastAsia" w:cs="Times New Roman"/>
                <w:sz w:val="24"/>
                <w:szCs w:val="24"/>
                <w:oMath/>
              </w:rPr>
            </w:pPr>
            <m:oMathPara>
              <m:oMath>
                <m:sSup>
                  <m:sSupPr>
                    <m:ctrlPr>
                      <w:rPr>
                        <w:rFonts w:ascii="Cambria Math" w:eastAsiaTheme="minorEastAsia" w:hAnsi="Cambria Math" w:cs="Times New Roman"/>
                        <w:i/>
                        <w:sz w:val="24"/>
                        <w:szCs w:val="24"/>
                      </w:rPr>
                    </m:ctrlPr>
                  </m:sSupPr>
                  <m:e>
                    <m:r>
                      <w:rPr>
                        <w:rFonts w:ascii="Cambria Math" w:eastAsiaTheme="minorEastAsia" w:cs="Times New Roman"/>
                        <w:sz w:val="24"/>
                        <w:szCs w:val="24"/>
                      </w:rPr>
                      <m:t>75</m:t>
                    </m:r>
                  </m:e>
                  <m:sup>
                    <m:r>
                      <w:rPr>
                        <w:rFonts w:ascii="Cambria Math" w:eastAsiaTheme="minorEastAsia" w:cs="Times New Roman"/>
                        <w:sz w:val="24"/>
                        <w:szCs w:val="24"/>
                      </w:rPr>
                      <m:t>2</m:t>
                    </m:r>
                  </m:sup>
                </m:sSup>
                <m:r>
                  <w:rPr>
                    <w:rFonts w:ascii="Cambria Math" w:eastAsiaTheme="minorEastAsia" w:cs="Times New Roman"/>
                    <w:sz w:val="24"/>
                    <w:szCs w:val="24"/>
                  </w:rPr>
                  <m:t>=5.625</m:t>
                </m:r>
              </m:oMath>
            </m:oMathPara>
          </w:p>
        </w:tc>
        <w:tc>
          <w:tcPr>
            <w:tcW w:w="1377" w:type="pct"/>
            <w:tcBorders>
              <w:left w:val="single" w:sz="4" w:space="0" w:color="auto"/>
            </w:tcBorders>
          </w:tcPr>
          <w:p w14:paraId="1EE7AFB5" w14:textId="77777777" w:rsidR="005D0F7C" w:rsidRPr="00E62A8D" w:rsidRDefault="005D0F7C" w:rsidP="00696B67">
            <w:pPr>
              <w:spacing w:before="60" w:after="60"/>
              <w:jc w:val="center"/>
              <w:rPr>
                <w:rFonts w:ascii="Cambria Math" w:eastAsiaTheme="minorEastAsia" w:cs="Times New Roman"/>
                <w:sz w:val="24"/>
                <w:szCs w:val="24"/>
                <w:oMath/>
              </w:rPr>
            </w:pPr>
            <m:oMathPara>
              <m:oMathParaPr>
                <m:jc m:val="left"/>
              </m:oMathParaPr>
              <m:oMath>
                <m:r>
                  <m:rPr>
                    <m:sty m:val="p"/>
                  </m:rPr>
                  <w:rPr>
                    <w:rFonts w:ascii="Cambria Math" w:eastAsiaTheme="minorEastAsia" w:cs="Times New Roman"/>
                    <w:sz w:val="24"/>
                    <w:szCs w:val="24"/>
                  </w:rPr>
                  <m:t>5.625</m:t>
                </m:r>
                <m:r>
                  <w:rPr>
                    <w:rFonts w:ascii="Cambria Math" w:eastAsiaTheme="minorEastAsia" w:cs="Times New Roman"/>
                    <w:sz w:val="24"/>
                    <w:szCs w:val="24"/>
                  </w:rPr>
                  <m:t>×</m:t>
                </m:r>
                <m:r>
                  <w:rPr>
                    <w:rFonts w:ascii="Cambria Math" w:eastAsiaTheme="minorEastAsia" w:cs="Times New Roman"/>
                    <w:sz w:val="24"/>
                    <w:szCs w:val="24"/>
                  </w:rPr>
                  <m:t>14=78.750</m:t>
                </m:r>
              </m:oMath>
            </m:oMathPara>
          </w:p>
        </w:tc>
      </w:tr>
      <w:tr w:rsidR="005D0F7C" w:rsidRPr="00E62A8D" w14:paraId="1321D055" w14:textId="77777777" w:rsidTr="00683152">
        <w:trPr>
          <w:jc w:val="center"/>
        </w:trPr>
        <w:tc>
          <w:tcPr>
            <w:tcW w:w="715" w:type="pct"/>
            <w:tcBorders>
              <w:right w:val="single" w:sz="4" w:space="0" w:color="auto"/>
            </w:tcBorders>
            <w:vAlign w:val="center"/>
          </w:tcPr>
          <w:p w14:paraId="45285E04" w14:textId="77777777" w:rsidR="005D0F7C" w:rsidRPr="00E62A8D" w:rsidRDefault="005D0F7C" w:rsidP="00696B67">
            <w:pPr>
              <w:spacing w:before="60" w:after="60"/>
              <w:jc w:val="center"/>
              <w:rPr>
                <w:rFonts w:eastAsiaTheme="minorEastAsia" w:cs="Times New Roman"/>
                <w:sz w:val="24"/>
                <w:szCs w:val="24"/>
              </w:rPr>
            </w:pPr>
            <m:oMathPara>
              <m:oMath>
                <m:r>
                  <w:rPr>
                    <w:rFonts w:ascii="Cambria Math" w:eastAsiaTheme="minorEastAsia" w:cs="Times New Roman"/>
                    <w:sz w:val="24"/>
                    <w:szCs w:val="24"/>
                  </w:rPr>
                  <m:t xml:space="preserve">80 </m:t>
                </m:r>
                <m:r>
                  <w:rPr>
                    <w:rFonts w:ascii="Cambria Math" w:eastAsiaTheme="minorEastAsia" w:hAnsi="Cambria Math" w:cs="Times New Roman"/>
                    <w:sz w:val="24"/>
                    <w:szCs w:val="24"/>
                  </w:rPr>
                  <m:t>⊢</m:t>
                </m:r>
                <m:r>
                  <w:rPr>
                    <w:rFonts w:ascii="Cambria Math" w:eastAsiaTheme="minorEastAsia" w:cs="Times New Roman"/>
                    <w:sz w:val="24"/>
                    <w:szCs w:val="24"/>
                  </w:rPr>
                  <m:t>90</m:t>
                </m:r>
              </m:oMath>
            </m:oMathPara>
          </w:p>
        </w:tc>
        <w:tc>
          <w:tcPr>
            <w:tcW w:w="268" w:type="pct"/>
          </w:tcPr>
          <w:p w14:paraId="38AB9EFD" w14:textId="77777777" w:rsidR="005D0F7C" w:rsidRPr="00E62A8D" w:rsidRDefault="005D0F7C" w:rsidP="00696B67">
            <w:pPr>
              <w:spacing w:before="60" w:after="60"/>
              <w:jc w:val="center"/>
              <w:rPr>
                <w:rFonts w:eastAsiaTheme="minorEastAsia" w:cs="Times New Roman"/>
                <w:sz w:val="24"/>
                <w:szCs w:val="24"/>
              </w:rPr>
            </w:pPr>
            <w:r w:rsidRPr="00E62A8D">
              <w:rPr>
                <w:rFonts w:eastAsiaTheme="minorEastAsia" w:cs="Times New Roman"/>
                <w:sz w:val="24"/>
                <w:szCs w:val="24"/>
              </w:rPr>
              <w:t>85</w:t>
            </w:r>
          </w:p>
        </w:tc>
        <w:tc>
          <w:tcPr>
            <w:tcW w:w="660" w:type="pct"/>
            <w:tcBorders>
              <w:left w:val="single" w:sz="4" w:space="0" w:color="auto"/>
              <w:right w:val="single" w:sz="4" w:space="0" w:color="auto"/>
            </w:tcBorders>
            <w:vAlign w:val="center"/>
          </w:tcPr>
          <w:p w14:paraId="2AFF1A17" w14:textId="77777777" w:rsidR="005D0F7C" w:rsidRPr="00E62A8D" w:rsidRDefault="005D0F7C" w:rsidP="00696B67">
            <w:pPr>
              <w:spacing w:before="60" w:after="60"/>
              <w:jc w:val="center"/>
              <w:rPr>
                <w:rFonts w:eastAsiaTheme="minorEastAsia" w:cs="Times New Roman"/>
                <w:sz w:val="24"/>
                <w:szCs w:val="24"/>
              </w:rPr>
            </w:pPr>
            <w:r w:rsidRPr="00E62A8D">
              <w:rPr>
                <w:rFonts w:eastAsiaTheme="minorEastAsia" w:cs="Times New Roman"/>
                <w:sz w:val="24"/>
                <w:szCs w:val="24"/>
              </w:rPr>
              <w:t>11</w:t>
            </w:r>
          </w:p>
        </w:tc>
        <w:tc>
          <w:tcPr>
            <w:tcW w:w="1117" w:type="pct"/>
            <w:tcBorders>
              <w:left w:val="single" w:sz="4" w:space="0" w:color="auto"/>
              <w:right w:val="single" w:sz="4" w:space="0" w:color="auto"/>
            </w:tcBorders>
            <w:vAlign w:val="center"/>
          </w:tcPr>
          <w:p w14:paraId="1798B774" w14:textId="77777777" w:rsidR="005D0F7C" w:rsidRPr="00E62A8D" w:rsidRDefault="005D0F7C" w:rsidP="00696B67">
            <w:pPr>
              <w:spacing w:before="60" w:after="60"/>
              <w:rPr>
                <w:rFonts w:ascii="Cambria Math" w:eastAsiaTheme="minorEastAsia" w:cs="Times New Roman"/>
                <w:sz w:val="24"/>
                <w:szCs w:val="24"/>
                <w:oMath/>
              </w:rPr>
            </w:pPr>
            <m:oMathPara>
              <m:oMathParaPr>
                <m:jc m:val="left"/>
              </m:oMathParaPr>
              <m:oMath>
                <m:r>
                  <w:rPr>
                    <w:rFonts w:ascii="Cambria Math" w:eastAsiaTheme="minorEastAsia" w:cs="Times New Roman"/>
                    <w:sz w:val="24"/>
                    <w:szCs w:val="24"/>
                  </w:rPr>
                  <m:t>85</m:t>
                </m:r>
                <m:r>
                  <w:rPr>
                    <w:rFonts w:ascii="Cambria Math" w:eastAsiaTheme="minorEastAsia" w:cs="Times New Roman"/>
                    <w:sz w:val="24"/>
                    <w:szCs w:val="24"/>
                  </w:rPr>
                  <m:t>×</m:t>
                </m:r>
                <m:r>
                  <w:rPr>
                    <w:rFonts w:ascii="Cambria Math" w:eastAsiaTheme="minorEastAsia" w:cs="Times New Roman"/>
                    <w:sz w:val="24"/>
                    <w:szCs w:val="24"/>
                  </w:rPr>
                  <m:t>11=935</m:t>
                </m:r>
              </m:oMath>
            </m:oMathPara>
          </w:p>
        </w:tc>
        <w:tc>
          <w:tcPr>
            <w:tcW w:w="863" w:type="pct"/>
            <w:tcBorders>
              <w:left w:val="single" w:sz="4" w:space="0" w:color="auto"/>
              <w:right w:val="single" w:sz="4" w:space="0" w:color="auto"/>
            </w:tcBorders>
          </w:tcPr>
          <w:p w14:paraId="58C2A179" w14:textId="77777777" w:rsidR="005D0F7C" w:rsidRPr="00E62A8D" w:rsidRDefault="009944CB" w:rsidP="00696B67">
            <w:pPr>
              <w:spacing w:before="60" w:after="60"/>
              <w:jc w:val="center"/>
              <w:rPr>
                <w:rFonts w:ascii="Cambria Math" w:eastAsiaTheme="minorEastAsia" w:cs="Times New Roman"/>
                <w:sz w:val="24"/>
                <w:szCs w:val="24"/>
                <w:oMath/>
              </w:rPr>
            </w:pPr>
            <m:oMathPara>
              <m:oMath>
                <m:sSup>
                  <m:sSupPr>
                    <m:ctrlPr>
                      <w:rPr>
                        <w:rFonts w:ascii="Cambria Math" w:eastAsiaTheme="minorEastAsia" w:hAnsi="Cambria Math" w:cs="Times New Roman"/>
                        <w:i/>
                        <w:sz w:val="24"/>
                        <w:szCs w:val="24"/>
                      </w:rPr>
                    </m:ctrlPr>
                  </m:sSupPr>
                  <m:e>
                    <m:r>
                      <w:rPr>
                        <w:rFonts w:ascii="Cambria Math" w:eastAsiaTheme="minorEastAsia" w:cs="Times New Roman"/>
                        <w:sz w:val="24"/>
                        <w:szCs w:val="24"/>
                      </w:rPr>
                      <m:t>85</m:t>
                    </m:r>
                  </m:e>
                  <m:sup>
                    <m:r>
                      <w:rPr>
                        <w:rFonts w:ascii="Cambria Math" w:eastAsiaTheme="minorEastAsia" w:cs="Times New Roman"/>
                        <w:sz w:val="24"/>
                        <w:szCs w:val="24"/>
                      </w:rPr>
                      <m:t>2</m:t>
                    </m:r>
                  </m:sup>
                </m:sSup>
                <m:r>
                  <w:rPr>
                    <w:rFonts w:ascii="Cambria Math" w:eastAsiaTheme="minorEastAsia" w:cs="Times New Roman"/>
                    <w:sz w:val="24"/>
                    <w:szCs w:val="24"/>
                  </w:rPr>
                  <m:t>=7.225</m:t>
                </m:r>
              </m:oMath>
            </m:oMathPara>
          </w:p>
        </w:tc>
        <w:tc>
          <w:tcPr>
            <w:tcW w:w="1377" w:type="pct"/>
            <w:tcBorders>
              <w:left w:val="single" w:sz="4" w:space="0" w:color="auto"/>
            </w:tcBorders>
          </w:tcPr>
          <w:p w14:paraId="3DB991F9" w14:textId="77777777" w:rsidR="005D0F7C" w:rsidRPr="00E62A8D" w:rsidRDefault="005D0F7C" w:rsidP="00696B67">
            <w:pPr>
              <w:spacing w:before="60" w:after="60"/>
              <w:jc w:val="center"/>
              <w:rPr>
                <w:rFonts w:ascii="Cambria Math" w:eastAsiaTheme="minorEastAsia" w:cs="Times New Roman"/>
                <w:sz w:val="24"/>
                <w:szCs w:val="24"/>
                <w:oMath/>
              </w:rPr>
            </w:pPr>
            <m:oMathPara>
              <m:oMathParaPr>
                <m:jc m:val="left"/>
              </m:oMathParaPr>
              <m:oMath>
                <m:r>
                  <m:rPr>
                    <m:sty m:val="p"/>
                  </m:rPr>
                  <w:rPr>
                    <w:rFonts w:ascii="Cambria Math" w:eastAsiaTheme="minorEastAsia" w:cs="Times New Roman"/>
                    <w:sz w:val="24"/>
                    <w:szCs w:val="24"/>
                  </w:rPr>
                  <m:t>7.225</m:t>
                </m:r>
                <m:r>
                  <w:rPr>
                    <w:rFonts w:ascii="Cambria Math" w:eastAsiaTheme="minorEastAsia" w:cs="Times New Roman"/>
                    <w:sz w:val="24"/>
                    <w:szCs w:val="24"/>
                  </w:rPr>
                  <m:t>×</m:t>
                </m:r>
                <m:r>
                  <w:rPr>
                    <w:rFonts w:ascii="Cambria Math" w:eastAsiaTheme="minorEastAsia" w:cs="Times New Roman"/>
                    <w:sz w:val="24"/>
                    <w:szCs w:val="24"/>
                  </w:rPr>
                  <m:t>11=79.475</m:t>
                </m:r>
              </m:oMath>
            </m:oMathPara>
          </w:p>
        </w:tc>
      </w:tr>
      <w:tr w:rsidR="005D0F7C" w:rsidRPr="00E62A8D" w14:paraId="47024C93" w14:textId="77777777" w:rsidTr="00683152">
        <w:trPr>
          <w:jc w:val="center"/>
        </w:trPr>
        <w:tc>
          <w:tcPr>
            <w:tcW w:w="715" w:type="pct"/>
            <w:tcBorders>
              <w:bottom w:val="single" w:sz="4" w:space="0" w:color="auto"/>
              <w:right w:val="single" w:sz="4" w:space="0" w:color="auto"/>
            </w:tcBorders>
            <w:vAlign w:val="center"/>
          </w:tcPr>
          <w:p w14:paraId="1341FC50" w14:textId="77777777" w:rsidR="005D0F7C" w:rsidRPr="00E62A8D" w:rsidRDefault="005D0F7C" w:rsidP="00696B67">
            <w:pPr>
              <w:spacing w:before="60" w:after="60"/>
              <w:jc w:val="center"/>
              <w:rPr>
                <w:rFonts w:eastAsia="Times New Roman" w:cs="Times New Roman"/>
                <w:sz w:val="24"/>
                <w:szCs w:val="24"/>
              </w:rPr>
            </w:pPr>
            <m:oMathPara>
              <m:oMath>
                <m:r>
                  <w:rPr>
                    <w:rFonts w:ascii="Cambria Math" w:eastAsiaTheme="minorEastAsia" w:cs="Times New Roman"/>
                    <w:sz w:val="24"/>
                    <w:szCs w:val="24"/>
                  </w:rPr>
                  <m:t xml:space="preserve">90 </m:t>
                </m:r>
                <m:r>
                  <w:rPr>
                    <w:rFonts w:ascii="Cambria Math" w:eastAsiaTheme="minorEastAsia" w:hAnsi="Cambria Math" w:cs="Times New Roman"/>
                    <w:sz w:val="24"/>
                    <w:szCs w:val="24"/>
                  </w:rPr>
                  <m:t>⊢</m:t>
                </m:r>
                <m:r>
                  <w:rPr>
                    <w:rFonts w:ascii="Cambria Math" w:eastAsiaTheme="minorEastAsia" w:cs="Times New Roman"/>
                    <w:sz w:val="24"/>
                    <w:szCs w:val="24"/>
                  </w:rPr>
                  <m:t>100</m:t>
                </m:r>
              </m:oMath>
            </m:oMathPara>
          </w:p>
        </w:tc>
        <w:tc>
          <w:tcPr>
            <w:tcW w:w="268" w:type="pct"/>
            <w:tcBorders>
              <w:bottom w:val="single" w:sz="4" w:space="0" w:color="auto"/>
            </w:tcBorders>
          </w:tcPr>
          <w:p w14:paraId="65793BB6" w14:textId="77777777" w:rsidR="005D0F7C" w:rsidRPr="00E62A8D" w:rsidRDefault="005D0F7C" w:rsidP="00696B67">
            <w:pPr>
              <w:spacing w:before="60" w:after="60"/>
              <w:jc w:val="center"/>
              <w:rPr>
                <w:rFonts w:eastAsiaTheme="minorEastAsia" w:cs="Times New Roman"/>
                <w:sz w:val="24"/>
                <w:szCs w:val="24"/>
              </w:rPr>
            </w:pPr>
            <w:r w:rsidRPr="00E62A8D">
              <w:rPr>
                <w:rFonts w:eastAsiaTheme="minorEastAsia" w:cs="Times New Roman"/>
                <w:sz w:val="24"/>
                <w:szCs w:val="24"/>
              </w:rPr>
              <w:t>95</w:t>
            </w:r>
          </w:p>
        </w:tc>
        <w:tc>
          <w:tcPr>
            <w:tcW w:w="660" w:type="pct"/>
            <w:tcBorders>
              <w:left w:val="single" w:sz="4" w:space="0" w:color="auto"/>
              <w:bottom w:val="single" w:sz="4" w:space="0" w:color="auto"/>
              <w:right w:val="single" w:sz="4" w:space="0" w:color="auto"/>
            </w:tcBorders>
            <w:vAlign w:val="center"/>
          </w:tcPr>
          <w:p w14:paraId="76F4AD39" w14:textId="77777777" w:rsidR="005D0F7C" w:rsidRPr="00E62A8D" w:rsidRDefault="005D0F7C" w:rsidP="00696B67">
            <w:pPr>
              <w:spacing w:before="60" w:after="60"/>
              <w:jc w:val="center"/>
              <w:rPr>
                <w:rFonts w:eastAsiaTheme="minorEastAsia" w:cs="Times New Roman"/>
                <w:sz w:val="24"/>
                <w:szCs w:val="24"/>
              </w:rPr>
            </w:pPr>
            <w:r w:rsidRPr="00E62A8D">
              <w:rPr>
                <w:rFonts w:eastAsiaTheme="minorEastAsia" w:cs="Times New Roman"/>
                <w:sz w:val="24"/>
                <w:szCs w:val="24"/>
              </w:rPr>
              <w:t>9</w:t>
            </w:r>
          </w:p>
        </w:tc>
        <w:tc>
          <w:tcPr>
            <w:tcW w:w="1117" w:type="pct"/>
            <w:tcBorders>
              <w:left w:val="single" w:sz="4" w:space="0" w:color="auto"/>
              <w:bottom w:val="single" w:sz="4" w:space="0" w:color="auto"/>
              <w:right w:val="single" w:sz="4" w:space="0" w:color="auto"/>
            </w:tcBorders>
            <w:vAlign w:val="center"/>
          </w:tcPr>
          <w:p w14:paraId="23A66A6E" w14:textId="77777777" w:rsidR="005D0F7C" w:rsidRPr="00E62A8D" w:rsidRDefault="005D0F7C" w:rsidP="00696B67">
            <w:pPr>
              <w:spacing w:before="60" w:after="60"/>
              <w:rPr>
                <w:rFonts w:ascii="Cambria Math" w:eastAsiaTheme="minorEastAsia" w:cs="Times New Roman"/>
                <w:sz w:val="24"/>
                <w:szCs w:val="24"/>
                <w:oMath/>
              </w:rPr>
            </w:pPr>
            <m:oMathPara>
              <m:oMathParaPr>
                <m:jc m:val="left"/>
              </m:oMathParaPr>
              <m:oMath>
                <m:r>
                  <w:rPr>
                    <w:rFonts w:ascii="Cambria Math" w:eastAsiaTheme="minorEastAsia" w:cs="Times New Roman"/>
                    <w:sz w:val="24"/>
                    <w:szCs w:val="24"/>
                  </w:rPr>
                  <m:t>95</m:t>
                </m:r>
                <m:r>
                  <w:rPr>
                    <w:rFonts w:ascii="Cambria Math" w:eastAsiaTheme="minorEastAsia" w:cs="Times New Roman"/>
                    <w:sz w:val="24"/>
                    <w:szCs w:val="24"/>
                  </w:rPr>
                  <m:t>×</m:t>
                </m:r>
                <m:r>
                  <w:rPr>
                    <w:rFonts w:ascii="Cambria Math" w:eastAsiaTheme="minorEastAsia" w:cs="Times New Roman"/>
                    <w:sz w:val="24"/>
                    <w:szCs w:val="24"/>
                  </w:rPr>
                  <m:t>9  =855</m:t>
                </m:r>
              </m:oMath>
            </m:oMathPara>
          </w:p>
        </w:tc>
        <w:tc>
          <w:tcPr>
            <w:tcW w:w="863" w:type="pct"/>
            <w:tcBorders>
              <w:left w:val="single" w:sz="4" w:space="0" w:color="auto"/>
              <w:bottom w:val="single" w:sz="4" w:space="0" w:color="auto"/>
              <w:right w:val="single" w:sz="4" w:space="0" w:color="auto"/>
            </w:tcBorders>
          </w:tcPr>
          <w:p w14:paraId="424DC837" w14:textId="77777777" w:rsidR="005D0F7C" w:rsidRPr="00E62A8D" w:rsidRDefault="009944CB" w:rsidP="00696B67">
            <w:pPr>
              <w:spacing w:before="60" w:after="60"/>
              <w:jc w:val="center"/>
              <w:rPr>
                <w:rFonts w:ascii="Cambria Math" w:eastAsiaTheme="minorEastAsia" w:cs="Times New Roman"/>
                <w:sz w:val="24"/>
                <w:szCs w:val="24"/>
                <w:oMath/>
              </w:rPr>
            </w:pPr>
            <m:oMathPara>
              <m:oMath>
                <m:sSup>
                  <m:sSupPr>
                    <m:ctrlPr>
                      <w:rPr>
                        <w:rFonts w:ascii="Cambria Math" w:eastAsiaTheme="minorEastAsia" w:hAnsi="Cambria Math" w:cs="Times New Roman"/>
                        <w:i/>
                        <w:sz w:val="24"/>
                        <w:szCs w:val="24"/>
                      </w:rPr>
                    </m:ctrlPr>
                  </m:sSupPr>
                  <m:e>
                    <m:r>
                      <w:rPr>
                        <w:rFonts w:ascii="Cambria Math" w:eastAsiaTheme="minorEastAsia" w:cs="Times New Roman"/>
                        <w:sz w:val="24"/>
                        <w:szCs w:val="24"/>
                      </w:rPr>
                      <m:t>95</m:t>
                    </m:r>
                  </m:e>
                  <m:sup>
                    <m:r>
                      <w:rPr>
                        <w:rFonts w:ascii="Cambria Math" w:eastAsiaTheme="minorEastAsia" w:cs="Times New Roman"/>
                        <w:sz w:val="24"/>
                        <w:szCs w:val="24"/>
                      </w:rPr>
                      <m:t>2</m:t>
                    </m:r>
                  </m:sup>
                </m:sSup>
                <m:r>
                  <w:rPr>
                    <w:rFonts w:ascii="Cambria Math" w:eastAsiaTheme="minorEastAsia" w:cs="Times New Roman"/>
                    <w:sz w:val="24"/>
                    <w:szCs w:val="24"/>
                  </w:rPr>
                  <m:t>=9.025</m:t>
                </m:r>
              </m:oMath>
            </m:oMathPara>
          </w:p>
        </w:tc>
        <w:tc>
          <w:tcPr>
            <w:tcW w:w="1377" w:type="pct"/>
            <w:tcBorders>
              <w:left w:val="single" w:sz="4" w:space="0" w:color="auto"/>
              <w:bottom w:val="single" w:sz="4" w:space="0" w:color="auto"/>
            </w:tcBorders>
          </w:tcPr>
          <w:p w14:paraId="3D06C00B" w14:textId="77777777" w:rsidR="005D0F7C" w:rsidRPr="00E62A8D" w:rsidRDefault="005D0F7C" w:rsidP="00696B67">
            <w:pPr>
              <w:spacing w:before="60" w:after="60"/>
              <w:jc w:val="center"/>
              <w:rPr>
                <w:rFonts w:ascii="Cambria Math" w:eastAsiaTheme="minorEastAsia" w:cs="Times New Roman"/>
                <w:sz w:val="24"/>
                <w:szCs w:val="24"/>
                <w:oMath/>
              </w:rPr>
            </w:pPr>
            <m:oMathPara>
              <m:oMathParaPr>
                <m:jc m:val="left"/>
              </m:oMathParaPr>
              <m:oMath>
                <m:r>
                  <m:rPr>
                    <m:sty m:val="p"/>
                  </m:rPr>
                  <w:rPr>
                    <w:rFonts w:ascii="Cambria Math" w:eastAsiaTheme="minorEastAsia" w:cs="Times New Roman"/>
                    <w:sz w:val="24"/>
                    <w:szCs w:val="24"/>
                  </w:rPr>
                  <m:t>9.025</m:t>
                </m:r>
                <m:r>
                  <w:rPr>
                    <w:rFonts w:ascii="Cambria Math" w:eastAsiaTheme="minorEastAsia" w:cs="Times New Roman"/>
                    <w:sz w:val="24"/>
                    <w:szCs w:val="24"/>
                  </w:rPr>
                  <m:t>×</m:t>
                </m:r>
                <m:r>
                  <w:rPr>
                    <w:rFonts w:ascii="Cambria Math" w:eastAsiaTheme="minorEastAsia" w:cs="Times New Roman"/>
                    <w:sz w:val="24"/>
                    <w:szCs w:val="24"/>
                  </w:rPr>
                  <m:t>9  =81.225</m:t>
                </m:r>
              </m:oMath>
            </m:oMathPara>
          </w:p>
        </w:tc>
      </w:tr>
      <w:tr w:rsidR="005D0F7C" w:rsidRPr="00E62A8D" w14:paraId="683B48E3" w14:textId="77777777" w:rsidTr="00683152">
        <w:trPr>
          <w:jc w:val="center"/>
        </w:trPr>
        <w:tc>
          <w:tcPr>
            <w:tcW w:w="715" w:type="pct"/>
            <w:tcBorders>
              <w:top w:val="single" w:sz="4" w:space="0" w:color="auto"/>
              <w:bottom w:val="single" w:sz="4" w:space="0" w:color="auto"/>
              <w:right w:val="single" w:sz="4" w:space="0" w:color="auto"/>
            </w:tcBorders>
            <w:vAlign w:val="center"/>
          </w:tcPr>
          <w:p w14:paraId="3E40706E" w14:textId="77777777" w:rsidR="005D0F7C" w:rsidRPr="00E62A8D" w:rsidRDefault="005D0F7C" w:rsidP="00696B67">
            <w:pPr>
              <w:spacing w:before="60" w:after="60"/>
              <w:jc w:val="center"/>
              <w:rPr>
                <w:rFonts w:eastAsia="Times New Roman" w:cs="Times New Roman"/>
                <w:sz w:val="24"/>
                <w:szCs w:val="24"/>
              </w:rPr>
            </w:pPr>
            <w:r w:rsidRPr="00E62A8D">
              <w:rPr>
                <w:rFonts w:eastAsia="Times New Roman" w:cs="Times New Roman"/>
                <w:sz w:val="24"/>
                <w:szCs w:val="24"/>
              </w:rPr>
              <w:t>Total</w:t>
            </w:r>
          </w:p>
        </w:tc>
        <w:tc>
          <w:tcPr>
            <w:tcW w:w="268" w:type="pct"/>
            <w:tcBorders>
              <w:top w:val="single" w:sz="4" w:space="0" w:color="auto"/>
              <w:bottom w:val="single" w:sz="4" w:space="0" w:color="auto"/>
            </w:tcBorders>
          </w:tcPr>
          <w:p w14:paraId="4925FB4F" w14:textId="77777777" w:rsidR="005D0F7C" w:rsidRPr="00E62A8D" w:rsidRDefault="005D0F7C" w:rsidP="00696B67">
            <w:pPr>
              <w:spacing w:before="60" w:after="60"/>
              <w:jc w:val="center"/>
              <w:rPr>
                <w:rFonts w:eastAsiaTheme="minorEastAsia" w:cs="Times New Roman"/>
                <w:sz w:val="24"/>
                <w:szCs w:val="24"/>
              </w:rPr>
            </w:pPr>
            <w:r w:rsidRPr="00E62A8D">
              <w:rPr>
                <w:rFonts w:eastAsiaTheme="minorEastAsia" w:cs="Times New Roman"/>
                <w:sz w:val="24"/>
                <w:szCs w:val="24"/>
              </w:rPr>
              <w:t>-</w:t>
            </w:r>
          </w:p>
        </w:tc>
        <w:tc>
          <w:tcPr>
            <w:tcW w:w="660" w:type="pct"/>
            <w:tcBorders>
              <w:top w:val="single" w:sz="4" w:space="0" w:color="auto"/>
              <w:left w:val="single" w:sz="4" w:space="0" w:color="auto"/>
              <w:bottom w:val="single" w:sz="4" w:space="0" w:color="auto"/>
              <w:right w:val="single" w:sz="4" w:space="0" w:color="auto"/>
            </w:tcBorders>
            <w:vAlign w:val="center"/>
          </w:tcPr>
          <w:p w14:paraId="5126ED40" w14:textId="77777777" w:rsidR="005D0F7C" w:rsidRPr="00E62A8D" w:rsidRDefault="005D0F7C" w:rsidP="00696B67">
            <w:pPr>
              <w:spacing w:before="60" w:after="60"/>
              <w:jc w:val="center"/>
              <w:rPr>
                <w:rFonts w:eastAsiaTheme="minorEastAsia" w:cs="Times New Roman"/>
                <w:sz w:val="24"/>
                <w:szCs w:val="24"/>
              </w:rPr>
            </w:pPr>
            <m:oMathPara>
              <m:oMath>
                <m:r>
                  <w:rPr>
                    <w:rFonts w:ascii="Cambria Math" w:eastAsiaTheme="minorEastAsia"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r>
                  <w:rPr>
                    <w:rFonts w:ascii="Cambria Math" w:eastAsiaTheme="minorEastAsia" w:cs="Times New Roman"/>
                    <w:sz w:val="24"/>
                    <w:szCs w:val="24"/>
                  </w:rPr>
                  <m:t>=86</m:t>
                </m:r>
              </m:oMath>
            </m:oMathPara>
          </w:p>
        </w:tc>
        <w:tc>
          <w:tcPr>
            <w:tcW w:w="1117" w:type="pct"/>
            <w:tcBorders>
              <w:top w:val="single" w:sz="4" w:space="0" w:color="auto"/>
              <w:left w:val="single" w:sz="4" w:space="0" w:color="auto"/>
              <w:bottom w:val="single" w:sz="4" w:space="0" w:color="auto"/>
              <w:right w:val="single" w:sz="4" w:space="0" w:color="auto"/>
            </w:tcBorders>
          </w:tcPr>
          <w:p w14:paraId="5D688B23" w14:textId="77777777" w:rsidR="005D0F7C" w:rsidRPr="00E62A8D" w:rsidRDefault="005D0F7C" w:rsidP="00696B67">
            <w:pPr>
              <w:spacing w:before="60" w:after="60"/>
              <w:jc w:val="center"/>
              <w:rPr>
                <w:rFonts w:eastAsiaTheme="minorEastAsia" w:cs="Times New Roman"/>
                <w:sz w:val="24"/>
                <w:szCs w:val="24"/>
              </w:rPr>
            </w:pPr>
            <m:oMathPara>
              <m:oMath>
                <m:r>
                  <w:rPr>
                    <w:rFonts w:ascii="Cambria Math" w:eastAsiaTheme="minorEastAsia"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r>
                  <w:rPr>
                    <w:rFonts w:ascii="Cambria Math" w:eastAsiaTheme="minorEastAsia" w:cs="Times New Roman"/>
                    <w:sz w:val="24"/>
                    <w:szCs w:val="24"/>
                  </w:rPr>
                  <m:t>=5.590</m:t>
                </m:r>
              </m:oMath>
            </m:oMathPara>
          </w:p>
        </w:tc>
        <w:tc>
          <w:tcPr>
            <w:tcW w:w="863" w:type="pct"/>
            <w:tcBorders>
              <w:top w:val="single" w:sz="4" w:space="0" w:color="auto"/>
              <w:left w:val="single" w:sz="4" w:space="0" w:color="auto"/>
              <w:bottom w:val="single" w:sz="4" w:space="0" w:color="auto"/>
              <w:right w:val="single" w:sz="4" w:space="0" w:color="auto"/>
            </w:tcBorders>
          </w:tcPr>
          <w:p w14:paraId="0EAEA438" w14:textId="77777777" w:rsidR="005D0F7C" w:rsidRPr="00E62A8D" w:rsidRDefault="005D0F7C" w:rsidP="00696B67">
            <w:pPr>
              <w:spacing w:before="60" w:after="60"/>
              <w:jc w:val="center"/>
              <w:rPr>
                <w:rFonts w:eastAsiaTheme="minorEastAsia" w:cs="Times New Roman"/>
                <w:sz w:val="24"/>
                <w:szCs w:val="24"/>
              </w:rPr>
            </w:pPr>
            <w:r w:rsidRPr="00E62A8D">
              <w:rPr>
                <w:rFonts w:eastAsiaTheme="minorEastAsia" w:cs="Times New Roman"/>
                <w:sz w:val="24"/>
                <w:szCs w:val="24"/>
              </w:rPr>
              <w:t>-</w:t>
            </w:r>
          </w:p>
        </w:tc>
        <w:tc>
          <w:tcPr>
            <w:tcW w:w="1377" w:type="pct"/>
            <w:tcBorders>
              <w:top w:val="single" w:sz="4" w:space="0" w:color="auto"/>
              <w:left w:val="single" w:sz="4" w:space="0" w:color="auto"/>
              <w:bottom w:val="single" w:sz="4" w:space="0" w:color="auto"/>
            </w:tcBorders>
          </w:tcPr>
          <w:p w14:paraId="5CDEBE66" w14:textId="77777777" w:rsidR="005D0F7C" w:rsidRPr="00E62A8D" w:rsidRDefault="005D0F7C" w:rsidP="00696B67">
            <w:pPr>
              <w:spacing w:before="60" w:after="60"/>
              <w:jc w:val="center"/>
              <w:rPr>
                <w:rFonts w:eastAsiaTheme="minorEastAsia" w:cs="Times New Roman"/>
                <w:sz w:val="24"/>
                <w:szCs w:val="24"/>
              </w:rPr>
            </w:pPr>
            <m:oMathPara>
              <m:oMathParaPr>
                <m:jc m:val="center"/>
              </m:oMathParaPr>
              <m:oMath>
                <m:r>
                  <w:rPr>
                    <w:rFonts w:ascii="Cambria Math" w:eastAsiaTheme="minorEastAsia"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cs="Times New Roman"/>
                        <w:sz w:val="24"/>
                        <w:szCs w:val="24"/>
                      </w:rPr>
                      <m:t>2</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r>
                  <w:rPr>
                    <w:rFonts w:ascii="Cambria Math" w:eastAsiaTheme="minorEastAsia" w:cs="Times New Roman"/>
                    <w:sz w:val="24"/>
                    <w:szCs w:val="24"/>
                  </w:rPr>
                  <m:t>=390.750</m:t>
                </m:r>
              </m:oMath>
            </m:oMathPara>
          </w:p>
        </w:tc>
      </w:tr>
    </w:tbl>
    <w:p w14:paraId="456813A4" w14:textId="77777777" w:rsidR="005D0F7C" w:rsidRPr="00E62A8D" w:rsidRDefault="005D0F7C" w:rsidP="005D0F7C">
      <w:pPr>
        <w:spacing w:line="360" w:lineRule="auto"/>
        <w:jc w:val="both"/>
        <w:rPr>
          <w:rFonts w:eastAsiaTheme="minorEastAsia" w:cs="Times New Roman"/>
          <w:sz w:val="24"/>
          <w:szCs w:val="24"/>
        </w:rPr>
      </w:pPr>
    </w:p>
    <w:p w14:paraId="44C658FD" w14:textId="77777777" w:rsidR="005D0F7C" w:rsidRPr="00E62A8D" w:rsidRDefault="005D0F7C" w:rsidP="005D0F7C">
      <w:pPr>
        <w:spacing w:line="360" w:lineRule="auto"/>
        <w:jc w:val="both"/>
        <w:rPr>
          <w:rFonts w:eastAsiaTheme="minorEastAsia" w:cs="Times New Roman"/>
          <w:sz w:val="24"/>
          <w:szCs w:val="24"/>
        </w:rPr>
      </w:pPr>
      <w:r w:rsidRPr="00E62A8D">
        <w:rPr>
          <w:rFonts w:eastAsiaTheme="minorEastAsia" w:cs="Times New Roman"/>
          <w:sz w:val="24"/>
          <w:szCs w:val="24"/>
        </w:rPr>
        <w:t xml:space="preserve">Substituindo </w:t>
      </w:r>
      <m:oMath>
        <m:r>
          <w:rPr>
            <w:rFonts w:ascii="Cambria Math" w:eastAsiaTheme="minorEastAsia" w:hAnsi="Cambria Math" w:cs="Times New Roman"/>
            <w:sz w:val="24"/>
            <w:szCs w:val="24"/>
          </w:rPr>
          <m:t>n</m:t>
        </m:r>
        <m:r>
          <w:rPr>
            <w:rFonts w:ascii="Cambria Math" w:eastAsiaTheme="minorEastAsia" w:cs="Times New Roman"/>
            <w:sz w:val="24"/>
            <w:szCs w:val="24"/>
          </w:rPr>
          <m:t>=</m:t>
        </m:r>
        <m:r>
          <w:rPr>
            <w:rFonts w:ascii="Cambria Math" w:eastAsiaTheme="minorEastAsia"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r>
          <w:rPr>
            <w:rFonts w:ascii="Cambria Math" w:eastAsiaTheme="minorEastAsia" w:cs="Times New Roman"/>
            <w:sz w:val="24"/>
            <w:szCs w:val="24"/>
          </w:rPr>
          <m:t>=86</m:t>
        </m:r>
      </m:oMath>
      <w:r w:rsidRPr="00E62A8D">
        <w:rPr>
          <w:rFonts w:eastAsiaTheme="minorEastAsia" w:cs="Times New Roman"/>
          <w:sz w:val="24"/>
          <w:szCs w:val="24"/>
        </w:rPr>
        <w:t xml:space="preserve">,  </w:t>
      </w:r>
      <m:oMath>
        <m:r>
          <w:rPr>
            <w:rFonts w:ascii="Cambria Math" w:eastAsiaTheme="minorEastAsia"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cs="Times New Roman"/>
                <w:sz w:val="24"/>
                <w:szCs w:val="24"/>
              </w:rPr>
              <m:t>*</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r>
          <w:rPr>
            <w:rFonts w:ascii="Cambria Math" w:eastAsiaTheme="minorEastAsia" w:cs="Times New Roman"/>
            <w:sz w:val="24"/>
            <w:szCs w:val="24"/>
          </w:rPr>
          <m:t>=5.590</m:t>
        </m:r>
      </m:oMath>
      <w:r w:rsidRPr="00E62A8D">
        <w:rPr>
          <w:rFonts w:eastAsiaTheme="minorEastAsia" w:cs="Times New Roman"/>
          <w:sz w:val="24"/>
          <w:szCs w:val="24"/>
        </w:rPr>
        <w:t xml:space="preserve">,  e </w:t>
      </w:r>
      <m:oMath>
        <m:r>
          <w:rPr>
            <w:rFonts w:ascii="Cambria Math" w:eastAsiaTheme="minorEastAsia"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cs="Times New Roman"/>
                <w:sz w:val="24"/>
                <w:szCs w:val="24"/>
              </w:rPr>
              <m:t>*</m:t>
            </m:r>
            <m:r>
              <w:rPr>
                <w:rFonts w:ascii="Cambria Math" w:eastAsiaTheme="minorEastAsia" w:cs="Times New Roman"/>
                <w:sz w:val="24"/>
                <w:szCs w:val="24"/>
              </w:rPr>
              <m:t>2</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r>
          <w:rPr>
            <w:rFonts w:ascii="Cambria Math" w:eastAsiaTheme="minorEastAsia" w:cs="Times New Roman"/>
            <w:sz w:val="24"/>
            <w:szCs w:val="24"/>
          </w:rPr>
          <m:t>=390.750</m:t>
        </m:r>
      </m:oMath>
      <w:r w:rsidRPr="00E62A8D">
        <w:rPr>
          <w:rFonts w:eastAsiaTheme="minorEastAsia" w:cs="Times New Roman"/>
          <w:sz w:val="24"/>
          <w:szCs w:val="24"/>
        </w:rPr>
        <w:t xml:space="preserve"> na fórmula, temos:</w:t>
      </w:r>
    </w:p>
    <w:p w14:paraId="0850B6A8" w14:textId="77777777" w:rsidR="005D0F7C" w:rsidRPr="00E62A8D" w:rsidRDefault="009944CB" w:rsidP="005D0F7C">
      <w:pPr>
        <w:spacing w:line="360" w:lineRule="auto"/>
        <w:jc w:val="both"/>
        <w:rPr>
          <w:rFonts w:eastAsiaTheme="minorEastAsia"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cs="Times New Roman"/>
                  <w:sz w:val="24"/>
                  <w:szCs w:val="24"/>
                </w:rPr>
                <m:t>2</m:t>
              </m:r>
            </m:sup>
          </m:sSup>
          <m:r>
            <m:rPr>
              <m:aln/>
            </m:rP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cs="Times New Roman"/>
                  <w:sz w:val="24"/>
                  <w:szCs w:val="24"/>
                </w:rPr>
                <m:t>1</m:t>
              </m:r>
            </m:num>
            <m:den>
              <m:r>
                <w:rPr>
                  <w:rFonts w:ascii="Cambria Math" w:eastAsiaTheme="minorEastAsia" w:hAnsi="Cambria Math" w:cs="Times New Roman"/>
                  <w:sz w:val="24"/>
                  <w:szCs w:val="24"/>
                </w:rPr>
                <m:t>n</m:t>
              </m:r>
              <m:r>
                <w:rPr>
                  <w:rFonts w:eastAsiaTheme="minorEastAsia" w:cs="Times New Roman"/>
                  <w:sz w:val="24"/>
                  <w:szCs w:val="24"/>
                </w:rPr>
                <m:t>-</m:t>
              </m:r>
              <m:r>
                <w:rPr>
                  <w:rFonts w:ascii="Cambria Math" w:eastAsiaTheme="minorEastAsia" w:cs="Times New Roman"/>
                  <w:sz w:val="24"/>
                  <w:szCs w:val="24"/>
                </w:rPr>
                <m:t>1</m:t>
              </m:r>
            </m:den>
          </m:f>
          <m:d>
            <m:dPr>
              <m:begChr m:val="["/>
              <m:endChr m:val="]"/>
              <m:ctrlPr>
                <w:rPr>
                  <w:rFonts w:ascii="Cambria Math" w:eastAsiaTheme="minorEastAsia" w:hAnsi="Cambria Math" w:cs="Times New Roman"/>
                  <w:i/>
                  <w:sz w:val="24"/>
                  <w:szCs w:val="24"/>
                </w:rPr>
              </m:ctrlPr>
            </m:dPr>
            <m:e>
              <m:nary>
                <m:naryPr>
                  <m:chr m:val="∑"/>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cs="Times New Roman"/>
                          <w:sz w:val="24"/>
                          <w:szCs w:val="24"/>
                        </w:rPr>
                        <m:t>*</m:t>
                      </m:r>
                      <m:r>
                        <w:rPr>
                          <w:rFonts w:ascii="Cambria Math" w:eastAsiaTheme="minorEastAsia" w:cs="Times New Roman"/>
                          <w:sz w:val="24"/>
                          <w:szCs w:val="24"/>
                        </w:rPr>
                        <m:t>2</m:t>
                      </m:r>
                    </m:sup>
                  </m:sSubSup>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r>
                <w:rPr>
                  <w:rFonts w:eastAsiaTheme="minorEastAsia"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nary>
                            <m:naryPr>
                              <m:chr m:val="∑"/>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cs="Times New Roman"/>
                                      <w:sz w:val="24"/>
                                      <w:szCs w:val="24"/>
                                    </w:rPr>
                                    <m:t>*</m:t>
                                  </m:r>
                                </m:sup>
                              </m:sSubSup>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d>
                    </m:e>
                    <m:sup>
                      <m:r>
                        <w:rPr>
                          <w:rFonts w:ascii="Cambria Math" w:eastAsiaTheme="minorEastAsia" w:cs="Times New Roman"/>
                          <w:sz w:val="24"/>
                          <w:szCs w:val="24"/>
                        </w:rPr>
                        <m:t>2</m:t>
                      </m:r>
                    </m:sup>
                  </m:sSup>
                </m:num>
                <m:den>
                  <m:r>
                    <w:rPr>
                      <w:rFonts w:ascii="Cambria Math" w:eastAsiaTheme="minorEastAsia" w:hAnsi="Cambria Math" w:cs="Times New Roman"/>
                      <w:sz w:val="24"/>
                      <w:szCs w:val="24"/>
                    </w:rPr>
                    <m:t>n</m:t>
                  </m:r>
                </m:den>
              </m:f>
            </m:e>
          </m:d>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cs="Times New Roman"/>
                  <w:sz w:val="24"/>
                  <w:szCs w:val="24"/>
                </w:rPr>
                <m:t>1</m:t>
              </m:r>
            </m:num>
            <m:den>
              <m:r>
                <w:rPr>
                  <w:rFonts w:ascii="Cambria Math" w:eastAsiaTheme="minorEastAsia" w:cs="Times New Roman"/>
                  <w:sz w:val="24"/>
                  <w:szCs w:val="24"/>
                </w:rPr>
                <m:t>86</m:t>
              </m:r>
              <m:r>
                <w:rPr>
                  <w:rFonts w:ascii="Cambria Math" w:eastAsiaTheme="minorEastAsia" w:cs="Times New Roman"/>
                  <w:sz w:val="24"/>
                  <w:szCs w:val="24"/>
                </w:rPr>
                <m:t>-</m:t>
              </m:r>
              <m:r>
                <w:rPr>
                  <w:rFonts w:ascii="Cambria Math" w:eastAsiaTheme="minorEastAsia" w:cs="Times New Roman"/>
                  <w:sz w:val="24"/>
                  <w:szCs w:val="24"/>
                </w:rPr>
                <m:t>1</m:t>
              </m:r>
            </m:den>
          </m:f>
          <m:d>
            <m:dPr>
              <m:begChr m:val="["/>
              <m:endChr m:val="]"/>
              <m:ctrlPr>
                <w:rPr>
                  <w:rFonts w:ascii="Cambria Math" w:eastAsiaTheme="minorEastAsia" w:hAnsi="Cambria Math" w:cs="Times New Roman"/>
                  <w:i/>
                  <w:sz w:val="24"/>
                  <w:szCs w:val="24"/>
                </w:rPr>
              </m:ctrlPr>
            </m:dPr>
            <m:e>
              <m:r>
                <w:rPr>
                  <w:rFonts w:ascii="Cambria Math" w:eastAsiaTheme="minorEastAsia" w:cs="Times New Roman"/>
                  <w:sz w:val="24"/>
                  <w:szCs w:val="24"/>
                </w:rPr>
                <m:t>390.750</m:t>
              </m:r>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cs="Times New Roman"/>
                              <w:sz w:val="24"/>
                              <w:szCs w:val="24"/>
                            </w:rPr>
                            <m:t>5.590</m:t>
                          </m:r>
                        </m:e>
                      </m:d>
                    </m:e>
                    <m:sup>
                      <m:r>
                        <w:rPr>
                          <w:rFonts w:ascii="Cambria Math" w:eastAsiaTheme="minorEastAsia" w:cs="Times New Roman"/>
                          <w:sz w:val="24"/>
                          <w:szCs w:val="24"/>
                        </w:rPr>
                        <m:t>2</m:t>
                      </m:r>
                    </m:sup>
                  </m:sSup>
                </m:num>
                <m:den>
                  <m:r>
                    <w:rPr>
                      <w:rFonts w:ascii="Cambria Math" w:eastAsiaTheme="minorEastAsia" w:cs="Times New Roman"/>
                      <w:sz w:val="24"/>
                      <w:szCs w:val="24"/>
                    </w:rPr>
                    <m:t>86</m:t>
                  </m:r>
                </m:den>
              </m:f>
            </m:e>
          </m:d>
          <m:r>
            <m:rPr>
              <m:sty m:val="p"/>
            </m:rPr>
            <w:rPr>
              <w:rFonts w:eastAsiaTheme="minorEastAsia" w:cs="Times New Roman"/>
              <w:sz w:val="24"/>
              <w:szCs w:val="24"/>
            </w:rPr>
            <w:br/>
          </m:r>
        </m:oMath>
        <m:oMath>
          <m:r>
            <m:rPr>
              <m:aln/>
            </m:rP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cs="Times New Roman"/>
                  <w:sz w:val="24"/>
                  <w:szCs w:val="24"/>
                </w:rPr>
                <m:t>1</m:t>
              </m:r>
            </m:num>
            <m:den>
              <m:r>
                <w:rPr>
                  <w:rFonts w:ascii="Cambria Math" w:eastAsiaTheme="minorEastAsia" w:cs="Times New Roman"/>
                  <w:sz w:val="24"/>
                  <w:szCs w:val="24"/>
                </w:rPr>
                <m:t>85</m:t>
              </m:r>
            </m:den>
          </m:f>
          <m:d>
            <m:dPr>
              <m:begChr m:val="["/>
              <m:endChr m:val="]"/>
              <m:ctrlPr>
                <w:rPr>
                  <w:rFonts w:ascii="Cambria Math" w:eastAsiaTheme="minorEastAsia" w:hAnsi="Cambria Math" w:cs="Times New Roman"/>
                  <w:i/>
                  <w:sz w:val="24"/>
                  <w:szCs w:val="24"/>
                </w:rPr>
              </m:ctrlPr>
            </m:dPr>
            <m:e>
              <m:r>
                <w:rPr>
                  <w:rFonts w:ascii="Cambria Math" w:eastAsiaTheme="minorEastAsia" w:cs="Times New Roman"/>
                  <w:sz w:val="24"/>
                  <w:szCs w:val="24"/>
                </w:rPr>
                <m:t>390.750</m:t>
              </m:r>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cs="Times New Roman"/>
                      <w:sz w:val="24"/>
                      <w:szCs w:val="24"/>
                    </w:rPr>
                    <m:t>31.248.100</m:t>
                  </m:r>
                </m:num>
                <m:den>
                  <m:r>
                    <w:rPr>
                      <w:rFonts w:ascii="Cambria Math" w:eastAsiaTheme="minorEastAsia" w:cs="Times New Roman"/>
                      <w:sz w:val="24"/>
                      <w:szCs w:val="24"/>
                    </w:rPr>
                    <m:t>86</m:t>
                  </m:r>
                </m:den>
              </m:f>
            </m:e>
          </m:d>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cs="Times New Roman"/>
                  <w:sz w:val="24"/>
                  <w:szCs w:val="24"/>
                </w:rPr>
                <m:t>1</m:t>
              </m:r>
            </m:num>
            <m:den>
              <m:r>
                <w:rPr>
                  <w:rFonts w:ascii="Cambria Math" w:eastAsiaTheme="minorEastAsia" w:cs="Times New Roman"/>
                  <w:sz w:val="24"/>
                  <w:szCs w:val="24"/>
                </w:rPr>
                <m:t>85</m:t>
              </m:r>
            </m:den>
          </m:f>
          <m:d>
            <m:dPr>
              <m:begChr m:val="["/>
              <m:endChr m:val="]"/>
              <m:ctrlPr>
                <w:rPr>
                  <w:rFonts w:ascii="Cambria Math" w:eastAsiaTheme="minorEastAsia" w:hAnsi="Cambria Math" w:cs="Times New Roman"/>
                  <w:i/>
                  <w:sz w:val="24"/>
                  <w:szCs w:val="24"/>
                </w:rPr>
              </m:ctrlPr>
            </m:dPr>
            <m:e>
              <m:r>
                <w:rPr>
                  <w:rFonts w:ascii="Cambria Math" w:eastAsiaTheme="minorEastAsia" w:cs="Times New Roman"/>
                  <w:sz w:val="24"/>
                  <w:szCs w:val="24"/>
                </w:rPr>
                <m:t>390.750</m:t>
              </m:r>
              <m:r>
                <w:rPr>
                  <w:rFonts w:ascii="Cambria Math" w:eastAsiaTheme="minorEastAsia" w:cs="Times New Roman"/>
                  <w:sz w:val="24"/>
                  <w:szCs w:val="24"/>
                </w:rPr>
                <m:t>-</m:t>
              </m:r>
              <m:r>
                <w:rPr>
                  <w:rFonts w:ascii="Cambria Math" w:eastAsiaTheme="minorEastAsia" w:cs="Times New Roman"/>
                  <w:sz w:val="24"/>
                  <w:szCs w:val="24"/>
                </w:rPr>
                <m:t>363.350</m:t>
              </m:r>
            </m:e>
          </m:d>
          <m:r>
            <m:rPr>
              <m:sty m:val="p"/>
            </m:rPr>
            <w:rPr>
              <w:rFonts w:eastAsiaTheme="minorEastAsia" w:cs="Times New Roman"/>
              <w:sz w:val="24"/>
              <w:szCs w:val="24"/>
            </w:rPr>
            <w:br/>
          </m:r>
        </m:oMath>
        <m:oMath>
          <m:r>
            <m:rPr>
              <m:aln/>
            </m:rP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cs="Times New Roman"/>
                  <w:sz w:val="24"/>
                  <w:szCs w:val="24"/>
                </w:rPr>
                <m:t>1</m:t>
              </m:r>
            </m:num>
            <m:den>
              <m:r>
                <w:rPr>
                  <w:rFonts w:ascii="Cambria Math" w:eastAsiaTheme="minorEastAsia" w:cs="Times New Roman"/>
                  <w:sz w:val="24"/>
                  <w:szCs w:val="24"/>
                </w:rPr>
                <m:t>85</m:t>
              </m:r>
            </m:den>
          </m:f>
          <m:d>
            <m:dPr>
              <m:begChr m:val="["/>
              <m:endChr m:val="]"/>
              <m:ctrlPr>
                <w:rPr>
                  <w:rFonts w:ascii="Cambria Math" w:eastAsiaTheme="minorEastAsia" w:hAnsi="Cambria Math" w:cs="Times New Roman"/>
                  <w:i/>
                  <w:sz w:val="24"/>
                  <w:szCs w:val="24"/>
                </w:rPr>
              </m:ctrlPr>
            </m:dPr>
            <m:e>
              <m:r>
                <w:rPr>
                  <w:rFonts w:ascii="Cambria Math" w:eastAsiaTheme="minorEastAsia" w:cs="Times New Roman"/>
                  <w:sz w:val="24"/>
                  <w:szCs w:val="24"/>
                </w:rPr>
                <m:t>27.400</m:t>
              </m:r>
            </m:e>
          </m:d>
          <m:r>
            <w:rPr>
              <w:rFonts w:ascii="Cambria Math" w:eastAsiaTheme="minorEastAsia" w:cs="Times New Roman"/>
              <w:sz w:val="24"/>
              <w:szCs w:val="24"/>
            </w:rPr>
            <m:t xml:space="preserve">=322,35 </m:t>
          </m:r>
          <m:r>
            <w:rPr>
              <w:rFonts w:ascii="Cambria Math" w:eastAsiaTheme="minorEastAsia" w:hAnsi="Cambria Math" w:cs="Times New Roman"/>
              <w:color w:val="FF0000"/>
              <w:sz w:val="24"/>
              <w:szCs w:val="24"/>
              <w:highlight w:val="yellow"/>
            </w:rPr>
            <m:t>k</m:t>
          </m:r>
          <m:sSup>
            <m:sSupPr>
              <m:ctrlPr>
                <w:rPr>
                  <w:rFonts w:ascii="Cambria Math" w:eastAsiaTheme="minorEastAsia" w:hAnsi="Cambria Math" w:cs="Times New Roman"/>
                  <w:i/>
                  <w:color w:val="FF0000"/>
                  <w:sz w:val="24"/>
                  <w:szCs w:val="24"/>
                  <w:highlight w:val="yellow"/>
                </w:rPr>
              </m:ctrlPr>
            </m:sSupPr>
            <m:e>
              <m:r>
                <w:rPr>
                  <w:rFonts w:ascii="Cambria Math" w:eastAsiaTheme="minorEastAsia" w:hAnsi="Cambria Math" w:cs="Times New Roman"/>
                  <w:color w:val="FF0000"/>
                  <w:sz w:val="24"/>
                  <w:szCs w:val="24"/>
                  <w:highlight w:val="yellow"/>
                </w:rPr>
                <m:t>g</m:t>
              </m:r>
            </m:e>
            <m:sup>
              <m:r>
                <w:rPr>
                  <w:rFonts w:ascii="Cambria Math" w:eastAsiaTheme="minorEastAsia" w:cs="Times New Roman"/>
                  <w:color w:val="FF0000"/>
                  <w:sz w:val="24"/>
                  <w:szCs w:val="24"/>
                  <w:highlight w:val="yellow"/>
                </w:rPr>
                <m:t>2</m:t>
              </m:r>
            </m:sup>
          </m:sSup>
          <m:r>
            <w:rPr>
              <w:rFonts w:ascii="Cambria Math" w:eastAsiaTheme="minorEastAsia" w:cs="Times New Roman"/>
              <w:sz w:val="24"/>
              <w:szCs w:val="24"/>
            </w:rPr>
            <m:t>.</m:t>
          </m:r>
        </m:oMath>
      </m:oMathPara>
    </w:p>
    <w:p w14:paraId="1B7C0F38" w14:textId="77777777" w:rsidR="005D0F7C" w:rsidRDefault="00683152" w:rsidP="00683152">
      <w:pPr>
        <w:spacing w:after="0" w:line="360" w:lineRule="auto"/>
        <w:jc w:val="both"/>
        <w:rPr>
          <w:rFonts w:eastAsiaTheme="minorEastAsia" w:cs="Times New Roman"/>
          <w:sz w:val="24"/>
          <w:szCs w:val="24"/>
        </w:rPr>
      </w:pPr>
      <w:r>
        <w:rPr>
          <w:rFonts w:eastAsiaTheme="minorEastAsia" w:cs="Times New Roman"/>
          <w:sz w:val="24"/>
          <w:szCs w:val="24"/>
        </w:rPr>
        <w:tab/>
        <w:t xml:space="preserve">Observe que, no exemplo acima, a unidade de medida dos dados é dada em </w:t>
      </w:r>
      <m:oMath>
        <m:r>
          <w:rPr>
            <w:rFonts w:ascii="Cambria Math" w:eastAsiaTheme="minorEastAsia" w:hAnsi="Cambria Math" w:cs="Times New Roman"/>
            <w:sz w:val="24"/>
            <w:szCs w:val="24"/>
          </w:rPr>
          <m:t>kg</m:t>
        </m:r>
      </m:oMath>
      <w:r>
        <w:rPr>
          <w:rFonts w:eastAsiaTheme="minorEastAsia" w:cs="Times New Roman"/>
          <w:sz w:val="24"/>
          <w:szCs w:val="24"/>
        </w:rPr>
        <w:t xml:space="preserve"> enquanto a unidade de medida da variância é dada em </w:t>
      </w:r>
      <m:oMath>
        <m:r>
          <w:rPr>
            <w:rFonts w:ascii="Cambria Math" w:eastAsiaTheme="minorEastAsia" w:hAnsi="Cambria Math" w:cs="Times New Roman"/>
            <w:sz w:val="24"/>
            <w:szCs w:val="24"/>
          </w:rPr>
          <m:t>k</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2</m:t>
            </m:r>
          </m:sup>
        </m:sSup>
      </m:oMath>
      <w:r>
        <w:rPr>
          <w:rFonts w:eastAsiaTheme="minorEastAsia" w:cs="Times New Roman"/>
          <w:sz w:val="24"/>
          <w:szCs w:val="24"/>
        </w:rPr>
        <w:t>.</w:t>
      </w:r>
    </w:p>
    <w:p w14:paraId="01609610" w14:textId="77777777" w:rsidR="00D96555" w:rsidRPr="001D4C72" w:rsidRDefault="00D96555" w:rsidP="004D7208">
      <w:pPr>
        <w:spacing w:before="360" w:after="0" w:line="240" w:lineRule="auto"/>
        <w:jc w:val="both"/>
        <w:rPr>
          <w:rFonts w:eastAsiaTheme="minorEastAsia"/>
          <w:b/>
          <w:sz w:val="24"/>
          <w:szCs w:val="24"/>
        </w:rPr>
      </w:pPr>
      <w:r w:rsidRPr="001D4C72">
        <w:rPr>
          <w:rFonts w:eastAsiaTheme="minorEastAsia"/>
          <w:b/>
          <w:sz w:val="24"/>
          <w:szCs w:val="24"/>
        </w:rPr>
        <w:t xml:space="preserve">Comandos no Software R para </w:t>
      </w:r>
      <w:r>
        <w:rPr>
          <w:rFonts w:eastAsiaTheme="minorEastAsia"/>
          <w:b/>
          <w:sz w:val="24"/>
          <w:szCs w:val="24"/>
        </w:rPr>
        <w:t>calcular a variância:</w:t>
      </w:r>
    </w:p>
    <w:tbl>
      <w:tblPr>
        <w:tblStyle w:val="Tabelacomgrade"/>
        <w:tblW w:w="0" w:type="auto"/>
        <w:tblLook w:val="04A0" w:firstRow="1" w:lastRow="0" w:firstColumn="1" w:lastColumn="0" w:noHBand="0" w:noVBand="1"/>
      </w:tblPr>
      <w:tblGrid>
        <w:gridCol w:w="8474"/>
      </w:tblGrid>
      <w:tr w:rsidR="00D96555" w14:paraId="6471C861" w14:textId="77777777" w:rsidTr="00B0070E">
        <w:tc>
          <w:tcPr>
            <w:tcW w:w="8644" w:type="dxa"/>
            <w:tcBorders>
              <w:top w:val="single" w:sz="12" w:space="0" w:color="auto"/>
              <w:left w:val="single" w:sz="12" w:space="0" w:color="auto"/>
              <w:bottom w:val="single" w:sz="12" w:space="0" w:color="auto"/>
              <w:right w:val="single" w:sz="12" w:space="0" w:color="auto"/>
            </w:tcBorders>
          </w:tcPr>
          <w:p w14:paraId="7169988F" w14:textId="77777777" w:rsidR="00D96555" w:rsidRDefault="00D96555" w:rsidP="00B0070E">
            <w:pPr>
              <w:jc w:val="both"/>
              <w:rPr>
                <w:rFonts w:ascii="Courier New" w:eastAsiaTheme="minorEastAsia" w:hAnsi="Courier New" w:cs="Courier New"/>
                <w:color w:val="FF0000"/>
                <w:sz w:val="21"/>
                <w:szCs w:val="21"/>
              </w:rPr>
            </w:pPr>
          </w:p>
          <w:p w14:paraId="7B0EA15B" w14:textId="77777777" w:rsidR="00D96555" w:rsidRPr="00D96555" w:rsidRDefault="00D96555" w:rsidP="00B0070E">
            <w:pPr>
              <w:jc w:val="both"/>
              <w:rPr>
                <w:rFonts w:ascii="Courier New" w:eastAsiaTheme="minorEastAsia" w:hAnsi="Courier New" w:cs="Courier New"/>
                <w:color w:val="FF0000"/>
                <w:sz w:val="20"/>
                <w:szCs w:val="20"/>
              </w:rPr>
            </w:pPr>
            <w:r w:rsidRPr="00D96555">
              <w:rPr>
                <w:rFonts w:ascii="Courier New" w:eastAsiaTheme="minorEastAsia" w:hAnsi="Courier New" w:cs="Courier New"/>
                <w:color w:val="FF0000"/>
                <w:sz w:val="20"/>
                <w:szCs w:val="20"/>
              </w:rPr>
              <w:t>#Entrando com os dados no R:</w:t>
            </w:r>
          </w:p>
          <w:p w14:paraId="7B510BBA" w14:textId="77777777" w:rsidR="00D96555" w:rsidRPr="00D96555" w:rsidRDefault="00D96555" w:rsidP="00B0070E">
            <w:pPr>
              <w:jc w:val="both"/>
              <w:rPr>
                <w:rFonts w:ascii="Courier New" w:eastAsiaTheme="minorEastAsia" w:hAnsi="Courier New" w:cs="Courier New"/>
                <w:color w:val="FF0000"/>
                <w:sz w:val="20"/>
                <w:szCs w:val="20"/>
              </w:rPr>
            </w:pPr>
            <w:r w:rsidRPr="00D96555">
              <w:rPr>
                <w:rFonts w:ascii="Courier New" w:eastAsiaTheme="minorEastAsia" w:hAnsi="Courier New" w:cs="Courier New"/>
                <w:color w:val="FF0000"/>
                <w:sz w:val="20"/>
                <w:szCs w:val="20"/>
              </w:rPr>
              <w:t>xi &lt;- c(35,45,55,65,75,85,95) #Pontos médios das classes</w:t>
            </w:r>
          </w:p>
          <w:p w14:paraId="6F3BDF85" w14:textId="77777777" w:rsidR="00D96555" w:rsidRPr="00D96555" w:rsidRDefault="00D96555" w:rsidP="00B0070E">
            <w:pPr>
              <w:jc w:val="both"/>
              <w:rPr>
                <w:rFonts w:ascii="Courier New" w:eastAsiaTheme="minorEastAsia" w:hAnsi="Courier New" w:cs="Courier New"/>
                <w:color w:val="FF0000"/>
                <w:sz w:val="20"/>
                <w:szCs w:val="20"/>
              </w:rPr>
            </w:pPr>
            <w:r w:rsidRPr="00D96555">
              <w:rPr>
                <w:rFonts w:ascii="Courier New" w:eastAsiaTheme="minorEastAsia" w:hAnsi="Courier New" w:cs="Courier New"/>
                <w:color w:val="FF0000"/>
                <w:sz w:val="20"/>
                <w:szCs w:val="20"/>
              </w:rPr>
              <w:t>fi &lt;- c(8,12,15,17,14,11,9)   #Frequências</w:t>
            </w:r>
          </w:p>
          <w:p w14:paraId="66FAE262" w14:textId="77777777" w:rsidR="00D96555" w:rsidRPr="00D96555" w:rsidRDefault="00D96555" w:rsidP="00B0070E">
            <w:pPr>
              <w:jc w:val="both"/>
              <w:rPr>
                <w:rFonts w:ascii="Courier New" w:eastAsiaTheme="minorEastAsia" w:hAnsi="Courier New" w:cs="Courier New"/>
                <w:color w:val="FF0000"/>
                <w:sz w:val="20"/>
                <w:szCs w:val="20"/>
              </w:rPr>
            </w:pPr>
          </w:p>
          <w:p w14:paraId="41CBA730" w14:textId="77777777" w:rsidR="00D96555" w:rsidRPr="00D96555" w:rsidRDefault="00D96555" w:rsidP="00B0070E">
            <w:pPr>
              <w:jc w:val="both"/>
              <w:rPr>
                <w:rFonts w:ascii="Courier New" w:eastAsiaTheme="minorEastAsia" w:hAnsi="Courier New" w:cs="Courier New"/>
                <w:color w:val="FF0000"/>
                <w:sz w:val="20"/>
                <w:szCs w:val="20"/>
              </w:rPr>
            </w:pPr>
            <w:r w:rsidRPr="00D96555">
              <w:rPr>
                <w:rFonts w:ascii="Courier New" w:eastAsiaTheme="minorEastAsia" w:hAnsi="Courier New" w:cs="Courier New"/>
                <w:color w:val="FF0000"/>
                <w:sz w:val="20"/>
                <w:szCs w:val="20"/>
              </w:rPr>
              <w:lastRenderedPageBreak/>
              <w:t>#Manipulando os dados:</w:t>
            </w:r>
          </w:p>
          <w:p w14:paraId="3CD9B142" w14:textId="77777777" w:rsidR="00D96555" w:rsidRPr="00D96555" w:rsidRDefault="00D96555" w:rsidP="00B0070E">
            <w:pPr>
              <w:jc w:val="both"/>
              <w:rPr>
                <w:rFonts w:ascii="Courier New" w:eastAsiaTheme="minorEastAsia" w:hAnsi="Courier New" w:cs="Courier New"/>
                <w:color w:val="FF0000"/>
                <w:sz w:val="20"/>
                <w:szCs w:val="20"/>
              </w:rPr>
            </w:pPr>
            <w:r w:rsidRPr="00D96555">
              <w:rPr>
                <w:rFonts w:ascii="Courier New" w:eastAsiaTheme="minorEastAsia" w:hAnsi="Courier New" w:cs="Courier New"/>
                <w:color w:val="FF0000"/>
                <w:sz w:val="20"/>
                <w:szCs w:val="20"/>
              </w:rPr>
              <w:t>dados &lt;- rep(xi,fi)</w:t>
            </w:r>
          </w:p>
          <w:p w14:paraId="0671FC22" w14:textId="77777777" w:rsidR="00D96555" w:rsidRPr="00D96555" w:rsidRDefault="00D96555" w:rsidP="00B0070E">
            <w:pPr>
              <w:jc w:val="both"/>
              <w:rPr>
                <w:rFonts w:ascii="Courier New" w:eastAsiaTheme="minorEastAsia" w:hAnsi="Courier New" w:cs="Courier New"/>
                <w:color w:val="FF0000"/>
                <w:sz w:val="20"/>
                <w:szCs w:val="20"/>
              </w:rPr>
            </w:pPr>
            <w:r w:rsidRPr="00D96555">
              <w:rPr>
                <w:rFonts w:ascii="Courier New" w:eastAsiaTheme="minorEastAsia" w:hAnsi="Courier New" w:cs="Courier New"/>
                <w:color w:val="FF0000"/>
                <w:sz w:val="20"/>
                <w:szCs w:val="20"/>
              </w:rPr>
              <w:t>dados</w:t>
            </w:r>
          </w:p>
          <w:p w14:paraId="5DE25EF2" w14:textId="77777777" w:rsidR="00D96555" w:rsidRPr="00D96555" w:rsidRDefault="00D96555" w:rsidP="00B0070E">
            <w:pPr>
              <w:jc w:val="both"/>
              <w:rPr>
                <w:rFonts w:ascii="Courier New" w:eastAsiaTheme="minorEastAsia" w:hAnsi="Courier New" w:cs="Courier New"/>
                <w:color w:val="FF0000"/>
                <w:sz w:val="20"/>
                <w:szCs w:val="20"/>
              </w:rPr>
            </w:pPr>
            <w:r w:rsidRPr="00D96555">
              <w:rPr>
                <w:rFonts w:ascii="Courier New" w:eastAsiaTheme="minorEastAsia" w:hAnsi="Courier New" w:cs="Courier New"/>
                <w:color w:val="FF0000"/>
                <w:sz w:val="20"/>
                <w:szCs w:val="20"/>
              </w:rPr>
              <w:t>table(dados)</w:t>
            </w:r>
          </w:p>
          <w:p w14:paraId="50614567" w14:textId="77777777" w:rsidR="00D96555" w:rsidRPr="00D96555" w:rsidRDefault="00D96555" w:rsidP="00B0070E">
            <w:pPr>
              <w:jc w:val="both"/>
              <w:rPr>
                <w:rFonts w:ascii="Courier New" w:eastAsiaTheme="minorEastAsia" w:hAnsi="Courier New" w:cs="Courier New"/>
                <w:color w:val="FF0000"/>
                <w:sz w:val="20"/>
                <w:szCs w:val="20"/>
              </w:rPr>
            </w:pPr>
          </w:p>
          <w:p w14:paraId="3EB051F1" w14:textId="77777777" w:rsidR="00D96555" w:rsidRPr="00D96555" w:rsidRDefault="00D96555" w:rsidP="00D96555">
            <w:pPr>
              <w:jc w:val="both"/>
              <w:rPr>
                <w:rFonts w:ascii="Courier New" w:eastAsiaTheme="minorEastAsia" w:hAnsi="Courier New" w:cs="Courier New"/>
                <w:color w:val="FF0000"/>
                <w:sz w:val="20"/>
                <w:szCs w:val="20"/>
              </w:rPr>
            </w:pPr>
            <w:r w:rsidRPr="00D96555">
              <w:rPr>
                <w:rFonts w:ascii="Courier New" w:eastAsiaTheme="minorEastAsia" w:hAnsi="Courier New" w:cs="Courier New"/>
                <w:color w:val="FF0000"/>
                <w:sz w:val="20"/>
                <w:szCs w:val="20"/>
              </w:rPr>
              <w:t>#Variância:</w:t>
            </w:r>
          </w:p>
          <w:p w14:paraId="0D445602" w14:textId="77777777" w:rsidR="00D96555" w:rsidRPr="00D96555" w:rsidRDefault="00D96555" w:rsidP="00D96555">
            <w:pPr>
              <w:jc w:val="both"/>
              <w:rPr>
                <w:rFonts w:ascii="Courier New" w:eastAsiaTheme="minorEastAsia" w:hAnsi="Courier New" w:cs="Courier New"/>
                <w:color w:val="FF0000"/>
                <w:sz w:val="20"/>
                <w:szCs w:val="20"/>
              </w:rPr>
            </w:pPr>
            <w:r w:rsidRPr="00D96555">
              <w:rPr>
                <w:rFonts w:ascii="Courier New" w:eastAsiaTheme="minorEastAsia" w:hAnsi="Courier New" w:cs="Courier New"/>
                <w:color w:val="FF0000"/>
                <w:sz w:val="20"/>
                <w:szCs w:val="20"/>
              </w:rPr>
              <w:t>var(dados)</w:t>
            </w:r>
          </w:p>
          <w:p w14:paraId="11A43AD5" w14:textId="77777777" w:rsidR="00D96555" w:rsidRPr="00A01EB5" w:rsidRDefault="00D96555" w:rsidP="00696B67">
            <w:pPr>
              <w:jc w:val="both"/>
              <w:rPr>
                <w:rFonts w:ascii="Courier New" w:eastAsiaTheme="minorEastAsia" w:hAnsi="Courier New" w:cs="Courier New"/>
                <w:color w:val="FF0000"/>
                <w:sz w:val="21"/>
                <w:szCs w:val="21"/>
              </w:rPr>
            </w:pPr>
          </w:p>
        </w:tc>
      </w:tr>
    </w:tbl>
    <w:p w14:paraId="7C212A9E" w14:textId="77777777" w:rsidR="00D96555" w:rsidRPr="00E62A8D" w:rsidRDefault="00D96555" w:rsidP="00683152">
      <w:pPr>
        <w:spacing w:after="0" w:line="360" w:lineRule="auto"/>
        <w:jc w:val="both"/>
        <w:rPr>
          <w:rFonts w:eastAsiaTheme="minorEastAsia" w:cs="Times New Roman"/>
          <w:sz w:val="24"/>
          <w:szCs w:val="24"/>
        </w:rPr>
      </w:pPr>
    </w:p>
    <w:p w14:paraId="1F6CF97E" w14:textId="77777777" w:rsidR="005D0F7C" w:rsidRPr="00683152" w:rsidRDefault="00683152" w:rsidP="00685496">
      <w:pPr>
        <w:pStyle w:val="Ttulo3"/>
        <w:spacing w:before="240" w:after="240"/>
        <w:rPr>
          <w:rFonts w:asciiTheme="minorHAnsi" w:eastAsiaTheme="minorEastAsia" w:hAnsiTheme="minorHAnsi" w:cs="Times New Roman"/>
          <w:color w:val="auto"/>
          <w:sz w:val="32"/>
          <w:szCs w:val="32"/>
        </w:rPr>
      </w:pPr>
      <w:bookmarkStart w:id="108" w:name="_Toc5149996"/>
      <w:r w:rsidRPr="00683152">
        <w:rPr>
          <w:rFonts w:asciiTheme="minorHAnsi" w:eastAsiaTheme="minorEastAsia" w:hAnsiTheme="minorHAnsi" w:cs="Times New Roman"/>
          <w:color w:val="auto"/>
          <w:sz w:val="32"/>
          <w:szCs w:val="32"/>
        </w:rPr>
        <w:t xml:space="preserve">3.5 </w:t>
      </w:r>
      <w:r w:rsidR="005D0F7C" w:rsidRPr="00683152">
        <w:rPr>
          <w:rFonts w:asciiTheme="minorHAnsi" w:eastAsiaTheme="minorEastAsia" w:hAnsiTheme="minorHAnsi" w:cs="Times New Roman"/>
          <w:color w:val="auto"/>
          <w:sz w:val="32"/>
          <w:szCs w:val="32"/>
        </w:rPr>
        <w:t>Desvio Padrão</w:t>
      </w:r>
      <w:bookmarkEnd w:id="108"/>
    </w:p>
    <w:p w14:paraId="32AC279F" w14:textId="77777777" w:rsidR="005D0F7C" w:rsidRPr="00E62A8D" w:rsidRDefault="00683152" w:rsidP="00683152">
      <w:pPr>
        <w:spacing w:before="240" w:after="0" w:line="360" w:lineRule="auto"/>
        <w:jc w:val="both"/>
        <w:rPr>
          <w:rFonts w:eastAsiaTheme="minorEastAsia" w:cs="Times New Roman"/>
          <w:sz w:val="24"/>
          <w:szCs w:val="24"/>
        </w:rPr>
      </w:pPr>
      <w:r>
        <w:rPr>
          <w:rFonts w:eastAsiaTheme="minorEastAsia" w:cs="Times New Roman"/>
          <w:sz w:val="24"/>
          <w:szCs w:val="24"/>
        </w:rPr>
        <w:tab/>
        <w:t>No cálculo da variância, d</w:t>
      </w:r>
      <w:r w:rsidR="005D0F7C" w:rsidRPr="00E62A8D">
        <w:rPr>
          <w:rFonts w:eastAsiaTheme="minorEastAsia" w:cs="Times New Roman"/>
          <w:sz w:val="24"/>
          <w:szCs w:val="24"/>
        </w:rPr>
        <w:t xml:space="preserve">evido ao fato de se elevar os desvios ao quadrado, a unidade de medida </w:t>
      </w:r>
      <w:r>
        <w:rPr>
          <w:rFonts w:eastAsiaTheme="minorEastAsia" w:cs="Times New Roman"/>
          <w:sz w:val="24"/>
          <w:szCs w:val="24"/>
        </w:rPr>
        <w:t xml:space="preserve">da variância </w:t>
      </w:r>
      <w:r w:rsidR="005D0F7C" w:rsidRPr="00E62A8D">
        <w:rPr>
          <w:rFonts w:eastAsiaTheme="minorEastAsia" w:cs="Times New Roman"/>
          <w:sz w:val="24"/>
          <w:szCs w:val="24"/>
        </w:rPr>
        <w:t xml:space="preserve">também fica elevada ao quadrado, gerando escalas sem sentido prático. Assim, </w:t>
      </w:r>
      <w:r>
        <w:rPr>
          <w:rFonts w:eastAsiaTheme="minorEastAsia" w:cs="Times New Roman"/>
          <w:sz w:val="24"/>
          <w:szCs w:val="24"/>
        </w:rPr>
        <w:t>se</w:t>
      </w:r>
      <w:r w:rsidR="005D0F7C" w:rsidRPr="00E62A8D">
        <w:rPr>
          <w:rFonts w:eastAsiaTheme="minorEastAsia" w:cs="Times New Roman"/>
          <w:sz w:val="24"/>
          <w:szCs w:val="24"/>
        </w:rPr>
        <w:t xml:space="preserve"> a unidade de medida</w:t>
      </w:r>
      <w:r>
        <w:rPr>
          <w:rFonts w:eastAsiaTheme="minorEastAsia" w:cs="Times New Roman"/>
          <w:sz w:val="24"/>
          <w:szCs w:val="24"/>
        </w:rPr>
        <w:t xml:space="preserve"> dos dados</w:t>
      </w:r>
      <w:r w:rsidR="005D0F7C" w:rsidRPr="00E62A8D">
        <w:rPr>
          <w:rFonts w:eastAsiaTheme="minorEastAsia" w:cs="Times New Roman"/>
          <w:sz w:val="24"/>
          <w:szCs w:val="24"/>
        </w:rPr>
        <w:t xml:space="preserve"> seja metros (</w:t>
      </w:r>
      <m:oMath>
        <m:r>
          <w:rPr>
            <w:rFonts w:ascii="Cambria Math" w:eastAsiaTheme="minorEastAsia" w:hAnsi="Cambria Math" w:cs="Times New Roman"/>
            <w:sz w:val="24"/>
            <w:szCs w:val="24"/>
          </w:rPr>
          <m:t>m</m:t>
        </m:r>
      </m:oMath>
      <w:r w:rsidR="005D0F7C" w:rsidRPr="00E62A8D">
        <w:rPr>
          <w:rFonts w:eastAsiaTheme="minorEastAsia" w:cs="Times New Roman"/>
          <w:sz w:val="24"/>
          <w:szCs w:val="24"/>
        </w:rPr>
        <w:t xml:space="preserve">), a unidade de medida da variância será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cs="Times New Roman"/>
                <w:sz w:val="24"/>
                <w:szCs w:val="24"/>
              </w:rPr>
              <m:t>2</m:t>
            </m:r>
          </m:sup>
        </m:sSup>
      </m:oMath>
      <w:r>
        <w:rPr>
          <w:rFonts w:eastAsiaTheme="minorEastAsia" w:cs="Times New Roman"/>
          <w:sz w:val="24"/>
          <w:szCs w:val="24"/>
        </w:rPr>
        <w:t xml:space="preserve">, se a unidade de medida dos dados for </w:t>
      </w:r>
      <m:oMath>
        <m:r>
          <w:rPr>
            <w:rFonts w:ascii="Cambria Math" w:eastAsiaTheme="minorEastAsia" w:hAnsi="Cambria Math" w:cs="Times New Roman"/>
            <w:sz w:val="24"/>
            <w:szCs w:val="24"/>
          </w:rPr>
          <m:t>kg</m:t>
        </m:r>
      </m:oMath>
      <w:r>
        <w:rPr>
          <w:rFonts w:eastAsiaTheme="minorEastAsia" w:cs="Times New Roman"/>
          <w:sz w:val="24"/>
          <w:szCs w:val="24"/>
        </w:rPr>
        <w:t xml:space="preserve">, a unidade de medida da variância será </w:t>
      </w:r>
      <m:oMath>
        <m:r>
          <w:rPr>
            <w:rFonts w:ascii="Cambria Math" w:eastAsiaTheme="minorEastAsia" w:hAnsi="Cambria Math" w:cs="Times New Roman"/>
            <w:sz w:val="24"/>
            <w:szCs w:val="24"/>
          </w:rPr>
          <m:t>k</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2</m:t>
            </m:r>
          </m:sup>
        </m:sSup>
      </m:oMath>
      <w:r>
        <w:rPr>
          <w:rFonts w:eastAsiaTheme="minorEastAsia" w:cs="Times New Roman"/>
          <w:sz w:val="24"/>
          <w:szCs w:val="24"/>
        </w:rPr>
        <w:t>, etc</w:t>
      </w:r>
      <w:r w:rsidR="005D0F7C" w:rsidRPr="00E62A8D">
        <w:rPr>
          <w:rFonts w:eastAsiaTheme="minorEastAsia" w:cs="Times New Roman"/>
          <w:sz w:val="24"/>
          <w:szCs w:val="24"/>
        </w:rPr>
        <w:t>.</w:t>
      </w:r>
    </w:p>
    <w:p w14:paraId="1178D83B" w14:textId="77777777" w:rsidR="005D0F7C" w:rsidRPr="00E62A8D" w:rsidRDefault="00683152" w:rsidP="005D0F7C">
      <w:pPr>
        <w:spacing w:line="360" w:lineRule="auto"/>
        <w:jc w:val="both"/>
        <w:rPr>
          <w:rFonts w:eastAsiaTheme="minorEastAsia" w:cs="Times New Roman"/>
          <w:sz w:val="24"/>
          <w:szCs w:val="24"/>
        </w:rPr>
      </w:pPr>
      <w:r>
        <w:rPr>
          <w:rFonts w:eastAsiaTheme="minorEastAsia" w:cs="Times New Roman"/>
          <w:sz w:val="24"/>
          <w:szCs w:val="24"/>
        </w:rPr>
        <w:tab/>
      </w:r>
      <w:r w:rsidR="005D0F7C" w:rsidRPr="00E62A8D">
        <w:rPr>
          <w:rFonts w:eastAsiaTheme="minorEastAsia" w:cs="Times New Roman"/>
          <w:sz w:val="24"/>
          <w:szCs w:val="24"/>
        </w:rPr>
        <w:t xml:space="preserve">Uma forma de se obter uma medida de dispersão com a mesma unidade de medida dos dados observados é, simplesmente, extrair a raiz quadrada da variância, obtendo-se o desvio padrão. </w:t>
      </w:r>
      <w:r>
        <w:rPr>
          <w:rFonts w:eastAsiaTheme="minorEastAsia" w:cs="Times New Roman"/>
          <w:sz w:val="24"/>
          <w:szCs w:val="24"/>
        </w:rPr>
        <w:t>O desvio padrão</w:t>
      </w:r>
      <w:r w:rsidR="005D0F7C" w:rsidRPr="00E62A8D">
        <w:rPr>
          <w:rFonts w:eastAsiaTheme="minorEastAsia" w:cs="Times New Roman"/>
          <w:sz w:val="24"/>
          <w:szCs w:val="24"/>
        </w:rPr>
        <w:t xml:space="preserve"> </w:t>
      </w:r>
      <w:r>
        <w:rPr>
          <w:rFonts w:eastAsiaTheme="minorEastAsia" w:cs="Times New Roman"/>
          <w:sz w:val="24"/>
          <w:szCs w:val="24"/>
        </w:rPr>
        <w:t>será</w:t>
      </w:r>
      <w:r w:rsidR="005D0F7C" w:rsidRPr="00E62A8D">
        <w:rPr>
          <w:rFonts w:eastAsiaTheme="minorEastAsia" w:cs="Times New Roman"/>
          <w:sz w:val="24"/>
          <w:szCs w:val="24"/>
        </w:rPr>
        <w:t xml:space="preserve"> </w:t>
      </w:r>
      <w:r>
        <w:rPr>
          <w:rFonts w:eastAsiaTheme="minorEastAsia" w:cs="Times New Roman"/>
          <w:sz w:val="24"/>
          <w:szCs w:val="24"/>
        </w:rPr>
        <w:t>denotado</w:t>
      </w:r>
      <w:r w:rsidR="005D0F7C" w:rsidRPr="00E62A8D">
        <w:rPr>
          <w:rFonts w:eastAsiaTheme="minorEastAsia" w:cs="Times New Roman"/>
          <w:sz w:val="24"/>
          <w:szCs w:val="24"/>
        </w:rPr>
        <w:t xml:space="preserve"> por </w:t>
      </w:r>
      <m:oMath>
        <m:r>
          <w:rPr>
            <w:rFonts w:ascii="Cambria Math" w:eastAsiaTheme="minorEastAsia" w:hAnsi="Cambria Math" w:cs="Times New Roman"/>
            <w:sz w:val="24"/>
            <w:szCs w:val="24"/>
          </w:rPr>
          <m:t>S</m:t>
        </m:r>
      </m:oMath>
      <w:r w:rsidR="00E86005">
        <w:rPr>
          <w:rFonts w:eastAsiaTheme="minorEastAsia" w:cs="Times New Roman"/>
          <w:sz w:val="24"/>
          <w:szCs w:val="24"/>
        </w:rPr>
        <w:t xml:space="preserve"> e será dado por:</w:t>
      </w:r>
    </w:p>
    <w:p w14:paraId="640BFE43" w14:textId="77777777" w:rsidR="005D0F7C" w:rsidRPr="00E62A8D" w:rsidRDefault="005D0F7C" w:rsidP="00683152">
      <w:pPr>
        <w:spacing w:line="360" w:lineRule="auto"/>
        <w:jc w:val="both"/>
        <w:rPr>
          <w:rFonts w:eastAsiaTheme="minorEastAsia" w:cs="Times New Roman"/>
          <w:sz w:val="24"/>
          <w:szCs w:val="24"/>
        </w:rPr>
      </w:pPr>
      <m:oMathPara>
        <m:oMath>
          <m:r>
            <w:rPr>
              <w:rFonts w:ascii="Cambria Math" w:eastAsiaTheme="minorEastAsia" w:hAnsi="Cambria Math" w:cs="Times New Roman"/>
              <w:sz w:val="24"/>
              <w:szCs w:val="24"/>
            </w:rPr>
            <m:t>S</m:t>
          </m:r>
          <m:r>
            <w:rPr>
              <w:rFonts w:ascii="Cambria Math" w:eastAsiaTheme="minorEastAsia"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cs="Times New Roman"/>
                      <w:sz w:val="24"/>
                      <w:szCs w:val="24"/>
                    </w:rPr>
                    <m:t>2</m:t>
                  </m:r>
                </m:sup>
              </m:sSup>
            </m:e>
          </m:rad>
          <m:r>
            <w:rPr>
              <w:rFonts w:ascii="Cambria Math" w:eastAsiaTheme="minorEastAsia" w:cs="Times New Roman"/>
              <w:sz w:val="24"/>
              <w:szCs w:val="24"/>
            </w:rPr>
            <m:t>.</m:t>
          </m:r>
        </m:oMath>
      </m:oMathPara>
    </w:p>
    <w:p w14:paraId="3B263E56" w14:textId="77777777" w:rsidR="00683152" w:rsidRPr="00683152" w:rsidRDefault="00683152" w:rsidP="00380664">
      <w:pPr>
        <w:spacing w:before="480" w:after="120" w:line="360" w:lineRule="auto"/>
        <w:jc w:val="both"/>
        <w:rPr>
          <w:rFonts w:eastAsiaTheme="minorEastAsia" w:cs="Times New Roman"/>
          <w:b/>
          <w:sz w:val="28"/>
          <w:szCs w:val="28"/>
        </w:rPr>
      </w:pPr>
      <w:r w:rsidRPr="00683152">
        <w:rPr>
          <w:rFonts w:eastAsiaTheme="minorEastAsia" w:cs="Times New Roman"/>
          <w:b/>
          <w:sz w:val="28"/>
          <w:szCs w:val="28"/>
        </w:rPr>
        <w:t xml:space="preserve">Exemplo </w:t>
      </w:r>
    </w:p>
    <w:p w14:paraId="45323598" w14:textId="77777777" w:rsidR="005D0F7C" w:rsidRPr="00E62A8D" w:rsidRDefault="00683152" w:rsidP="004F398B">
      <w:pPr>
        <w:spacing w:after="120" w:line="360" w:lineRule="auto"/>
        <w:jc w:val="both"/>
        <w:rPr>
          <w:rFonts w:eastAsiaTheme="minorEastAsia" w:cs="Times New Roman"/>
          <w:sz w:val="24"/>
          <w:szCs w:val="24"/>
        </w:rPr>
      </w:pPr>
      <w:r>
        <w:rPr>
          <w:rFonts w:eastAsiaTheme="minorEastAsia" w:cs="Times New Roman"/>
          <w:sz w:val="24"/>
          <w:szCs w:val="24"/>
        </w:rPr>
        <w:tab/>
      </w:r>
      <w:r w:rsidR="004F398B">
        <w:rPr>
          <w:rFonts w:eastAsiaTheme="minorEastAsia" w:cs="Times New Roman"/>
          <w:sz w:val="24"/>
          <w:szCs w:val="24"/>
        </w:rPr>
        <w:t>Para</w:t>
      </w:r>
      <w:r w:rsidR="005D0F7C" w:rsidRPr="00E62A8D">
        <w:rPr>
          <w:rFonts w:eastAsiaTheme="minorEastAsia" w:cs="Times New Roman"/>
          <w:sz w:val="24"/>
          <w:szCs w:val="24"/>
        </w:rPr>
        <w:t xml:space="preserve"> os</w:t>
      </w:r>
      <w:r w:rsidR="004F398B">
        <w:rPr>
          <w:rFonts w:eastAsiaTheme="minorEastAsia" w:cs="Times New Roman"/>
          <w:sz w:val="24"/>
          <w:szCs w:val="24"/>
        </w:rPr>
        <w:t xml:space="preserve"> dados de</w:t>
      </w:r>
      <w:r w:rsidR="005D0F7C" w:rsidRPr="00E62A8D">
        <w:rPr>
          <w:rFonts w:eastAsiaTheme="minorEastAsia" w:cs="Times New Roman"/>
          <w:sz w:val="24"/>
          <w:szCs w:val="24"/>
        </w:rPr>
        <w:t xml:space="preserve"> pesos (em quilogramas) de 86 indivíduos,</w:t>
      </w:r>
      <w:r>
        <w:rPr>
          <w:rFonts w:eastAsiaTheme="minorEastAsia" w:cs="Times New Roman"/>
          <w:sz w:val="24"/>
          <w:szCs w:val="24"/>
        </w:rPr>
        <w:t xml:space="preserve"> apresentados na Tabela</w:t>
      </w:r>
      <w:r w:rsidR="004F398B">
        <w:rPr>
          <w:rFonts w:eastAsiaTheme="minorEastAsia" w:cs="Times New Roman"/>
          <w:sz w:val="24"/>
          <w:szCs w:val="24"/>
        </w:rPr>
        <w:t xml:space="preserve"> 3.8, obtivemos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=322,35 k</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g</m:t>
            </m:r>
          </m:e>
          <m:sup>
            <m:r>
              <w:rPr>
                <w:rFonts w:ascii="Cambria Math" w:eastAsiaTheme="minorEastAsia" w:hAnsi="Cambria Math" w:cs="Times New Roman"/>
                <w:sz w:val="24"/>
                <w:szCs w:val="24"/>
              </w:rPr>
              <m:t>2</m:t>
            </m:r>
          </m:sup>
        </m:sSup>
      </m:oMath>
      <w:r w:rsidR="004F398B">
        <w:rPr>
          <w:rFonts w:eastAsiaTheme="minorEastAsia" w:cs="Times New Roman"/>
          <w:sz w:val="24"/>
          <w:szCs w:val="24"/>
        </w:rPr>
        <w:t xml:space="preserve">. </w:t>
      </w:r>
      <w:r w:rsidR="005D0F7C" w:rsidRPr="00E62A8D">
        <w:rPr>
          <w:rFonts w:eastAsiaTheme="minorEastAsia" w:cs="Times New Roman"/>
          <w:sz w:val="24"/>
          <w:szCs w:val="24"/>
        </w:rPr>
        <w:t xml:space="preserve"> </w:t>
      </w:r>
      <w:r w:rsidR="004F398B">
        <w:rPr>
          <w:rFonts w:eastAsiaTheme="minorEastAsia" w:cs="Times New Roman"/>
          <w:sz w:val="24"/>
          <w:szCs w:val="24"/>
        </w:rPr>
        <w:t>Assim, o desvio padrão é:</w:t>
      </w:r>
    </w:p>
    <w:p w14:paraId="323EE595" w14:textId="77777777" w:rsidR="005D0F7C" w:rsidRPr="00E62A8D" w:rsidRDefault="005D0F7C" w:rsidP="004F398B">
      <w:pPr>
        <w:spacing w:before="240" w:after="120" w:line="240" w:lineRule="auto"/>
        <w:jc w:val="both"/>
        <w:rPr>
          <w:rFonts w:eastAsiaTheme="minorEastAsia" w:cs="Times New Roman"/>
          <w:sz w:val="24"/>
          <w:szCs w:val="24"/>
        </w:rPr>
      </w:pPr>
      <m:oMathPara>
        <m:oMath>
          <m:r>
            <w:rPr>
              <w:rFonts w:ascii="Cambria Math" w:eastAsiaTheme="minorEastAsia" w:hAnsi="Cambria Math" w:cs="Times New Roman"/>
              <w:sz w:val="24"/>
              <w:szCs w:val="24"/>
            </w:rPr>
            <m:t>s</m:t>
          </m:r>
          <m:r>
            <w:rPr>
              <w:rFonts w:ascii="Cambria Math" w:eastAsiaTheme="minorEastAsia"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cs="Times New Roman"/>
                      <w:sz w:val="24"/>
                      <w:szCs w:val="24"/>
                    </w:rPr>
                    <m:t>2</m:t>
                  </m:r>
                </m:sup>
              </m:sSup>
            </m:e>
          </m:rad>
          <m:r>
            <w:rPr>
              <w:rFonts w:ascii="Cambria Math" w:eastAsiaTheme="minorEastAsia"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cs="Times New Roman"/>
                  <w:sz w:val="24"/>
                  <w:szCs w:val="24"/>
                </w:rPr>
                <m:t>322,35</m:t>
              </m:r>
            </m:e>
          </m:rad>
          <m:r>
            <w:rPr>
              <w:rFonts w:ascii="Cambria Math" w:eastAsiaTheme="minorEastAsia" w:cs="Times New Roman"/>
              <w:sz w:val="24"/>
              <w:szCs w:val="24"/>
            </w:rPr>
            <m:t xml:space="preserve">=17,95 </m:t>
          </m:r>
          <m:r>
            <w:rPr>
              <w:rFonts w:ascii="Cambria Math" w:eastAsiaTheme="minorEastAsia" w:hAnsi="Cambria Math" w:cs="Times New Roman"/>
              <w:color w:val="FF0000"/>
              <w:sz w:val="24"/>
              <w:szCs w:val="24"/>
              <w:highlight w:val="yellow"/>
            </w:rPr>
            <m:t>kg</m:t>
          </m:r>
          <m:r>
            <w:rPr>
              <w:rFonts w:ascii="Cambria Math" w:eastAsiaTheme="minorEastAsia" w:cs="Times New Roman"/>
              <w:sz w:val="24"/>
              <w:szCs w:val="24"/>
            </w:rPr>
            <m:t>.</m:t>
          </m:r>
        </m:oMath>
      </m:oMathPara>
    </w:p>
    <w:p w14:paraId="31FA450B" w14:textId="77777777" w:rsidR="00704E14" w:rsidRPr="001D4C72" w:rsidRDefault="00704E14" w:rsidP="00704E14">
      <w:pPr>
        <w:spacing w:before="480" w:after="0" w:line="240" w:lineRule="auto"/>
        <w:jc w:val="both"/>
        <w:rPr>
          <w:rFonts w:eastAsiaTheme="minorEastAsia"/>
          <w:b/>
          <w:sz w:val="24"/>
          <w:szCs w:val="24"/>
        </w:rPr>
      </w:pPr>
      <w:r w:rsidRPr="001D4C72">
        <w:rPr>
          <w:rFonts w:eastAsiaTheme="minorEastAsia"/>
          <w:b/>
          <w:sz w:val="24"/>
          <w:szCs w:val="24"/>
        </w:rPr>
        <w:t xml:space="preserve">Comandos no Software R para </w:t>
      </w:r>
      <w:r>
        <w:rPr>
          <w:rFonts w:eastAsiaTheme="minorEastAsia"/>
          <w:b/>
          <w:sz w:val="24"/>
          <w:szCs w:val="24"/>
        </w:rPr>
        <w:t>calcular o desvio padrão:</w:t>
      </w:r>
    </w:p>
    <w:tbl>
      <w:tblPr>
        <w:tblStyle w:val="Tabelacomgrade"/>
        <w:tblW w:w="0" w:type="auto"/>
        <w:tblLook w:val="04A0" w:firstRow="1" w:lastRow="0" w:firstColumn="1" w:lastColumn="0" w:noHBand="0" w:noVBand="1"/>
      </w:tblPr>
      <w:tblGrid>
        <w:gridCol w:w="8474"/>
      </w:tblGrid>
      <w:tr w:rsidR="00704E14" w14:paraId="5DC90C75" w14:textId="77777777" w:rsidTr="00B0070E">
        <w:tc>
          <w:tcPr>
            <w:tcW w:w="8644" w:type="dxa"/>
            <w:tcBorders>
              <w:top w:val="single" w:sz="12" w:space="0" w:color="auto"/>
              <w:left w:val="single" w:sz="12" w:space="0" w:color="auto"/>
              <w:bottom w:val="single" w:sz="12" w:space="0" w:color="auto"/>
              <w:right w:val="single" w:sz="12" w:space="0" w:color="auto"/>
            </w:tcBorders>
          </w:tcPr>
          <w:p w14:paraId="69378E83" w14:textId="77777777" w:rsidR="00704E14" w:rsidRDefault="00704E14" w:rsidP="00B0070E">
            <w:pPr>
              <w:jc w:val="both"/>
              <w:rPr>
                <w:rFonts w:ascii="Courier New" w:eastAsiaTheme="minorEastAsia" w:hAnsi="Courier New" w:cs="Courier New"/>
                <w:color w:val="FF0000"/>
                <w:sz w:val="21"/>
                <w:szCs w:val="21"/>
              </w:rPr>
            </w:pPr>
          </w:p>
          <w:p w14:paraId="1363176D" w14:textId="77777777" w:rsidR="00D96555" w:rsidRPr="00D96555" w:rsidRDefault="00D96555" w:rsidP="00D96555">
            <w:pPr>
              <w:jc w:val="both"/>
              <w:rPr>
                <w:rFonts w:ascii="Courier New" w:eastAsiaTheme="minorEastAsia" w:hAnsi="Courier New" w:cs="Courier New"/>
                <w:color w:val="FF0000"/>
                <w:sz w:val="20"/>
                <w:szCs w:val="20"/>
              </w:rPr>
            </w:pPr>
            <w:r w:rsidRPr="00D96555">
              <w:rPr>
                <w:rFonts w:ascii="Courier New" w:eastAsiaTheme="minorEastAsia" w:hAnsi="Courier New" w:cs="Courier New"/>
                <w:color w:val="FF0000"/>
                <w:sz w:val="20"/>
                <w:szCs w:val="20"/>
              </w:rPr>
              <w:t>#Entrando com os dados no R:</w:t>
            </w:r>
          </w:p>
          <w:p w14:paraId="5B867049" w14:textId="77777777" w:rsidR="00D96555" w:rsidRPr="00D96555" w:rsidRDefault="00D96555" w:rsidP="00D96555">
            <w:pPr>
              <w:jc w:val="both"/>
              <w:rPr>
                <w:rFonts w:ascii="Courier New" w:eastAsiaTheme="minorEastAsia" w:hAnsi="Courier New" w:cs="Courier New"/>
                <w:color w:val="FF0000"/>
                <w:sz w:val="20"/>
                <w:szCs w:val="20"/>
              </w:rPr>
            </w:pPr>
            <w:r w:rsidRPr="00D96555">
              <w:rPr>
                <w:rFonts w:ascii="Courier New" w:eastAsiaTheme="minorEastAsia" w:hAnsi="Courier New" w:cs="Courier New"/>
                <w:color w:val="FF0000"/>
                <w:sz w:val="20"/>
                <w:szCs w:val="20"/>
              </w:rPr>
              <w:t>xi &lt;- c(35,45,55,65,75,85,95) #Pontos médios das classes</w:t>
            </w:r>
          </w:p>
          <w:p w14:paraId="4F8E897E" w14:textId="77777777" w:rsidR="00D96555" w:rsidRPr="00D96555" w:rsidRDefault="00D96555" w:rsidP="00D96555">
            <w:pPr>
              <w:jc w:val="both"/>
              <w:rPr>
                <w:rFonts w:ascii="Courier New" w:eastAsiaTheme="minorEastAsia" w:hAnsi="Courier New" w:cs="Courier New"/>
                <w:color w:val="FF0000"/>
                <w:sz w:val="20"/>
                <w:szCs w:val="20"/>
              </w:rPr>
            </w:pPr>
            <w:r w:rsidRPr="00D96555">
              <w:rPr>
                <w:rFonts w:ascii="Courier New" w:eastAsiaTheme="minorEastAsia" w:hAnsi="Courier New" w:cs="Courier New"/>
                <w:color w:val="FF0000"/>
                <w:sz w:val="20"/>
                <w:szCs w:val="20"/>
              </w:rPr>
              <w:t>fi &lt;- c(8,12,15,17,14,11,9)   #Frequências</w:t>
            </w:r>
          </w:p>
          <w:p w14:paraId="2A3D92F9" w14:textId="77777777" w:rsidR="00D96555" w:rsidRPr="00D96555" w:rsidRDefault="00D96555" w:rsidP="00D96555">
            <w:pPr>
              <w:jc w:val="both"/>
              <w:rPr>
                <w:rFonts w:ascii="Courier New" w:eastAsiaTheme="minorEastAsia" w:hAnsi="Courier New" w:cs="Courier New"/>
                <w:color w:val="FF0000"/>
                <w:sz w:val="20"/>
                <w:szCs w:val="20"/>
              </w:rPr>
            </w:pPr>
          </w:p>
          <w:p w14:paraId="173C1906" w14:textId="77777777" w:rsidR="00D96555" w:rsidRPr="00D96555" w:rsidRDefault="00D96555" w:rsidP="00D96555">
            <w:pPr>
              <w:jc w:val="both"/>
              <w:rPr>
                <w:rFonts w:ascii="Courier New" w:eastAsiaTheme="minorEastAsia" w:hAnsi="Courier New" w:cs="Courier New"/>
                <w:color w:val="FF0000"/>
                <w:sz w:val="20"/>
                <w:szCs w:val="20"/>
              </w:rPr>
            </w:pPr>
            <w:r w:rsidRPr="00D96555">
              <w:rPr>
                <w:rFonts w:ascii="Courier New" w:eastAsiaTheme="minorEastAsia" w:hAnsi="Courier New" w:cs="Courier New"/>
                <w:color w:val="FF0000"/>
                <w:sz w:val="20"/>
                <w:szCs w:val="20"/>
              </w:rPr>
              <w:t>#Manipulando os dados:</w:t>
            </w:r>
          </w:p>
          <w:p w14:paraId="7798C85A" w14:textId="77777777" w:rsidR="00D96555" w:rsidRPr="00D96555" w:rsidRDefault="00D96555" w:rsidP="00D96555">
            <w:pPr>
              <w:jc w:val="both"/>
              <w:rPr>
                <w:rFonts w:ascii="Courier New" w:eastAsiaTheme="minorEastAsia" w:hAnsi="Courier New" w:cs="Courier New"/>
                <w:color w:val="FF0000"/>
                <w:sz w:val="20"/>
                <w:szCs w:val="20"/>
              </w:rPr>
            </w:pPr>
            <w:r w:rsidRPr="00D96555">
              <w:rPr>
                <w:rFonts w:ascii="Courier New" w:eastAsiaTheme="minorEastAsia" w:hAnsi="Courier New" w:cs="Courier New"/>
                <w:color w:val="FF0000"/>
                <w:sz w:val="20"/>
                <w:szCs w:val="20"/>
              </w:rPr>
              <w:t>dados &lt;- rep(xi,fi)</w:t>
            </w:r>
          </w:p>
          <w:p w14:paraId="3B4B2858" w14:textId="77777777" w:rsidR="00D96555" w:rsidRPr="00D96555" w:rsidRDefault="00D96555" w:rsidP="00D96555">
            <w:pPr>
              <w:jc w:val="both"/>
              <w:rPr>
                <w:rFonts w:ascii="Courier New" w:eastAsiaTheme="minorEastAsia" w:hAnsi="Courier New" w:cs="Courier New"/>
                <w:color w:val="FF0000"/>
                <w:sz w:val="20"/>
                <w:szCs w:val="20"/>
              </w:rPr>
            </w:pPr>
            <w:r w:rsidRPr="00D96555">
              <w:rPr>
                <w:rFonts w:ascii="Courier New" w:eastAsiaTheme="minorEastAsia" w:hAnsi="Courier New" w:cs="Courier New"/>
                <w:color w:val="FF0000"/>
                <w:sz w:val="20"/>
                <w:szCs w:val="20"/>
              </w:rPr>
              <w:t>dados</w:t>
            </w:r>
          </w:p>
          <w:p w14:paraId="4D57975A" w14:textId="77777777" w:rsidR="00D96555" w:rsidRPr="00D96555" w:rsidRDefault="00D96555" w:rsidP="00D96555">
            <w:pPr>
              <w:jc w:val="both"/>
              <w:rPr>
                <w:rFonts w:ascii="Courier New" w:eastAsiaTheme="minorEastAsia" w:hAnsi="Courier New" w:cs="Courier New"/>
                <w:color w:val="FF0000"/>
                <w:sz w:val="20"/>
                <w:szCs w:val="20"/>
              </w:rPr>
            </w:pPr>
            <w:r w:rsidRPr="00D96555">
              <w:rPr>
                <w:rFonts w:ascii="Courier New" w:eastAsiaTheme="minorEastAsia" w:hAnsi="Courier New" w:cs="Courier New"/>
                <w:color w:val="FF0000"/>
                <w:sz w:val="20"/>
                <w:szCs w:val="20"/>
              </w:rPr>
              <w:t>table(dados)</w:t>
            </w:r>
          </w:p>
          <w:p w14:paraId="34563A4D" w14:textId="77777777" w:rsidR="00D96555" w:rsidRPr="00D96555" w:rsidRDefault="00D96555" w:rsidP="00D96555">
            <w:pPr>
              <w:jc w:val="both"/>
              <w:rPr>
                <w:rFonts w:ascii="Courier New" w:eastAsiaTheme="minorEastAsia" w:hAnsi="Courier New" w:cs="Courier New"/>
                <w:color w:val="FF0000"/>
                <w:sz w:val="20"/>
                <w:szCs w:val="20"/>
              </w:rPr>
            </w:pPr>
          </w:p>
          <w:p w14:paraId="6B07774F" w14:textId="77777777" w:rsidR="00D96555" w:rsidRPr="00D96555" w:rsidRDefault="00D96555" w:rsidP="00D96555">
            <w:pPr>
              <w:jc w:val="both"/>
              <w:rPr>
                <w:rFonts w:ascii="Courier New" w:eastAsiaTheme="minorEastAsia" w:hAnsi="Courier New" w:cs="Courier New"/>
                <w:color w:val="FF0000"/>
                <w:sz w:val="20"/>
                <w:szCs w:val="20"/>
              </w:rPr>
            </w:pPr>
            <w:r w:rsidRPr="00D96555">
              <w:rPr>
                <w:rFonts w:ascii="Courier New" w:eastAsiaTheme="minorEastAsia" w:hAnsi="Courier New" w:cs="Courier New"/>
                <w:color w:val="FF0000"/>
                <w:sz w:val="20"/>
                <w:szCs w:val="20"/>
              </w:rPr>
              <w:t>#Desvio Padrão:</w:t>
            </w:r>
          </w:p>
          <w:p w14:paraId="1878FBA7" w14:textId="77777777" w:rsidR="00D96555" w:rsidRPr="00D96555" w:rsidRDefault="00D96555" w:rsidP="00D96555">
            <w:pPr>
              <w:jc w:val="both"/>
              <w:rPr>
                <w:rFonts w:ascii="Courier New" w:eastAsiaTheme="minorEastAsia" w:hAnsi="Courier New" w:cs="Courier New"/>
                <w:color w:val="FF0000"/>
                <w:sz w:val="20"/>
                <w:szCs w:val="20"/>
              </w:rPr>
            </w:pPr>
            <w:r w:rsidRPr="00D96555">
              <w:rPr>
                <w:rFonts w:ascii="Courier New" w:eastAsiaTheme="minorEastAsia" w:hAnsi="Courier New" w:cs="Courier New"/>
                <w:color w:val="FF0000"/>
                <w:sz w:val="20"/>
                <w:szCs w:val="20"/>
              </w:rPr>
              <w:t>sd(dados)</w:t>
            </w:r>
          </w:p>
          <w:p w14:paraId="745AE326" w14:textId="77777777" w:rsidR="00D96555" w:rsidRPr="00A01EB5" w:rsidRDefault="00D96555" w:rsidP="00DE750F">
            <w:pPr>
              <w:jc w:val="both"/>
              <w:rPr>
                <w:rFonts w:ascii="Courier New" w:eastAsiaTheme="minorEastAsia" w:hAnsi="Courier New" w:cs="Courier New"/>
                <w:color w:val="FF0000"/>
                <w:sz w:val="21"/>
                <w:szCs w:val="21"/>
              </w:rPr>
            </w:pPr>
          </w:p>
        </w:tc>
      </w:tr>
    </w:tbl>
    <w:p w14:paraId="04EFD4D3" w14:textId="77777777" w:rsidR="00704E14" w:rsidRDefault="00704E14" w:rsidP="005D0F7C">
      <w:pPr>
        <w:spacing w:after="120" w:line="240" w:lineRule="auto"/>
        <w:jc w:val="both"/>
        <w:rPr>
          <w:rFonts w:eastAsiaTheme="minorEastAsia" w:cs="Times New Roman"/>
          <w:sz w:val="24"/>
          <w:szCs w:val="24"/>
        </w:rPr>
      </w:pPr>
    </w:p>
    <w:p w14:paraId="7FC460D7" w14:textId="77777777" w:rsidR="00380664" w:rsidRDefault="00380664" w:rsidP="005D0F7C">
      <w:pPr>
        <w:spacing w:after="120" w:line="240" w:lineRule="auto"/>
        <w:jc w:val="both"/>
        <w:rPr>
          <w:rFonts w:eastAsiaTheme="minorEastAsia" w:cs="Times New Roman"/>
          <w:sz w:val="24"/>
          <w:szCs w:val="24"/>
        </w:rPr>
      </w:pPr>
    </w:p>
    <w:p w14:paraId="2BC40F2B" w14:textId="77777777" w:rsidR="00380664" w:rsidRPr="00E62A8D" w:rsidRDefault="00380664" w:rsidP="005D0F7C">
      <w:pPr>
        <w:spacing w:after="120" w:line="240" w:lineRule="auto"/>
        <w:jc w:val="both"/>
        <w:rPr>
          <w:rFonts w:eastAsiaTheme="minorEastAsia" w:cs="Times New Roman"/>
          <w:sz w:val="24"/>
          <w:szCs w:val="24"/>
        </w:rPr>
      </w:pPr>
    </w:p>
    <w:p w14:paraId="1B86B03A" w14:textId="77777777" w:rsidR="005D0F7C" w:rsidRPr="004D7208" w:rsidRDefault="004F398B" w:rsidP="00DE750F">
      <w:pPr>
        <w:pStyle w:val="Ttulo3"/>
        <w:spacing w:before="360" w:after="240"/>
        <w:rPr>
          <w:rFonts w:asciiTheme="minorHAnsi" w:eastAsiaTheme="minorEastAsia" w:hAnsiTheme="minorHAnsi" w:cs="Times New Roman"/>
          <w:color w:val="auto"/>
          <w:sz w:val="32"/>
          <w:szCs w:val="32"/>
        </w:rPr>
      </w:pPr>
      <w:bookmarkStart w:id="109" w:name="_Toc5149997"/>
      <w:r w:rsidRPr="004D7208">
        <w:rPr>
          <w:rFonts w:asciiTheme="minorHAnsi" w:eastAsiaTheme="minorEastAsia" w:hAnsiTheme="minorHAnsi" w:cs="Times New Roman"/>
          <w:color w:val="auto"/>
          <w:sz w:val="32"/>
          <w:szCs w:val="32"/>
        </w:rPr>
        <w:t xml:space="preserve">3.6 </w:t>
      </w:r>
      <w:r w:rsidR="005D0F7C" w:rsidRPr="004D7208">
        <w:rPr>
          <w:rFonts w:asciiTheme="minorHAnsi" w:eastAsiaTheme="minorEastAsia" w:hAnsiTheme="minorHAnsi" w:cs="Times New Roman"/>
          <w:color w:val="auto"/>
          <w:sz w:val="32"/>
          <w:szCs w:val="32"/>
        </w:rPr>
        <w:t>Coeficiente de Variação</w:t>
      </w:r>
      <w:bookmarkEnd w:id="109"/>
    </w:p>
    <w:p w14:paraId="19235F1D" w14:textId="77777777" w:rsidR="005D0F7C" w:rsidRPr="00E62A8D" w:rsidRDefault="004F398B" w:rsidP="004F398B">
      <w:pPr>
        <w:spacing w:before="240" w:after="0" w:line="360" w:lineRule="auto"/>
        <w:jc w:val="both"/>
        <w:rPr>
          <w:rFonts w:eastAsiaTheme="minorEastAsia" w:cs="Times New Roman"/>
          <w:sz w:val="24"/>
          <w:szCs w:val="24"/>
        </w:rPr>
      </w:pPr>
      <w:r>
        <w:rPr>
          <w:rFonts w:eastAsiaTheme="minorEastAsia" w:cs="Times New Roman"/>
          <w:sz w:val="24"/>
          <w:szCs w:val="24"/>
        </w:rPr>
        <w:tab/>
      </w:r>
      <w:r w:rsidR="005D0F7C" w:rsidRPr="00E62A8D">
        <w:rPr>
          <w:rFonts w:eastAsiaTheme="minorEastAsia" w:cs="Times New Roman"/>
          <w:sz w:val="24"/>
          <w:szCs w:val="24"/>
        </w:rPr>
        <w:t xml:space="preserve">A interpretação do desvio padrão depende da ordem de grandeza da variável em estudo. Assim, um desvio padrão </w:t>
      </w:r>
      <w:r w:rsidR="00B66879">
        <w:rPr>
          <w:rFonts w:eastAsiaTheme="minorEastAsia" w:cs="Times New Roman"/>
          <w:sz w:val="24"/>
          <w:szCs w:val="24"/>
        </w:rPr>
        <w:t>igual à</w:t>
      </w:r>
      <w:r w:rsidR="005D0F7C" w:rsidRPr="00E62A8D">
        <w:rPr>
          <w:rFonts w:eastAsiaTheme="minorEastAsia" w:cs="Times New Roman"/>
          <w:sz w:val="24"/>
          <w:szCs w:val="24"/>
        </w:rPr>
        <w:t xml:space="preserve"> 10 pode ser </w:t>
      </w:r>
      <w:r w:rsidR="005D0F7C" w:rsidRPr="00B66879">
        <w:rPr>
          <w:rFonts w:eastAsiaTheme="minorEastAsia" w:cs="Times New Roman"/>
          <w:sz w:val="24"/>
          <w:szCs w:val="24"/>
        </w:rPr>
        <w:t>insignificante</w:t>
      </w:r>
      <w:r w:rsidR="005D0F7C" w:rsidRPr="00E62A8D">
        <w:rPr>
          <w:rFonts w:eastAsiaTheme="minorEastAsia" w:cs="Times New Roman"/>
          <w:sz w:val="24"/>
          <w:szCs w:val="24"/>
        </w:rPr>
        <w:t xml:space="preserve"> se os valores típicos observados forem em torno de 10.000, mas pode ser muito significativo</w:t>
      </w:r>
      <w:r w:rsidR="00B66879">
        <w:rPr>
          <w:rFonts w:eastAsiaTheme="minorEastAsia" w:cs="Times New Roman"/>
          <w:sz w:val="24"/>
          <w:szCs w:val="24"/>
        </w:rPr>
        <w:t xml:space="preserve"> para um conjunto de dados cujos valores típicos</w:t>
      </w:r>
      <w:r w:rsidR="005D0F7C" w:rsidRPr="00E62A8D">
        <w:rPr>
          <w:rFonts w:eastAsiaTheme="minorEastAsia" w:cs="Times New Roman"/>
          <w:sz w:val="24"/>
          <w:szCs w:val="24"/>
        </w:rPr>
        <w:t xml:space="preserve"> </w:t>
      </w:r>
      <w:r w:rsidR="00B66879">
        <w:rPr>
          <w:rFonts w:eastAsiaTheme="minorEastAsia" w:cs="Times New Roman"/>
          <w:sz w:val="24"/>
          <w:szCs w:val="24"/>
        </w:rPr>
        <w:t>observados sejam em torno de</w:t>
      </w:r>
      <w:r w:rsidR="005D0F7C" w:rsidRPr="00E62A8D">
        <w:rPr>
          <w:rFonts w:eastAsiaTheme="minorEastAsia" w:cs="Times New Roman"/>
          <w:sz w:val="24"/>
          <w:szCs w:val="24"/>
        </w:rPr>
        <w:t xml:space="preserve"> 100.</w:t>
      </w:r>
    </w:p>
    <w:p w14:paraId="7D049E4B" w14:textId="77777777" w:rsidR="005D0F7C" w:rsidRPr="00E62A8D" w:rsidRDefault="00B66879" w:rsidP="00B66879">
      <w:pPr>
        <w:spacing w:after="0" w:line="360" w:lineRule="auto"/>
        <w:jc w:val="both"/>
        <w:rPr>
          <w:rFonts w:eastAsiaTheme="minorEastAsia" w:cs="Times New Roman"/>
          <w:sz w:val="24"/>
          <w:szCs w:val="24"/>
        </w:rPr>
      </w:pPr>
      <w:r>
        <w:rPr>
          <w:rFonts w:eastAsiaTheme="minorEastAsia" w:cs="Times New Roman"/>
          <w:sz w:val="24"/>
          <w:szCs w:val="24"/>
        </w:rPr>
        <w:tab/>
      </w:r>
      <w:r w:rsidR="005D0F7C" w:rsidRPr="00E62A8D">
        <w:rPr>
          <w:rFonts w:eastAsiaTheme="minorEastAsia" w:cs="Times New Roman"/>
          <w:sz w:val="24"/>
          <w:szCs w:val="24"/>
        </w:rPr>
        <w:t>Logo, pode ser conveniente expressar a variabilidade dos dados de uma variável de modo independente da sua unidade de medida utilizada, tirando a influência da ordem de grandeza da variável. Tal medida é denominada</w:t>
      </w:r>
      <w:r>
        <w:rPr>
          <w:rFonts w:eastAsiaTheme="minorEastAsia" w:cs="Times New Roman"/>
          <w:sz w:val="24"/>
          <w:szCs w:val="24"/>
        </w:rPr>
        <w:t xml:space="preserve"> </w:t>
      </w:r>
      <w:r w:rsidR="005D0F7C" w:rsidRPr="00E62A8D">
        <w:rPr>
          <w:rFonts w:eastAsiaTheme="minorEastAsia" w:cs="Times New Roman"/>
          <w:sz w:val="24"/>
          <w:szCs w:val="24"/>
        </w:rPr>
        <w:t>coeficiente de variação.</w:t>
      </w:r>
      <w:r w:rsidR="00CA75DB">
        <w:rPr>
          <w:rFonts w:eastAsiaTheme="minorEastAsia" w:cs="Times New Roman"/>
          <w:sz w:val="24"/>
          <w:szCs w:val="24"/>
        </w:rPr>
        <w:t xml:space="preserve"> </w:t>
      </w:r>
      <w:r w:rsidR="005D0F7C" w:rsidRPr="00E62A8D">
        <w:rPr>
          <w:rFonts w:eastAsiaTheme="minorEastAsia" w:cs="Times New Roman"/>
          <w:sz w:val="24"/>
          <w:szCs w:val="24"/>
        </w:rPr>
        <w:t>O coeficiente de variação de Pearson é a razão entre o desvio padrão e a média. Em geral, o resultado é multiplicado por 100, para que o coeficiente de vari</w:t>
      </w:r>
      <w:r>
        <w:rPr>
          <w:rFonts w:eastAsiaTheme="minorEastAsia" w:cs="Times New Roman"/>
          <w:sz w:val="24"/>
          <w:szCs w:val="24"/>
        </w:rPr>
        <w:t xml:space="preserve">ação seja dado em porcentagem. O coeficiente de variação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CV</m:t>
            </m:r>
          </m:e>
        </m:d>
      </m:oMath>
      <w:r>
        <w:rPr>
          <w:rFonts w:eastAsiaTheme="minorEastAsia" w:cs="Times New Roman"/>
          <w:sz w:val="24"/>
          <w:szCs w:val="24"/>
        </w:rPr>
        <w:t xml:space="preserve"> é</w:t>
      </w:r>
      <w:r w:rsidR="005D0F7C" w:rsidRPr="00E62A8D">
        <w:rPr>
          <w:rFonts w:eastAsiaTheme="minorEastAsia" w:cs="Times New Roman"/>
          <w:sz w:val="24"/>
          <w:szCs w:val="24"/>
        </w:rPr>
        <w:t xml:space="preserve"> dado por:</w:t>
      </w:r>
    </w:p>
    <w:p w14:paraId="35399D61" w14:textId="77777777" w:rsidR="005D0F7C" w:rsidRPr="00E62A8D" w:rsidRDefault="005D0F7C" w:rsidP="00CA75DB">
      <w:pPr>
        <w:spacing w:before="120" w:after="120" w:line="360" w:lineRule="auto"/>
        <w:jc w:val="both"/>
        <w:rPr>
          <w:rFonts w:eastAsiaTheme="minorEastAsia" w:cs="Times New Roman"/>
          <w:sz w:val="24"/>
          <w:szCs w:val="24"/>
        </w:rPr>
      </w:pPr>
      <m:oMathPara>
        <m:oMath>
          <m:r>
            <w:rPr>
              <w:rFonts w:ascii="Cambria Math" w:eastAsiaTheme="minorEastAsia" w:hAnsi="Cambria Math" w:cs="Times New Roman"/>
              <w:sz w:val="24"/>
              <w:szCs w:val="24"/>
            </w:rPr>
            <m:t>CV</m:t>
          </m:r>
          <m:r>
            <w:rPr>
              <w:rFonts w:ascii="Cambria Math" w:eastAsiaTheme="minorEastAsia"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den>
              </m:f>
              <m:r>
                <w:rPr>
                  <w:rFonts w:ascii="Cambria Math" w:eastAsiaTheme="minorEastAsia" w:hAnsi="Cambria Math" w:cs="Times New Roman"/>
                  <w:sz w:val="24"/>
                  <w:szCs w:val="24"/>
                </w:rPr>
                <m:t xml:space="preserve"> </m:t>
              </m:r>
              <m:r>
                <w:rPr>
                  <w:rFonts w:ascii="Cambria Math" w:eastAsiaTheme="minorEastAsia" w:cs="Times New Roman"/>
                  <w:sz w:val="24"/>
                  <w:szCs w:val="24"/>
                </w:rPr>
                <m:t>. 100</m:t>
              </m:r>
            </m:e>
          </m:d>
          <m:r>
            <w:rPr>
              <w:rFonts w:ascii="Cambria Math" w:eastAsiaTheme="minorEastAsia" w:cs="Times New Roman"/>
              <w:sz w:val="24"/>
              <w:szCs w:val="24"/>
            </w:rPr>
            <m:t>%.</m:t>
          </m:r>
        </m:oMath>
      </m:oMathPara>
    </w:p>
    <w:p w14:paraId="7E576F12" w14:textId="77777777" w:rsidR="00CA75DB" w:rsidRPr="00E62A8D" w:rsidRDefault="00B66879" w:rsidP="00CA75DB">
      <w:pPr>
        <w:spacing w:after="0" w:line="360" w:lineRule="auto"/>
        <w:jc w:val="both"/>
        <w:rPr>
          <w:rFonts w:eastAsiaTheme="minorEastAsia" w:cs="Times New Roman"/>
          <w:sz w:val="24"/>
          <w:szCs w:val="24"/>
        </w:rPr>
      </w:pPr>
      <w:r>
        <w:rPr>
          <w:rFonts w:eastAsiaTheme="minorEastAsia" w:cs="Times New Roman"/>
          <w:sz w:val="24"/>
          <w:szCs w:val="24"/>
        </w:rPr>
        <w:tab/>
      </w:r>
      <w:r w:rsidR="005D0F7C" w:rsidRPr="00E62A8D">
        <w:rPr>
          <w:rFonts w:eastAsiaTheme="minorEastAsia" w:cs="Times New Roman"/>
          <w:sz w:val="24"/>
          <w:szCs w:val="24"/>
        </w:rPr>
        <w:t>Sua utilidade está em fornecer uma medida para a homogeneidade de um conjunto de dados. Quanto menor o coeficiente de variação, mais homogêneo é o conjunto de dados</w:t>
      </w:r>
      <w:r w:rsidR="00206857">
        <w:rPr>
          <w:rFonts w:eastAsiaTheme="minorEastAsia" w:cs="Times New Roman"/>
          <w:sz w:val="24"/>
          <w:szCs w:val="24"/>
        </w:rPr>
        <w:t xml:space="preserve"> (ou seja, mais parecidos os dados são uns com os outros)</w:t>
      </w:r>
      <w:r w:rsidR="005D0F7C" w:rsidRPr="00E62A8D">
        <w:rPr>
          <w:rFonts w:eastAsiaTheme="minorEastAsia" w:cs="Times New Roman"/>
          <w:sz w:val="24"/>
          <w:szCs w:val="24"/>
        </w:rPr>
        <w:t xml:space="preserve">. </w:t>
      </w:r>
      <w:r w:rsidR="00CA75DB" w:rsidRPr="00E62A8D">
        <w:rPr>
          <w:rFonts w:eastAsiaTheme="minorEastAsia" w:cs="Times New Roman"/>
          <w:sz w:val="24"/>
          <w:szCs w:val="24"/>
        </w:rPr>
        <w:t>Em geral, considera-se:</w:t>
      </w:r>
    </w:p>
    <w:p w14:paraId="7B4D07C3" w14:textId="77777777" w:rsidR="00CA75DB" w:rsidRPr="00206857" w:rsidRDefault="00CA75DB" w:rsidP="00616167">
      <w:pPr>
        <w:pStyle w:val="PargrafodaLista"/>
        <w:numPr>
          <w:ilvl w:val="1"/>
          <w:numId w:val="28"/>
        </w:numPr>
        <w:spacing w:before="120" w:after="120" w:line="360" w:lineRule="auto"/>
        <w:ind w:left="1134" w:hanging="357"/>
        <w:contextualSpacing w:val="0"/>
        <w:jc w:val="both"/>
        <w:rPr>
          <w:rFonts w:eastAsiaTheme="minorEastAsia" w:cs="Times New Roman"/>
          <w:sz w:val="24"/>
          <w:szCs w:val="24"/>
        </w:rPr>
      </w:pPr>
      <w:r w:rsidRPr="00206857">
        <w:rPr>
          <w:rFonts w:eastAsiaTheme="minorEastAsia" w:cs="Times New Roman"/>
          <w:sz w:val="24"/>
          <w:szCs w:val="24"/>
        </w:rPr>
        <w:t xml:space="preserve">Baixa dispersão: </w:t>
      </w:r>
      <m:oMath>
        <m:r>
          <w:rPr>
            <w:rFonts w:ascii="Cambria Math" w:eastAsiaTheme="minorEastAsia" w:hAnsi="Cambria Math" w:cs="Times New Roman"/>
            <w:sz w:val="24"/>
            <w:szCs w:val="24"/>
          </w:rPr>
          <m:t>CV</m:t>
        </m:r>
        <m:r>
          <w:rPr>
            <w:rFonts w:ascii="Cambria Math" w:eastAsiaTheme="minorEastAsia" w:cs="Times New Roman"/>
            <w:sz w:val="24"/>
            <w:szCs w:val="24"/>
          </w:rPr>
          <m:t xml:space="preserve"> &lt; 15%</m:t>
        </m:r>
      </m:oMath>
      <w:r w:rsidRPr="00206857">
        <w:rPr>
          <w:rFonts w:eastAsiaTheme="minorEastAsia" w:cs="Times New Roman"/>
          <w:sz w:val="24"/>
          <w:szCs w:val="24"/>
        </w:rPr>
        <w:t>;</w:t>
      </w:r>
    </w:p>
    <w:p w14:paraId="552FB85A" w14:textId="77777777" w:rsidR="00CA75DB" w:rsidRPr="00206857" w:rsidRDefault="00CA75DB" w:rsidP="00616167">
      <w:pPr>
        <w:pStyle w:val="PargrafodaLista"/>
        <w:numPr>
          <w:ilvl w:val="1"/>
          <w:numId w:val="28"/>
        </w:numPr>
        <w:spacing w:before="120" w:after="120" w:line="360" w:lineRule="auto"/>
        <w:ind w:left="1134" w:hanging="357"/>
        <w:contextualSpacing w:val="0"/>
        <w:jc w:val="both"/>
        <w:rPr>
          <w:rFonts w:eastAsiaTheme="minorEastAsia" w:cs="Times New Roman"/>
          <w:sz w:val="24"/>
          <w:szCs w:val="24"/>
        </w:rPr>
      </w:pPr>
      <w:r w:rsidRPr="00206857">
        <w:rPr>
          <w:rFonts w:eastAsiaTheme="minorEastAsia" w:cs="Times New Roman"/>
          <w:sz w:val="24"/>
          <w:szCs w:val="24"/>
        </w:rPr>
        <w:t xml:space="preserve">Média dispersão: </w:t>
      </w:r>
      <m:oMath>
        <m:r>
          <w:rPr>
            <w:rFonts w:ascii="Cambria Math" w:eastAsiaTheme="minorEastAsia" w:cs="Times New Roman"/>
            <w:sz w:val="24"/>
            <w:szCs w:val="24"/>
          </w:rPr>
          <m:t>15%</m:t>
        </m:r>
        <m:r>
          <w:rPr>
            <w:rFonts w:ascii="Cambria Math" w:eastAsiaTheme="minorEastAsia" w:cs="Times New Roman"/>
            <w:sz w:val="24"/>
            <w:szCs w:val="24"/>
          </w:rPr>
          <m:t>≤</m:t>
        </m:r>
        <m:r>
          <w:rPr>
            <w:rFonts w:ascii="Cambria Math" w:eastAsiaTheme="minorEastAsia" w:cs="Times New Roman"/>
            <w:sz w:val="24"/>
            <w:szCs w:val="24"/>
          </w:rPr>
          <m:t xml:space="preserve"> </m:t>
        </m:r>
        <m:r>
          <w:rPr>
            <w:rFonts w:ascii="Cambria Math" w:eastAsiaTheme="minorEastAsia" w:hAnsi="Cambria Math" w:cs="Times New Roman"/>
            <w:sz w:val="24"/>
            <w:szCs w:val="24"/>
          </w:rPr>
          <m:t>CV</m:t>
        </m:r>
        <m:r>
          <w:rPr>
            <w:rFonts w:ascii="Cambria Math" w:eastAsiaTheme="minorEastAsia" w:cs="Times New Roman"/>
            <w:sz w:val="24"/>
            <w:szCs w:val="24"/>
          </w:rPr>
          <m:t>≤</m:t>
        </m:r>
        <m:r>
          <w:rPr>
            <w:rFonts w:ascii="Cambria Math" w:eastAsiaTheme="minorEastAsia" w:cs="Times New Roman"/>
            <w:sz w:val="24"/>
            <w:szCs w:val="24"/>
          </w:rPr>
          <m:t xml:space="preserve"> 30%</m:t>
        </m:r>
      </m:oMath>
      <w:r w:rsidRPr="00206857">
        <w:rPr>
          <w:rFonts w:eastAsiaTheme="minorEastAsia" w:cs="Times New Roman"/>
          <w:sz w:val="24"/>
          <w:szCs w:val="24"/>
        </w:rPr>
        <w:t>;</w:t>
      </w:r>
    </w:p>
    <w:p w14:paraId="22C03FEB" w14:textId="77777777" w:rsidR="00CA75DB" w:rsidRPr="00206857" w:rsidRDefault="00CA75DB" w:rsidP="00616167">
      <w:pPr>
        <w:pStyle w:val="PargrafodaLista"/>
        <w:numPr>
          <w:ilvl w:val="1"/>
          <w:numId w:val="28"/>
        </w:numPr>
        <w:spacing w:before="120" w:after="120" w:line="360" w:lineRule="auto"/>
        <w:ind w:left="1134" w:hanging="357"/>
        <w:contextualSpacing w:val="0"/>
        <w:jc w:val="both"/>
        <w:rPr>
          <w:rFonts w:eastAsiaTheme="minorEastAsia" w:cs="Times New Roman"/>
          <w:sz w:val="24"/>
          <w:szCs w:val="24"/>
        </w:rPr>
      </w:pPr>
      <w:r w:rsidRPr="00206857">
        <w:rPr>
          <w:rFonts w:eastAsiaTheme="minorEastAsia" w:cs="Times New Roman"/>
          <w:sz w:val="24"/>
          <w:szCs w:val="24"/>
        </w:rPr>
        <w:t xml:space="preserve">Alta dispersão: </w:t>
      </w:r>
      <m:oMath>
        <m:r>
          <w:rPr>
            <w:rFonts w:ascii="Cambria Math" w:eastAsiaTheme="minorEastAsia" w:hAnsi="Cambria Math" w:cs="Times New Roman"/>
            <w:sz w:val="24"/>
            <w:szCs w:val="24"/>
          </w:rPr>
          <m:t>CV</m:t>
        </m:r>
        <m:r>
          <w:rPr>
            <w:rFonts w:ascii="Cambria Math" w:eastAsiaTheme="minorEastAsia" w:cs="Times New Roman"/>
            <w:sz w:val="24"/>
            <w:szCs w:val="24"/>
          </w:rPr>
          <m:t xml:space="preserve"> &gt; 30%</m:t>
        </m:r>
      </m:oMath>
      <w:r w:rsidRPr="00206857">
        <w:rPr>
          <w:rFonts w:eastAsiaTheme="minorEastAsia" w:cs="Times New Roman"/>
          <w:sz w:val="24"/>
          <w:szCs w:val="24"/>
        </w:rPr>
        <w:t>.</w:t>
      </w:r>
    </w:p>
    <w:p w14:paraId="4460F170" w14:textId="77777777" w:rsidR="005D0F7C" w:rsidRPr="00E62A8D" w:rsidRDefault="005D0F7C" w:rsidP="005D0F7C">
      <w:pPr>
        <w:spacing w:line="360" w:lineRule="auto"/>
        <w:jc w:val="both"/>
        <w:rPr>
          <w:rFonts w:eastAsiaTheme="minorEastAsia" w:cs="Times New Roman"/>
          <w:sz w:val="24"/>
          <w:szCs w:val="24"/>
        </w:rPr>
      </w:pPr>
      <w:r w:rsidRPr="00E62A8D">
        <w:rPr>
          <w:rFonts w:eastAsiaTheme="minorEastAsia" w:cs="Times New Roman"/>
          <w:sz w:val="24"/>
          <w:szCs w:val="24"/>
        </w:rPr>
        <w:t>Esta medida</w:t>
      </w:r>
      <w:r w:rsidR="00CA75DB">
        <w:rPr>
          <w:rFonts w:eastAsiaTheme="minorEastAsia" w:cs="Times New Roman"/>
          <w:sz w:val="24"/>
          <w:szCs w:val="24"/>
        </w:rPr>
        <w:t xml:space="preserve"> também</w:t>
      </w:r>
      <w:r w:rsidRPr="00E62A8D">
        <w:rPr>
          <w:rFonts w:eastAsiaTheme="minorEastAsia" w:cs="Times New Roman"/>
          <w:sz w:val="24"/>
          <w:szCs w:val="24"/>
        </w:rPr>
        <w:t xml:space="preserve"> pode ser bastante útil na comparação de duas</w:t>
      </w:r>
      <w:r w:rsidR="00CA75DB">
        <w:rPr>
          <w:rFonts w:eastAsiaTheme="minorEastAsia" w:cs="Times New Roman"/>
          <w:sz w:val="24"/>
          <w:szCs w:val="24"/>
        </w:rPr>
        <w:t xml:space="preserve"> variáveis ou dois grupos que, a</w:t>
      </w:r>
      <w:r w:rsidRPr="00E62A8D">
        <w:rPr>
          <w:rFonts w:eastAsiaTheme="minorEastAsia" w:cs="Times New Roman"/>
          <w:sz w:val="24"/>
          <w:szCs w:val="24"/>
        </w:rPr>
        <w:t xml:space="preserve"> princípio, não são comparáveis.</w:t>
      </w:r>
    </w:p>
    <w:p w14:paraId="561B3213" w14:textId="77777777" w:rsidR="005D0F7C" w:rsidRPr="00951B4D" w:rsidRDefault="005D0F7C" w:rsidP="00CA75DB">
      <w:pPr>
        <w:spacing w:before="360" w:after="120" w:line="360" w:lineRule="auto"/>
        <w:jc w:val="both"/>
        <w:rPr>
          <w:rFonts w:eastAsiaTheme="minorEastAsia" w:cs="Times New Roman"/>
          <w:sz w:val="28"/>
          <w:szCs w:val="28"/>
        </w:rPr>
      </w:pPr>
      <w:r w:rsidRPr="00951B4D">
        <w:rPr>
          <w:rFonts w:eastAsiaTheme="minorEastAsia" w:cs="Times New Roman"/>
          <w:b/>
          <w:sz w:val="28"/>
          <w:szCs w:val="28"/>
        </w:rPr>
        <w:t>Exemplo</w:t>
      </w:r>
    </w:p>
    <w:p w14:paraId="6C5CDB51" w14:textId="77777777" w:rsidR="005D0F7C" w:rsidRDefault="00951B4D" w:rsidP="00CA75DB">
      <w:pPr>
        <w:spacing w:after="240" w:line="360" w:lineRule="auto"/>
        <w:jc w:val="both"/>
        <w:rPr>
          <w:rFonts w:eastAsiaTheme="minorEastAsia" w:cs="Times New Roman"/>
          <w:sz w:val="24"/>
          <w:szCs w:val="24"/>
        </w:rPr>
      </w:pPr>
      <w:r>
        <w:rPr>
          <w:rFonts w:eastAsiaTheme="minorEastAsia" w:cs="Times New Roman"/>
          <w:sz w:val="24"/>
          <w:szCs w:val="24"/>
        </w:rPr>
        <w:tab/>
      </w:r>
      <w:r w:rsidR="001034AF">
        <w:rPr>
          <w:rFonts w:eastAsiaTheme="minorEastAsia" w:cs="Times New Roman"/>
          <w:sz w:val="24"/>
          <w:szCs w:val="24"/>
        </w:rPr>
        <w:t>Na Tabela 3.10 são apresentadas</w:t>
      </w:r>
      <w:r w:rsidR="005D0F7C" w:rsidRPr="00E62A8D">
        <w:rPr>
          <w:rFonts w:eastAsiaTheme="minorEastAsia" w:cs="Times New Roman"/>
          <w:sz w:val="24"/>
          <w:szCs w:val="24"/>
        </w:rPr>
        <w:t xml:space="preserve"> </w:t>
      </w:r>
      <w:r w:rsidR="001034AF">
        <w:rPr>
          <w:rFonts w:eastAsiaTheme="minorEastAsia" w:cs="Times New Roman"/>
          <w:sz w:val="24"/>
          <w:szCs w:val="24"/>
        </w:rPr>
        <w:t>a</w:t>
      </w:r>
      <w:r w:rsidR="005D0F7C" w:rsidRPr="00E62A8D">
        <w:rPr>
          <w:rFonts w:eastAsiaTheme="minorEastAsia" w:cs="Times New Roman"/>
          <w:sz w:val="24"/>
          <w:szCs w:val="24"/>
        </w:rPr>
        <w:t xml:space="preserve"> Estatura (cm), </w:t>
      </w:r>
      <w:r w:rsidR="001034AF">
        <w:rPr>
          <w:rFonts w:eastAsiaTheme="minorEastAsia" w:cs="Times New Roman"/>
          <w:sz w:val="24"/>
          <w:szCs w:val="24"/>
        </w:rPr>
        <w:t xml:space="preserve">o </w:t>
      </w:r>
      <w:r w:rsidR="005D0F7C" w:rsidRPr="00E62A8D">
        <w:rPr>
          <w:rFonts w:eastAsiaTheme="minorEastAsia" w:cs="Times New Roman"/>
          <w:sz w:val="24"/>
          <w:szCs w:val="24"/>
        </w:rPr>
        <w:t xml:space="preserve">Peso (kg) e </w:t>
      </w:r>
      <w:r w:rsidR="001034AF">
        <w:rPr>
          <w:rFonts w:eastAsiaTheme="minorEastAsia" w:cs="Times New Roman"/>
          <w:sz w:val="24"/>
          <w:szCs w:val="24"/>
        </w:rPr>
        <w:t xml:space="preserve">a </w:t>
      </w:r>
      <w:r w:rsidR="005D0F7C" w:rsidRPr="00E62A8D">
        <w:rPr>
          <w:rFonts w:eastAsiaTheme="minorEastAsia" w:cs="Times New Roman"/>
          <w:sz w:val="24"/>
          <w:szCs w:val="24"/>
        </w:rPr>
        <w:t>Idade (anos) de dez alu</w:t>
      </w:r>
      <w:r>
        <w:rPr>
          <w:rFonts w:eastAsiaTheme="minorEastAsia" w:cs="Times New Roman"/>
          <w:sz w:val="24"/>
          <w:szCs w:val="24"/>
        </w:rPr>
        <w:t xml:space="preserve">nos aleatoriamente selecionados. </w:t>
      </w:r>
    </w:p>
    <w:p w14:paraId="41569927" w14:textId="77777777" w:rsidR="00380664" w:rsidRDefault="00380664" w:rsidP="00CA75DB">
      <w:pPr>
        <w:spacing w:after="240" w:line="360" w:lineRule="auto"/>
        <w:jc w:val="both"/>
        <w:rPr>
          <w:rFonts w:eastAsiaTheme="minorEastAsia" w:cs="Times New Roman"/>
          <w:sz w:val="24"/>
          <w:szCs w:val="24"/>
        </w:rPr>
      </w:pPr>
    </w:p>
    <w:p w14:paraId="323E4835" w14:textId="77777777" w:rsidR="00380664" w:rsidRDefault="00380664" w:rsidP="00CA75DB">
      <w:pPr>
        <w:spacing w:after="240" w:line="360" w:lineRule="auto"/>
        <w:jc w:val="both"/>
        <w:rPr>
          <w:rFonts w:eastAsiaTheme="minorEastAsia" w:cs="Times New Roman"/>
          <w:sz w:val="24"/>
          <w:szCs w:val="24"/>
        </w:rPr>
      </w:pPr>
    </w:p>
    <w:p w14:paraId="1A64E755" w14:textId="77777777" w:rsidR="00951B4D" w:rsidRPr="00951B4D" w:rsidRDefault="00951B4D" w:rsidP="00951B4D">
      <w:pPr>
        <w:spacing w:after="120" w:line="240" w:lineRule="auto"/>
        <w:ind w:left="1247" w:hanging="1247"/>
        <w:jc w:val="both"/>
        <w:rPr>
          <w:rFonts w:eastAsiaTheme="minorEastAsia" w:cs="Times New Roman"/>
          <w:sz w:val="20"/>
          <w:szCs w:val="20"/>
        </w:rPr>
      </w:pPr>
      <w:r w:rsidRPr="00951B4D">
        <w:rPr>
          <w:rFonts w:eastAsiaTheme="minorEastAsia" w:cs="Times New Roman"/>
          <w:b/>
          <w:sz w:val="20"/>
          <w:szCs w:val="20"/>
        </w:rPr>
        <w:t>Tabela 3.10.</w:t>
      </w:r>
      <w:r w:rsidRPr="00951B4D">
        <w:rPr>
          <w:rFonts w:eastAsiaTheme="minorEastAsia" w:cs="Times New Roman"/>
          <w:sz w:val="20"/>
          <w:szCs w:val="20"/>
        </w:rPr>
        <w:t xml:space="preserve"> Estatura (cm), Peso (kg) e Idade (anos) de dez alunos aleatoriamente selecionados</w:t>
      </w:r>
    </w:p>
    <w:tbl>
      <w:tblPr>
        <w:tblW w:w="5000" w:type="pct"/>
        <w:tblCellMar>
          <w:left w:w="70" w:type="dxa"/>
          <w:right w:w="70" w:type="dxa"/>
        </w:tblCellMar>
        <w:tblLook w:val="04A0" w:firstRow="1" w:lastRow="0" w:firstColumn="1" w:lastColumn="0" w:noHBand="0" w:noVBand="1"/>
      </w:tblPr>
      <w:tblGrid>
        <w:gridCol w:w="2126"/>
        <w:gridCol w:w="2126"/>
        <w:gridCol w:w="2126"/>
        <w:gridCol w:w="2126"/>
      </w:tblGrid>
      <w:tr w:rsidR="00951B4D" w:rsidRPr="00FA34D3" w14:paraId="5AEF99E9" w14:textId="77777777" w:rsidTr="00951B4D">
        <w:trPr>
          <w:trHeight w:val="315"/>
        </w:trPr>
        <w:tc>
          <w:tcPr>
            <w:tcW w:w="1250" w:type="pct"/>
            <w:tcBorders>
              <w:top w:val="single" w:sz="4" w:space="0" w:color="auto"/>
              <w:left w:val="nil"/>
              <w:bottom w:val="single" w:sz="4" w:space="0" w:color="auto"/>
              <w:right w:val="nil"/>
            </w:tcBorders>
            <w:shd w:val="clear" w:color="auto" w:fill="auto"/>
            <w:noWrap/>
            <w:vAlign w:val="bottom"/>
            <w:hideMark/>
          </w:tcPr>
          <w:p w14:paraId="2C0B65B2" w14:textId="77777777" w:rsidR="00951B4D" w:rsidRPr="00FA34D3" w:rsidRDefault="00951B4D" w:rsidP="00685496">
            <w:pPr>
              <w:spacing w:after="0" w:line="240" w:lineRule="auto"/>
              <w:jc w:val="center"/>
              <w:rPr>
                <w:rFonts w:eastAsia="Times New Roman" w:cs="Times New Roman"/>
                <w:b/>
                <w:color w:val="000000"/>
                <w:lang w:eastAsia="pt-BR"/>
              </w:rPr>
            </w:pPr>
            <w:r w:rsidRPr="00FA34D3">
              <w:rPr>
                <w:rFonts w:eastAsia="Times New Roman" w:cs="Times New Roman"/>
                <w:b/>
                <w:color w:val="000000"/>
                <w:lang w:eastAsia="pt-BR"/>
              </w:rPr>
              <w:t>Nº do aluno</w:t>
            </w:r>
          </w:p>
        </w:tc>
        <w:tc>
          <w:tcPr>
            <w:tcW w:w="1250" w:type="pct"/>
            <w:tcBorders>
              <w:top w:val="single" w:sz="4" w:space="0" w:color="auto"/>
              <w:left w:val="nil"/>
              <w:bottom w:val="single" w:sz="4" w:space="0" w:color="auto"/>
              <w:right w:val="nil"/>
            </w:tcBorders>
            <w:shd w:val="clear" w:color="auto" w:fill="auto"/>
            <w:noWrap/>
            <w:vAlign w:val="bottom"/>
            <w:hideMark/>
          </w:tcPr>
          <w:p w14:paraId="4C4931E2" w14:textId="77777777" w:rsidR="00951B4D" w:rsidRPr="00FA34D3" w:rsidRDefault="00951B4D" w:rsidP="00685496">
            <w:pPr>
              <w:spacing w:after="0" w:line="240" w:lineRule="auto"/>
              <w:jc w:val="center"/>
              <w:rPr>
                <w:rFonts w:eastAsia="Times New Roman" w:cs="Times New Roman"/>
                <w:b/>
                <w:color w:val="000000"/>
                <w:sz w:val="24"/>
                <w:szCs w:val="24"/>
                <w:lang w:eastAsia="pt-BR"/>
              </w:rPr>
            </w:pPr>
            <w:r w:rsidRPr="00FA34D3">
              <w:rPr>
                <w:rFonts w:eastAsia="Times New Roman" w:cs="Times New Roman"/>
                <w:b/>
                <w:color w:val="000000"/>
                <w:sz w:val="24"/>
                <w:szCs w:val="24"/>
                <w:lang w:eastAsia="pt-BR"/>
              </w:rPr>
              <w:t>Estatura</w:t>
            </w:r>
            <w:r w:rsidR="001034AF" w:rsidRPr="00FA34D3">
              <w:rPr>
                <w:rFonts w:eastAsia="Times New Roman" w:cs="Times New Roman"/>
                <w:b/>
                <w:color w:val="000000"/>
                <w:sz w:val="24"/>
                <w:szCs w:val="24"/>
                <w:lang w:eastAsia="pt-BR"/>
              </w:rPr>
              <w:t xml:space="preserve"> (cm)</w:t>
            </w:r>
          </w:p>
        </w:tc>
        <w:tc>
          <w:tcPr>
            <w:tcW w:w="1250" w:type="pct"/>
            <w:tcBorders>
              <w:top w:val="single" w:sz="4" w:space="0" w:color="auto"/>
              <w:left w:val="nil"/>
              <w:bottom w:val="single" w:sz="4" w:space="0" w:color="auto"/>
              <w:right w:val="nil"/>
            </w:tcBorders>
            <w:shd w:val="clear" w:color="auto" w:fill="auto"/>
            <w:noWrap/>
            <w:vAlign w:val="bottom"/>
            <w:hideMark/>
          </w:tcPr>
          <w:p w14:paraId="2F0B8B3C" w14:textId="77777777" w:rsidR="00951B4D" w:rsidRPr="00FA34D3" w:rsidRDefault="00951B4D" w:rsidP="00685496">
            <w:pPr>
              <w:spacing w:after="0" w:line="240" w:lineRule="auto"/>
              <w:jc w:val="center"/>
              <w:rPr>
                <w:rFonts w:eastAsia="Times New Roman" w:cs="Times New Roman"/>
                <w:b/>
                <w:color w:val="000000"/>
                <w:sz w:val="24"/>
                <w:szCs w:val="24"/>
                <w:lang w:eastAsia="pt-BR"/>
              </w:rPr>
            </w:pPr>
            <w:r w:rsidRPr="00FA34D3">
              <w:rPr>
                <w:rFonts w:eastAsia="Times New Roman" w:cs="Times New Roman"/>
                <w:b/>
                <w:color w:val="000000"/>
                <w:sz w:val="24"/>
                <w:szCs w:val="24"/>
                <w:lang w:eastAsia="pt-BR"/>
              </w:rPr>
              <w:t>Peso</w:t>
            </w:r>
            <w:r w:rsidR="001034AF" w:rsidRPr="00FA34D3">
              <w:rPr>
                <w:rFonts w:eastAsia="Times New Roman" w:cs="Times New Roman"/>
                <w:b/>
                <w:color w:val="000000"/>
                <w:sz w:val="24"/>
                <w:szCs w:val="24"/>
                <w:lang w:eastAsia="pt-BR"/>
              </w:rPr>
              <w:t xml:space="preserve"> (kg)</w:t>
            </w:r>
          </w:p>
        </w:tc>
        <w:tc>
          <w:tcPr>
            <w:tcW w:w="1250" w:type="pct"/>
            <w:tcBorders>
              <w:top w:val="single" w:sz="4" w:space="0" w:color="auto"/>
              <w:left w:val="nil"/>
              <w:bottom w:val="single" w:sz="4" w:space="0" w:color="auto"/>
              <w:right w:val="nil"/>
            </w:tcBorders>
            <w:shd w:val="clear" w:color="auto" w:fill="auto"/>
            <w:noWrap/>
            <w:vAlign w:val="bottom"/>
            <w:hideMark/>
          </w:tcPr>
          <w:p w14:paraId="68E9585B" w14:textId="77777777" w:rsidR="00951B4D" w:rsidRPr="00FA34D3" w:rsidRDefault="00951B4D" w:rsidP="00685496">
            <w:pPr>
              <w:spacing w:after="0" w:line="240" w:lineRule="auto"/>
              <w:jc w:val="center"/>
              <w:rPr>
                <w:rFonts w:eastAsia="Times New Roman" w:cs="Times New Roman"/>
                <w:b/>
                <w:color w:val="000000"/>
                <w:sz w:val="24"/>
                <w:szCs w:val="24"/>
                <w:lang w:eastAsia="pt-BR"/>
              </w:rPr>
            </w:pPr>
            <w:r w:rsidRPr="00FA34D3">
              <w:rPr>
                <w:rFonts w:eastAsia="Times New Roman" w:cs="Times New Roman"/>
                <w:b/>
                <w:color w:val="000000"/>
                <w:sz w:val="24"/>
                <w:szCs w:val="24"/>
                <w:lang w:eastAsia="pt-BR"/>
              </w:rPr>
              <w:t>Idade</w:t>
            </w:r>
            <w:r w:rsidR="001034AF" w:rsidRPr="00FA34D3">
              <w:rPr>
                <w:rFonts w:eastAsia="Times New Roman" w:cs="Times New Roman"/>
                <w:b/>
                <w:color w:val="000000"/>
                <w:sz w:val="24"/>
                <w:szCs w:val="24"/>
                <w:lang w:eastAsia="pt-BR"/>
              </w:rPr>
              <w:t xml:space="preserve"> (anos)</w:t>
            </w:r>
          </w:p>
        </w:tc>
      </w:tr>
      <w:tr w:rsidR="00951B4D" w:rsidRPr="00FA34D3" w14:paraId="768D31B7" w14:textId="77777777" w:rsidTr="00951B4D">
        <w:trPr>
          <w:trHeight w:val="315"/>
        </w:trPr>
        <w:tc>
          <w:tcPr>
            <w:tcW w:w="1250" w:type="pct"/>
            <w:tcBorders>
              <w:top w:val="nil"/>
              <w:left w:val="nil"/>
              <w:bottom w:val="nil"/>
              <w:right w:val="nil"/>
            </w:tcBorders>
            <w:shd w:val="clear" w:color="auto" w:fill="auto"/>
            <w:noWrap/>
            <w:vAlign w:val="bottom"/>
            <w:hideMark/>
          </w:tcPr>
          <w:p w14:paraId="34F06D57" w14:textId="77777777" w:rsidR="00951B4D" w:rsidRPr="00FA34D3" w:rsidRDefault="00FA34D3" w:rsidP="00685496">
            <w:pPr>
              <w:spacing w:after="0" w:line="240" w:lineRule="auto"/>
              <w:jc w:val="center"/>
              <w:rPr>
                <w:rFonts w:ascii="Cambria Math" w:eastAsia="Times New Roman" w:hAnsi="Cambria Math" w:cs="Times New Roman"/>
                <w:color w:val="000000"/>
                <w:lang w:eastAsia="pt-BR"/>
                <w:oMath/>
              </w:rPr>
            </w:pPr>
            <m:oMathPara>
              <m:oMath>
                <m:r>
                  <w:rPr>
                    <w:rFonts w:ascii="Cambria Math" w:eastAsia="Times New Roman" w:hAnsi="Cambria Math" w:cs="Times New Roman"/>
                    <w:color w:val="000000"/>
                    <w:lang w:eastAsia="pt-BR"/>
                  </w:rPr>
                  <m:t>1</m:t>
                </m:r>
              </m:oMath>
            </m:oMathPara>
          </w:p>
        </w:tc>
        <w:tc>
          <w:tcPr>
            <w:tcW w:w="1250" w:type="pct"/>
            <w:tcBorders>
              <w:top w:val="nil"/>
              <w:left w:val="nil"/>
              <w:bottom w:val="nil"/>
              <w:right w:val="nil"/>
            </w:tcBorders>
            <w:shd w:val="clear" w:color="auto" w:fill="auto"/>
            <w:noWrap/>
            <w:vAlign w:val="bottom"/>
            <w:hideMark/>
          </w:tcPr>
          <w:p w14:paraId="069F7974" w14:textId="77777777" w:rsidR="00951B4D" w:rsidRPr="00FA34D3" w:rsidRDefault="00FA34D3" w:rsidP="00685496">
            <w:pPr>
              <w:spacing w:after="0" w:line="240" w:lineRule="auto"/>
              <w:jc w:val="center"/>
              <w:rPr>
                <w:rFonts w:ascii="Cambria Math" w:eastAsia="Times New Roman" w:hAnsi="Cambria Math" w:cs="Times New Roman"/>
                <w:color w:val="000000"/>
                <w:sz w:val="24"/>
                <w:szCs w:val="24"/>
                <w:lang w:eastAsia="pt-BR"/>
                <w:oMath/>
              </w:rPr>
            </w:pPr>
            <m:oMathPara>
              <m:oMath>
                <m:r>
                  <w:rPr>
                    <w:rFonts w:ascii="Cambria Math" w:eastAsia="Times New Roman" w:hAnsi="Cambria Math" w:cs="Times New Roman"/>
                    <w:color w:val="000000"/>
                    <w:sz w:val="24"/>
                    <w:szCs w:val="24"/>
                    <w:lang w:eastAsia="pt-BR"/>
                  </w:rPr>
                  <m:t>177</m:t>
                </m:r>
              </m:oMath>
            </m:oMathPara>
          </w:p>
        </w:tc>
        <w:tc>
          <w:tcPr>
            <w:tcW w:w="1250" w:type="pct"/>
            <w:tcBorders>
              <w:top w:val="nil"/>
              <w:left w:val="nil"/>
              <w:bottom w:val="nil"/>
              <w:right w:val="nil"/>
            </w:tcBorders>
            <w:shd w:val="clear" w:color="auto" w:fill="auto"/>
            <w:noWrap/>
            <w:vAlign w:val="bottom"/>
            <w:hideMark/>
          </w:tcPr>
          <w:p w14:paraId="2F02F843" w14:textId="77777777" w:rsidR="00951B4D" w:rsidRPr="00FA34D3" w:rsidRDefault="00FA34D3" w:rsidP="00685496">
            <w:pPr>
              <w:spacing w:after="0" w:line="240" w:lineRule="auto"/>
              <w:jc w:val="center"/>
              <w:rPr>
                <w:rFonts w:ascii="Cambria Math" w:eastAsia="Times New Roman" w:hAnsi="Cambria Math" w:cs="Times New Roman"/>
                <w:color w:val="000000"/>
                <w:sz w:val="24"/>
                <w:szCs w:val="24"/>
                <w:lang w:eastAsia="pt-BR"/>
                <w:oMath/>
              </w:rPr>
            </w:pPr>
            <m:oMathPara>
              <m:oMath>
                <m:r>
                  <w:rPr>
                    <w:rFonts w:ascii="Cambria Math" w:eastAsia="Times New Roman" w:hAnsi="Cambria Math" w:cs="Times New Roman"/>
                    <w:color w:val="000000"/>
                    <w:sz w:val="24"/>
                    <w:szCs w:val="24"/>
                    <w:lang w:eastAsia="pt-BR"/>
                  </w:rPr>
                  <m:t>68,0</m:t>
                </m:r>
              </m:oMath>
            </m:oMathPara>
          </w:p>
        </w:tc>
        <w:tc>
          <w:tcPr>
            <w:tcW w:w="1250" w:type="pct"/>
            <w:tcBorders>
              <w:top w:val="nil"/>
              <w:left w:val="nil"/>
              <w:bottom w:val="nil"/>
              <w:right w:val="nil"/>
            </w:tcBorders>
            <w:shd w:val="clear" w:color="auto" w:fill="auto"/>
            <w:noWrap/>
            <w:vAlign w:val="bottom"/>
            <w:hideMark/>
          </w:tcPr>
          <w:p w14:paraId="1FFAE0C2" w14:textId="77777777" w:rsidR="00951B4D" w:rsidRPr="00FA34D3" w:rsidRDefault="00FA34D3" w:rsidP="00685496">
            <w:pPr>
              <w:spacing w:after="0" w:line="240" w:lineRule="auto"/>
              <w:jc w:val="center"/>
              <w:rPr>
                <w:rFonts w:ascii="Cambria Math" w:eastAsia="Times New Roman" w:hAnsi="Cambria Math" w:cs="Times New Roman"/>
                <w:color w:val="000000"/>
                <w:sz w:val="24"/>
                <w:szCs w:val="24"/>
                <w:lang w:eastAsia="pt-BR"/>
                <w:oMath/>
              </w:rPr>
            </w:pPr>
            <m:oMathPara>
              <m:oMath>
                <m:r>
                  <w:rPr>
                    <w:rFonts w:ascii="Cambria Math" w:eastAsia="Times New Roman" w:hAnsi="Cambria Math" w:cs="Times New Roman"/>
                    <w:color w:val="000000"/>
                    <w:sz w:val="24"/>
                    <w:szCs w:val="24"/>
                    <w:lang w:eastAsia="pt-BR"/>
                  </w:rPr>
                  <m:t>18,0</m:t>
                </m:r>
              </m:oMath>
            </m:oMathPara>
          </w:p>
        </w:tc>
      </w:tr>
      <w:tr w:rsidR="00951B4D" w:rsidRPr="00FA34D3" w14:paraId="6FC2A068" w14:textId="77777777" w:rsidTr="00951B4D">
        <w:trPr>
          <w:trHeight w:val="315"/>
        </w:trPr>
        <w:tc>
          <w:tcPr>
            <w:tcW w:w="1250" w:type="pct"/>
            <w:tcBorders>
              <w:top w:val="nil"/>
              <w:left w:val="nil"/>
              <w:bottom w:val="nil"/>
              <w:right w:val="nil"/>
            </w:tcBorders>
            <w:shd w:val="clear" w:color="auto" w:fill="auto"/>
            <w:noWrap/>
            <w:vAlign w:val="bottom"/>
            <w:hideMark/>
          </w:tcPr>
          <w:p w14:paraId="21B91F03" w14:textId="77777777" w:rsidR="00951B4D" w:rsidRPr="00FA34D3" w:rsidRDefault="00FA34D3" w:rsidP="00685496">
            <w:pPr>
              <w:spacing w:after="0" w:line="240" w:lineRule="auto"/>
              <w:jc w:val="center"/>
              <w:rPr>
                <w:rFonts w:ascii="Cambria Math" w:eastAsia="Times New Roman" w:hAnsi="Cambria Math" w:cs="Times New Roman"/>
                <w:color w:val="000000"/>
                <w:lang w:eastAsia="pt-BR"/>
                <w:oMath/>
              </w:rPr>
            </w:pPr>
            <m:oMathPara>
              <m:oMath>
                <m:r>
                  <w:rPr>
                    <w:rFonts w:ascii="Cambria Math" w:eastAsia="Times New Roman" w:hAnsi="Cambria Math" w:cs="Times New Roman"/>
                    <w:color w:val="000000"/>
                    <w:lang w:eastAsia="pt-BR"/>
                  </w:rPr>
                  <m:t>2</m:t>
                </m:r>
              </m:oMath>
            </m:oMathPara>
          </w:p>
        </w:tc>
        <w:tc>
          <w:tcPr>
            <w:tcW w:w="1250" w:type="pct"/>
            <w:tcBorders>
              <w:top w:val="nil"/>
              <w:left w:val="nil"/>
              <w:bottom w:val="nil"/>
              <w:right w:val="nil"/>
            </w:tcBorders>
            <w:shd w:val="clear" w:color="auto" w:fill="auto"/>
            <w:noWrap/>
            <w:vAlign w:val="bottom"/>
            <w:hideMark/>
          </w:tcPr>
          <w:p w14:paraId="55E76E5C" w14:textId="77777777" w:rsidR="00951B4D" w:rsidRPr="00FA34D3" w:rsidRDefault="00FA34D3" w:rsidP="00685496">
            <w:pPr>
              <w:spacing w:after="0" w:line="240" w:lineRule="auto"/>
              <w:jc w:val="center"/>
              <w:rPr>
                <w:rFonts w:ascii="Cambria Math" w:eastAsia="Times New Roman" w:hAnsi="Cambria Math" w:cs="Times New Roman"/>
                <w:color w:val="000000"/>
                <w:sz w:val="24"/>
                <w:szCs w:val="24"/>
                <w:lang w:eastAsia="pt-BR"/>
                <w:oMath/>
              </w:rPr>
            </w:pPr>
            <m:oMathPara>
              <m:oMath>
                <m:r>
                  <w:rPr>
                    <w:rFonts w:ascii="Cambria Math" w:eastAsia="Times New Roman" w:hAnsi="Cambria Math" w:cs="Times New Roman"/>
                    <w:color w:val="000000"/>
                    <w:sz w:val="24"/>
                    <w:szCs w:val="24"/>
                    <w:lang w:eastAsia="pt-BR"/>
                  </w:rPr>
                  <m:t>162</m:t>
                </m:r>
              </m:oMath>
            </m:oMathPara>
          </w:p>
        </w:tc>
        <w:tc>
          <w:tcPr>
            <w:tcW w:w="1250" w:type="pct"/>
            <w:tcBorders>
              <w:top w:val="nil"/>
              <w:left w:val="nil"/>
              <w:bottom w:val="nil"/>
              <w:right w:val="nil"/>
            </w:tcBorders>
            <w:shd w:val="clear" w:color="auto" w:fill="auto"/>
            <w:noWrap/>
            <w:vAlign w:val="bottom"/>
            <w:hideMark/>
          </w:tcPr>
          <w:p w14:paraId="2A81A913" w14:textId="77777777" w:rsidR="00951B4D" w:rsidRPr="00FA34D3" w:rsidRDefault="00FA34D3" w:rsidP="00685496">
            <w:pPr>
              <w:spacing w:after="0" w:line="240" w:lineRule="auto"/>
              <w:jc w:val="center"/>
              <w:rPr>
                <w:rFonts w:ascii="Cambria Math" w:eastAsia="Times New Roman" w:hAnsi="Cambria Math" w:cs="Times New Roman"/>
                <w:color w:val="000000"/>
                <w:sz w:val="24"/>
                <w:szCs w:val="24"/>
                <w:lang w:eastAsia="pt-BR"/>
                <w:oMath/>
              </w:rPr>
            </w:pPr>
            <m:oMathPara>
              <m:oMath>
                <m:r>
                  <w:rPr>
                    <w:rFonts w:ascii="Cambria Math" w:eastAsia="Times New Roman" w:hAnsi="Cambria Math" w:cs="Times New Roman"/>
                    <w:color w:val="000000"/>
                    <w:sz w:val="24"/>
                    <w:szCs w:val="24"/>
                    <w:lang w:eastAsia="pt-BR"/>
                  </w:rPr>
                  <m:t>83,0</m:t>
                </m:r>
              </m:oMath>
            </m:oMathPara>
          </w:p>
        </w:tc>
        <w:tc>
          <w:tcPr>
            <w:tcW w:w="1250" w:type="pct"/>
            <w:tcBorders>
              <w:top w:val="nil"/>
              <w:left w:val="nil"/>
              <w:bottom w:val="nil"/>
              <w:right w:val="nil"/>
            </w:tcBorders>
            <w:shd w:val="clear" w:color="auto" w:fill="auto"/>
            <w:noWrap/>
            <w:vAlign w:val="bottom"/>
            <w:hideMark/>
          </w:tcPr>
          <w:p w14:paraId="4B3FF5B9" w14:textId="77777777" w:rsidR="00951B4D" w:rsidRPr="00FA34D3" w:rsidRDefault="00FA34D3" w:rsidP="00685496">
            <w:pPr>
              <w:spacing w:after="0" w:line="240" w:lineRule="auto"/>
              <w:jc w:val="center"/>
              <w:rPr>
                <w:rFonts w:ascii="Cambria Math" w:eastAsia="Times New Roman" w:hAnsi="Cambria Math" w:cs="Times New Roman"/>
                <w:color w:val="000000"/>
                <w:sz w:val="24"/>
                <w:szCs w:val="24"/>
                <w:lang w:eastAsia="pt-BR"/>
                <w:oMath/>
              </w:rPr>
            </w:pPr>
            <m:oMathPara>
              <m:oMath>
                <m:r>
                  <w:rPr>
                    <w:rFonts w:ascii="Cambria Math" w:eastAsia="Times New Roman" w:hAnsi="Cambria Math" w:cs="Times New Roman"/>
                    <w:color w:val="000000"/>
                    <w:sz w:val="24"/>
                    <w:szCs w:val="24"/>
                    <w:lang w:eastAsia="pt-BR"/>
                  </w:rPr>
                  <m:t>20,1</m:t>
                </m:r>
              </m:oMath>
            </m:oMathPara>
          </w:p>
        </w:tc>
      </w:tr>
      <w:tr w:rsidR="00951B4D" w:rsidRPr="00FA34D3" w14:paraId="12954F59" w14:textId="77777777" w:rsidTr="00951B4D">
        <w:trPr>
          <w:trHeight w:val="315"/>
        </w:trPr>
        <w:tc>
          <w:tcPr>
            <w:tcW w:w="1250" w:type="pct"/>
            <w:tcBorders>
              <w:top w:val="nil"/>
              <w:left w:val="nil"/>
              <w:bottom w:val="nil"/>
              <w:right w:val="nil"/>
            </w:tcBorders>
            <w:shd w:val="clear" w:color="auto" w:fill="auto"/>
            <w:noWrap/>
            <w:vAlign w:val="bottom"/>
            <w:hideMark/>
          </w:tcPr>
          <w:p w14:paraId="1890ACB2" w14:textId="77777777" w:rsidR="00951B4D" w:rsidRPr="00FA34D3" w:rsidRDefault="00FA34D3" w:rsidP="00685496">
            <w:pPr>
              <w:spacing w:after="0" w:line="240" w:lineRule="auto"/>
              <w:jc w:val="center"/>
              <w:rPr>
                <w:rFonts w:ascii="Cambria Math" w:eastAsia="Times New Roman" w:hAnsi="Cambria Math" w:cs="Times New Roman"/>
                <w:color w:val="000000"/>
                <w:lang w:eastAsia="pt-BR"/>
                <w:oMath/>
              </w:rPr>
            </w:pPr>
            <m:oMathPara>
              <m:oMath>
                <m:r>
                  <w:rPr>
                    <w:rFonts w:ascii="Cambria Math" w:eastAsia="Times New Roman" w:hAnsi="Cambria Math" w:cs="Times New Roman"/>
                    <w:color w:val="000000"/>
                    <w:lang w:eastAsia="pt-BR"/>
                  </w:rPr>
                  <m:t>3</m:t>
                </m:r>
              </m:oMath>
            </m:oMathPara>
          </w:p>
        </w:tc>
        <w:tc>
          <w:tcPr>
            <w:tcW w:w="1250" w:type="pct"/>
            <w:tcBorders>
              <w:top w:val="nil"/>
              <w:left w:val="nil"/>
              <w:bottom w:val="nil"/>
              <w:right w:val="nil"/>
            </w:tcBorders>
            <w:shd w:val="clear" w:color="auto" w:fill="auto"/>
            <w:noWrap/>
            <w:vAlign w:val="bottom"/>
            <w:hideMark/>
          </w:tcPr>
          <w:p w14:paraId="013DE656" w14:textId="77777777" w:rsidR="00951B4D" w:rsidRPr="00FA34D3" w:rsidRDefault="00FA34D3" w:rsidP="00685496">
            <w:pPr>
              <w:spacing w:after="0" w:line="240" w:lineRule="auto"/>
              <w:jc w:val="center"/>
              <w:rPr>
                <w:rFonts w:ascii="Cambria Math" w:eastAsia="Times New Roman" w:hAnsi="Cambria Math" w:cs="Times New Roman"/>
                <w:color w:val="000000"/>
                <w:sz w:val="24"/>
                <w:szCs w:val="24"/>
                <w:lang w:eastAsia="pt-BR"/>
                <w:oMath/>
              </w:rPr>
            </w:pPr>
            <m:oMathPara>
              <m:oMath>
                <m:r>
                  <w:rPr>
                    <w:rFonts w:ascii="Cambria Math" w:eastAsia="Times New Roman" w:hAnsi="Cambria Math" w:cs="Times New Roman"/>
                    <w:color w:val="000000"/>
                    <w:sz w:val="24"/>
                    <w:szCs w:val="24"/>
                    <w:lang w:eastAsia="pt-BR"/>
                  </w:rPr>
                  <m:t>188</m:t>
                </m:r>
              </m:oMath>
            </m:oMathPara>
          </w:p>
        </w:tc>
        <w:tc>
          <w:tcPr>
            <w:tcW w:w="1250" w:type="pct"/>
            <w:tcBorders>
              <w:top w:val="nil"/>
              <w:left w:val="nil"/>
              <w:bottom w:val="nil"/>
              <w:right w:val="nil"/>
            </w:tcBorders>
            <w:shd w:val="clear" w:color="auto" w:fill="auto"/>
            <w:noWrap/>
            <w:vAlign w:val="bottom"/>
            <w:hideMark/>
          </w:tcPr>
          <w:p w14:paraId="3EBA1129" w14:textId="77777777" w:rsidR="00951B4D" w:rsidRPr="00FA34D3" w:rsidRDefault="00FA34D3" w:rsidP="00685496">
            <w:pPr>
              <w:spacing w:after="0" w:line="240" w:lineRule="auto"/>
              <w:jc w:val="center"/>
              <w:rPr>
                <w:rFonts w:ascii="Cambria Math" w:eastAsia="Times New Roman" w:hAnsi="Cambria Math" w:cs="Times New Roman"/>
                <w:color w:val="000000"/>
                <w:sz w:val="24"/>
                <w:szCs w:val="24"/>
                <w:lang w:eastAsia="pt-BR"/>
                <w:oMath/>
              </w:rPr>
            </w:pPr>
            <m:oMathPara>
              <m:oMath>
                <m:r>
                  <w:rPr>
                    <w:rFonts w:ascii="Cambria Math" w:eastAsia="Times New Roman" w:hAnsi="Cambria Math" w:cs="Times New Roman"/>
                    <w:color w:val="000000"/>
                    <w:sz w:val="24"/>
                    <w:szCs w:val="24"/>
                    <w:lang w:eastAsia="pt-BR"/>
                  </w:rPr>
                  <m:t>72,0</m:t>
                </m:r>
              </m:oMath>
            </m:oMathPara>
          </w:p>
        </w:tc>
        <w:tc>
          <w:tcPr>
            <w:tcW w:w="1250" w:type="pct"/>
            <w:tcBorders>
              <w:top w:val="nil"/>
              <w:left w:val="nil"/>
              <w:bottom w:val="nil"/>
              <w:right w:val="nil"/>
            </w:tcBorders>
            <w:shd w:val="clear" w:color="auto" w:fill="auto"/>
            <w:noWrap/>
            <w:vAlign w:val="bottom"/>
            <w:hideMark/>
          </w:tcPr>
          <w:p w14:paraId="03313A46" w14:textId="77777777" w:rsidR="00951B4D" w:rsidRPr="00FA34D3" w:rsidRDefault="00FA34D3" w:rsidP="00685496">
            <w:pPr>
              <w:spacing w:after="0" w:line="240" w:lineRule="auto"/>
              <w:jc w:val="center"/>
              <w:rPr>
                <w:rFonts w:ascii="Cambria Math" w:eastAsia="Times New Roman" w:hAnsi="Cambria Math" w:cs="Times New Roman"/>
                <w:color w:val="000000"/>
                <w:sz w:val="24"/>
                <w:szCs w:val="24"/>
                <w:lang w:eastAsia="pt-BR"/>
                <w:oMath/>
              </w:rPr>
            </w:pPr>
            <m:oMathPara>
              <m:oMath>
                <m:r>
                  <w:rPr>
                    <w:rFonts w:ascii="Cambria Math" w:eastAsia="Times New Roman" w:hAnsi="Cambria Math" w:cs="Times New Roman"/>
                    <w:color w:val="000000"/>
                    <w:sz w:val="24"/>
                    <w:szCs w:val="24"/>
                    <w:lang w:eastAsia="pt-BR"/>
                  </w:rPr>
                  <m:t>20,5</m:t>
                </m:r>
              </m:oMath>
            </m:oMathPara>
          </w:p>
        </w:tc>
      </w:tr>
      <w:tr w:rsidR="00951B4D" w:rsidRPr="00FA34D3" w14:paraId="7730D680" w14:textId="77777777" w:rsidTr="00951B4D">
        <w:trPr>
          <w:trHeight w:val="315"/>
        </w:trPr>
        <w:tc>
          <w:tcPr>
            <w:tcW w:w="1250" w:type="pct"/>
            <w:tcBorders>
              <w:top w:val="nil"/>
              <w:left w:val="nil"/>
              <w:bottom w:val="nil"/>
              <w:right w:val="nil"/>
            </w:tcBorders>
            <w:shd w:val="clear" w:color="auto" w:fill="auto"/>
            <w:noWrap/>
            <w:vAlign w:val="bottom"/>
            <w:hideMark/>
          </w:tcPr>
          <w:p w14:paraId="0511BA7E" w14:textId="77777777" w:rsidR="00951B4D" w:rsidRPr="00FA34D3" w:rsidRDefault="00FA34D3" w:rsidP="00685496">
            <w:pPr>
              <w:spacing w:after="0" w:line="240" w:lineRule="auto"/>
              <w:jc w:val="center"/>
              <w:rPr>
                <w:rFonts w:ascii="Cambria Math" w:eastAsia="Times New Roman" w:hAnsi="Cambria Math" w:cs="Times New Roman"/>
                <w:color w:val="000000"/>
                <w:lang w:eastAsia="pt-BR"/>
                <w:oMath/>
              </w:rPr>
            </w:pPr>
            <m:oMathPara>
              <m:oMath>
                <m:r>
                  <w:rPr>
                    <w:rFonts w:ascii="Cambria Math" w:eastAsia="Times New Roman" w:hAnsi="Cambria Math" w:cs="Times New Roman"/>
                    <w:color w:val="000000"/>
                    <w:lang w:eastAsia="pt-BR"/>
                  </w:rPr>
                  <m:t>4</m:t>
                </m:r>
              </m:oMath>
            </m:oMathPara>
          </w:p>
        </w:tc>
        <w:tc>
          <w:tcPr>
            <w:tcW w:w="1250" w:type="pct"/>
            <w:tcBorders>
              <w:top w:val="nil"/>
              <w:left w:val="nil"/>
              <w:bottom w:val="nil"/>
              <w:right w:val="nil"/>
            </w:tcBorders>
            <w:shd w:val="clear" w:color="auto" w:fill="auto"/>
            <w:noWrap/>
            <w:vAlign w:val="bottom"/>
            <w:hideMark/>
          </w:tcPr>
          <w:p w14:paraId="142C1DE3" w14:textId="77777777" w:rsidR="00951B4D" w:rsidRPr="00FA34D3" w:rsidRDefault="00FA34D3" w:rsidP="00685496">
            <w:pPr>
              <w:spacing w:after="0" w:line="240" w:lineRule="auto"/>
              <w:jc w:val="center"/>
              <w:rPr>
                <w:rFonts w:ascii="Cambria Math" w:eastAsia="Times New Roman" w:hAnsi="Cambria Math" w:cs="Times New Roman"/>
                <w:color w:val="000000"/>
                <w:sz w:val="24"/>
                <w:szCs w:val="24"/>
                <w:lang w:eastAsia="pt-BR"/>
                <w:oMath/>
              </w:rPr>
            </w:pPr>
            <m:oMathPara>
              <m:oMath>
                <m:r>
                  <w:rPr>
                    <w:rFonts w:ascii="Cambria Math" w:eastAsia="Times New Roman" w:hAnsi="Cambria Math" w:cs="Times New Roman"/>
                    <w:color w:val="000000"/>
                    <w:sz w:val="24"/>
                    <w:szCs w:val="24"/>
                    <w:lang w:eastAsia="pt-BR"/>
                  </w:rPr>
                  <m:t>157</m:t>
                </m:r>
              </m:oMath>
            </m:oMathPara>
          </w:p>
        </w:tc>
        <w:tc>
          <w:tcPr>
            <w:tcW w:w="1250" w:type="pct"/>
            <w:tcBorders>
              <w:top w:val="nil"/>
              <w:left w:val="nil"/>
              <w:bottom w:val="nil"/>
              <w:right w:val="nil"/>
            </w:tcBorders>
            <w:shd w:val="clear" w:color="auto" w:fill="auto"/>
            <w:noWrap/>
            <w:vAlign w:val="bottom"/>
            <w:hideMark/>
          </w:tcPr>
          <w:p w14:paraId="7B834416" w14:textId="77777777" w:rsidR="00951B4D" w:rsidRPr="00FA34D3" w:rsidRDefault="00FA34D3" w:rsidP="00685496">
            <w:pPr>
              <w:spacing w:after="0" w:line="240" w:lineRule="auto"/>
              <w:jc w:val="center"/>
              <w:rPr>
                <w:rFonts w:ascii="Cambria Math" w:eastAsia="Times New Roman" w:hAnsi="Cambria Math" w:cs="Times New Roman"/>
                <w:color w:val="000000"/>
                <w:sz w:val="24"/>
                <w:szCs w:val="24"/>
                <w:lang w:eastAsia="pt-BR"/>
                <w:oMath/>
              </w:rPr>
            </w:pPr>
            <m:oMathPara>
              <m:oMath>
                <m:r>
                  <w:rPr>
                    <w:rFonts w:ascii="Cambria Math" w:eastAsia="Times New Roman" w:hAnsi="Cambria Math" w:cs="Times New Roman"/>
                    <w:color w:val="000000"/>
                    <w:sz w:val="24"/>
                    <w:szCs w:val="24"/>
                    <w:lang w:eastAsia="pt-BR"/>
                  </w:rPr>
                  <m:t>99,9</m:t>
                </m:r>
              </m:oMath>
            </m:oMathPara>
          </w:p>
        </w:tc>
        <w:tc>
          <w:tcPr>
            <w:tcW w:w="1250" w:type="pct"/>
            <w:tcBorders>
              <w:top w:val="nil"/>
              <w:left w:val="nil"/>
              <w:bottom w:val="nil"/>
              <w:right w:val="nil"/>
            </w:tcBorders>
            <w:shd w:val="clear" w:color="auto" w:fill="auto"/>
            <w:noWrap/>
            <w:vAlign w:val="bottom"/>
            <w:hideMark/>
          </w:tcPr>
          <w:p w14:paraId="75D7E9CA" w14:textId="77777777" w:rsidR="00951B4D" w:rsidRPr="00FA34D3" w:rsidRDefault="00FA34D3" w:rsidP="00685496">
            <w:pPr>
              <w:spacing w:after="0" w:line="240" w:lineRule="auto"/>
              <w:jc w:val="center"/>
              <w:rPr>
                <w:rFonts w:ascii="Cambria Math" w:eastAsia="Times New Roman" w:hAnsi="Cambria Math" w:cs="Times New Roman"/>
                <w:color w:val="000000"/>
                <w:sz w:val="24"/>
                <w:szCs w:val="24"/>
                <w:lang w:eastAsia="pt-BR"/>
                <w:oMath/>
              </w:rPr>
            </w:pPr>
            <m:oMathPara>
              <m:oMath>
                <m:r>
                  <w:rPr>
                    <w:rFonts w:ascii="Cambria Math" w:eastAsia="Times New Roman" w:hAnsi="Cambria Math" w:cs="Times New Roman"/>
                    <w:color w:val="000000"/>
                    <w:sz w:val="24"/>
                    <w:szCs w:val="24"/>
                    <w:lang w:eastAsia="pt-BR"/>
                  </w:rPr>
                  <m:t>17,7</m:t>
                </m:r>
              </m:oMath>
            </m:oMathPara>
          </w:p>
        </w:tc>
      </w:tr>
      <w:tr w:rsidR="00951B4D" w:rsidRPr="00FA34D3" w14:paraId="68BE6684" w14:textId="77777777" w:rsidTr="00951B4D">
        <w:trPr>
          <w:trHeight w:val="315"/>
        </w:trPr>
        <w:tc>
          <w:tcPr>
            <w:tcW w:w="1250" w:type="pct"/>
            <w:tcBorders>
              <w:top w:val="nil"/>
              <w:left w:val="nil"/>
              <w:bottom w:val="nil"/>
              <w:right w:val="nil"/>
            </w:tcBorders>
            <w:shd w:val="clear" w:color="auto" w:fill="auto"/>
            <w:noWrap/>
            <w:vAlign w:val="bottom"/>
            <w:hideMark/>
          </w:tcPr>
          <w:p w14:paraId="27A1F0E6" w14:textId="77777777" w:rsidR="00951B4D" w:rsidRPr="00FA34D3" w:rsidRDefault="00FA34D3" w:rsidP="00685496">
            <w:pPr>
              <w:spacing w:after="0" w:line="240" w:lineRule="auto"/>
              <w:jc w:val="center"/>
              <w:rPr>
                <w:rFonts w:ascii="Cambria Math" w:eastAsia="Times New Roman" w:hAnsi="Cambria Math" w:cs="Times New Roman"/>
                <w:color w:val="000000"/>
                <w:lang w:eastAsia="pt-BR"/>
                <w:oMath/>
              </w:rPr>
            </w:pPr>
            <m:oMathPara>
              <m:oMath>
                <m:r>
                  <w:rPr>
                    <w:rFonts w:ascii="Cambria Math" w:eastAsia="Times New Roman" w:hAnsi="Cambria Math" w:cs="Times New Roman"/>
                    <w:color w:val="000000"/>
                    <w:lang w:eastAsia="pt-BR"/>
                  </w:rPr>
                  <m:t>5</m:t>
                </m:r>
              </m:oMath>
            </m:oMathPara>
          </w:p>
        </w:tc>
        <w:tc>
          <w:tcPr>
            <w:tcW w:w="1250" w:type="pct"/>
            <w:tcBorders>
              <w:top w:val="nil"/>
              <w:left w:val="nil"/>
              <w:bottom w:val="nil"/>
              <w:right w:val="nil"/>
            </w:tcBorders>
            <w:shd w:val="clear" w:color="auto" w:fill="auto"/>
            <w:noWrap/>
            <w:vAlign w:val="bottom"/>
            <w:hideMark/>
          </w:tcPr>
          <w:p w14:paraId="0AA37FE6" w14:textId="77777777" w:rsidR="00951B4D" w:rsidRPr="00FA34D3" w:rsidRDefault="00FA34D3" w:rsidP="00685496">
            <w:pPr>
              <w:spacing w:after="0" w:line="240" w:lineRule="auto"/>
              <w:jc w:val="center"/>
              <w:rPr>
                <w:rFonts w:ascii="Cambria Math" w:eastAsia="Times New Roman" w:hAnsi="Cambria Math" w:cs="Times New Roman"/>
                <w:color w:val="000000"/>
                <w:sz w:val="24"/>
                <w:szCs w:val="24"/>
                <w:lang w:eastAsia="pt-BR"/>
                <w:oMath/>
              </w:rPr>
            </w:pPr>
            <m:oMathPara>
              <m:oMath>
                <m:r>
                  <w:rPr>
                    <w:rFonts w:ascii="Cambria Math" w:eastAsia="Times New Roman" w:hAnsi="Cambria Math" w:cs="Times New Roman"/>
                    <w:color w:val="000000"/>
                    <w:sz w:val="24"/>
                    <w:szCs w:val="24"/>
                    <w:lang w:eastAsia="pt-BR"/>
                  </w:rPr>
                  <m:t>166</m:t>
                </m:r>
              </m:oMath>
            </m:oMathPara>
          </w:p>
        </w:tc>
        <w:tc>
          <w:tcPr>
            <w:tcW w:w="1250" w:type="pct"/>
            <w:tcBorders>
              <w:top w:val="nil"/>
              <w:left w:val="nil"/>
              <w:bottom w:val="nil"/>
              <w:right w:val="nil"/>
            </w:tcBorders>
            <w:shd w:val="clear" w:color="auto" w:fill="auto"/>
            <w:noWrap/>
            <w:vAlign w:val="bottom"/>
            <w:hideMark/>
          </w:tcPr>
          <w:p w14:paraId="3D6E53F3" w14:textId="77777777" w:rsidR="00951B4D" w:rsidRPr="00FA34D3" w:rsidRDefault="00FA34D3" w:rsidP="00685496">
            <w:pPr>
              <w:spacing w:after="0" w:line="240" w:lineRule="auto"/>
              <w:jc w:val="center"/>
              <w:rPr>
                <w:rFonts w:ascii="Cambria Math" w:eastAsia="Times New Roman" w:hAnsi="Cambria Math" w:cs="Times New Roman"/>
                <w:color w:val="000000"/>
                <w:sz w:val="24"/>
                <w:szCs w:val="24"/>
                <w:lang w:eastAsia="pt-BR"/>
                <w:oMath/>
              </w:rPr>
            </w:pPr>
            <m:oMathPara>
              <m:oMath>
                <m:r>
                  <w:rPr>
                    <w:rFonts w:ascii="Cambria Math" w:eastAsia="Times New Roman" w:hAnsi="Cambria Math" w:cs="Times New Roman"/>
                    <w:color w:val="000000"/>
                    <w:sz w:val="24"/>
                    <w:szCs w:val="24"/>
                    <w:lang w:eastAsia="pt-BR"/>
                  </w:rPr>
                  <m:t>51,0</m:t>
                </m:r>
              </m:oMath>
            </m:oMathPara>
          </w:p>
        </w:tc>
        <w:tc>
          <w:tcPr>
            <w:tcW w:w="1250" w:type="pct"/>
            <w:tcBorders>
              <w:top w:val="nil"/>
              <w:left w:val="nil"/>
              <w:bottom w:val="nil"/>
              <w:right w:val="nil"/>
            </w:tcBorders>
            <w:shd w:val="clear" w:color="auto" w:fill="auto"/>
            <w:noWrap/>
            <w:vAlign w:val="bottom"/>
            <w:hideMark/>
          </w:tcPr>
          <w:p w14:paraId="4C97705C" w14:textId="77777777" w:rsidR="00951B4D" w:rsidRPr="00FA34D3" w:rsidRDefault="00FA34D3" w:rsidP="00685496">
            <w:pPr>
              <w:spacing w:after="0" w:line="240" w:lineRule="auto"/>
              <w:jc w:val="center"/>
              <w:rPr>
                <w:rFonts w:ascii="Cambria Math" w:eastAsia="Times New Roman" w:hAnsi="Cambria Math" w:cs="Times New Roman"/>
                <w:color w:val="000000"/>
                <w:sz w:val="24"/>
                <w:szCs w:val="24"/>
                <w:lang w:eastAsia="pt-BR"/>
                <w:oMath/>
              </w:rPr>
            </w:pPr>
            <m:oMathPara>
              <m:oMath>
                <m:r>
                  <w:rPr>
                    <w:rFonts w:ascii="Cambria Math" w:eastAsia="Times New Roman" w:hAnsi="Cambria Math" w:cs="Times New Roman"/>
                    <w:color w:val="000000"/>
                    <w:sz w:val="24"/>
                    <w:szCs w:val="24"/>
                    <w:lang w:eastAsia="pt-BR"/>
                  </w:rPr>
                  <m:t>19,2</m:t>
                </m:r>
              </m:oMath>
            </m:oMathPara>
          </w:p>
        </w:tc>
      </w:tr>
      <w:tr w:rsidR="00951B4D" w:rsidRPr="00FA34D3" w14:paraId="40743CC5" w14:textId="77777777" w:rsidTr="00951B4D">
        <w:trPr>
          <w:trHeight w:val="315"/>
        </w:trPr>
        <w:tc>
          <w:tcPr>
            <w:tcW w:w="1250" w:type="pct"/>
            <w:tcBorders>
              <w:top w:val="nil"/>
              <w:left w:val="nil"/>
              <w:bottom w:val="nil"/>
              <w:right w:val="nil"/>
            </w:tcBorders>
            <w:shd w:val="clear" w:color="auto" w:fill="auto"/>
            <w:noWrap/>
            <w:vAlign w:val="bottom"/>
            <w:hideMark/>
          </w:tcPr>
          <w:p w14:paraId="6B6FC1C6" w14:textId="77777777" w:rsidR="00951B4D" w:rsidRPr="00FA34D3" w:rsidRDefault="00FA34D3" w:rsidP="00685496">
            <w:pPr>
              <w:spacing w:after="0" w:line="240" w:lineRule="auto"/>
              <w:jc w:val="center"/>
              <w:rPr>
                <w:rFonts w:ascii="Cambria Math" w:eastAsia="Times New Roman" w:hAnsi="Cambria Math" w:cs="Times New Roman"/>
                <w:color w:val="000000"/>
                <w:lang w:eastAsia="pt-BR"/>
                <w:oMath/>
              </w:rPr>
            </w:pPr>
            <m:oMathPara>
              <m:oMath>
                <m:r>
                  <w:rPr>
                    <w:rFonts w:ascii="Cambria Math" w:eastAsia="Times New Roman" w:hAnsi="Cambria Math" w:cs="Times New Roman"/>
                    <w:color w:val="000000"/>
                    <w:lang w:eastAsia="pt-BR"/>
                  </w:rPr>
                  <m:t>6</m:t>
                </m:r>
              </m:oMath>
            </m:oMathPara>
          </w:p>
        </w:tc>
        <w:tc>
          <w:tcPr>
            <w:tcW w:w="1250" w:type="pct"/>
            <w:tcBorders>
              <w:top w:val="nil"/>
              <w:left w:val="nil"/>
              <w:bottom w:val="nil"/>
              <w:right w:val="nil"/>
            </w:tcBorders>
            <w:shd w:val="clear" w:color="auto" w:fill="auto"/>
            <w:noWrap/>
            <w:vAlign w:val="bottom"/>
            <w:hideMark/>
          </w:tcPr>
          <w:p w14:paraId="3969B161" w14:textId="77777777" w:rsidR="00951B4D" w:rsidRPr="00FA34D3" w:rsidRDefault="00FA34D3" w:rsidP="00685496">
            <w:pPr>
              <w:spacing w:after="0" w:line="240" w:lineRule="auto"/>
              <w:jc w:val="center"/>
              <w:rPr>
                <w:rFonts w:ascii="Cambria Math" w:eastAsia="Times New Roman" w:hAnsi="Cambria Math" w:cs="Times New Roman"/>
                <w:color w:val="000000"/>
                <w:sz w:val="24"/>
                <w:szCs w:val="24"/>
                <w:lang w:eastAsia="pt-BR"/>
                <w:oMath/>
              </w:rPr>
            </w:pPr>
            <m:oMathPara>
              <m:oMath>
                <m:r>
                  <w:rPr>
                    <w:rFonts w:ascii="Cambria Math" w:eastAsia="Times New Roman" w:hAnsi="Cambria Math" w:cs="Times New Roman"/>
                    <w:color w:val="000000"/>
                    <w:sz w:val="24"/>
                    <w:szCs w:val="24"/>
                    <w:lang w:eastAsia="pt-BR"/>
                  </w:rPr>
                  <m:t>153</m:t>
                </m:r>
              </m:oMath>
            </m:oMathPara>
          </w:p>
        </w:tc>
        <w:tc>
          <w:tcPr>
            <w:tcW w:w="1250" w:type="pct"/>
            <w:tcBorders>
              <w:top w:val="nil"/>
              <w:left w:val="nil"/>
              <w:bottom w:val="nil"/>
              <w:right w:val="nil"/>
            </w:tcBorders>
            <w:shd w:val="clear" w:color="auto" w:fill="auto"/>
            <w:noWrap/>
            <w:vAlign w:val="bottom"/>
            <w:hideMark/>
          </w:tcPr>
          <w:p w14:paraId="26C6B82C" w14:textId="77777777" w:rsidR="00951B4D" w:rsidRPr="00FA34D3" w:rsidRDefault="00FA34D3" w:rsidP="00685496">
            <w:pPr>
              <w:spacing w:after="0" w:line="240" w:lineRule="auto"/>
              <w:jc w:val="center"/>
              <w:rPr>
                <w:rFonts w:ascii="Cambria Math" w:eastAsia="Times New Roman" w:hAnsi="Cambria Math" w:cs="Times New Roman"/>
                <w:color w:val="000000"/>
                <w:sz w:val="24"/>
                <w:szCs w:val="24"/>
                <w:lang w:eastAsia="pt-BR"/>
                <w:oMath/>
              </w:rPr>
            </w:pPr>
            <m:oMathPara>
              <m:oMath>
                <m:r>
                  <w:rPr>
                    <w:rFonts w:ascii="Cambria Math" w:eastAsia="Times New Roman" w:hAnsi="Cambria Math" w:cs="Times New Roman"/>
                    <w:color w:val="000000"/>
                    <w:sz w:val="24"/>
                    <w:szCs w:val="24"/>
                    <w:lang w:eastAsia="pt-BR"/>
                  </w:rPr>
                  <m:t>52,0</m:t>
                </m:r>
              </m:oMath>
            </m:oMathPara>
          </w:p>
        </w:tc>
        <w:tc>
          <w:tcPr>
            <w:tcW w:w="1250" w:type="pct"/>
            <w:tcBorders>
              <w:top w:val="nil"/>
              <w:left w:val="nil"/>
              <w:bottom w:val="nil"/>
              <w:right w:val="nil"/>
            </w:tcBorders>
            <w:shd w:val="clear" w:color="auto" w:fill="auto"/>
            <w:noWrap/>
            <w:vAlign w:val="bottom"/>
            <w:hideMark/>
          </w:tcPr>
          <w:p w14:paraId="309432F9" w14:textId="77777777" w:rsidR="00951B4D" w:rsidRPr="00FA34D3" w:rsidRDefault="00FA34D3" w:rsidP="00685496">
            <w:pPr>
              <w:spacing w:after="0" w:line="240" w:lineRule="auto"/>
              <w:jc w:val="center"/>
              <w:rPr>
                <w:rFonts w:ascii="Cambria Math" w:eastAsia="Times New Roman" w:hAnsi="Cambria Math" w:cs="Times New Roman"/>
                <w:color w:val="000000"/>
                <w:sz w:val="24"/>
                <w:szCs w:val="24"/>
                <w:lang w:eastAsia="pt-BR"/>
                <w:oMath/>
              </w:rPr>
            </w:pPr>
            <m:oMathPara>
              <m:oMath>
                <m:r>
                  <w:rPr>
                    <w:rFonts w:ascii="Cambria Math" w:eastAsia="Times New Roman" w:hAnsi="Cambria Math" w:cs="Times New Roman"/>
                    <w:color w:val="000000"/>
                    <w:sz w:val="24"/>
                    <w:szCs w:val="24"/>
                    <w:lang w:eastAsia="pt-BR"/>
                  </w:rPr>
                  <m:t>18,9</m:t>
                </m:r>
              </m:oMath>
            </m:oMathPara>
          </w:p>
        </w:tc>
      </w:tr>
      <w:tr w:rsidR="00951B4D" w:rsidRPr="00FA34D3" w14:paraId="41357E8F" w14:textId="77777777" w:rsidTr="00951B4D">
        <w:trPr>
          <w:trHeight w:val="315"/>
        </w:trPr>
        <w:tc>
          <w:tcPr>
            <w:tcW w:w="1250" w:type="pct"/>
            <w:tcBorders>
              <w:top w:val="nil"/>
              <w:left w:val="nil"/>
              <w:bottom w:val="nil"/>
              <w:right w:val="nil"/>
            </w:tcBorders>
            <w:shd w:val="clear" w:color="auto" w:fill="auto"/>
            <w:noWrap/>
            <w:vAlign w:val="bottom"/>
            <w:hideMark/>
          </w:tcPr>
          <w:p w14:paraId="464C21E4" w14:textId="77777777" w:rsidR="00951B4D" w:rsidRPr="00FA34D3" w:rsidRDefault="00FA34D3" w:rsidP="00685496">
            <w:pPr>
              <w:spacing w:after="0" w:line="240" w:lineRule="auto"/>
              <w:jc w:val="center"/>
              <w:rPr>
                <w:rFonts w:ascii="Cambria Math" w:eastAsia="Times New Roman" w:hAnsi="Cambria Math" w:cs="Times New Roman"/>
                <w:color w:val="000000"/>
                <w:lang w:eastAsia="pt-BR"/>
                <w:oMath/>
              </w:rPr>
            </w:pPr>
            <m:oMathPara>
              <m:oMath>
                <m:r>
                  <w:rPr>
                    <w:rFonts w:ascii="Cambria Math" w:eastAsia="Times New Roman" w:hAnsi="Cambria Math" w:cs="Times New Roman"/>
                    <w:color w:val="000000"/>
                    <w:lang w:eastAsia="pt-BR"/>
                  </w:rPr>
                  <m:t>7</m:t>
                </m:r>
              </m:oMath>
            </m:oMathPara>
          </w:p>
        </w:tc>
        <w:tc>
          <w:tcPr>
            <w:tcW w:w="1250" w:type="pct"/>
            <w:tcBorders>
              <w:top w:val="nil"/>
              <w:left w:val="nil"/>
              <w:bottom w:val="nil"/>
              <w:right w:val="nil"/>
            </w:tcBorders>
            <w:shd w:val="clear" w:color="auto" w:fill="auto"/>
            <w:noWrap/>
            <w:vAlign w:val="bottom"/>
            <w:hideMark/>
          </w:tcPr>
          <w:p w14:paraId="71BCF6E0" w14:textId="77777777" w:rsidR="00951B4D" w:rsidRPr="00FA34D3" w:rsidRDefault="00FA34D3" w:rsidP="00685496">
            <w:pPr>
              <w:spacing w:after="0" w:line="240" w:lineRule="auto"/>
              <w:jc w:val="center"/>
              <w:rPr>
                <w:rFonts w:ascii="Cambria Math" w:eastAsia="Times New Roman" w:hAnsi="Cambria Math" w:cs="Times New Roman"/>
                <w:color w:val="000000"/>
                <w:sz w:val="24"/>
                <w:szCs w:val="24"/>
                <w:lang w:eastAsia="pt-BR"/>
                <w:oMath/>
              </w:rPr>
            </w:pPr>
            <m:oMathPara>
              <m:oMath>
                <m:r>
                  <w:rPr>
                    <w:rFonts w:ascii="Cambria Math" w:eastAsia="Times New Roman" w:hAnsi="Cambria Math" w:cs="Times New Roman"/>
                    <w:color w:val="000000"/>
                    <w:sz w:val="24"/>
                    <w:szCs w:val="24"/>
                    <w:lang w:eastAsia="pt-BR"/>
                  </w:rPr>
                  <m:t>158</m:t>
                </m:r>
              </m:oMath>
            </m:oMathPara>
          </w:p>
        </w:tc>
        <w:tc>
          <w:tcPr>
            <w:tcW w:w="1250" w:type="pct"/>
            <w:tcBorders>
              <w:top w:val="nil"/>
              <w:left w:val="nil"/>
              <w:bottom w:val="nil"/>
              <w:right w:val="nil"/>
            </w:tcBorders>
            <w:shd w:val="clear" w:color="auto" w:fill="auto"/>
            <w:noWrap/>
            <w:vAlign w:val="bottom"/>
            <w:hideMark/>
          </w:tcPr>
          <w:p w14:paraId="7957E16A" w14:textId="77777777" w:rsidR="00951B4D" w:rsidRPr="00FA34D3" w:rsidRDefault="00FA34D3" w:rsidP="00685496">
            <w:pPr>
              <w:spacing w:after="0" w:line="240" w:lineRule="auto"/>
              <w:jc w:val="center"/>
              <w:rPr>
                <w:rFonts w:ascii="Cambria Math" w:eastAsia="Times New Roman" w:hAnsi="Cambria Math" w:cs="Times New Roman"/>
                <w:color w:val="000000"/>
                <w:sz w:val="24"/>
                <w:szCs w:val="24"/>
                <w:lang w:eastAsia="pt-BR"/>
                <w:oMath/>
              </w:rPr>
            </w:pPr>
            <m:oMathPara>
              <m:oMath>
                <m:r>
                  <w:rPr>
                    <w:rFonts w:ascii="Cambria Math" w:eastAsia="Times New Roman" w:hAnsi="Cambria Math" w:cs="Times New Roman"/>
                    <w:color w:val="000000"/>
                    <w:sz w:val="24"/>
                    <w:szCs w:val="24"/>
                    <w:lang w:eastAsia="pt-BR"/>
                  </w:rPr>
                  <m:t>52,0</m:t>
                </m:r>
              </m:oMath>
            </m:oMathPara>
          </w:p>
        </w:tc>
        <w:tc>
          <w:tcPr>
            <w:tcW w:w="1250" w:type="pct"/>
            <w:tcBorders>
              <w:top w:val="nil"/>
              <w:left w:val="nil"/>
              <w:bottom w:val="nil"/>
              <w:right w:val="nil"/>
            </w:tcBorders>
            <w:shd w:val="clear" w:color="auto" w:fill="auto"/>
            <w:noWrap/>
            <w:vAlign w:val="bottom"/>
            <w:hideMark/>
          </w:tcPr>
          <w:p w14:paraId="3B6F8B08" w14:textId="77777777" w:rsidR="00951B4D" w:rsidRPr="00FA34D3" w:rsidRDefault="00FA34D3" w:rsidP="00685496">
            <w:pPr>
              <w:spacing w:after="0" w:line="240" w:lineRule="auto"/>
              <w:jc w:val="center"/>
              <w:rPr>
                <w:rFonts w:ascii="Cambria Math" w:eastAsia="Times New Roman" w:hAnsi="Cambria Math" w:cs="Times New Roman"/>
                <w:color w:val="000000"/>
                <w:sz w:val="24"/>
                <w:szCs w:val="24"/>
                <w:lang w:eastAsia="pt-BR"/>
                <w:oMath/>
              </w:rPr>
            </w:pPr>
            <m:oMathPara>
              <m:oMath>
                <m:r>
                  <w:rPr>
                    <w:rFonts w:ascii="Cambria Math" w:eastAsia="Times New Roman" w:hAnsi="Cambria Math" w:cs="Times New Roman"/>
                    <w:color w:val="000000"/>
                    <w:sz w:val="24"/>
                    <w:szCs w:val="24"/>
                    <w:lang w:eastAsia="pt-BR"/>
                  </w:rPr>
                  <m:t>26,9</m:t>
                </m:r>
              </m:oMath>
            </m:oMathPara>
          </w:p>
        </w:tc>
      </w:tr>
      <w:tr w:rsidR="00951B4D" w:rsidRPr="00FA34D3" w14:paraId="4312994C" w14:textId="77777777" w:rsidTr="00951B4D">
        <w:trPr>
          <w:trHeight w:val="315"/>
        </w:trPr>
        <w:tc>
          <w:tcPr>
            <w:tcW w:w="1250" w:type="pct"/>
            <w:tcBorders>
              <w:top w:val="nil"/>
              <w:left w:val="nil"/>
              <w:bottom w:val="nil"/>
              <w:right w:val="nil"/>
            </w:tcBorders>
            <w:shd w:val="clear" w:color="auto" w:fill="auto"/>
            <w:noWrap/>
            <w:vAlign w:val="bottom"/>
            <w:hideMark/>
          </w:tcPr>
          <w:p w14:paraId="3C4506D2" w14:textId="77777777" w:rsidR="00951B4D" w:rsidRPr="00FA34D3" w:rsidRDefault="00FA34D3" w:rsidP="00685496">
            <w:pPr>
              <w:spacing w:after="0" w:line="240" w:lineRule="auto"/>
              <w:jc w:val="center"/>
              <w:rPr>
                <w:rFonts w:ascii="Cambria Math" w:eastAsia="Times New Roman" w:hAnsi="Cambria Math" w:cs="Times New Roman"/>
                <w:color w:val="000000"/>
                <w:lang w:eastAsia="pt-BR"/>
                <w:oMath/>
              </w:rPr>
            </w:pPr>
            <m:oMathPara>
              <m:oMath>
                <m:r>
                  <w:rPr>
                    <w:rFonts w:ascii="Cambria Math" w:eastAsia="Times New Roman" w:hAnsi="Cambria Math" w:cs="Times New Roman"/>
                    <w:color w:val="000000"/>
                    <w:lang w:eastAsia="pt-BR"/>
                  </w:rPr>
                  <m:t>8</m:t>
                </m:r>
              </m:oMath>
            </m:oMathPara>
          </w:p>
        </w:tc>
        <w:tc>
          <w:tcPr>
            <w:tcW w:w="1250" w:type="pct"/>
            <w:tcBorders>
              <w:top w:val="nil"/>
              <w:left w:val="nil"/>
              <w:bottom w:val="nil"/>
              <w:right w:val="nil"/>
            </w:tcBorders>
            <w:shd w:val="clear" w:color="auto" w:fill="auto"/>
            <w:noWrap/>
            <w:vAlign w:val="bottom"/>
            <w:hideMark/>
          </w:tcPr>
          <w:p w14:paraId="3F237C15" w14:textId="77777777" w:rsidR="00951B4D" w:rsidRPr="00FA34D3" w:rsidRDefault="00FA34D3" w:rsidP="00685496">
            <w:pPr>
              <w:spacing w:after="0" w:line="240" w:lineRule="auto"/>
              <w:jc w:val="center"/>
              <w:rPr>
                <w:rFonts w:ascii="Cambria Math" w:eastAsia="Times New Roman" w:hAnsi="Cambria Math" w:cs="Times New Roman"/>
                <w:color w:val="000000"/>
                <w:sz w:val="24"/>
                <w:szCs w:val="24"/>
                <w:lang w:eastAsia="pt-BR"/>
                <w:oMath/>
              </w:rPr>
            </w:pPr>
            <m:oMathPara>
              <m:oMath>
                <m:r>
                  <w:rPr>
                    <w:rFonts w:ascii="Cambria Math" w:eastAsia="Times New Roman" w:hAnsi="Cambria Math" w:cs="Times New Roman"/>
                    <w:color w:val="000000"/>
                    <w:sz w:val="24"/>
                    <w:szCs w:val="24"/>
                    <w:lang w:eastAsia="pt-BR"/>
                  </w:rPr>
                  <m:t>176</m:t>
                </m:r>
              </m:oMath>
            </m:oMathPara>
          </w:p>
        </w:tc>
        <w:tc>
          <w:tcPr>
            <w:tcW w:w="1250" w:type="pct"/>
            <w:tcBorders>
              <w:top w:val="nil"/>
              <w:left w:val="nil"/>
              <w:bottom w:val="nil"/>
              <w:right w:val="nil"/>
            </w:tcBorders>
            <w:shd w:val="clear" w:color="auto" w:fill="auto"/>
            <w:noWrap/>
            <w:vAlign w:val="bottom"/>
            <w:hideMark/>
          </w:tcPr>
          <w:p w14:paraId="4F5C0AA5" w14:textId="77777777" w:rsidR="00951B4D" w:rsidRPr="00FA34D3" w:rsidRDefault="00FA34D3" w:rsidP="00685496">
            <w:pPr>
              <w:spacing w:after="0" w:line="240" w:lineRule="auto"/>
              <w:jc w:val="center"/>
              <w:rPr>
                <w:rFonts w:ascii="Cambria Math" w:eastAsia="Times New Roman" w:hAnsi="Cambria Math" w:cs="Times New Roman"/>
                <w:color w:val="000000"/>
                <w:sz w:val="24"/>
                <w:szCs w:val="24"/>
                <w:lang w:eastAsia="pt-BR"/>
                <w:oMath/>
              </w:rPr>
            </w:pPr>
            <m:oMathPara>
              <m:oMath>
                <m:r>
                  <w:rPr>
                    <w:rFonts w:ascii="Cambria Math" w:eastAsia="Times New Roman" w:hAnsi="Cambria Math" w:cs="Times New Roman"/>
                    <w:color w:val="000000"/>
                    <w:sz w:val="24"/>
                    <w:szCs w:val="24"/>
                    <w:lang w:eastAsia="pt-BR"/>
                  </w:rPr>
                  <m:t>66,5</m:t>
                </m:r>
              </m:oMath>
            </m:oMathPara>
          </w:p>
        </w:tc>
        <w:tc>
          <w:tcPr>
            <w:tcW w:w="1250" w:type="pct"/>
            <w:tcBorders>
              <w:top w:val="nil"/>
              <w:left w:val="nil"/>
              <w:bottom w:val="nil"/>
              <w:right w:val="nil"/>
            </w:tcBorders>
            <w:shd w:val="clear" w:color="auto" w:fill="auto"/>
            <w:noWrap/>
            <w:vAlign w:val="bottom"/>
            <w:hideMark/>
          </w:tcPr>
          <w:p w14:paraId="19112DB1" w14:textId="77777777" w:rsidR="00951B4D" w:rsidRPr="00FA34D3" w:rsidRDefault="00FA34D3" w:rsidP="00685496">
            <w:pPr>
              <w:spacing w:after="0" w:line="240" w:lineRule="auto"/>
              <w:jc w:val="center"/>
              <w:rPr>
                <w:rFonts w:ascii="Cambria Math" w:eastAsia="Times New Roman" w:hAnsi="Cambria Math" w:cs="Times New Roman"/>
                <w:color w:val="000000"/>
                <w:sz w:val="24"/>
                <w:szCs w:val="24"/>
                <w:lang w:eastAsia="pt-BR"/>
                <w:oMath/>
              </w:rPr>
            </w:pPr>
            <m:oMathPara>
              <m:oMath>
                <m:r>
                  <w:rPr>
                    <w:rFonts w:ascii="Cambria Math" w:eastAsia="Times New Roman" w:hAnsi="Cambria Math" w:cs="Times New Roman"/>
                    <w:color w:val="000000"/>
                    <w:sz w:val="24"/>
                    <w:szCs w:val="24"/>
                    <w:lang w:eastAsia="pt-BR"/>
                  </w:rPr>
                  <m:t>20,1</m:t>
                </m:r>
              </m:oMath>
            </m:oMathPara>
          </w:p>
        </w:tc>
      </w:tr>
      <w:tr w:rsidR="00951B4D" w:rsidRPr="00FA34D3" w14:paraId="7E5AB818" w14:textId="77777777" w:rsidTr="00951B4D">
        <w:trPr>
          <w:trHeight w:val="315"/>
        </w:trPr>
        <w:tc>
          <w:tcPr>
            <w:tcW w:w="1250" w:type="pct"/>
            <w:tcBorders>
              <w:top w:val="nil"/>
              <w:left w:val="nil"/>
              <w:bottom w:val="nil"/>
              <w:right w:val="nil"/>
            </w:tcBorders>
            <w:shd w:val="clear" w:color="auto" w:fill="auto"/>
            <w:noWrap/>
            <w:vAlign w:val="bottom"/>
            <w:hideMark/>
          </w:tcPr>
          <w:p w14:paraId="3B8FC2B7" w14:textId="77777777" w:rsidR="00951B4D" w:rsidRPr="00FA34D3" w:rsidRDefault="00FA34D3" w:rsidP="00685496">
            <w:pPr>
              <w:spacing w:after="0" w:line="240" w:lineRule="auto"/>
              <w:jc w:val="center"/>
              <w:rPr>
                <w:rFonts w:ascii="Cambria Math" w:eastAsia="Times New Roman" w:hAnsi="Cambria Math" w:cs="Times New Roman"/>
                <w:color w:val="000000"/>
                <w:lang w:eastAsia="pt-BR"/>
                <w:oMath/>
              </w:rPr>
            </w:pPr>
            <m:oMathPara>
              <m:oMath>
                <m:r>
                  <w:rPr>
                    <w:rFonts w:ascii="Cambria Math" w:eastAsia="Times New Roman" w:hAnsi="Cambria Math" w:cs="Times New Roman"/>
                    <w:color w:val="000000"/>
                    <w:lang w:eastAsia="pt-BR"/>
                  </w:rPr>
                  <m:t>9</m:t>
                </m:r>
              </m:oMath>
            </m:oMathPara>
          </w:p>
        </w:tc>
        <w:tc>
          <w:tcPr>
            <w:tcW w:w="1250" w:type="pct"/>
            <w:tcBorders>
              <w:top w:val="nil"/>
              <w:left w:val="nil"/>
              <w:bottom w:val="nil"/>
              <w:right w:val="nil"/>
            </w:tcBorders>
            <w:shd w:val="clear" w:color="auto" w:fill="auto"/>
            <w:noWrap/>
            <w:vAlign w:val="bottom"/>
            <w:hideMark/>
          </w:tcPr>
          <w:p w14:paraId="152DB29C" w14:textId="77777777" w:rsidR="00951B4D" w:rsidRPr="00FA34D3" w:rsidRDefault="00FA34D3" w:rsidP="00685496">
            <w:pPr>
              <w:spacing w:after="0" w:line="240" w:lineRule="auto"/>
              <w:jc w:val="center"/>
              <w:rPr>
                <w:rFonts w:ascii="Cambria Math" w:eastAsia="Times New Roman" w:hAnsi="Cambria Math" w:cs="Times New Roman"/>
                <w:color w:val="000000"/>
                <w:sz w:val="24"/>
                <w:szCs w:val="24"/>
                <w:lang w:eastAsia="pt-BR"/>
                <w:oMath/>
              </w:rPr>
            </w:pPr>
            <m:oMathPara>
              <m:oMath>
                <m:r>
                  <w:rPr>
                    <w:rFonts w:ascii="Cambria Math" w:eastAsia="Times New Roman" w:hAnsi="Cambria Math" w:cs="Times New Roman"/>
                    <w:color w:val="000000"/>
                    <w:sz w:val="24"/>
                    <w:szCs w:val="24"/>
                    <w:lang w:eastAsia="pt-BR"/>
                  </w:rPr>
                  <m:t>168</m:t>
                </m:r>
              </m:oMath>
            </m:oMathPara>
          </w:p>
        </w:tc>
        <w:tc>
          <w:tcPr>
            <w:tcW w:w="1250" w:type="pct"/>
            <w:tcBorders>
              <w:top w:val="nil"/>
              <w:left w:val="nil"/>
              <w:bottom w:val="nil"/>
              <w:right w:val="nil"/>
            </w:tcBorders>
            <w:shd w:val="clear" w:color="auto" w:fill="auto"/>
            <w:noWrap/>
            <w:vAlign w:val="bottom"/>
            <w:hideMark/>
          </w:tcPr>
          <w:p w14:paraId="1529D321" w14:textId="77777777" w:rsidR="00951B4D" w:rsidRPr="00FA34D3" w:rsidRDefault="00FA34D3" w:rsidP="00685496">
            <w:pPr>
              <w:spacing w:after="0" w:line="240" w:lineRule="auto"/>
              <w:jc w:val="center"/>
              <w:rPr>
                <w:rFonts w:ascii="Cambria Math" w:eastAsia="Times New Roman" w:hAnsi="Cambria Math" w:cs="Times New Roman"/>
                <w:color w:val="000000"/>
                <w:sz w:val="24"/>
                <w:szCs w:val="24"/>
                <w:lang w:eastAsia="pt-BR"/>
                <w:oMath/>
              </w:rPr>
            </w:pPr>
            <m:oMathPara>
              <m:oMath>
                <m:r>
                  <w:rPr>
                    <w:rFonts w:ascii="Cambria Math" w:eastAsia="Times New Roman" w:hAnsi="Cambria Math" w:cs="Times New Roman"/>
                    <w:color w:val="000000"/>
                    <w:sz w:val="24"/>
                    <w:szCs w:val="24"/>
                    <w:lang w:eastAsia="pt-BR"/>
                  </w:rPr>
                  <m:t>80,0</m:t>
                </m:r>
              </m:oMath>
            </m:oMathPara>
          </w:p>
        </w:tc>
        <w:tc>
          <w:tcPr>
            <w:tcW w:w="1250" w:type="pct"/>
            <w:tcBorders>
              <w:top w:val="nil"/>
              <w:left w:val="nil"/>
              <w:bottom w:val="nil"/>
              <w:right w:val="nil"/>
            </w:tcBorders>
            <w:shd w:val="clear" w:color="auto" w:fill="auto"/>
            <w:noWrap/>
            <w:vAlign w:val="bottom"/>
            <w:hideMark/>
          </w:tcPr>
          <w:p w14:paraId="00956545" w14:textId="77777777" w:rsidR="00951B4D" w:rsidRPr="00FA34D3" w:rsidRDefault="00FA34D3" w:rsidP="00685496">
            <w:pPr>
              <w:spacing w:after="0" w:line="240" w:lineRule="auto"/>
              <w:jc w:val="center"/>
              <w:rPr>
                <w:rFonts w:ascii="Cambria Math" w:eastAsia="Times New Roman" w:hAnsi="Cambria Math" w:cs="Times New Roman"/>
                <w:color w:val="000000"/>
                <w:sz w:val="24"/>
                <w:szCs w:val="24"/>
                <w:lang w:eastAsia="pt-BR"/>
                <w:oMath/>
              </w:rPr>
            </w:pPr>
            <m:oMathPara>
              <m:oMath>
                <m:r>
                  <w:rPr>
                    <w:rFonts w:ascii="Cambria Math" w:eastAsia="Times New Roman" w:hAnsi="Cambria Math" w:cs="Times New Roman"/>
                    <w:color w:val="000000"/>
                    <w:sz w:val="24"/>
                    <w:szCs w:val="24"/>
                    <w:lang w:eastAsia="pt-BR"/>
                  </w:rPr>
                  <m:t>20,7</m:t>
                </m:r>
              </m:oMath>
            </m:oMathPara>
          </w:p>
        </w:tc>
      </w:tr>
      <w:tr w:rsidR="00951B4D" w:rsidRPr="00FA34D3" w14:paraId="245E4C1C" w14:textId="77777777" w:rsidTr="00951B4D">
        <w:trPr>
          <w:trHeight w:val="315"/>
        </w:trPr>
        <w:tc>
          <w:tcPr>
            <w:tcW w:w="1250" w:type="pct"/>
            <w:tcBorders>
              <w:top w:val="nil"/>
              <w:left w:val="nil"/>
              <w:bottom w:val="single" w:sz="4" w:space="0" w:color="auto"/>
              <w:right w:val="nil"/>
            </w:tcBorders>
            <w:shd w:val="clear" w:color="auto" w:fill="auto"/>
            <w:noWrap/>
            <w:vAlign w:val="bottom"/>
            <w:hideMark/>
          </w:tcPr>
          <w:p w14:paraId="79555B1D" w14:textId="77777777" w:rsidR="00951B4D" w:rsidRPr="00FA34D3" w:rsidRDefault="00FA34D3" w:rsidP="00685496">
            <w:pPr>
              <w:spacing w:after="0" w:line="240" w:lineRule="auto"/>
              <w:jc w:val="center"/>
              <w:rPr>
                <w:rFonts w:ascii="Cambria Math" w:eastAsia="Times New Roman" w:hAnsi="Cambria Math" w:cs="Times New Roman"/>
                <w:color w:val="000000"/>
                <w:lang w:eastAsia="pt-BR"/>
                <w:oMath/>
              </w:rPr>
            </w:pPr>
            <m:oMathPara>
              <m:oMath>
                <m:r>
                  <w:rPr>
                    <w:rFonts w:ascii="Cambria Math" w:eastAsia="Times New Roman" w:hAnsi="Cambria Math" w:cs="Times New Roman"/>
                    <w:color w:val="000000"/>
                    <w:lang w:eastAsia="pt-BR"/>
                  </w:rPr>
                  <m:t>10</m:t>
                </m:r>
              </m:oMath>
            </m:oMathPara>
          </w:p>
        </w:tc>
        <w:tc>
          <w:tcPr>
            <w:tcW w:w="1250" w:type="pct"/>
            <w:tcBorders>
              <w:top w:val="nil"/>
              <w:left w:val="nil"/>
              <w:bottom w:val="single" w:sz="4" w:space="0" w:color="auto"/>
              <w:right w:val="nil"/>
            </w:tcBorders>
            <w:shd w:val="clear" w:color="auto" w:fill="auto"/>
            <w:noWrap/>
            <w:vAlign w:val="bottom"/>
            <w:hideMark/>
          </w:tcPr>
          <w:p w14:paraId="5A957094" w14:textId="77777777" w:rsidR="00951B4D" w:rsidRPr="00FA34D3" w:rsidRDefault="00FA34D3" w:rsidP="00685496">
            <w:pPr>
              <w:spacing w:after="0" w:line="240" w:lineRule="auto"/>
              <w:jc w:val="center"/>
              <w:rPr>
                <w:rFonts w:ascii="Cambria Math" w:eastAsia="Times New Roman" w:hAnsi="Cambria Math" w:cs="Times New Roman"/>
                <w:color w:val="000000"/>
                <w:sz w:val="24"/>
                <w:szCs w:val="24"/>
                <w:lang w:eastAsia="pt-BR"/>
                <w:oMath/>
              </w:rPr>
            </w:pPr>
            <m:oMathPara>
              <m:oMath>
                <m:r>
                  <w:rPr>
                    <w:rFonts w:ascii="Cambria Math" w:eastAsia="Times New Roman" w:hAnsi="Cambria Math" w:cs="Times New Roman"/>
                    <w:color w:val="000000"/>
                    <w:sz w:val="24"/>
                    <w:szCs w:val="24"/>
                    <w:lang w:eastAsia="pt-BR"/>
                  </w:rPr>
                  <m:t>163</m:t>
                </m:r>
              </m:oMath>
            </m:oMathPara>
          </w:p>
        </w:tc>
        <w:tc>
          <w:tcPr>
            <w:tcW w:w="1250" w:type="pct"/>
            <w:tcBorders>
              <w:top w:val="nil"/>
              <w:left w:val="nil"/>
              <w:bottom w:val="single" w:sz="4" w:space="0" w:color="auto"/>
              <w:right w:val="nil"/>
            </w:tcBorders>
            <w:shd w:val="clear" w:color="auto" w:fill="auto"/>
            <w:noWrap/>
            <w:vAlign w:val="bottom"/>
            <w:hideMark/>
          </w:tcPr>
          <w:p w14:paraId="320CC026" w14:textId="77777777" w:rsidR="00951B4D" w:rsidRPr="00FA34D3" w:rsidRDefault="00FA34D3" w:rsidP="00685496">
            <w:pPr>
              <w:spacing w:after="0" w:line="240" w:lineRule="auto"/>
              <w:jc w:val="center"/>
              <w:rPr>
                <w:rFonts w:ascii="Cambria Math" w:eastAsia="Times New Roman" w:hAnsi="Cambria Math" w:cs="Times New Roman"/>
                <w:color w:val="000000"/>
                <w:sz w:val="24"/>
                <w:szCs w:val="24"/>
                <w:lang w:eastAsia="pt-BR"/>
                <w:oMath/>
              </w:rPr>
            </w:pPr>
            <m:oMathPara>
              <m:oMath>
                <m:r>
                  <w:rPr>
                    <w:rFonts w:ascii="Cambria Math" w:eastAsia="Times New Roman" w:hAnsi="Cambria Math" w:cs="Times New Roman"/>
                    <w:color w:val="000000"/>
                    <w:sz w:val="24"/>
                    <w:szCs w:val="24"/>
                    <w:lang w:eastAsia="pt-BR"/>
                  </w:rPr>
                  <m:t>48,0</m:t>
                </m:r>
              </m:oMath>
            </m:oMathPara>
          </w:p>
        </w:tc>
        <w:tc>
          <w:tcPr>
            <w:tcW w:w="1250" w:type="pct"/>
            <w:tcBorders>
              <w:top w:val="nil"/>
              <w:left w:val="nil"/>
              <w:bottom w:val="single" w:sz="4" w:space="0" w:color="auto"/>
              <w:right w:val="nil"/>
            </w:tcBorders>
            <w:shd w:val="clear" w:color="auto" w:fill="auto"/>
            <w:noWrap/>
            <w:vAlign w:val="bottom"/>
            <w:hideMark/>
          </w:tcPr>
          <w:p w14:paraId="2E34383D" w14:textId="77777777" w:rsidR="00951B4D" w:rsidRPr="00FA34D3" w:rsidRDefault="00FA34D3" w:rsidP="00685496">
            <w:pPr>
              <w:spacing w:after="0" w:line="240" w:lineRule="auto"/>
              <w:jc w:val="center"/>
              <w:rPr>
                <w:rFonts w:ascii="Cambria Math" w:eastAsia="Times New Roman" w:hAnsi="Cambria Math" w:cs="Times New Roman"/>
                <w:color w:val="000000"/>
                <w:sz w:val="24"/>
                <w:szCs w:val="24"/>
                <w:lang w:eastAsia="pt-BR"/>
                <w:oMath/>
              </w:rPr>
            </w:pPr>
            <m:oMathPara>
              <m:oMath>
                <m:r>
                  <w:rPr>
                    <w:rFonts w:ascii="Cambria Math" w:eastAsia="Times New Roman" w:hAnsi="Cambria Math" w:cs="Times New Roman"/>
                    <w:color w:val="000000"/>
                    <w:sz w:val="24"/>
                    <w:szCs w:val="24"/>
                    <w:lang w:eastAsia="pt-BR"/>
                  </w:rPr>
                  <m:t>19,3</m:t>
                </m:r>
              </m:oMath>
            </m:oMathPara>
          </w:p>
        </w:tc>
      </w:tr>
    </w:tbl>
    <w:p w14:paraId="509AA0BE" w14:textId="77777777" w:rsidR="00951B4D" w:rsidRDefault="00951B4D" w:rsidP="00951B4D">
      <w:pPr>
        <w:spacing w:after="0" w:line="360" w:lineRule="auto"/>
        <w:jc w:val="both"/>
        <w:rPr>
          <w:rFonts w:eastAsiaTheme="minorEastAsia" w:cs="Times New Roman"/>
          <w:sz w:val="24"/>
          <w:szCs w:val="24"/>
        </w:rPr>
      </w:pPr>
    </w:p>
    <w:p w14:paraId="5715794E" w14:textId="77777777" w:rsidR="001034AF" w:rsidRDefault="001034AF" w:rsidP="00951B4D">
      <w:pPr>
        <w:spacing w:after="0" w:line="360" w:lineRule="auto"/>
        <w:jc w:val="both"/>
        <w:rPr>
          <w:rFonts w:eastAsiaTheme="minorEastAsia" w:cs="Times New Roman"/>
          <w:sz w:val="24"/>
          <w:szCs w:val="24"/>
        </w:rPr>
      </w:pPr>
      <w:r>
        <w:rPr>
          <w:rFonts w:eastAsiaTheme="minorEastAsia" w:cs="Times New Roman"/>
          <w:sz w:val="24"/>
          <w:szCs w:val="24"/>
        </w:rPr>
        <w:t>Pede-se:</w:t>
      </w:r>
    </w:p>
    <w:p w14:paraId="6DDB8ED5" w14:textId="77777777" w:rsidR="00951B4D" w:rsidRPr="00951B4D" w:rsidRDefault="00951B4D" w:rsidP="00616167">
      <w:pPr>
        <w:pStyle w:val="PargrafodaLista"/>
        <w:numPr>
          <w:ilvl w:val="0"/>
          <w:numId w:val="29"/>
        </w:numPr>
        <w:spacing w:after="0" w:line="360" w:lineRule="auto"/>
        <w:jc w:val="both"/>
        <w:rPr>
          <w:rFonts w:eastAsiaTheme="minorEastAsia" w:cs="Times New Roman"/>
          <w:sz w:val="24"/>
          <w:szCs w:val="24"/>
        </w:rPr>
      </w:pPr>
      <w:r w:rsidRPr="00951B4D">
        <w:rPr>
          <w:rFonts w:eastAsiaTheme="minorEastAsia" w:cs="Times New Roman"/>
          <w:sz w:val="24"/>
          <w:szCs w:val="24"/>
        </w:rPr>
        <w:t>Calcular a média</w:t>
      </w:r>
      <w:r>
        <w:rPr>
          <w:rFonts w:eastAsiaTheme="minorEastAsia" w:cs="Times New Roman"/>
          <w:sz w:val="24"/>
          <w:szCs w:val="24"/>
        </w:rPr>
        <w:t xml:space="preserve"> </w:t>
      </w:r>
      <m:oMath>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d>
      </m:oMath>
      <w:r w:rsidRPr="00951B4D">
        <w:rPr>
          <w:rFonts w:eastAsiaTheme="minorEastAsia" w:cs="Times New Roman"/>
          <w:sz w:val="24"/>
          <w:szCs w:val="24"/>
        </w:rPr>
        <w:t>, a variância</w:t>
      </w:r>
      <w:r>
        <w:rPr>
          <w:rFonts w:eastAsiaTheme="minorEastAsia" w:cs="Times New Roman"/>
          <w:sz w:val="24"/>
          <w:szCs w:val="24"/>
        </w:rPr>
        <w:t xml:space="preserve"> </w:t>
      </w:r>
      <m:oMath>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e>
        </m:d>
      </m:oMath>
      <w:r w:rsidRPr="00951B4D">
        <w:rPr>
          <w:rFonts w:eastAsiaTheme="minorEastAsia" w:cs="Times New Roman"/>
          <w:sz w:val="24"/>
          <w:szCs w:val="24"/>
        </w:rPr>
        <w:t>, o desvio padrão</w:t>
      </w:r>
      <w:r>
        <w:rPr>
          <w:rFonts w:eastAsiaTheme="minorEastAsia" w:cs="Times New Roman"/>
          <w:sz w:val="24"/>
          <w:szCs w:val="24"/>
        </w:rPr>
        <w:t xml:space="preserv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sidRPr="00951B4D">
        <w:rPr>
          <w:rFonts w:eastAsiaTheme="minorEastAsia" w:cs="Times New Roman"/>
          <w:sz w:val="24"/>
          <w:szCs w:val="24"/>
        </w:rPr>
        <w:t xml:space="preserve"> e o coeficiente de variação</w:t>
      </w:r>
      <w:r>
        <w:rPr>
          <w:rFonts w:eastAsiaTheme="minorEastAsia" w:cs="Times New Roman"/>
          <w:sz w:val="24"/>
          <w:szCs w:val="24"/>
        </w:rPr>
        <w:t xml:space="preserve">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CV</m:t>
            </m:r>
          </m:e>
        </m:d>
      </m:oMath>
      <w:r>
        <w:rPr>
          <w:rFonts w:eastAsiaTheme="minorEastAsia" w:cs="Times New Roman"/>
          <w:sz w:val="24"/>
          <w:szCs w:val="24"/>
        </w:rPr>
        <w:t xml:space="preserve"> para as variáveis Estatura, Peso e Idade;</w:t>
      </w:r>
    </w:p>
    <w:p w14:paraId="1B0377FE" w14:textId="77777777" w:rsidR="005D0F7C" w:rsidRDefault="005D0F7C" w:rsidP="00616167">
      <w:pPr>
        <w:pStyle w:val="PargrafodaLista"/>
        <w:numPr>
          <w:ilvl w:val="0"/>
          <w:numId w:val="29"/>
        </w:numPr>
        <w:spacing w:after="0" w:line="360" w:lineRule="auto"/>
        <w:jc w:val="both"/>
        <w:rPr>
          <w:rFonts w:eastAsiaTheme="minorEastAsia" w:cs="Times New Roman"/>
          <w:sz w:val="24"/>
          <w:szCs w:val="24"/>
        </w:rPr>
      </w:pPr>
      <w:r w:rsidRPr="00951B4D">
        <w:rPr>
          <w:rFonts w:eastAsiaTheme="minorEastAsia" w:cs="Times New Roman"/>
          <w:sz w:val="24"/>
          <w:szCs w:val="24"/>
        </w:rPr>
        <w:t>Qual variável apresenta maior variabilidade?</w:t>
      </w:r>
      <w:r w:rsidR="00951B4D">
        <w:rPr>
          <w:rFonts w:eastAsiaTheme="minorEastAsia" w:cs="Times New Roman"/>
          <w:sz w:val="24"/>
          <w:szCs w:val="24"/>
        </w:rPr>
        <w:t xml:space="preserve"> Justifique sua resposta.</w:t>
      </w:r>
    </w:p>
    <w:p w14:paraId="6F1F136D" w14:textId="77777777" w:rsidR="001034AF" w:rsidRDefault="001034AF" w:rsidP="00616167">
      <w:pPr>
        <w:pStyle w:val="PargrafodaLista"/>
        <w:numPr>
          <w:ilvl w:val="0"/>
          <w:numId w:val="29"/>
        </w:numPr>
        <w:spacing w:after="0" w:line="360" w:lineRule="auto"/>
        <w:jc w:val="both"/>
        <w:rPr>
          <w:rFonts w:eastAsiaTheme="minorEastAsia" w:cs="Times New Roman"/>
          <w:sz w:val="24"/>
          <w:szCs w:val="24"/>
        </w:rPr>
      </w:pPr>
      <w:r>
        <w:rPr>
          <w:rFonts w:eastAsiaTheme="minorEastAsia" w:cs="Times New Roman"/>
          <w:sz w:val="24"/>
          <w:szCs w:val="24"/>
        </w:rPr>
        <w:t>Classifique a dispersão de cada variável como baixa, média ou alta.</w:t>
      </w:r>
    </w:p>
    <w:p w14:paraId="163939BB" w14:textId="77777777" w:rsidR="00D96555" w:rsidRDefault="00D96555" w:rsidP="001034AF">
      <w:pPr>
        <w:spacing w:after="0" w:line="360" w:lineRule="auto"/>
        <w:jc w:val="both"/>
        <w:rPr>
          <w:rFonts w:eastAsiaTheme="minorEastAsia" w:cs="Times New Roman"/>
          <w:sz w:val="24"/>
          <w:szCs w:val="24"/>
        </w:rPr>
      </w:pPr>
    </w:p>
    <w:p w14:paraId="2C687B99" w14:textId="77777777" w:rsidR="005D0F7C" w:rsidRPr="00685496" w:rsidRDefault="001335C8" w:rsidP="00E2084A">
      <w:pPr>
        <w:spacing w:after="240" w:line="360" w:lineRule="auto"/>
        <w:jc w:val="both"/>
        <w:rPr>
          <w:rFonts w:eastAsiaTheme="minorEastAsia" w:cs="Times New Roman"/>
          <w:b/>
          <w:sz w:val="28"/>
          <w:szCs w:val="28"/>
        </w:rPr>
      </w:pPr>
      <w:r w:rsidRPr="00685496">
        <w:rPr>
          <w:rFonts w:eastAsiaTheme="minorEastAsia" w:cs="Times New Roman"/>
          <w:b/>
          <w:sz w:val="28"/>
          <w:szCs w:val="28"/>
        </w:rPr>
        <w:t>Solução (a)</w:t>
      </w:r>
    </w:p>
    <w:p w14:paraId="3F5A6D0E" w14:textId="77777777" w:rsidR="00CA75DB" w:rsidRDefault="001E4C5F" w:rsidP="001E4C5F">
      <w:pPr>
        <w:spacing w:before="120" w:after="240" w:line="360" w:lineRule="auto"/>
        <w:jc w:val="both"/>
        <w:rPr>
          <w:rFonts w:eastAsiaTheme="minorEastAsia"/>
          <w:sz w:val="24"/>
          <w:szCs w:val="24"/>
        </w:rPr>
      </w:pPr>
      <w:r>
        <w:rPr>
          <w:rFonts w:eastAsiaTheme="minorEastAsia"/>
          <w:sz w:val="24"/>
          <w:szCs w:val="24"/>
        </w:rPr>
        <w:tab/>
      </w:r>
      <w:r w:rsidR="00FA34D3" w:rsidRPr="00E36EF2">
        <w:rPr>
          <w:rFonts w:eastAsiaTheme="minorEastAsia"/>
          <w:sz w:val="24"/>
          <w:szCs w:val="24"/>
        </w:rPr>
        <w:t xml:space="preserve">Considerando os somatórios obtidos na tabela de cálculos auxiliares (Tabela 3.11) </w:t>
      </w:r>
      <w:r w:rsidRPr="00E36EF2">
        <w:rPr>
          <w:rFonts w:eastAsiaTheme="minorEastAsia"/>
          <w:sz w:val="24"/>
          <w:szCs w:val="24"/>
        </w:rPr>
        <w:t>calculamos a média, a variância e o desvio padrão para cada uma das variáveis.</w:t>
      </w:r>
    </w:p>
    <w:p w14:paraId="0B168F13" w14:textId="77777777" w:rsidR="001E4C5F" w:rsidRPr="00E36EF2" w:rsidRDefault="00CA75DB" w:rsidP="001E4C5F">
      <w:pPr>
        <w:spacing w:before="120" w:after="240" w:line="360" w:lineRule="auto"/>
        <w:jc w:val="both"/>
        <w:rPr>
          <w:rFonts w:eastAsiaTheme="minorEastAsia"/>
          <w:sz w:val="24"/>
          <w:szCs w:val="24"/>
        </w:rPr>
      </w:pPr>
      <w:r>
        <w:rPr>
          <w:rFonts w:eastAsiaTheme="minorEastAsia"/>
          <w:sz w:val="24"/>
          <w:szCs w:val="24"/>
        </w:rPr>
        <w:tab/>
        <w:t>P</w:t>
      </w:r>
      <w:r w:rsidR="001E4C5F" w:rsidRPr="00E36EF2">
        <w:rPr>
          <w:rFonts w:eastAsiaTheme="minorEastAsia"/>
          <w:sz w:val="24"/>
          <w:szCs w:val="24"/>
        </w:rPr>
        <w:t xml:space="preserve">ara a variável </w:t>
      </w:r>
      <w:r w:rsidR="003C2BA6" w:rsidRPr="00E36EF2">
        <w:rPr>
          <w:rFonts w:eastAsiaTheme="minorEastAsia"/>
          <w:sz w:val="24"/>
          <w:szCs w:val="24"/>
        </w:rPr>
        <w:t>"E</w:t>
      </w:r>
      <w:r w:rsidR="001E4C5F" w:rsidRPr="00E36EF2">
        <w:rPr>
          <w:rFonts w:eastAsiaTheme="minorEastAsia"/>
          <w:sz w:val="24"/>
          <w:szCs w:val="24"/>
        </w:rPr>
        <w:t>statura</w:t>
      </w:r>
      <w:r w:rsidR="003C2BA6" w:rsidRPr="00E36EF2">
        <w:rPr>
          <w:rFonts w:eastAsiaTheme="minorEastAsia"/>
          <w:sz w:val="24"/>
          <w:szCs w:val="24"/>
        </w:rPr>
        <w:t>"</w:t>
      </w:r>
      <w:r w:rsidR="001E4C5F" w:rsidRPr="00E36EF2">
        <w:rPr>
          <w:rFonts w:eastAsiaTheme="minorEastAsia"/>
          <w:sz w:val="24"/>
          <w:szCs w:val="24"/>
        </w:rPr>
        <w:t xml:space="preserve">, </w:t>
      </w:r>
      <w:r>
        <w:rPr>
          <w:rFonts w:eastAsiaTheme="minorEastAsia"/>
          <w:sz w:val="24"/>
          <w:szCs w:val="24"/>
        </w:rPr>
        <w:t>p</w:t>
      </w:r>
      <w:r w:rsidRPr="00E36EF2">
        <w:rPr>
          <w:rFonts w:eastAsiaTheme="minorEastAsia"/>
          <w:sz w:val="24"/>
          <w:szCs w:val="24"/>
        </w:rPr>
        <w:t>or exemplo</w:t>
      </w:r>
      <w:r>
        <w:rPr>
          <w:rFonts w:eastAsiaTheme="minorEastAsia"/>
          <w:sz w:val="24"/>
          <w:szCs w:val="24"/>
        </w:rPr>
        <w:t>,</w:t>
      </w:r>
      <w:r w:rsidRPr="00E36EF2">
        <w:rPr>
          <w:rFonts w:eastAsiaTheme="minorEastAsia"/>
          <w:sz w:val="24"/>
          <w:szCs w:val="24"/>
        </w:rPr>
        <w:t xml:space="preserve"> </w:t>
      </w:r>
      <w:r w:rsidR="001E4C5F" w:rsidRPr="00E36EF2">
        <w:rPr>
          <w:rFonts w:eastAsiaTheme="minorEastAsia"/>
          <w:sz w:val="24"/>
          <w:szCs w:val="24"/>
        </w:rPr>
        <w:t>temos:</w:t>
      </w:r>
    </w:p>
    <w:p w14:paraId="7B7B8F56" w14:textId="77777777" w:rsidR="0046378F" w:rsidRPr="00E36EF2" w:rsidRDefault="009944CB" w:rsidP="001E4C5F">
      <w:pPr>
        <w:spacing w:before="240" w:after="240" w:line="360" w:lineRule="auto"/>
        <w:jc w:val="both"/>
        <w:rPr>
          <w:rFonts w:eastAsiaTheme="minorEastAsia"/>
          <w:sz w:val="24"/>
          <w:szCs w:val="24"/>
        </w:rPr>
      </w:pPr>
      <m:oMathPara>
        <m:oMathParaPr>
          <m:jc m:val="left"/>
        </m:oMathParaP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num>
            <m:den>
              <m:r>
                <w:rPr>
                  <w:rFonts w:ascii="Cambria Math" w:eastAsiaTheme="minorEastAsia" w:hAnsi="Cambria Math"/>
                  <w:sz w:val="24"/>
                  <w:szCs w:val="24"/>
                </w:rPr>
                <m:t>n</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1.668,00</m:t>
              </m:r>
            </m:num>
            <m:den>
              <m:r>
                <w:rPr>
                  <w:rFonts w:ascii="Cambria Math" w:eastAsiaTheme="minorEastAsia" w:hAnsi="Cambria Math"/>
                  <w:sz w:val="24"/>
                  <w:szCs w:val="24"/>
                </w:rPr>
                <m:t>10</m:t>
              </m:r>
            </m:den>
          </m:f>
          <m:r>
            <w:rPr>
              <w:rFonts w:ascii="Cambria Math" w:eastAsiaTheme="minorEastAsia" w:hAnsi="Cambria Math"/>
              <w:sz w:val="24"/>
              <w:szCs w:val="24"/>
            </w:rPr>
            <m:t>=166,80</m:t>
          </m:r>
        </m:oMath>
      </m:oMathPara>
    </w:p>
    <w:p w14:paraId="4E36C25D" w14:textId="77777777" w:rsidR="0046378F" w:rsidRPr="00E36EF2" w:rsidRDefault="009944CB" w:rsidP="001E4C5F">
      <w:pPr>
        <w:spacing w:before="240" w:after="240" w:line="360" w:lineRule="auto"/>
        <w:jc w:val="both"/>
        <w:rPr>
          <w:rFonts w:eastAsiaTheme="minorEastAsia"/>
          <w:sz w:val="24"/>
          <w:szCs w:val="24"/>
        </w:rPr>
      </w:pPr>
      <m:oMathPara>
        <m:oMathParaPr>
          <m:jc m:val="left"/>
        </m:oMathParaPr>
        <m:oMath>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n-1</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x</m:t>
                  </m:r>
                </m:e>
                <m:sub>
                  <m:r>
                    <w:rPr>
                      <w:rFonts w:ascii="Cambria Math" w:eastAsiaTheme="minorEastAsia" w:hAnsi="Cambria Math"/>
                      <w:sz w:val="24"/>
                      <w:szCs w:val="24"/>
                    </w:rPr>
                    <m:t>i</m:t>
                  </m:r>
                </m:sub>
                <m:sup>
                  <m:r>
                    <w:rPr>
                      <w:rFonts w:ascii="Cambria Math" w:eastAsiaTheme="minorEastAsia" w:hAnsi="Cambria Math"/>
                      <w:sz w:val="24"/>
                      <w:szCs w:val="24"/>
                    </w:rPr>
                    <m:t>2</m:t>
                  </m:r>
                </m:sup>
              </m:sSubSup>
              <m:r>
                <w:rPr>
                  <w:rFonts w:ascii="Cambria Math" w:eastAsiaTheme="minorEastAsia" w:hAnsi="Cambria Math"/>
                  <w:sz w:val="24"/>
                  <w:szCs w:val="24"/>
                </w:rPr>
                <m:t>-</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e>
                    <m:sup>
                      <m:r>
                        <w:rPr>
                          <w:rFonts w:ascii="Cambria Math" w:eastAsiaTheme="minorEastAsia" w:hAnsi="Cambria Math"/>
                          <w:sz w:val="24"/>
                          <w:szCs w:val="24"/>
                        </w:rPr>
                        <m:t>2</m:t>
                      </m:r>
                    </m:sup>
                  </m:sSup>
                </m:num>
                <m:den>
                  <m:r>
                    <w:rPr>
                      <w:rFonts w:ascii="Cambria Math" w:eastAsiaTheme="minorEastAsia" w:hAnsi="Cambria Math"/>
                      <w:sz w:val="24"/>
                      <w:szCs w:val="24"/>
                    </w:rPr>
                    <m:t>n</m:t>
                  </m:r>
                </m:den>
              </m:f>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10-1</m:t>
              </m:r>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279.264,00-</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1.668,00</m:t>
                          </m:r>
                        </m:e>
                      </m:d>
                    </m:e>
                    <m:sup>
                      <m:r>
                        <w:rPr>
                          <w:rFonts w:ascii="Cambria Math" w:eastAsiaTheme="minorEastAsia" w:hAnsi="Cambria Math"/>
                          <w:sz w:val="24"/>
                          <w:szCs w:val="24"/>
                        </w:rPr>
                        <m:t>2</m:t>
                      </m:r>
                    </m:sup>
                  </m:sSup>
                </m:num>
                <m:den>
                  <m:r>
                    <w:rPr>
                      <w:rFonts w:ascii="Cambria Math" w:eastAsiaTheme="minorEastAsia" w:hAnsi="Cambria Math"/>
                      <w:sz w:val="24"/>
                      <w:szCs w:val="24"/>
                    </w:rPr>
                    <m:t>10</m:t>
                  </m:r>
                </m:den>
              </m:f>
            </m:e>
          </m:d>
          <m:r>
            <w:rPr>
              <w:rFonts w:ascii="Cambria Math" w:eastAsiaTheme="minorEastAsia" w:hAnsi="Cambria Math"/>
              <w:sz w:val="24"/>
              <w:szCs w:val="24"/>
            </w:rPr>
            <m:t>=115,73</m:t>
          </m:r>
        </m:oMath>
      </m:oMathPara>
    </w:p>
    <w:p w14:paraId="25CB47D2" w14:textId="77777777" w:rsidR="001E4C5F" w:rsidRDefault="001E4C5F" w:rsidP="001E4C5F">
      <w:pPr>
        <w:spacing w:before="240" w:after="240" w:line="360" w:lineRule="auto"/>
        <w:jc w:val="both"/>
        <w:rPr>
          <w:rFonts w:eastAsiaTheme="minorEastAsia"/>
          <w:sz w:val="24"/>
          <w:szCs w:val="24"/>
        </w:rPr>
      </w:pPr>
      <m:oMathPara>
        <m:oMathParaPr>
          <m:jc m:val="left"/>
        </m:oMathParaPr>
        <m:oMath>
          <m:r>
            <w:rPr>
              <w:rFonts w:ascii="Cambria Math" w:eastAsiaTheme="minorEastAsia" w:hAnsi="Cambria Math"/>
              <w:sz w:val="24"/>
              <w:szCs w:val="24"/>
            </w:rPr>
            <m:t>s=</m:t>
          </m:r>
          <m:rad>
            <m:radPr>
              <m:degHide m:val="1"/>
              <m:ctrlPr>
                <w:rPr>
                  <w:rFonts w:ascii="Cambria Math" w:eastAsiaTheme="minorEastAsia" w:hAnsi="Cambria Math"/>
                  <w:i/>
                  <w:sz w:val="24"/>
                  <w:szCs w:val="24"/>
                </w:rPr>
              </m:ctrlPr>
            </m:radPr>
            <m:deg/>
            <m:e>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2</m:t>
                  </m:r>
                </m:sup>
              </m:sSup>
            </m:e>
          </m:rad>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115,73</m:t>
              </m:r>
            </m:e>
          </m:rad>
          <m:r>
            <w:rPr>
              <w:rFonts w:ascii="Cambria Math" w:eastAsiaTheme="minorEastAsia" w:hAnsi="Cambria Math"/>
              <w:sz w:val="24"/>
              <w:szCs w:val="24"/>
            </w:rPr>
            <m:t>=10,76</m:t>
          </m:r>
        </m:oMath>
      </m:oMathPara>
    </w:p>
    <w:p w14:paraId="028F1B8F" w14:textId="77777777" w:rsidR="00380664" w:rsidRDefault="00380664" w:rsidP="001E4C5F">
      <w:pPr>
        <w:spacing w:before="240" w:after="240" w:line="360" w:lineRule="auto"/>
        <w:jc w:val="both"/>
        <w:rPr>
          <w:rFonts w:eastAsiaTheme="minorEastAsia"/>
          <w:sz w:val="24"/>
          <w:szCs w:val="24"/>
        </w:rPr>
      </w:pPr>
    </w:p>
    <w:p w14:paraId="4720EF60" w14:textId="77777777" w:rsidR="00380664" w:rsidRDefault="00380664" w:rsidP="001E4C5F">
      <w:pPr>
        <w:spacing w:before="240" w:after="240" w:line="360" w:lineRule="auto"/>
        <w:jc w:val="both"/>
        <w:rPr>
          <w:rFonts w:eastAsiaTheme="minorEastAsia"/>
          <w:sz w:val="24"/>
          <w:szCs w:val="24"/>
        </w:rPr>
      </w:pPr>
    </w:p>
    <w:p w14:paraId="558C1915" w14:textId="77777777" w:rsidR="00380664" w:rsidRPr="00E36EF2" w:rsidRDefault="00380664" w:rsidP="001E4C5F">
      <w:pPr>
        <w:spacing w:before="240" w:after="240" w:line="360" w:lineRule="auto"/>
        <w:jc w:val="both"/>
        <w:rPr>
          <w:rFonts w:eastAsiaTheme="minorEastAsia"/>
          <w:sz w:val="24"/>
          <w:szCs w:val="24"/>
        </w:rPr>
      </w:pPr>
    </w:p>
    <w:p w14:paraId="7AAB17FC" w14:textId="77777777" w:rsidR="00CA75DB" w:rsidRPr="00951B4D" w:rsidRDefault="00CA75DB" w:rsidP="00CA75DB">
      <w:pPr>
        <w:spacing w:after="120" w:line="240" w:lineRule="auto"/>
        <w:ind w:left="1247" w:hanging="1247"/>
        <w:jc w:val="both"/>
        <w:rPr>
          <w:rFonts w:eastAsiaTheme="minorEastAsia" w:cs="Times New Roman"/>
          <w:sz w:val="20"/>
          <w:szCs w:val="20"/>
        </w:rPr>
      </w:pPr>
      <w:r>
        <w:rPr>
          <w:rFonts w:eastAsiaTheme="minorEastAsia" w:cs="Times New Roman"/>
          <w:b/>
          <w:sz w:val="20"/>
          <w:szCs w:val="20"/>
        </w:rPr>
        <w:t>Tabela 3.11</w:t>
      </w:r>
      <w:r w:rsidRPr="00951B4D">
        <w:rPr>
          <w:rFonts w:eastAsiaTheme="minorEastAsia" w:cs="Times New Roman"/>
          <w:b/>
          <w:sz w:val="20"/>
          <w:szCs w:val="20"/>
        </w:rPr>
        <w:t>.</w:t>
      </w:r>
      <w:r w:rsidRPr="00951B4D">
        <w:rPr>
          <w:rFonts w:eastAsiaTheme="minorEastAsia" w:cs="Times New Roman"/>
          <w:sz w:val="20"/>
          <w:szCs w:val="20"/>
        </w:rPr>
        <w:t xml:space="preserve"> </w:t>
      </w:r>
      <w:r>
        <w:rPr>
          <w:rFonts w:eastAsiaTheme="minorEastAsia" w:cs="Times New Roman"/>
          <w:sz w:val="20"/>
          <w:szCs w:val="20"/>
        </w:rPr>
        <w:t>Tabela de cálculos auxiliares</w:t>
      </w:r>
    </w:p>
    <w:tbl>
      <w:tblPr>
        <w:tblW w:w="5000" w:type="pct"/>
        <w:tblCellMar>
          <w:left w:w="70" w:type="dxa"/>
          <w:right w:w="70" w:type="dxa"/>
        </w:tblCellMar>
        <w:tblLook w:val="04A0" w:firstRow="1" w:lastRow="0" w:firstColumn="1" w:lastColumn="0" w:noHBand="0" w:noVBand="1"/>
      </w:tblPr>
      <w:tblGrid>
        <w:gridCol w:w="1336"/>
        <w:gridCol w:w="1329"/>
        <w:gridCol w:w="1075"/>
        <w:gridCol w:w="1132"/>
        <w:gridCol w:w="1430"/>
        <w:gridCol w:w="1068"/>
        <w:gridCol w:w="1134"/>
      </w:tblGrid>
      <w:tr w:rsidR="00CA75DB" w:rsidRPr="00FA34D3" w14:paraId="4C0A40E6" w14:textId="77777777" w:rsidTr="00DC1946">
        <w:trPr>
          <w:trHeight w:val="300"/>
        </w:trPr>
        <w:tc>
          <w:tcPr>
            <w:tcW w:w="802" w:type="pct"/>
            <w:tcBorders>
              <w:top w:val="single" w:sz="4" w:space="0" w:color="auto"/>
              <w:left w:val="nil"/>
              <w:right w:val="single" w:sz="4" w:space="0" w:color="auto"/>
            </w:tcBorders>
            <w:shd w:val="clear" w:color="auto" w:fill="auto"/>
            <w:noWrap/>
            <w:vAlign w:val="bottom"/>
            <w:hideMark/>
          </w:tcPr>
          <w:p w14:paraId="10C42B31" w14:textId="77777777" w:rsidR="00CA75DB" w:rsidRPr="00FA34D3" w:rsidRDefault="00CA75DB" w:rsidP="00DC1946">
            <w:pPr>
              <w:spacing w:before="60" w:after="60" w:line="240" w:lineRule="auto"/>
              <w:jc w:val="center"/>
              <w:rPr>
                <w:rFonts w:eastAsia="Times New Roman" w:cs="Times New Roman"/>
                <w:b/>
                <w:color w:val="000000"/>
                <w:lang w:eastAsia="pt-BR"/>
              </w:rPr>
            </w:pPr>
          </w:p>
        </w:tc>
        <w:tc>
          <w:tcPr>
            <w:tcW w:w="2071" w:type="pct"/>
            <w:gridSpan w:val="3"/>
            <w:tcBorders>
              <w:top w:val="single" w:sz="4" w:space="0" w:color="auto"/>
              <w:left w:val="single" w:sz="4" w:space="0" w:color="auto"/>
              <w:bottom w:val="nil"/>
              <w:right w:val="single" w:sz="4" w:space="0" w:color="auto"/>
            </w:tcBorders>
            <w:shd w:val="clear" w:color="auto" w:fill="auto"/>
            <w:noWrap/>
            <w:vAlign w:val="bottom"/>
            <w:hideMark/>
          </w:tcPr>
          <w:p w14:paraId="50B9A807" w14:textId="77777777" w:rsidR="00CA75DB" w:rsidRPr="00FA34D3" w:rsidRDefault="00CA75DB" w:rsidP="00DC1946">
            <w:pPr>
              <w:spacing w:before="60" w:after="60" w:line="240" w:lineRule="auto"/>
              <w:jc w:val="center"/>
              <w:rPr>
                <w:rFonts w:eastAsia="Times New Roman" w:cs="Times New Roman"/>
                <w:b/>
                <w:color w:val="000000"/>
                <w:lang w:eastAsia="pt-BR"/>
              </w:rPr>
            </w:pPr>
            <w:r w:rsidRPr="00FA34D3">
              <w:rPr>
                <w:rFonts w:eastAsia="Times New Roman" w:cs="Times New Roman"/>
                <w:b/>
                <w:color w:val="000000"/>
                <w:lang w:eastAsia="pt-BR"/>
              </w:rPr>
              <w:t xml:space="preserve">Valores da variável </w:t>
            </w:r>
            <m:oMath>
              <m:d>
                <m:dPr>
                  <m:ctrlPr>
                    <w:rPr>
                      <w:rFonts w:ascii="Cambria Math" w:eastAsia="Times New Roman" w:hAnsi="Cambria Math" w:cs="Times New Roman"/>
                      <w:b/>
                      <w:i/>
                      <w:color w:val="000000"/>
                      <w:lang w:eastAsia="pt-BR"/>
                    </w:rPr>
                  </m:ctrlPr>
                </m:dPr>
                <m:e>
                  <m:sSub>
                    <m:sSubPr>
                      <m:ctrlPr>
                        <w:rPr>
                          <w:rFonts w:ascii="Cambria Math" w:eastAsia="Times New Roman" w:hAnsi="Cambria Math" w:cs="Times New Roman"/>
                          <w:b/>
                          <w:i/>
                          <w:color w:val="000000"/>
                          <w:lang w:eastAsia="pt-BR"/>
                        </w:rPr>
                      </m:ctrlPr>
                    </m:sSubPr>
                    <m:e>
                      <m:r>
                        <m:rPr>
                          <m:sty m:val="bi"/>
                        </m:rPr>
                        <w:rPr>
                          <w:rFonts w:ascii="Cambria Math" w:eastAsia="Times New Roman" w:hAnsi="Cambria Math" w:cs="Times New Roman"/>
                          <w:color w:val="000000"/>
                          <w:lang w:eastAsia="pt-BR"/>
                        </w:rPr>
                        <m:t>x</m:t>
                      </m:r>
                    </m:e>
                    <m:sub>
                      <m:r>
                        <m:rPr>
                          <m:sty m:val="bi"/>
                        </m:rPr>
                        <w:rPr>
                          <w:rFonts w:ascii="Cambria Math" w:eastAsia="Times New Roman" w:hAnsi="Cambria Math" w:cs="Times New Roman"/>
                          <w:color w:val="000000"/>
                          <w:lang w:eastAsia="pt-BR"/>
                        </w:rPr>
                        <m:t>i</m:t>
                      </m:r>
                    </m:sub>
                  </m:sSub>
                </m:e>
              </m:d>
            </m:oMath>
          </w:p>
        </w:tc>
        <w:tc>
          <w:tcPr>
            <w:tcW w:w="2127" w:type="pct"/>
            <w:gridSpan w:val="3"/>
            <w:tcBorders>
              <w:top w:val="single" w:sz="4" w:space="0" w:color="auto"/>
              <w:left w:val="single" w:sz="4" w:space="0" w:color="auto"/>
              <w:bottom w:val="nil"/>
              <w:right w:val="nil"/>
            </w:tcBorders>
            <w:shd w:val="clear" w:color="auto" w:fill="auto"/>
            <w:noWrap/>
            <w:vAlign w:val="bottom"/>
            <w:hideMark/>
          </w:tcPr>
          <w:p w14:paraId="7D6FFB57" w14:textId="77777777" w:rsidR="00CA75DB" w:rsidRPr="00FA34D3" w:rsidRDefault="00CA75DB" w:rsidP="00DC1946">
            <w:pPr>
              <w:spacing w:before="60" w:after="60" w:line="240" w:lineRule="auto"/>
              <w:jc w:val="center"/>
              <w:rPr>
                <w:rFonts w:eastAsia="Times New Roman" w:cs="Times New Roman"/>
                <w:b/>
                <w:color w:val="000000"/>
                <w:lang w:eastAsia="pt-BR"/>
              </w:rPr>
            </w:pPr>
            <w:r w:rsidRPr="00FA34D3">
              <w:rPr>
                <w:rFonts w:eastAsia="Times New Roman" w:cs="Times New Roman"/>
                <w:b/>
                <w:color w:val="000000"/>
                <w:lang w:eastAsia="pt-BR"/>
              </w:rPr>
              <w:t xml:space="preserve">Valores ao quadrado </w:t>
            </w:r>
            <m:oMath>
              <m:d>
                <m:dPr>
                  <m:ctrlPr>
                    <w:rPr>
                      <w:rFonts w:ascii="Cambria Math" w:eastAsia="Times New Roman" w:hAnsi="Cambria Math" w:cs="Times New Roman"/>
                      <w:b/>
                      <w:i/>
                      <w:color w:val="000000"/>
                      <w:lang w:eastAsia="pt-BR"/>
                    </w:rPr>
                  </m:ctrlPr>
                </m:dPr>
                <m:e>
                  <m:sSubSup>
                    <m:sSubSupPr>
                      <m:ctrlPr>
                        <w:rPr>
                          <w:rFonts w:ascii="Cambria Math" w:eastAsia="Times New Roman" w:hAnsi="Cambria Math" w:cs="Times New Roman"/>
                          <w:b/>
                          <w:i/>
                          <w:color w:val="000000"/>
                          <w:lang w:eastAsia="pt-BR"/>
                        </w:rPr>
                      </m:ctrlPr>
                    </m:sSubSupPr>
                    <m:e>
                      <m:r>
                        <m:rPr>
                          <m:sty m:val="bi"/>
                        </m:rPr>
                        <w:rPr>
                          <w:rFonts w:ascii="Cambria Math" w:eastAsia="Times New Roman" w:hAnsi="Cambria Math" w:cs="Times New Roman"/>
                          <w:color w:val="000000"/>
                          <w:lang w:eastAsia="pt-BR"/>
                        </w:rPr>
                        <m:t>x</m:t>
                      </m:r>
                    </m:e>
                    <m:sub>
                      <m:r>
                        <m:rPr>
                          <m:sty m:val="bi"/>
                        </m:rPr>
                        <w:rPr>
                          <w:rFonts w:ascii="Cambria Math" w:eastAsia="Times New Roman" w:hAnsi="Cambria Math" w:cs="Times New Roman"/>
                          <w:color w:val="000000"/>
                          <w:lang w:eastAsia="pt-BR"/>
                        </w:rPr>
                        <m:t>i</m:t>
                      </m:r>
                    </m:sub>
                    <m:sup>
                      <m:r>
                        <m:rPr>
                          <m:sty m:val="bi"/>
                        </m:rPr>
                        <w:rPr>
                          <w:rFonts w:ascii="Cambria Math" w:eastAsia="Times New Roman" w:hAnsi="Cambria Math" w:cs="Times New Roman"/>
                          <w:color w:val="000000"/>
                          <w:lang w:eastAsia="pt-BR"/>
                        </w:rPr>
                        <m:t>2</m:t>
                      </m:r>
                    </m:sup>
                  </m:sSubSup>
                </m:e>
              </m:d>
            </m:oMath>
          </w:p>
        </w:tc>
      </w:tr>
      <w:tr w:rsidR="00CA75DB" w:rsidRPr="00FA34D3" w14:paraId="439EDCB3" w14:textId="77777777" w:rsidTr="00DC1946">
        <w:trPr>
          <w:trHeight w:val="300"/>
        </w:trPr>
        <w:tc>
          <w:tcPr>
            <w:tcW w:w="802" w:type="pct"/>
            <w:tcBorders>
              <w:left w:val="nil"/>
              <w:bottom w:val="single" w:sz="4" w:space="0" w:color="auto"/>
              <w:right w:val="single" w:sz="4" w:space="0" w:color="auto"/>
            </w:tcBorders>
            <w:shd w:val="clear" w:color="auto" w:fill="auto"/>
            <w:noWrap/>
            <w:vAlign w:val="bottom"/>
            <w:hideMark/>
          </w:tcPr>
          <w:p w14:paraId="4068A0FB" w14:textId="77777777" w:rsidR="00CA75DB" w:rsidRPr="00FA34D3" w:rsidRDefault="00CA75DB" w:rsidP="00DC1946">
            <w:pPr>
              <w:spacing w:before="60" w:after="60" w:line="240" w:lineRule="auto"/>
              <w:jc w:val="center"/>
              <w:rPr>
                <w:rFonts w:eastAsia="Times New Roman" w:cs="Times New Roman"/>
                <w:b/>
                <w:color w:val="000000"/>
                <w:lang w:eastAsia="pt-BR"/>
              </w:rPr>
            </w:pPr>
            <w:r w:rsidRPr="00FA34D3">
              <w:rPr>
                <w:rFonts w:eastAsia="Times New Roman" w:cs="Times New Roman"/>
                <w:b/>
                <w:color w:val="000000"/>
                <w:lang w:eastAsia="pt-BR"/>
              </w:rPr>
              <w:t>Nº do aluno</w:t>
            </w:r>
          </w:p>
        </w:tc>
        <w:tc>
          <w:tcPr>
            <w:tcW w:w="769" w:type="pct"/>
            <w:tcBorders>
              <w:top w:val="single" w:sz="4" w:space="0" w:color="auto"/>
              <w:left w:val="single" w:sz="4" w:space="0" w:color="auto"/>
              <w:bottom w:val="nil"/>
              <w:right w:val="nil"/>
            </w:tcBorders>
            <w:shd w:val="clear" w:color="auto" w:fill="auto"/>
            <w:noWrap/>
            <w:vAlign w:val="bottom"/>
            <w:hideMark/>
          </w:tcPr>
          <w:p w14:paraId="08F48678" w14:textId="77777777" w:rsidR="00CA75DB" w:rsidRPr="00FA34D3" w:rsidRDefault="00CA75DB" w:rsidP="00DC1946">
            <w:pPr>
              <w:spacing w:before="60" w:after="60" w:line="240" w:lineRule="auto"/>
              <w:jc w:val="center"/>
              <w:rPr>
                <w:rFonts w:eastAsia="Times New Roman" w:cs="Times New Roman"/>
                <w:b/>
                <w:color w:val="000000"/>
                <w:lang w:eastAsia="pt-BR"/>
              </w:rPr>
            </w:pPr>
            <w:r w:rsidRPr="00FA34D3">
              <w:rPr>
                <w:rFonts w:eastAsia="Times New Roman" w:cs="Times New Roman"/>
                <w:b/>
                <w:color w:val="000000"/>
                <w:lang w:eastAsia="pt-BR"/>
              </w:rPr>
              <w:t xml:space="preserve">Estatura </w:t>
            </w:r>
            <m:oMath>
              <m:d>
                <m:dPr>
                  <m:ctrlPr>
                    <w:rPr>
                      <w:rFonts w:ascii="Cambria Math" w:eastAsia="Times New Roman" w:hAnsi="Cambria Math" w:cs="Times New Roman"/>
                      <w:b/>
                      <w:i/>
                      <w:color w:val="000000"/>
                      <w:lang w:eastAsia="pt-BR"/>
                    </w:rPr>
                  </m:ctrlPr>
                </m:dPr>
                <m:e>
                  <m:sSub>
                    <m:sSubPr>
                      <m:ctrlPr>
                        <w:rPr>
                          <w:rFonts w:ascii="Cambria Math" w:eastAsia="Times New Roman" w:hAnsi="Cambria Math" w:cs="Times New Roman"/>
                          <w:b/>
                          <w:i/>
                          <w:color w:val="000000"/>
                          <w:lang w:eastAsia="pt-BR"/>
                        </w:rPr>
                      </m:ctrlPr>
                    </m:sSubPr>
                    <m:e>
                      <m:r>
                        <m:rPr>
                          <m:sty m:val="bi"/>
                        </m:rPr>
                        <w:rPr>
                          <w:rFonts w:ascii="Cambria Math" w:eastAsia="Times New Roman" w:hAnsi="Cambria Math" w:cs="Times New Roman"/>
                          <w:color w:val="000000"/>
                          <w:lang w:eastAsia="pt-BR"/>
                        </w:rPr>
                        <m:t>x</m:t>
                      </m:r>
                    </m:e>
                    <m:sub>
                      <m:r>
                        <m:rPr>
                          <m:sty m:val="bi"/>
                        </m:rPr>
                        <w:rPr>
                          <w:rFonts w:ascii="Cambria Math" w:eastAsia="Times New Roman" w:hAnsi="Cambria Math" w:cs="Times New Roman"/>
                          <w:color w:val="000000"/>
                          <w:lang w:eastAsia="pt-BR"/>
                        </w:rPr>
                        <m:t>i</m:t>
                      </m:r>
                    </m:sub>
                  </m:sSub>
                </m:e>
              </m:d>
            </m:oMath>
          </w:p>
        </w:tc>
        <w:tc>
          <w:tcPr>
            <w:tcW w:w="648" w:type="pct"/>
            <w:tcBorders>
              <w:top w:val="single" w:sz="4" w:space="0" w:color="auto"/>
              <w:left w:val="nil"/>
              <w:bottom w:val="nil"/>
              <w:right w:val="nil"/>
            </w:tcBorders>
            <w:shd w:val="clear" w:color="auto" w:fill="auto"/>
            <w:noWrap/>
            <w:vAlign w:val="bottom"/>
            <w:hideMark/>
          </w:tcPr>
          <w:p w14:paraId="27D74F6F" w14:textId="77777777" w:rsidR="00CA75DB" w:rsidRPr="00FA34D3" w:rsidRDefault="00CA75DB" w:rsidP="00DC1946">
            <w:pPr>
              <w:spacing w:before="60" w:after="60" w:line="240" w:lineRule="auto"/>
              <w:jc w:val="center"/>
              <w:rPr>
                <w:rFonts w:eastAsia="Times New Roman" w:cs="Times New Roman"/>
                <w:b/>
                <w:color w:val="000000"/>
                <w:lang w:eastAsia="pt-BR"/>
              </w:rPr>
            </w:pPr>
            <w:r w:rsidRPr="00FA34D3">
              <w:rPr>
                <w:rFonts w:eastAsia="Times New Roman" w:cs="Times New Roman"/>
                <w:b/>
                <w:color w:val="000000"/>
                <w:lang w:eastAsia="pt-BR"/>
              </w:rPr>
              <w:t xml:space="preserve">Peso  </w:t>
            </w:r>
            <m:oMath>
              <m:d>
                <m:dPr>
                  <m:ctrlPr>
                    <w:rPr>
                      <w:rFonts w:ascii="Cambria Math" w:eastAsia="Times New Roman" w:hAnsi="Cambria Math" w:cs="Times New Roman"/>
                      <w:b/>
                      <w:i/>
                      <w:color w:val="000000"/>
                      <w:lang w:eastAsia="pt-BR"/>
                    </w:rPr>
                  </m:ctrlPr>
                </m:dPr>
                <m:e>
                  <m:sSub>
                    <m:sSubPr>
                      <m:ctrlPr>
                        <w:rPr>
                          <w:rFonts w:ascii="Cambria Math" w:eastAsia="Times New Roman" w:hAnsi="Cambria Math" w:cs="Times New Roman"/>
                          <w:b/>
                          <w:i/>
                          <w:color w:val="000000"/>
                          <w:lang w:eastAsia="pt-BR"/>
                        </w:rPr>
                      </m:ctrlPr>
                    </m:sSubPr>
                    <m:e>
                      <m:r>
                        <m:rPr>
                          <m:sty m:val="bi"/>
                        </m:rPr>
                        <w:rPr>
                          <w:rFonts w:ascii="Cambria Math" w:eastAsia="Times New Roman" w:hAnsi="Cambria Math" w:cs="Times New Roman"/>
                          <w:color w:val="000000"/>
                          <w:lang w:eastAsia="pt-BR"/>
                        </w:rPr>
                        <m:t>x</m:t>
                      </m:r>
                    </m:e>
                    <m:sub>
                      <m:r>
                        <m:rPr>
                          <m:sty m:val="bi"/>
                        </m:rPr>
                        <w:rPr>
                          <w:rFonts w:ascii="Cambria Math" w:eastAsia="Times New Roman" w:hAnsi="Cambria Math" w:cs="Times New Roman"/>
                          <w:color w:val="000000"/>
                          <w:lang w:eastAsia="pt-BR"/>
                        </w:rPr>
                        <m:t>i</m:t>
                      </m:r>
                    </m:sub>
                  </m:sSub>
                </m:e>
              </m:d>
            </m:oMath>
          </w:p>
        </w:tc>
        <w:tc>
          <w:tcPr>
            <w:tcW w:w="655" w:type="pct"/>
            <w:tcBorders>
              <w:top w:val="single" w:sz="4" w:space="0" w:color="auto"/>
              <w:left w:val="nil"/>
              <w:bottom w:val="nil"/>
              <w:right w:val="single" w:sz="4" w:space="0" w:color="auto"/>
            </w:tcBorders>
            <w:shd w:val="clear" w:color="auto" w:fill="auto"/>
            <w:noWrap/>
            <w:vAlign w:val="bottom"/>
            <w:hideMark/>
          </w:tcPr>
          <w:p w14:paraId="0A0F24C0" w14:textId="77777777" w:rsidR="00CA75DB" w:rsidRPr="00FA34D3" w:rsidRDefault="00CA75DB" w:rsidP="00DC1946">
            <w:pPr>
              <w:spacing w:before="60" w:after="60" w:line="240" w:lineRule="auto"/>
              <w:jc w:val="center"/>
              <w:rPr>
                <w:rFonts w:eastAsia="Times New Roman" w:cs="Times New Roman"/>
                <w:b/>
                <w:color w:val="000000"/>
                <w:lang w:eastAsia="pt-BR"/>
              </w:rPr>
            </w:pPr>
            <w:r w:rsidRPr="00FA34D3">
              <w:rPr>
                <w:rFonts w:eastAsia="Times New Roman" w:cs="Times New Roman"/>
                <w:b/>
                <w:color w:val="000000"/>
                <w:lang w:eastAsia="pt-BR"/>
              </w:rPr>
              <w:t xml:space="preserve">Idade  </w:t>
            </w:r>
            <m:oMath>
              <m:d>
                <m:dPr>
                  <m:ctrlPr>
                    <w:rPr>
                      <w:rFonts w:ascii="Cambria Math" w:eastAsia="Times New Roman" w:hAnsi="Cambria Math" w:cs="Times New Roman"/>
                      <w:b/>
                      <w:i/>
                      <w:color w:val="000000"/>
                      <w:lang w:eastAsia="pt-BR"/>
                    </w:rPr>
                  </m:ctrlPr>
                </m:dPr>
                <m:e>
                  <m:sSub>
                    <m:sSubPr>
                      <m:ctrlPr>
                        <w:rPr>
                          <w:rFonts w:ascii="Cambria Math" w:eastAsia="Times New Roman" w:hAnsi="Cambria Math" w:cs="Times New Roman"/>
                          <w:b/>
                          <w:i/>
                          <w:color w:val="000000"/>
                          <w:lang w:eastAsia="pt-BR"/>
                        </w:rPr>
                      </m:ctrlPr>
                    </m:sSubPr>
                    <m:e>
                      <m:r>
                        <m:rPr>
                          <m:sty m:val="bi"/>
                        </m:rPr>
                        <w:rPr>
                          <w:rFonts w:ascii="Cambria Math" w:eastAsia="Times New Roman" w:hAnsi="Cambria Math" w:cs="Times New Roman"/>
                          <w:color w:val="000000"/>
                          <w:lang w:eastAsia="pt-BR"/>
                        </w:rPr>
                        <m:t>x</m:t>
                      </m:r>
                    </m:e>
                    <m:sub>
                      <m:r>
                        <m:rPr>
                          <m:sty m:val="bi"/>
                        </m:rPr>
                        <w:rPr>
                          <w:rFonts w:ascii="Cambria Math" w:eastAsia="Times New Roman" w:hAnsi="Cambria Math" w:cs="Times New Roman"/>
                          <w:color w:val="000000"/>
                          <w:lang w:eastAsia="pt-BR"/>
                        </w:rPr>
                        <m:t>i</m:t>
                      </m:r>
                    </m:sub>
                  </m:sSub>
                </m:e>
              </m:d>
            </m:oMath>
          </w:p>
        </w:tc>
        <w:tc>
          <w:tcPr>
            <w:tcW w:w="827" w:type="pct"/>
            <w:tcBorders>
              <w:top w:val="single" w:sz="4" w:space="0" w:color="auto"/>
              <w:left w:val="single" w:sz="4" w:space="0" w:color="auto"/>
              <w:bottom w:val="nil"/>
              <w:right w:val="nil"/>
            </w:tcBorders>
            <w:shd w:val="clear" w:color="auto" w:fill="auto"/>
            <w:noWrap/>
            <w:vAlign w:val="bottom"/>
            <w:hideMark/>
          </w:tcPr>
          <w:p w14:paraId="0201A1E9" w14:textId="77777777" w:rsidR="00CA75DB" w:rsidRPr="00FA34D3" w:rsidRDefault="00CA75DB" w:rsidP="00DC1946">
            <w:pPr>
              <w:spacing w:before="60" w:after="60" w:line="240" w:lineRule="auto"/>
              <w:jc w:val="center"/>
              <w:rPr>
                <w:rFonts w:eastAsia="Times New Roman" w:cs="Times New Roman"/>
                <w:b/>
                <w:color w:val="000000"/>
                <w:lang w:eastAsia="pt-BR"/>
              </w:rPr>
            </w:pPr>
            <w:r w:rsidRPr="00FA34D3">
              <w:rPr>
                <w:rFonts w:eastAsia="Times New Roman" w:cs="Times New Roman"/>
                <w:b/>
                <w:color w:val="000000"/>
                <w:lang w:eastAsia="pt-BR"/>
              </w:rPr>
              <w:t xml:space="preserve">Estatura  </w:t>
            </w:r>
            <m:oMath>
              <m:d>
                <m:dPr>
                  <m:ctrlPr>
                    <w:rPr>
                      <w:rFonts w:ascii="Cambria Math" w:eastAsia="Times New Roman" w:hAnsi="Cambria Math" w:cs="Times New Roman"/>
                      <w:b/>
                      <w:i/>
                      <w:color w:val="000000"/>
                      <w:lang w:eastAsia="pt-BR"/>
                    </w:rPr>
                  </m:ctrlPr>
                </m:dPr>
                <m:e>
                  <m:sSubSup>
                    <m:sSubSupPr>
                      <m:ctrlPr>
                        <w:rPr>
                          <w:rFonts w:ascii="Cambria Math" w:eastAsia="Times New Roman" w:hAnsi="Cambria Math" w:cs="Times New Roman"/>
                          <w:b/>
                          <w:i/>
                          <w:color w:val="000000"/>
                          <w:lang w:eastAsia="pt-BR"/>
                        </w:rPr>
                      </m:ctrlPr>
                    </m:sSubSupPr>
                    <m:e>
                      <m:r>
                        <m:rPr>
                          <m:sty m:val="bi"/>
                        </m:rPr>
                        <w:rPr>
                          <w:rFonts w:ascii="Cambria Math" w:eastAsia="Times New Roman" w:hAnsi="Cambria Math" w:cs="Times New Roman"/>
                          <w:color w:val="000000"/>
                          <w:lang w:eastAsia="pt-BR"/>
                        </w:rPr>
                        <m:t>x</m:t>
                      </m:r>
                    </m:e>
                    <m:sub>
                      <m:r>
                        <m:rPr>
                          <m:sty m:val="bi"/>
                        </m:rPr>
                        <w:rPr>
                          <w:rFonts w:ascii="Cambria Math" w:eastAsia="Times New Roman" w:hAnsi="Cambria Math" w:cs="Times New Roman"/>
                          <w:color w:val="000000"/>
                          <w:lang w:eastAsia="pt-BR"/>
                        </w:rPr>
                        <m:t>i</m:t>
                      </m:r>
                    </m:sub>
                    <m:sup>
                      <m:r>
                        <m:rPr>
                          <m:sty m:val="bi"/>
                        </m:rPr>
                        <w:rPr>
                          <w:rFonts w:ascii="Cambria Math" w:eastAsia="Times New Roman" w:hAnsi="Cambria Math" w:cs="Times New Roman"/>
                          <w:color w:val="000000"/>
                          <w:lang w:eastAsia="pt-BR"/>
                        </w:rPr>
                        <m:t>2</m:t>
                      </m:r>
                    </m:sup>
                  </m:sSubSup>
                </m:e>
              </m:d>
            </m:oMath>
          </w:p>
        </w:tc>
        <w:tc>
          <w:tcPr>
            <w:tcW w:w="644" w:type="pct"/>
            <w:tcBorders>
              <w:top w:val="single" w:sz="4" w:space="0" w:color="auto"/>
              <w:left w:val="nil"/>
              <w:bottom w:val="nil"/>
              <w:right w:val="nil"/>
            </w:tcBorders>
            <w:shd w:val="clear" w:color="auto" w:fill="auto"/>
            <w:noWrap/>
            <w:vAlign w:val="bottom"/>
            <w:hideMark/>
          </w:tcPr>
          <w:p w14:paraId="13AD180D" w14:textId="77777777" w:rsidR="00CA75DB" w:rsidRPr="00FA34D3" w:rsidRDefault="00CA75DB" w:rsidP="00DC1946">
            <w:pPr>
              <w:spacing w:before="60" w:after="60" w:line="240" w:lineRule="auto"/>
              <w:jc w:val="center"/>
              <w:rPr>
                <w:rFonts w:eastAsia="Times New Roman" w:cs="Times New Roman"/>
                <w:b/>
                <w:color w:val="000000"/>
                <w:lang w:eastAsia="pt-BR"/>
              </w:rPr>
            </w:pPr>
            <w:r w:rsidRPr="00FA34D3">
              <w:rPr>
                <w:rFonts w:eastAsia="Times New Roman" w:cs="Times New Roman"/>
                <w:b/>
                <w:color w:val="000000"/>
                <w:lang w:eastAsia="pt-BR"/>
              </w:rPr>
              <w:t xml:space="preserve">Peso </w:t>
            </w:r>
            <m:oMath>
              <m:d>
                <m:dPr>
                  <m:ctrlPr>
                    <w:rPr>
                      <w:rFonts w:ascii="Cambria Math" w:eastAsia="Times New Roman" w:hAnsi="Cambria Math" w:cs="Times New Roman"/>
                      <w:b/>
                      <w:i/>
                      <w:color w:val="000000"/>
                      <w:lang w:eastAsia="pt-BR"/>
                    </w:rPr>
                  </m:ctrlPr>
                </m:dPr>
                <m:e>
                  <m:sSubSup>
                    <m:sSubSupPr>
                      <m:ctrlPr>
                        <w:rPr>
                          <w:rFonts w:ascii="Cambria Math" w:eastAsia="Times New Roman" w:hAnsi="Cambria Math" w:cs="Times New Roman"/>
                          <w:b/>
                          <w:i/>
                          <w:color w:val="000000"/>
                          <w:lang w:eastAsia="pt-BR"/>
                        </w:rPr>
                      </m:ctrlPr>
                    </m:sSubSupPr>
                    <m:e>
                      <m:r>
                        <m:rPr>
                          <m:sty m:val="bi"/>
                        </m:rPr>
                        <w:rPr>
                          <w:rFonts w:ascii="Cambria Math" w:eastAsia="Times New Roman" w:hAnsi="Cambria Math" w:cs="Times New Roman"/>
                          <w:color w:val="000000"/>
                          <w:lang w:eastAsia="pt-BR"/>
                        </w:rPr>
                        <m:t>x</m:t>
                      </m:r>
                    </m:e>
                    <m:sub>
                      <m:r>
                        <m:rPr>
                          <m:sty m:val="bi"/>
                        </m:rPr>
                        <w:rPr>
                          <w:rFonts w:ascii="Cambria Math" w:eastAsia="Times New Roman" w:hAnsi="Cambria Math" w:cs="Times New Roman"/>
                          <w:color w:val="000000"/>
                          <w:lang w:eastAsia="pt-BR"/>
                        </w:rPr>
                        <m:t>i</m:t>
                      </m:r>
                    </m:sub>
                    <m:sup>
                      <m:r>
                        <m:rPr>
                          <m:sty m:val="bi"/>
                        </m:rPr>
                        <w:rPr>
                          <w:rFonts w:ascii="Cambria Math" w:eastAsia="Times New Roman" w:hAnsi="Cambria Math" w:cs="Times New Roman"/>
                          <w:color w:val="000000"/>
                          <w:lang w:eastAsia="pt-BR"/>
                        </w:rPr>
                        <m:t>2</m:t>
                      </m:r>
                    </m:sup>
                  </m:sSubSup>
                </m:e>
              </m:d>
            </m:oMath>
          </w:p>
        </w:tc>
        <w:tc>
          <w:tcPr>
            <w:tcW w:w="656" w:type="pct"/>
            <w:tcBorders>
              <w:top w:val="single" w:sz="4" w:space="0" w:color="auto"/>
              <w:left w:val="nil"/>
              <w:bottom w:val="nil"/>
              <w:right w:val="nil"/>
            </w:tcBorders>
            <w:shd w:val="clear" w:color="auto" w:fill="auto"/>
            <w:noWrap/>
            <w:vAlign w:val="bottom"/>
            <w:hideMark/>
          </w:tcPr>
          <w:p w14:paraId="72806B3C" w14:textId="77777777" w:rsidR="00CA75DB" w:rsidRPr="00FA34D3" w:rsidRDefault="00CA75DB" w:rsidP="00DC1946">
            <w:pPr>
              <w:spacing w:before="60" w:after="60" w:line="240" w:lineRule="auto"/>
              <w:jc w:val="center"/>
              <w:rPr>
                <w:rFonts w:eastAsia="Times New Roman" w:cs="Times New Roman"/>
                <w:b/>
                <w:color w:val="000000"/>
                <w:lang w:eastAsia="pt-BR"/>
              </w:rPr>
            </w:pPr>
            <w:r w:rsidRPr="00FA34D3">
              <w:rPr>
                <w:rFonts w:eastAsia="Times New Roman" w:cs="Times New Roman"/>
                <w:b/>
                <w:color w:val="000000"/>
                <w:lang w:eastAsia="pt-BR"/>
              </w:rPr>
              <w:t xml:space="preserve">Idade </w:t>
            </w:r>
            <m:oMath>
              <m:d>
                <m:dPr>
                  <m:ctrlPr>
                    <w:rPr>
                      <w:rFonts w:ascii="Cambria Math" w:eastAsia="Times New Roman" w:hAnsi="Cambria Math" w:cs="Times New Roman"/>
                      <w:b/>
                      <w:i/>
                      <w:color w:val="000000"/>
                      <w:lang w:eastAsia="pt-BR"/>
                    </w:rPr>
                  </m:ctrlPr>
                </m:dPr>
                <m:e>
                  <m:sSubSup>
                    <m:sSubSupPr>
                      <m:ctrlPr>
                        <w:rPr>
                          <w:rFonts w:ascii="Cambria Math" w:eastAsia="Times New Roman" w:hAnsi="Cambria Math" w:cs="Times New Roman"/>
                          <w:b/>
                          <w:i/>
                          <w:color w:val="000000"/>
                          <w:lang w:eastAsia="pt-BR"/>
                        </w:rPr>
                      </m:ctrlPr>
                    </m:sSubSupPr>
                    <m:e>
                      <m:r>
                        <m:rPr>
                          <m:sty m:val="bi"/>
                        </m:rPr>
                        <w:rPr>
                          <w:rFonts w:ascii="Cambria Math" w:eastAsia="Times New Roman" w:hAnsi="Cambria Math" w:cs="Times New Roman"/>
                          <w:color w:val="000000"/>
                          <w:lang w:eastAsia="pt-BR"/>
                        </w:rPr>
                        <m:t>x</m:t>
                      </m:r>
                    </m:e>
                    <m:sub>
                      <m:r>
                        <m:rPr>
                          <m:sty m:val="bi"/>
                        </m:rPr>
                        <w:rPr>
                          <w:rFonts w:ascii="Cambria Math" w:eastAsia="Times New Roman" w:hAnsi="Cambria Math" w:cs="Times New Roman"/>
                          <w:color w:val="000000"/>
                          <w:lang w:eastAsia="pt-BR"/>
                        </w:rPr>
                        <m:t>i</m:t>
                      </m:r>
                    </m:sub>
                    <m:sup>
                      <m:r>
                        <m:rPr>
                          <m:sty m:val="bi"/>
                        </m:rPr>
                        <w:rPr>
                          <w:rFonts w:ascii="Cambria Math" w:eastAsia="Times New Roman" w:hAnsi="Cambria Math" w:cs="Times New Roman"/>
                          <w:color w:val="000000"/>
                          <w:lang w:eastAsia="pt-BR"/>
                        </w:rPr>
                        <m:t>2</m:t>
                      </m:r>
                    </m:sup>
                  </m:sSubSup>
                </m:e>
              </m:d>
            </m:oMath>
          </w:p>
        </w:tc>
      </w:tr>
      <w:tr w:rsidR="00CA75DB" w:rsidRPr="00FA34D3" w14:paraId="3E07D728" w14:textId="77777777" w:rsidTr="00DC1946">
        <w:trPr>
          <w:trHeight w:val="300"/>
        </w:trPr>
        <w:tc>
          <w:tcPr>
            <w:tcW w:w="802" w:type="pct"/>
            <w:tcBorders>
              <w:top w:val="single" w:sz="4" w:space="0" w:color="auto"/>
              <w:left w:val="nil"/>
              <w:bottom w:val="nil"/>
              <w:right w:val="single" w:sz="4" w:space="0" w:color="auto"/>
            </w:tcBorders>
            <w:shd w:val="clear" w:color="auto" w:fill="auto"/>
            <w:noWrap/>
            <w:vAlign w:val="bottom"/>
            <w:hideMark/>
          </w:tcPr>
          <w:p w14:paraId="40859B44"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1</w:t>
            </w:r>
          </w:p>
        </w:tc>
        <w:tc>
          <w:tcPr>
            <w:tcW w:w="769" w:type="pct"/>
            <w:tcBorders>
              <w:top w:val="single" w:sz="4" w:space="0" w:color="auto"/>
              <w:left w:val="single" w:sz="4" w:space="0" w:color="auto"/>
              <w:bottom w:val="nil"/>
              <w:right w:val="nil"/>
            </w:tcBorders>
            <w:shd w:val="clear" w:color="auto" w:fill="auto"/>
            <w:noWrap/>
            <w:vAlign w:val="bottom"/>
            <w:hideMark/>
          </w:tcPr>
          <w:p w14:paraId="60A24A2E"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177,00</w:t>
            </w:r>
          </w:p>
        </w:tc>
        <w:tc>
          <w:tcPr>
            <w:tcW w:w="648" w:type="pct"/>
            <w:tcBorders>
              <w:top w:val="single" w:sz="4" w:space="0" w:color="auto"/>
              <w:left w:val="nil"/>
              <w:bottom w:val="nil"/>
              <w:right w:val="nil"/>
            </w:tcBorders>
            <w:shd w:val="clear" w:color="auto" w:fill="auto"/>
            <w:noWrap/>
            <w:vAlign w:val="bottom"/>
            <w:hideMark/>
          </w:tcPr>
          <w:p w14:paraId="4D04B5AE"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68,00</w:t>
            </w:r>
          </w:p>
        </w:tc>
        <w:tc>
          <w:tcPr>
            <w:tcW w:w="655" w:type="pct"/>
            <w:tcBorders>
              <w:top w:val="single" w:sz="4" w:space="0" w:color="auto"/>
              <w:left w:val="nil"/>
              <w:bottom w:val="nil"/>
              <w:right w:val="single" w:sz="4" w:space="0" w:color="auto"/>
            </w:tcBorders>
            <w:shd w:val="clear" w:color="auto" w:fill="auto"/>
            <w:noWrap/>
            <w:vAlign w:val="bottom"/>
            <w:hideMark/>
          </w:tcPr>
          <w:p w14:paraId="48BAAE6D"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18,00</w:t>
            </w:r>
          </w:p>
        </w:tc>
        <w:tc>
          <w:tcPr>
            <w:tcW w:w="827" w:type="pct"/>
            <w:tcBorders>
              <w:top w:val="single" w:sz="4" w:space="0" w:color="auto"/>
              <w:left w:val="single" w:sz="4" w:space="0" w:color="auto"/>
              <w:bottom w:val="nil"/>
              <w:right w:val="nil"/>
            </w:tcBorders>
            <w:shd w:val="clear" w:color="auto" w:fill="auto"/>
            <w:noWrap/>
            <w:vAlign w:val="bottom"/>
            <w:hideMark/>
          </w:tcPr>
          <w:p w14:paraId="3CC259C0"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31.329,00</w:t>
            </w:r>
          </w:p>
        </w:tc>
        <w:tc>
          <w:tcPr>
            <w:tcW w:w="644" w:type="pct"/>
            <w:tcBorders>
              <w:top w:val="single" w:sz="4" w:space="0" w:color="auto"/>
              <w:left w:val="nil"/>
              <w:bottom w:val="nil"/>
              <w:right w:val="nil"/>
            </w:tcBorders>
            <w:shd w:val="clear" w:color="auto" w:fill="auto"/>
            <w:noWrap/>
            <w:vAlign w:val="bottom"/>
            <w:hideMark/>
          </w:tcPr>
          <w:p w14:paraId="06F9DF8A"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4.624,00</w:t>
            </w:r>
          </w:p>
        </w:tc>
        <w:tc>
          <w:tcPr>
            <w:tcW w:w="656" w:type="pct"/>
            <w:tcBorders>
              <w:top w:val="single" w:sz="4" w:space="0" w:color="auto"/>
              <w:left w:val="nil"/>
              <w:bottom w:val="nil"/>
              <w:right w:val="nil"/>
            </w:tcBorders>
            <w:shd w:val="clear" w:color="auto" w:fill="auto"/>
            <w:noWrap/>
            <w:vAlign w:val="bottom"/>
            <w:hideMark/>
          </w:tcPr>
          <w:p w14:paraId="3B015ADE"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324,00</w:t>
            </w:r>
          </w:p>
        </w:tc>
      </w:tr>
      <w:tr w:rsidR="00CA75DB" w:rsidRPr="00FA34D3" w14:paraId="1F9F3F0C" w14:textId="77777777" w:rsidTr="00DC1946">
        <w:trPr>
          <w:trHeight w:val="300"/>
        </w:trPr>
        <w:tc>
          <w:tcPr>
            <w:tcW w:w="802" w:type="pct"/>
            <w:tcBorders>
              <w:top w:val="nil"/>
              <w:left w:val="nil"/>
              <w:bottom w:val="nil"/>
              <w:right w:val="single" w:sz="4" w:space="0" w:color="auto"/>
            </w:tcBorders>
            <w:shd w:val="clear" w:color="auto" w:fill="auto"/>
            <w:noWrap/>
            <w:vAlign w:val="bottom"/>
            <w:hideMark/>
          </w:tcPr>
          <w:p w14:paraId="4DD5F192"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2</w:t>
            </w:r>
          </w:p>
        </w:tc>
        <w:tc>
          <w:tcPr>
            <w:tcW w:w="769" w:type="pct"/>
            <w:tcBorders>
              <w:top w:val="nil"/>
              <w:left w:val="single" w:sz="4" w:space="0" w:color="auto"/>
              <w:bottom w:val="nil"/>
              <w:right w:val="nil"/>
            </w:tcBorders>
            <w:shd w:val="clear" w:color="auto" w:fill="auto"/>
            <w:noWrap/>
            <w:vAlign w:val="bottom"/>
            <w:hideMark/>
          </w:tcPr>
          <w:p w14:paraId="23A1584A"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162,00</w:t>
            </w:r>
          </w:p>
        </w:tc>
        <w:tc>
          <w:tcPr>
            <w:tcW w:w="648" w:type="pct"/>
            <w:tcBorders>
              <w:top w:val="nil"/>
              <w:left w:val="nil"/>
              <w:bottom w:val="nil"/>
              <w:right w:val="nil"/>
            </w:tcBorders>
            <w:shd w:val="clear" w:color="auto" w:fill="auto"/>
            <w:noWrap/>
            <w:vAlign w:val="bottom"/>
            <w:hideMark/>
          </w:tcPr>
          <w:p w14:paraId="7FC4D816"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83,00</w:t>
            </w:r>
          </w:p>
        </w:tc>
        <w:tc>
          <w:tcPr>
            <w:tcW w:w="655" w:type="pct"/>
            <w:tcBorders>
              <w:top w:val="nil"/>
              <w:left w:val="nil"/>
              <w:bottom w:val="nil"/>
              <w:right w:val="single" w:sz="4" w:space="0" w:color="auto"/>
            </w:tcBorders>
            <w:shd w:val="clear" w:color="auto" w:fill="auto"/>
            <w:noWrap/>
            <w:vAlign w:val="bottom"/>
            <w:hideMark/>
          </w:tcPr>
          <w:p w14:paraId="3DA2AF97"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20,10</w:t>
            </w:r>
          </w:p>
        </w:tc>
        <w:tc>
          <w:tcPr>
            <w:tcW w:w="827" w:type="pct"/>
            <w:tcBorders>
              <w:top w:val="nil"/>
              <w:left w:val="single" w:sz="4" w:space="0" w:color="auto"/>
              <w:bottom w:val="nil"/>
              <w:right w:val="nil"/>
            </w:tcBorders>
            <w:shd w:val="clear" w:color="auto" w:fill="auto"/>
            <w:noWrap/>
            <w:vAlign w:val="bottom"/>
            <w:hideMark/>
          </w:tcPr>
          <w:p w14:paraId="25370767"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26.244,00</w:t>
            </w:r>
          </w:p>
        </w:tc>
        <w:tc>
          <w:tcPr>
            <w:tcW w:w="644" w:type="pct"/>
            <w:tcBorders>
              <w:top w:val="nil"/>
              <w:left w:val="nil"/>
              <w:bottom w:val="nil"/>
              <w:right w:val="nil"/>
            </w:tcBorders>
            <w:shd w:val="clear" w:color="auto" w:fill="auto"/>
            <w:noWrap/>
            <w:vAlign w:val="bottom"/>
            <w:hideMark/>
          </w:tcPr>
          <w:p w14:paraId="4B23C233"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6.889,00</w:t>
            </w:r>
          </w:p>
        </w:tc>
        <w:tc>
          <w:tcPr>
            <w:tcW w:w="656" w:type="pct"/>
            <w:tcBorders>
              <w:top w:val="nil"/>
              <w:left w:val="nil"/>
              <w:bottom w:val="nil"/>
              <w:right w:val="nil"/>
            </w:tcBorders>
            <w:shd w:val="clear" w:color="auto" w:fill="auto"/>
            <w:noWrap/>
            <w:vAlign w:val="bottom"/>
            <w:hideMark/>
          </w:tcPr>
          <w:p w14:paraId="35DDF8D1"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404,01</w:t>
            </w:r>
          </w:p>
        </w:tc>
      </w:tr>
      <w:tr w:rsidR="00CA75DB" w:rsidRPr="00FA34D3" w14:paraId="054A0CCD" w14:textId="77777777" w:rsidTr="00DC1946">
        <w:trPr>
          <w:trHeight w:val="300"/>
        </w:trPr>
        <w:tc>
          <w:tcPr>
            <w:tcW w:w="802" w:type="pct"/>
            <w:tcBorders>
              <w:top w:val="nil"/>
              <w:left w:val="nil"/>
              <w:bottom w:val="nil"/>
              <w:right w:val="single" w:sz="4" w:space="0" w:color="auto"/>
            </w:tcBorders>
            <w:shd w:val="clear" w:color="auto" w:fill="auto"/>
            <w:noWrap/>
            <w:vAlign w:val="bottom"/>
            <w:hideMark/>
          </w:tcPr>
          <w:p w14:paraId="3B427006"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3</w:t>
            </w:r>
          </w:p>
        </w:tc>
        <w:tc>
          <w:tcPr>
            <w:tcW w:w="769" w:type="pct"/>
            <w:tcBorders>
              <w:top w:val="nil"/>
              <w:left w:val="single" w:sz="4" w:space="0" w:color="auto"/>
              <w:bottom w:val="nil"/>
              <w:right w:val="nil"/>
            </w:tcBorders>
            <w:shd w:val="clear" w:color="auto" w:fill="auto"/>
            <w:noWrap/>
            <w:vAlign w:val="bottom"/>
            <w:hideMark/>
          </w:tcPr>
          <w:p w14:paraId="7ED066A6"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188,00</w:t>
            </w:r>
          </w:p>
        </w:tc>
        <w:tc>
          <w:tcPr>
            <w:tcW w:w="648" w:type="pct"/>
            <w:tcBorders>
              <w:top w:val="nil"/>
              <w:left w:val="nil"/>
              <w:bottom w:val="nil"/>
              <w:right w:val="nil"/>
            </w:tcBorders>
            <w:shd w:val="clear" w:color="auto" w:fill="auto"/>
            <w:noWrap/>
            <w:vAlign w:val="bottom"/>
            <w:hideMark/>
          </w:tcPr>
          <w:p w14:paraId="1BFEF1A8"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72,00</w:t>
            </w:r>
          </w:p>
        </w:tc>
        <w:tc>
          <w:tcPr>
            <w:tcW w:w="655" w:type="pct"/>
            <w:tcBorders>
              <w:top w:val="nil"/>
              <w:left w:val="nil"/>
              <w:bottom w:val="nil"/>
              <w:right w:val="single" w:sz="4" w:space="0" w:color="auto"/>
            </w:tcBorders>
            <w:shd w:val="clear" w:color="auto" w:fill="auto"/>
            <w:noWrap/>
            <w:vAlign w:val="bottom"/>
            <w:hideMark/>
          </w:tcPr>
          <w:p w14:paraId="1E897D8B"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20,50</w:t>
            </w:r>
          </w:p>
        </w:tc>
        <w:tc>
          <w:tcPr>
            <w:tcW w:w="827" w:type="pct"/>
            <w:tcBorders>
              <w:top w:val="nil"/>
              <w:left w:val="single" w:sz="4" w:space="0" w:color="auto"/>
              <w:bottom w:val="nil"/>
              <w:right w:val="nil"/>
            </w:tcBorders>
            <w:shd w:val="clear" w:color="auto" w:fill="auto"/>
            <w:noWrap/>
            <w:vAlign w:val="bottom"/>
            <w:hideMark/>
          </w:tcPr>
          <w:p w14:paraId="1BA20A3A"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35.344,00</w:t>
            </w:r>
          </w:p>
        </w:tc>
        <w:tc>
          <w:tcPr>
            <w:tcW w:w="644" w:type="pct"/>
            <w:tcBorders>
              <w:top w:val="nil"/>
              <w:left w:val="nil"/>
              <w:bottom w:val="nil"/>
              <w:right w:val="nil"/>
            </w:tcBorders>
            <w:shd w:val="clear" w:color="auto" w:fill="auto"/>
            <w:noWrap/>
            <w:vAlign w:val="bottom"/>
            <w:hideMark/>
          </w:tcPr>
          <w:p w14:paraId="326F068C"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5.184,00</w:t>
            </w:r>
          </w:p>
        </w:tc>
        <w:tc>
          <w:tcPr>
            <w:tcW w:w="656" w:type="pct"/>
            <w:tcBorders>
              <w:top w:val="nil"/>
              <w:left w:val="nil"/>
              <w:bottom w:val="nil"/>
              <w:right w:val="nil"/>
            </w:tcBorders>
            <w:shd w:val="clear" w:color="auto" w:fill="auto"/>
            <w:noWrap/>
            <w:vAlign w:val="bottom"/>
            <w:hideMark/>
          </w:tcPr>
          <w:p w14:paraId="685AFA87"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420,25</w:t>
            </w:r>
          </w:p>
        </w:tc>
      </w:tr>
      <w:tr w:rsidR="00CA75DB" w:rsidRPr="00FA34D3" w14:paraId="6686BE21" w14:textId="77777777" w:rsidTr="00DC1946">
        <w:trPr>
          <w:trHeight w:val="300"/>
        </w:trPr>
        <w:tc>
          <w:tcPr>
            <w:tcW w:w="802" w:type="pct"/>
            <w:tcBorders>
              <w:top w:val="nil"/>
              <w:left w:val="nil"/>
              <w:bottom w:val="nil"/>
              <w:right w:val="single" w:sz="4" w:space="0" w:color="auto"/>
            </w:tcBorders>
            <w:shd w:val="clear" w:color="auto" w:fill="auto"/>
            <w:noWrap/>
            <w:vAlign w:val="bottom"/>
            <w:hideMark/>
          </w:tcPr>
          <w:p w14:paraId="04D9BC57"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4</w:t>
            </w:r>
          </w:p>
        </w:tc>
        <w:tc>
          <w:tcPr>
            <w:tcW w:w="769" w:type="pct"/>
            <w:tcBorders>
              <w:top w:val="nil"/>
              <w:left w:val="single" w:sz="4" w:space="0" w:color="auto"/>
              <w:bottom w:val="nil"/>
              <w:right w:val="nil"/>
            </w:tcBorders>
            <w:shd w:val="clear" w:color="auto" w:fill="auto"/>
            <w:noWrap/>
            <w:vAlign w:val="bottom"/>
            <w:hideMark/>
          </w:tcPr>
          <w:p w14:paraId="301AFAFF"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157,00</w:t>
            </w:r>
          </w:p>
        </w:tc>
        <w:tc>
          <w:tcPr>
            <w:tcW w:w="648" w:type="pct"/>
            <w:tcBorders>
              <w:top w:val="nil"/>
              <w:left w:val="nil"/>
              <w:bottom w:val="nil"/>
              <w:right w:val="nil"/>
            </w:tcBorders>
            <w:shd w:val="clear" w:color="auto" w:fill="auto"/>
            <w:noWrap/>
            <w:vAlign w:val="bottom"/>
            <w:hideMark/>
          </w:tcPr>
          <w:p w14:paraId="161BD49E"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99,90</w:t>
            </w:r>
          </w:p>
        </w:tc>
        <w:tc>
          <w:tcPr>
            <w:tcW w:w="655" w:type="pct"/>
            <w:tcBorders>
              <w:top w:val="nil"/>
              <w:left w:val="nil"/>
              <w:bottom w:val="nil"/>
              <w:right w:val="single" w:sz="4" w:space="0" w:color="auto"/>
            </w:tcBorders>
            <w:shd w:val="clear" w:color="auto" w:fill="auto"/>
            <w:noWrap/>
            <w:vAlign w:val="bottom"/>
            <w:hideMark/>
          </w:tcPr>
          <w:p w14:paraId="44B86BEB"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17,70</w:t>
            </w:r>
          </w:p>
        </w:tc>
        <w:tc>
          <w:tcPr>
            <w:tcW w:w="827" w:type="pct"/>
            <w:tcBorders>
              <w:top w:val="nil"/>
              <w:left w:val="single" w:sz="4" w:space="0" w:color="auto"/>
              <w:bottom w:val="nil"/>
              <w:right w:val="nil"/>
            </w:tcBorders>
            <w:shd w:val="clear" w:color="auto" w:fill="auto"/>
            <w:noWrap/>
            <w:vAlign w:val="bottom"/>
            <w:hideMark/>
          </w:tcPr>
          <w:p w14:paraId="7210EAE3"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24.649,00</w:t>
            </w:r>
          </w:p>
        </w:tc>
        <w:tc>
          <w:tcPr>
            <w:tcW w:w="644" w:type="pct"/>
            <w:tcBorders>
              <w:top w:val="nil"/>
              <w:left w:val="nil"/>
              <w:bottom w:val="nil"/>
              <w:right w:val="nil"/>
            </w:tcBorders>
            <w:shd w:val="clear" w:color="auto" w:fill="auto"/>
            <w:noWrap/>
            <w:vAlign w:val="bottom"/>
            <w:hideMark/>
          </w:tcPr>
          <w:p w14:paraId="0E100279"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9.980,01</w:t>
            </w:r>
          </w:p>
        </w:tc>
        <w:tc>
          <w:tcPr>
            <w:tcW w:w="656" w:type="pct"/>
            <w:tcBorders>
              <w:top w:val="nil"/>
              <w:left w:val="nil"/>
              <w:bottom w:val="nil"/>
              <w:right w:val="nil"/>
            </w:tcBorders>
            <w:shd w:val="clear" w:color="auto" w:fill="auto"/>
            <w:noWrap/>
            <w:vAlign w:val="bottom"/>
            <w:hideMark/>
          </w:tcPr>
          <w:p w14:paraId="173BA71D"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313,29</w:t>
            </w:r>
          </w:p>
        </w:tc>
      </w:tr>
      <w:tr w:rsidR="00CA75DB" w:rsidRPr="00FA34D3" w14:paraId="1AB2AC1B" w14:textId="77777777" w:rsidTr="00DC1946">
        <w:trPr>
          <w:trHeight w:val="300"/>
        </w:trPr>
        <w:tc>
          <w:tcPr>
            <w:tcW w:w="802" w:type="pct"/>
            <w:tcBorders>
              <w:top w:val="nil"/>
              <w:left w:val="nil"/>
              <w:bottom w:val="nil"/>
              <w:right w:val="single" w:sz="4" w:space="0" w:color="auto"/>
            </w:tcBorders>
            <w:shd w:val="clear" w:color="auto" w:fill="auto"/>
            <w:noWrap/>
            <w:vAlign w:val="bottom"/>
            <w:hideMark/>
          </w:tcPr>
          <w:p w14:paraId="5A38D379"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5</w:t>
            </w:r>
          </w:p>
        </w:tc>
        <w:tc>
          <w:tcPr>
            <w:tcW w:w="769" w:type="pct"/>
            <w:tcBorders>
              <w:top w:val="nil"/>
              <w:left w:val="single" w:sz="4" w:space="0" w:color="auto"/>
              <w:bottom w:val="nil"/>
              <w:right w:val="nil"/>
            </w:tcBorders>
            <w:shd w:val="clear" w:color="auto" w:fill="auto"/>
            <w:noWrap/>
            <w:vAlign w:val="bottom"/>
            <w:hideMark/>
          </w:tcPr>
          <w:p w14:paraId="5115C0D7"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166,00</w:t>
            </w:r>
          </w:p>
        </w:tc>
        <w:tc>
          <w:tcPr>
            <w:tcW w:w="648" w:type="pct"/>
            <w:tcBorders>
              <w:top w:val="nil"/>
              <w:left w:val="nil"/>
              <w:bottom w:val="nil"/>
              <w:right w:val="nil"/>
            </w:tcBorders>
            <w:shd w:val="clear" w:color="auto" w:fill="auto"/>
            <w:noWrap/>
            <w:vAlign w:val="bottom"/>
            <w:hideMark/>
          </w:tcPr>
          <w:p w14:paraId="4A93E9EC"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51,00</w:t>
            </w:r>
          </w:p>
        </w:tc>
        <w:tc>
          <w:tcPr>
            <w:tcW w:w="655" w:type="pct"/>
            <w:tcBorders>
              <w:top w:val="nil"/>
              <w:left w:val="nil"/>
              <w:bottom w:val="nil"/>
              <w:right w:val="single" w:sz="4" w:space="0" w:color="auto"/>
            </w:tcBorders>
            <w:shd w:val="clear" w:color="auto" w:fill="auto"/>
            <w:noWrap/>
            <w:vAlign w:val="bottom"/>
            <w:hideMark/>
          </w:tcPr>
          <w:p w14:paraId="2781D934"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19,20</w:t>
            </w:r>
          </w:p>
        </w:tc>
        <w:tc>
          <w:tcPr>
            <w:tcW w:w="827" w:type="pct"/>
            <w:tcBorders>
              <w:top w:val="nil"/>
              <w:left w:val="single" w:sz="4" w:space="0" w:color="auto"/>
              <w:bottom w:val="nil"/>
              <w:right w:val="nil"/>
            </w:tcBorders>
            <w:shd w:val="clear" w:color="auto" w:fill="auto"/>
            <w:noWrap/>
            <w:vAlign w:val="bottom"/>
            <w:hideMark/>
          </w:tcPr>
          <w:p w14:paraId="3B766AE5"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27.556,00</w:t>
            </w:r>
          </w:p>
        </w:tc>
        <w:tc>
          <w:tcPr>
            <w:tcW w:w="644" w:type="pct"/>
            <w:tcBorders>
              <w:top w:val="nil"/>
              <w:left w:val="nil"/>
              <w:bottom w:val="nil"/>
              <w:right w:val="nil"/>
            </w:tcBorders>
            <w:shd w:val="clear" w:color="auto" w:fill="auto"/>
            <w:noWrap/>
            <w:vAlign w:val="bottom"/>
            <w:hideMark/>
          </w:tcPr>
          <w:p w14:paraId="48EFA636"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2.601,00</w:t>
            </w:r>
          </w:p>
        </w:tc>
        <w:tc>
          <w:tcPr>
            <w:tcW w:w="656" w:type="pct"/>
            <w:tcBorders>
              <w:top w:val="nil"/>
              <w:left w:val="nil"/>
              <w:bottom w:val="nil"/>
              <w:right w:val="nil"/>
            </w:tcBorders>
            <w:shd w:val="clear" w:color="auto" w:fill="auto"/>
            <w:noWrap/>
            <w:vAlign w:val="bottom"/>
            <w:hideMark/>
          </w:tcPr>
          <w:p w14:paraId="2CC84959"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368,64</w:t>
            </w:r>
          </w:p>
        </w:tc>
      </w:tr>
      <w:tr w:rsidR="00CA75DB" w:rsidRPr="00FA34D3" w14:paraId="4DAF37A2" w14:textId="77777777" w:rsidTr="00DC1946">
        <w:trPr>
          <w:trHeight w:val="300"/>
        </w:trPr>
        <w:tc>
          <w:tcPr>
            <w:tcW w:w="802" w:type="pct"/>
            <w:tcBorders>
              <w:top w:val="nil"/>
              <w:left w:val="nil"/>
              <w:bottom w:val="nil"/>
              <w:right w:val="single" w:sz="4" w:space="0" w:color="auto"/>
            </w:tcBorders>
            <w:shd w:val="clear" w:color="auto" w:fill="auto"/>
            <w:noWrap/>
            <w:vAlign w:val="bottom"/>
            <w:hideMark/>
          </w:tcPr>
          <w:p w14:paraId="53815A4E"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6</w:t>
            </w:r>
          </w:p>
        </w:tc>
        <w:tc>
          <w:tcPr>
            <w:tcW w:w="769" w:type="pct"/>
            <w:tcBorders>
              <w:top w:val="nil"/>
              <w:left w:val="single" w:sz="4" w:space="0" w:color="auto"/>
              <w:bottom w:val="nil"/>
              <w:right w:val="nil"/>
            </w:tcBorders>
            <w:shd w:val="clear" w:color="auto" w:fill="auto"/>
            <w:noWrap/>
            <w:vAlign w:val="bottom"/>
            <w:hideMark/>
          </w:tcPr>
          <w:p w14:paraId="24723BA7"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153,00</w:t>
            </w:r>
          </w:p>
        </w:tc>
        <w:tc>
          <w:tcPr>
            <w:tcW w:w="648" w:type="pct"/>
            <w:tcBorders>
              <w:top w:val="nil"/>
              <w:left w:val="nil"/>
              <w:bottom w:val="nil"/>
              <w:right w:val="nil"/>
            </w:tcBorders>
            <w:shd w:val="clear" w:color="auto" w:fill="auto"/>
            <w:noWrap/>
            <w:vAlign w:val="bottom"/>
            <w:hideMark/>
          </w:tcPr>
          <w:p w14:paraId="4D673CED"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52,00</w:t>
            </w:r>
          </w:p>
        </w:tc>
        <w:tc>
          <w:tcPr>
            <w:tcW w:w="655" w:type="pct"/>
            <w:tcBorders>
              <w:top w:val="nil"/>
              <w:left w:val="nil"/>
              <w:bottom w:val="nil"/>
              <w:right w:val="single" w:sz="4" w:space="0" w:color="auto"/>
            </w:tcBorders>
            <w:shd w:val="clear" w:color="auto" w:fill="auto"/>
            <w:noWrap/>
            <w:vAlign w:val="bottom"/>
            <w:hideMark/>
          </w:tcPr>
          <w:p w14:paraId="0C991FFA"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18,90</w:t>
            </w:r>
          </w:p>
        </w:tc>
        <w:tc>
          <w:tcPr>
            <w:tcW w:w="827" w:type="pct"/>
            <w:tcBorders>
              <w:top w:val="nil"/>
              <w:left w:val="single" w:sz="4" w:space="0" w:color="auto"/>
              <w:bottom w:val="nil"/>
              <w:right w:val="nil"/>
            </w:tcBorders>
            <w:shd w:val="clear" w:color="auto" w:fill="auto"/>
            <w:noWrap/>
            <w:vAlign w:val="bottom"/>
            <w:hideMark/>
          </w:tcPr>
          <w:p w14:paraId="696C5F0F"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23.409,00</w:t>
            </w:r>
          </w:p>
        </w:tc>
        <w:tc>
          <w:tcPr>
            <w:tcW w:w="644" w:type="pct"/>
            <w:tcBorders>
              <w:top w:val="nil"/>
              <w:left w:val="nil"/>
              <w:bottom w:val="nil"/>
              <w:right w:val="nil"/>
            </w:tcBorders>
            <w:shd w:val="clear" w:color="auto" w:fill="auto"/>
            <w:noWrap/>
            <w:vAlign w:val="bottom"/>
            <w:hideMark/>
          </w:tcPr>
          <w:p w14:paraId="7D87A6DA"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2.704,00</w:t>
            </w:r>
          </w:p>
        </w:tc>
        <w:tc>
          <w:tcPr>
            <w:tcW w:w="656" w:type="pct"/>
            <w:tcBorders>
              <w:top w:val="nil"/>
              <w:left w:val="nil"/>
              <w:bottom w:val="nil"/>
              <w:right w:val="nil"/>
            </w:tcBorders>
            <w:shd w:val="clear" w:color="auto" w:fill="auto"/>
            <w:noWrap/>
            <w:vAlign w:val="bottom"/>
            <w:hideMark/>
          </w:tcPr>
          <w:p w14:paraId="5818E252"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357,21</w:t>
            </w:r>
          </w:p>
        </w:tc>
      </w:tr>
      <w:tr w:rsidR="00CA75DB" w:rsidRPr="00FA34D3" w14:paraId="74318ED9" w14:textId="77777777" w:rsidTr="00DC1946">
        <w:trPr>
          <w:trHeight w:val="300"/>
        </w:trPr>
        <w:tc>
          <w:tcPr>
            <w:tcW w:w="802" w:type="pct"/>
            <w:tcBorders>
              <w:top w:val="nil"/>
              <w:left w:val="nil"/>
              <w:bottom w:val="nil"/>
              <w:right w:val="single" w:sz="4" w:space="0" w:color="auto"/>
            </w:tcBorders>
            <w:shd w:val="clear" w:color="auto" w:fill="auto"/>
            <w:noWrap/>
            <w:vAlign w:val="bottom"/>
            <w:hideMark/>
          </w:tcPr>
          <w:p w14:paraId="55F62581"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7</w:t>
            </w:r>
          </w:p>
        </w:tc>
        <w:tc>
          <w:tcPr>
            <w:tcW w:w="769" w:type="pct"/>
            <w:tcBorders>
              <w:top w:val="nil"/>
              <w:left w:val="single" w:sz="4" w:space="0" w:color="auto"/>
              <w:bottom w:val="nil"/>
              <w:right w:val="nil"/>
            </w:tcBorders>
            <w:shd w:val="clear" w:color="auto" w:fill="auto"/>
            <w:noWrap/>
            <w:vAlign w:val="bottom"/>
            <w:hideMark/>
          </w:tcPr>
          <w:p w14:paraId="5F09B608"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158,00</w:t>
            </w:r>
          </w:p>
        </w:tc>
        <w:tc>
          <w:tcPr>
            <w:tcW w:w="648" w:type="pct"/>
            <w:tcBorders>
              <w:top w:val="nil"/>
              <w:left w:val="nil"/>
              <w:bottom w:val="nil"/>
              <w:right w:val="nil"/>
            </w:tcBorders>
            <w:shd w:val="clear" w:color="auto" w:fill="auto"/>
            <w:noWrap/>
            <w:vAlign w:val="bottom"/>
            <w:hideMark/>
          </w:tcPr>
          <w:p w14:paraId="12992787"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52,00</w:t>
            </w:r>
          </w:p>
        </w:tc>
        <w:tc>
          <w:tcPr>
            <w:tcW w:w="655" w:type="pct"/>
            <w:tcBorders>
              <w:top w:val="nil"/>
              <w:left w:val="nil"/>
              <w:bottom w:val="nil"/>
              <w:right w:val="single" w:sz="4" w:space="0" w:color="auto"/>
            </w:tcBorders>
            <w:shd w:val="clear" w:color="auto" w:fill="auto"/>
            <w:noWrap/>
            <w:vAlign w:val="bottom"/>
            <w:hideMark/>
          </w:tcPr>
          <w:p w14:paraId="188E189F"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26,90</w:t>
            </w:r>
          </w:p>
        </w:tc>
        <w:tc>
          <w:tcPr>
            <w:tcW w:w="827" w:type="pct"/>
            <w:tcBorders>
              <w:top w:val="nil"/>
              <w:left w:val="single" w:sz="4" w:space="0" w:color="auto"/>
              <w:bottom w:val="nil"/>
              <w:right w:val="nil"/>
            </w:tcBorders>
            <w:shd w:val="clear" w:color="auto" w:fill="auto"/>
            <w:noWrap/>
            <w:vAlign w:val="bottom"/>
            <w:hideMark/>
          </w:tcPr>
          <w:p w14:paraId="1E53568B"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24.964,00</w:t>
            </w:r>
          </w:p>
        </w:tc>
        <w:tc>
          <w:tcPr>
            <w:tcW w:w="644" w:type="pct"/>
            <w:tcBorders>
              <w:top w:val="nil"/>
              <w:left w:val="nil"/>
              <w:bottom w:val="nil"/>
              <w:right w:val="nil"/>
            </w:tcBorders>
            <w:shd w:val="clear" w:color="auto" w:fill="auto"/>
            <w:noWrap/>
            <w:vAlign w:val="bottom"/>
            <w:hideMark/>
          </w:tcPr>
          <w:p w14:paraId="7E2BD09C"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2.704,00</w:t>
            </w:r>
          </w:p>
        </w:tc>
        <w:tc>
          <w:tcPr>
            <w:tcW w:w="656" w:type="pct"/>
            <w:tcBorders>
              <w:top w:val="nil"/>
              <w:left w:val="nil"/>
              <w:bottom w:val="nil"/>
              <w:right w:val="nil"/>
            </w:tcBorders>
            <w:shd w:val="clear" w:color="auto" w:fill="auto"/>
            <w:noWrap/>
            <w:vAlign w:val="bottom"/>
            <w:hideMark/>
          </w:tcPr>
          <w:p w14:paraId="71EEE0C3"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723,61</w:t>
            </w:r>
          </w:p>
        </w:tc>
      </w:tr>
      <w:tr w:rsidR="00CA75DB" w:rsidRPr="00FA34D3" w14:paraId="463C53A7" w14:textId="77777777" w:rsidTr="00DC1946">
        <w:trPr>
          <w:trHeight w:val="300"/>
        </w:trPr>
        <w:tc>
          <w:tcPr>
            <w:tcW w:w="802" w:type="pct"/>
            <w:tcBorders>
              <w:top w:val="nil"/>
              <w:left w:val="nil"/>
              <w:bottom w:val="nil"/>
              <w:right w:val="single" w:sz="4" w:space="0" w:color="auto"/>
            </w:tcBorders>
            <w:shd w:val="clear" w:color="auto" w:fill="auto"/>
            <w:noWrap/>
            <w:vAlign w:val="bottom"/>
            <w:hideMark/>
          </w:tcPr>
          <w:p w14:paraId="2C421E55"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8</w:t>
            </w:r>
          </w:p>
        </w:tc>
        <w:tc>
          <w:tcPr>
            <w:tcW w:w="769" w:type="pct"/>
            <w:tcBorders>
              <w:top w:val="nil"/>
              <w:left w:val="single" w:sz="4" w:space="0" w:color="auto"/>
              <w:bottom w:val="nil"/>
              <w:right w:val="nil"/>
            </w:tcBorders>
            <w:shd w:val="clear" w:color="auto" w:fill="auto"/>
            <w:noWrap/>
            <w:vAlign w:val="bottom"/>
            <w:hideMark/>
          </w:tcPr>
          <w:p w14:paraId="7F927453"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176,00</w:t>
            </w:r>
          </w:p>
        </w:tc>
        <w:tc>
          <w:tcPr>
            <w:tcW w:w="648" w:type="pct"/>
            <w:tcBorders>
              <w:top w:val="nil"/>
              <w:left w:val="nil"/>
              <w:bottom w:val="nil"/>
              <w:right w:val="nil"/>
            </w:tcBorders>
            <w:shd w:val="clear" w:color="auto" w:fill="auto"/>
            <w:noWrap/>
            <w:vAlign w:val="bottom"/>
            <w:hideMark/>
          </w:tcPr>
          <w:p w14:paraId="30857F00"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66,50</w:t>
            </w:r>
          </w:p>
        </w:tc>
        <w:tc>
          <w:tcPr>
            <w:tcW w:w="655" w:type="pct"/>
            <w:tcBorders>
              <w:top w:val="nil"/>
              <w:left w:val="nil"/>
              <w:bottom w:val="nil"/>
              <w:right w:val="single" w:sz="4" w:space="0" w:color="auto"/>
            </w:tcBorders>
            <w:shd w:val="clear" w:color="auto" w:fill="auto"/>
            <w:noWrap/>
            <w:vAlign w:val="bottom"/>
            <w:hideMark/>
          </w:tcPr>
          <w:p w14:paraId="0C65FDBE"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20,10</w:t>
            </w:r>
          </w:p>
        </w:tc>
        <w:tc>
          <w:tcPr>
            <w:tcW w:w="827" w:type="pct"/>
            <w:tcBorders>
              <w:top w:val="nil"/>
              <w:left w:val="single" w:sz="4" w:space="0" w:color="auto"/>
              <w:bottom w:val="nil"/>
              <w:right w:val="nil"/>
            </w:tcBorders>
            <w:shd w:val="clear" w:color="auto" w:fill="auto"/>
            <w:noWrap/>
            <w:vAlign w:val="bottom"/>
            <w:hideMark/>
          </w:tcPr>
          <w:p w14:paraId="3FC4143A"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30.976,00</w:t>
            </w:r>
          </w:p>
        </w:tc>
        <w:tc>
          <w:tcPr>
            <w:tcW w:w="644" w:type="pct"/>
            <w:tcBorders>
              <w:top w:val="nil"/>
              <w:left w:val="nil"/>
              <w:bottom w:val="nil"/>
              <w:right w:val="nil"/>
            </w:tcBorders>
            <w:shd w:val="clear" w:color="auto" w:fill="auto"/>
            <w:noWrap/>
            <w:vAlign w:val="bottom"/>
            <w:hideMark/>
          </w:tcPr>
          <w:p w14:paraId="6048C35E"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4.422,25</w:t>
            </w:r>
          </w:p>
        </w:tc>
        <w:tc>
          <w:tcPr>
            <w:tcW w:w="656" w:type="pct"/>
            <w:tcBorders>
              <w:top w:val="nil"/>
              <w:left w:val="nil"/>
              <w:bottom w:val="nil"/>
              <w:right w:val="nil"/>
            </w:tcBorders>
            <w:shd w:val="clear" w:color="auto" w:fill="auto"/>
            <w:noWrap/>
            <w:vAlign w:val="bottom"/>
            <w:hideMark/>
          </w:tcPr>
          <w:p w14:paraId="627BE63B"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404,01</w:t>
            </w:r>
          </w:p>
        </w:tc>
      </w:tr>
      <w:tr w:rsidR="00CA75DB" w:rsidRPr="00FA34D3" w14:paraId="4B5BC875" w14:textId="77777777" w:rsidTr="00DC1946">
        <w:trPr>
          <w:trHeight w:val="300"/>
        </w:trPr>
        <w:tc>
          <w:tcPr>
            <w:tcW w:w="802" w:type="pct"/>
            <w:tcBorders>
              <w:top w:val="nil"/>
              <w:left w:val="nil"/>
              <w:bottom w:val="nil"/>
              <w:right w:val="single" w:sz="4" w:space="0" w:color="auto"/>
            </w:tcBorders>
            <w:shd w:val="clear" w:color="auto" w:fill="auto"/>
            <w:noWrap/>
            <w:vAlign w:val="bottom"/>
            <w:hideMark/>
          </w:tcPr>
          <w:p w14:paraId="13620EEE"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9</w:t>
            </w:r>
          </w:p>
        </w:tc>
        <w:tc>
          <w:tcPr>
            <w:tcW w:w="769" w:type="pct"/>
            <w:tcBorders>
              <w:top w:val="nil"/>
              <w:left w:val="single" w:sz="4" w:space="0" w:color="auto"/>
              <w:bottom w:val="nil"/>
              <w:right w:val="nil"/>
            </w:tcBorders>
            <w:shd w:val="clear" w:color="auto" w:fill="auto"/>
            <w:noWrap/>
            <w:vAlign w:val="bottom"/>
            <w:hideMark/>
          </w:tcPr>
          <w:p w14:paraId="33E36B19"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168,00</w:t>
            </w:r>
          </w:p>
        </w:tc>
        <w:tc>
          <w:tcPr>
            <w:tcW w:w="648" w:type="pct"/>
            <w:tcBorders>
              <w:top w:val="nil"/>
              <w:left w:val="nil"/>
              <w:bottom w:val="nil"/>
              <w:right w:val="nil"/>
            </w:tcBorders>
            <w:shd w:val="clear" w:color="auto" w:fill="auto"/>
            <w:noWrap/>
            <w:vAlign w:val="bottom"/>
            <w:hideMark/>
          </w:tcPr>
          <w:p w14:paraId="36905F1F"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80,00</w:t>
            </w:r>
          </w:p>
        </w:tc>
        <w:tc>
          <w:tcPr>
            <w:tcW w:w="655" w:type="pct"/>
            <w:tcBorders>
              <w:top w:val="nil"/>
              <w:left w:val="nil"/>
              <w:bottom w:val="nil"/>
              <w:right w:val="single" w:sz="4" w:space="0" w:color="auto"/>
            </w:tcBorders>
            <w:shd w:val="clear" w:color="auto" w:fill="auto"/>
            <w:noWrap/>
            <w:vAlign w:val="bottom"/>
            <w:hideMark/>
          </w:tcPr>
          <w:p w14:paraId="5B9DF536"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20,70</w:t>
            </w:r>
          </w:p>
        </w:tc>
        <w:tc>
          <w:tcPr>
            <w:tcW w:w="827" w:type="pct"/>
            <w:tcBorders>
              <w:top w:val="nil"/>
              <w:left w:val="single" w:sz="4" w:space="0" w:color="auto"/>
              <w:bottom w:val="nil"/>
              <w:right w:val="nil"/>
            </w:tcBorders>
            <w:shd w:val="clear" w:color="auto" w:fill="auto"/>
            <w:noWrap/>
            <w:vAlign w:val="bottom"/>
            <w:hideMark/>
          </w:tcPr>
          <w:p w14:paraId="55D5075C"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28.224,00</w:t>
            </w:r>
          </w:p>
        </w:tc>
        <w:tc>
          <w:tcPr>
            <w:tcW w:w="644" w:type="pct"/>
            <w:tcBorders>
              <w:top w:val="nil"/>
              <w:left w:val="nil"/>
              <w:bottom w:val="nil"/>
              <w:right w:val="nil"/>
            </w:tcBorders>
            <w:shd w:val="clear" w:color="auto" w:fill="auto"/>
            <w:noWrap/>
            <w:vAlign w:val="bottom"/>
            <w:hideMark/>
          </w:tcPr>
          <w:p w14:paraId="68884017"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6.400,00</w:t>
            </w:r>
          </w:p>
        </w:tc>
        <w:tc>
          <w:tcPr>
            <w:tcW w:w="656" w:type="pct"/>
            <w:tcBorders>
              <w:top w:val="nil"/>
              <w:left w:val="nil"/>
              <w:bottom w:val="nil"/>
              <w:right w:val="nil"/>
            </w:tcBorders>
            <w:shd w:val="clear" w:color="auto" w:fill="auto"/>
            <w:noWrap/>
            <w:vAlign w:val="bottom"/>
            <w:hideMark/>
          </w:tcPr>
          <w:p w14:paraId="4E0FB33B"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428,49</w:t>
            </w:r>
          </w:p>
        </w:tc>
      </w:tr>
      <w:tr w:rsidR="00CA75DB" w:rsidRPr="00FA34D3" w14:paraId="4EEC9CC7" w14:textId="77777777" w:rsidTr="00DC1946">
        <w:trPr>
          <w:trHeight w:val="300"/>
        </w:trPr>
        <w:tc>
          <w:tcPr>
            <w:tcW w:w="802" w:type="pct"/>
            <w:tcBorders>
              <w:top w:val="nil"/>
              <w:left w:val="nil"/>
              <w:bottom w:val="single" w:sz="4" w:space="0" w:color="auto"/>
              <w:right w:val="single" w:sz="4" w:space="0" w:color="auto"/>
            </w:tcBorders>
            <w:shd w:val="clear" w:color="auto" w:fill="auto"/>
            <w:noWrap/>
            <w:vAlign w:val="bottom"/>
            <w:hideMark/>
          </w:tcPr>
          <w:p w14:paraId="1B260B2B"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10</w:t>
            </w:r>
          </w:p>
        </w:tc>
        <w:tc>
          <w:tcPr>
            <w:tcW w:w="769" w:type="pct"/>
            <w:tcBorders>
              <w:top w:val="nil"/>
              <w:left w:val="single" w:sz="4" w:space="0" w:color="auto"/>
              <w:bottom w:val="single" w:sz="4" w:space="0" w:color="auto"/>
              <w:right w:val="nil"/>
            </w:tcBorders>
            <w:shd w:val="clear" w:color="auto" w:fill="auto"/>
            <w:noWrap/>
            <w:vAlign w:val="bottom"/>
            <w:hideMark/>
          </w:tcPr>
          <w:p w14:paraId="1D874238"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163,00</w:t>
            </w:r>
          </w:p>
        </w:tc>
        <w:tc>
          <w:tcPr>
            <w:tcW w:w="648" w:type="pct"/>
            <w:tcBorders>
              <w:top w:val="nil"/>
              <w:left w:val="nil"/>
              <w:bottom w:val="single" w:sz="4" w:space="0" w:color="auto"/>
              <w:right w:val="nil"/>
            </w:tcBorders>
            <w:shd w:val="clear" w:color="auto" w:fill="auto"/>
            <w:noWrap/>
            <w:vAlign w:val="bottom"/>
            <w:hideMark/>
          </w:tcPr>
          <w:p w14:paraId="690430C3"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48,00</w:t>
            </w:r>
          </w:p>
        </w:tc>
        <w:tc>
          <w:tcPr>
            <w:tcW w:w="655" w:type="pct"/>
            <w:tcBorders>
              <w:top w:val="nil"/>
              <w:left w:val="nil"/>
              <w:bottom w:val="single" w:sz="4" w:space="0" w:color="auto"/>
              <w:right w:val="single" w:sz="4" w:space="0" w:color="auto"/>
            </w:tcBorders>
            <w:shd w:val="clear" w:color="auto" w:fill="auto"/>
            <w:noWrap/>
            <w:vAlign w:val="bottom"/>
            <w:hideMark/>
          </w:tcPr>
          <w:p w14:paraId="60CFA18C"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19,30</w:t>
            </w:r>
          </w:p>
        </w:tc>
        <w:tc>
          <w:tcPr>
            <w:tcW w:w="827" w:type="pct"/>
            <w:tcBorders>
              <w:top w:val="nil"/>
              <w:left w:val="single" w:sz="4" w:space="0" w:color="auto"/>
              <w:bottom w:val="single" w:sz="4" w:space="0" w:color="auto"/>
              <w:right w:val="nil"/>
            </w:tcBorders>
            <w:shd w:val="clear" w:color="auto" w:fill="auto"/>
            <w:noWrap/>
            <w:vAlign w:val="bottom"/>
            <w:hideMark/>
          </w:tcPr>
          <w:p w14:paraId="1875699A"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26.569,00</w:t>
            </w:r>
          </w:p>
        </w:tc>
        <w:tc>
          <w:tcPr>
            <w:tcW w:w="644" w:type="pct"/>
            <w:tcBorders>
              <w:top w:val="nil"/>
              <w:left w:val="nil"/>
              <w:bottom w:val="single" w:sz="4" w:space="0" w:color="auto"/>
              <w:right w:val="nil"/>
            </w:tcBorders>
            <w:shd w:val="clear" w:color="auto" w:fill="auto"/>
            <w:noWrap/>
            <w:vAlign w:val="bottom"/>
            <w:hideMark/>
          </w:tcPr>
          <w:p w14:paraId="6B610871"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2.304,00</w:t>
            </w:r>
          </w:p>
        </w:tc>
        <w:tc>
          <w:tcPr>
            <w:tcW w:w="656" w:type="pct"/>
            <w:tcBorders>
              <w:top w:val="nil"/>
              <w:left w:val="nil"/>
              <w:bottom w:val="single" w:sz="4" w:space="0" w:color="auto"/>
              <w:right w:val="nil"/>
            </w:tcBorders>
            <w:shd w:val="clear" w:color="auto" w:fill="auto"/>
            <w:noWrap/>
            <w:vAlign w:val="bottom"/>
            <w:hideMark/>
          </w:tcPr>
          <w:p w14:paraId="048DCC8B" w14:textId="77777777" w:rsidR="00CA75DB" w:rsidRPr="00FA34D3" w:rsidRDefault="00CA75DB" w:rsidP="00DC1946">
            <w:pPr>
              <w:spacing w:after="0" w:line="240" w:lineRule="auto"/>
              <w:jc w:val="center"/>
              <w:rPr>
                <w:rFonts w:eastAsia="Times New Roman" w:cs="Times New Roman"/>
                <w:color w:val="000000"/>
                <w:lang w:eastAsia="pt-BR"/>
              </w:rPr>
            </w:pPr>
            <w:r w:rsidRPr="00FA34D3">
              <w:rPr>
                <w:rFonts w:eastAsia="Times New Roman" w:cs="Times New Roman"/>
                <w:color w:val="000000"/>
                <w:lang w:eastAsia="pt-BR"/>
              </w:rPr>
              <w:t>372,49</w:t>
            </w:r>
          </w:p>
        </w:tc>
      </w:tr>
      <w:tr w:rsidR="00CA75DB" w:rsidRPr="00FA34D3" w14:paraId="40F2CF6E" w14:textId="77777777" w:rsidTr="00DC1946">
        <w:trPr>
          <w:trHeight w:val="300"/>
        </w:trPr>
        <w:tc>
          <w:tcPr>
            <w:tcW w:w="802" w:type="pct"/>
            <w:tcBorders>
              <w:top w:val="single" w:sz="4" w:space="0" w:color="auto"/>
              <w:left w:val="nil"/>
              <w:right w:val="single" w:sz="4" w:space="0" w:color="auto"/>
            </w:tcBorders>
            <w:shd w:val="clear" w:color="auto" w:fill="auto"/>
            <w:noWrap/>
            <w:vAlign w:val="bottom"/>
            <w:hideMark/>
          </w:tcPr>
          <w:p w14:paraId="6647658B" w14:textId="77777777" w:rsidR="00CA75DB" w:rsidRPr="00FA34D3" w:rsidRDefault="00CA75DB" w:rsidP="00DC1946">
            <w:pPr>
              <w:spacing w:before="60" w:after="60" w:line="240" w:lineRule="auto"/>
              <w:jc w:val="center"/>
              <w:rPr>
                <w:rFonts w:eastAsia="Times New Roman" w:cs="Times New Roman"/>
                <w:b/>
                <w:color w:val="000000"/>
                <w:lang w:eastAsia="pt-BR"/>
              </w:rPr>
            </w:pPr>
            <w:r w:rsidRPr="00FA34D3">
              <w:rPr>
                <w:rFonts w:eastAsia="Times New Roman" w:cs="Times New Roman"/>
                <w:b/>
                <w:color w:val="000000"/>
                <w:lang w:eastAsia="pt-BR"/>
              </w:rPr>
              <w:t>Total</w:t>
            </w:r>
          </w:p>
        </w:tc>
        <w:tc>
          <w:tcPr>
            <w:tcW w:w="769" w:type="pct"/>
            <w:tcBorders>
              <w:top w:val="single" w:sz="4" w:space="0" w:color="auto"/>
              <w:left w:val="single" w:sz="4" w:space="0" w:color="auto"/>
              <w:right w:val="nil"/>
            </w:tcBorders>
            <w:shd w:val="clear" w:color="auto" w:fill="auto"/>
            <w:noWrap/>
            <w:vAlign w:val="bottom"/>
            <w:hideMark/>
          </w:tcPr>
          <w:p w14:paraId="5C0F6ADF" w14:textId="77777777" w:rsidR="00CA75DB" w:rsidRPr="00FA34D3" w:rsidRDefault="00CA75DB" w:rsidP="00DC1946">
            <w:pPr>
              <w:spacing w:before="60" w:after="60" w:line="240" w:lineRule="auto"/>
              <w:jc w:val="center"/>
              <w:rPr>
                <w:rFonts w:eastAsia="Times New Roman" w:cs="Times New Roman"/>
                <w:b/>
                <w:color w:val="000000"/>
                <w:lang w:eastAsia="pt-BR"/>
              </w:rPr>
            </w:pPr>
            <w:r w:rsidRPr="00FA34D3">
              <w:rPr>
                <w:rFonts w:eastAsia="Times New Roman" w:cs="Times New Roman"/>
                <w:b/>
                <w:color w:val="000000"/>
                <w:lang w:eastAsia="pt-BR"/>
              </w:rPr>
              <w:t>1</w:t>
            </w:r>
            <w:r>
              <w:rPr>
                <w:rFonts w:eastAsia="Times New Roman" w:cs="Times New Roman"/>
                <w:b/>
                <w:color w:val="000000"/>
                <w:lang w:eastAsia="pt-BR"/>
              </w:rPr>
              <w:t>.</w:t>
            </w:r>
            <w:r w:rsidRPr="00FA34D3">
              <w:rPr>
                <w:rFonts w:eastAsia="Times New Roman" w:cs="Times New Roman"/>
                <w:b/>
                <w:color w:val="000000"/>
                <w:lang w:eastAsia="pt-BR"/>
              </w:rPr>
              <w:t>668,00</w:t>
            </w:r>
          </w:p>
        </w:tc>
        <w:tc>
          <w:tcPr>
            <w:tcW w:w="648" w:type="pct"/>
            <w:tcBorders>
              <w:top w:val="single" w:sz="4" w:space="0" w:color="auto"/>
              <w:left w:val="nil"/>
              <w:right w:val="nil"/>
            </w:tcBorders>
            <w:shd w:val="clear" w:color="auto" w:fill="auto"/>
            <w:noWrap/>
            <w:vAlign w:val="bottom"/>
            <w:hideMark/>
          </w:tcPr>
          <w:p w14:paraId="5683E3FF" w14:textId="77777777" w:rsidR="00CA75DB" w:rsidRPr="00FA34D3" w:rsidRDefault="00CA75DB" w:rsidP="00DC1946">
            <w:pPr>
              <w:spacing w:before="60" w:after="60" w:line="240" w:lineRule="auto"/>
              <w:jc w:val="center"/>
              <w:rPr>
                <w:rFonts w:eastAsia="Times New Roman" w:cs="Times New Roman"/>
                <w:b/>
                <w:color w:val="000000"/>
                <w:lang w:eastAsia="pt-BR"/>
              </w:rPr>
            </w:pPr>
            <w:r w:rsidRPr="00FA34D3">
              <w:rPr>
                <w:rFonts w:eastAsia="Times New Roman" w:cs="Times New Roman"/>
                <w:b/>
                <w:color w:val="000000"/>
                <w:lang w:eastAsia="pt-BR"/>
              </w:rPr>
              <w:t>672,40</w:t>
            </w:r>
          </w:p>
        </w:tc>
        <w:tc>
          <w:tcPr>
            <w:tcW w:w="655" w:type="pct"/>
            <w:tcBorders>
              <w:top w:val="single" w:sz="4" w:space="0" w:color="auto"/>
              <w:left w:val="nil"/>
              <w:right w:val="single" w:sz="4" w:space="0" w:color="auto"/>
            </w:tcBorders>
            <w:shd w:val="clear" w:color="auto" w:fill="auto"/>
            <w:noWrap/>
            <w:vAlign w:val="bottom"/>
            <w:hideMark/>
          </w:tcPr>
          <w:p w14:paraId="1CCE9890" w14:textId="77777777" w:rsidR="00CA75DB" w:rsidRPr="00FA34D3" w:rsidRDefault="00CA75DB" w:rsidP="00DC1946">
            <w:pPr>
              <w:spacing w:before="60" w:after="60" w:line="240" w:lineRule="auto"/>
              <w:jc w:val="center"/>
              <w:rPr>
                <w:rFonts w:eastAsia="Times New Roman" w:cs="Times New Roman"/>
                <w:b/>
                <w:color w:val="000000"/>
                <w:lang w:eastAsia="pt-BR"/>
              </w:rPr>
            </w:pPr>
            <w:r w:rsidRPr="00FA34D3">
              <w:rPr>
                <w:rFonts w:eastAsia="Times New Roman" w:cs="Times New Roman"/>
                <w:b/>
                <w:color w:val="000000"/>
                <w:lang w:eastAsia="pt-BR"/>
              </w:rPr>
              <w:t>201,40</w:t>
            </w:r>
          </w:p>
        </w:tc>
        <w:tc>
          <w:tcPr>
            <w:tcW w:w="827" w:type="pct"/>
            <w:tcBorders>
              <w:top w:val="single" w:sz="4" w:space="0" w:color="auto"/>
              <w:left w:val="single" w:sz="4" w:space="0" w:color="auto"/>
              <w:right w:val="nil"/>
            </w:tcBorders>
            <w:shd w:val="clear" w:color="auto" w:fill="auto"/>
            <w:noWrap/>
            <w:vAlign w:val="bottom"/>
            <w:hideMark/>
          </w:tcPr>
          <w:p w14:paraId="3CBF8782" w14:textId="77777777" w:rsidR="00CA75DB" w:rsidRPr="00FA34D3" w:rsidRDefault="00CA75DB" w:rsidP="00DC1946">
            <w:pPr>
              <w:spacing w:before="60" w:after="60" w:line="240" w:lineRule="auto"/>
              <w:jc w:val="center"/>
              <w:rPr>
                <w:rFonts w:eastAsia="Times New Roman" w:cs="Times New Roman"/>
                <w:b/>
                <w:color w:val="000000"/>
                <w:lang w:eastAsia="pt-BR"/>
              </w:rPr>
            </w:pPr>
            <w:r w:rsidRPr="00FA34D3">
              <w:rPr>
                <w:rFonts w:eastAsia="Times New Roman" w:cs="Times New Roman"/>
                <w:b/>
                <w:color w:val="000000"/>
                <w:lang w:eastAsia="pt-BR"/>
              </w:rPr>
              <w:t>279.264,00</w:t>
            </w:r>
          </w:p>
        </w:tc>
        <w:tc>
          <w:tcPr>
            <w:tcW w:w="644" w:type="pct"/>
            <w:tcBorders>
              <w:top w:val="single" w:sz="4" w:space="0" w:color="auto"/>
              <w:left w:val="nil"/>
              <w:right w:val="nil"/>
            </w:tcBorders>
            <w:shd w:val="clear" w:color="auto" w:fill="auto"/>
            <w:noWrap/>
            <w:vAlign w:val="bottom"/>
            <w:hideMark/>
          </w:tcPr>
          <w:p w14:paraId="1ABE4CBD" w14:textId="77777777" w:rsidR="00CA75DB" w:rsidRPr="00FA34D3" w:rsidRDefault="00CA75DB" w:rsidP="00DC1946">
            <w:pPr>
              <w:spacing w:before="60" w:after="60" w:line="240" w:lineRule="auto"/>
              <w:jc w:val="center"/>
              <w:rPr>
                <w:rFonts w:eastAsia="Times New Roman" w:cs="Times New Roman"/>
                <w:b/>
                <w:color w:val="000000"/>
                <w:lang w:eastAsia="pt-BR"/>
              </w:rPr>
            </w:pPr>
            <w:r w:rsidRPr="00FA34D3">
              <w:rPr>
                <w:rFonts w:eastAsia="Times New Roman" w:cs="Times New Roman"/>
                <w:b/>
                <w:color w:val="000000"/>
                <w:lang w:eastAsia="pt-BR"/>
              </w:rPr>
              <w:t>47.812,26</w:t>
            </w:r>
          </w:p>
        </w:tc>
        <w:tc>
          <w:tcPr>
            <w:tcW w:w="656" w:type="pct"/>
            <w:tcBorders>
              <w:top w:val="single" w:sz="4" w:space="0" w:color="auto"/>
              <w:left w:val="nil"/>
              <w:right w:val="nil"/>
            </w:tcBorders>
            <w:shd w:val="clear" w:color="auto" w:fill="auto"/>
            <w:noWrap/>
            <w:vAlign w:val="bottom"/>
            <w:hideMark/>
          </w:tcPr>
          <w:p w14:paraId="11929F38" w14:textId="77777777" w:rsidR="00CA75DB" w:rsidRPr="00FA34D3" w:rsidRDefault="00CA75DB" w:rsidP="00DC1946">
            <w:pPr>
              <w:spacing w:before="60" w:after="60" w:line="240" w:lineRule="auto"/>
              <w:jc w:val="center"/>
              <w:rPr>
                <w:rFonts w:eastAsia="Times New Roman" w:cs="Times New Roman"/>
                <w:b/>
                <w:color w:val="000000"/>
                <w:lang w:eastAsia="pt-BR"/>
              </w:rPr>
            </w:pPr>
            <w:r w:rsidRPr="00FA34D3">
              <w:rPr>
                <w:rFonts w:eastAsia="Times New Roman" w:cs="Times New Roman"/>
                <w:b/>
                <w:color w:val="000000"/>
                <w:lang w:eastAsia="pt-BR"/>
              </w:rPr>
              <w:t>4.116,00</w:t>
            </w:r>
          </w:p>
        </w:tc>
      </w:tr>
      <w:tr w:rsidR="00CA75DB" w:rsidRPr="00FA34D3" w14:paraId="2DC54F7A" w14:textId="77777777" w:rsidTr="00DC1946">
        <w:trPr>
          <w:trHeight w:val="300"/>
        </w:trPr>
        <w:tc>
          <w:tcPr>
            <w:tcW w:w="802" w:type="pct"/>
            <w:tcBorders>
              <w:left w:val="nil"/>
              <w:bottom w:val="single" w:sz="4" w:space="0" w:color="auto"/>
              <w:right w:val="single" w:sz="4" w:space="0" w:color="auto"/>
            </w:tcBorders>
            <w:shd w:val="clear" w:color="auto" w:fill="auto"/>
            <w:noWrap/>
            <w:vAlign w:val="bottom"/>
            <w:hideMark/>
          </w:tcPr>
          <w:p w14:paraId="3E0C8F9E" w14:textId="77777777" w:rsidR="00CA75DB" w:rsidRPr="00FA34D3" w:rsidRDefault="00CA75DB" w:rsidP="00DC1946">
            <w:pPr>
              <w:spacing w:after="60" w:line="240" w:lineRule="auto"/>
              <w:jc w:val="center"/>
              <w:rPr>
                <w:rFonts w:eastAsia="Times New Roman" w:cs="Times New Roman"/>
                <w:color w:val="000000"/>
                <w:lang w:eastAsia="pt-BR"/>
              </w:rPr>
            </w:pPr>
          </w:p>
        </w:tc>
        <w:tc>
          <w:tcPr>
            <w:tcW w:w="769" w:type="pct"/>
            <w:tcBorders>
              <w:left w:val="single" w:sz="4" w:space="0" w:color="auto"/>
              <w:bottom w:val="single" w:sz="4" w:space="0" w:color="auto"/>
              <w:right w:val="nil"/>
            </w:tcBorders>
            <w:shd w:val="clear" w:color="auto" w:fill="auto"/>
            <w:noWrap/>
            <w:vAlign w:val="bottom"/>
            <w:hideMark/>
          </w:tcPr>
          <w:p w14:paraId="02EE8661" w14:textId="77777777" w:rsidR="00CA75DB" w:rsidRPr="00FA34D3" w:rsidRDefault="00CA75DB" w:rsidP="00DC1946">
            <w:pPr>
              <w:spacing w:after="60" w:line="240" w:lineRule="auto"/>
              <w:jc w:val="center"/>
              <w:rPr>
                <w:rFonts w:eastAsia="Times New Roman" w:cs="Times New Roman"/>
                <w:color w:val="000000"/>
                <w:lang w:eastAsia="pt-BR"/>
              </w:rPr>
            </w:pPr>
            <m:oMathPara>
              <m:oMath>
                <m:r>
                  <w:rPr>
                    <w:rFonts w:ascii="Cambria Math" w:eastAsia="Times New Roman" w:cs="Times New Roman"/>
                    <w:color w:val="000000"/>
                    <w:lang w:eastAsia="pt-BR"/>
                  </w:rPr>
                  <m:t>∑</m:t>
                </m:r>
                <m:sSub>
                  <m:sSubPr>
                    <m:ctrlPr>
                      <w:rPr>
                        <w:rFonts w:ascii="Cambria Math" w:eastAsia="Times New Roman" w:hAnsi="Cambria Math" w:cs="Times New Roman"/>
                        <w:i/>
                        <w:color w:val="000000"/>
                        <w:lang w:eastAsia="pt-BR"/>
                      </w:rPr>
                    </m:ctrlPr>
                  </m:sSubPr>
                  <m:e>
                    <m:r>
                      <w:rPr>
                        <w:rFonts w:ascii="Cambria Math" w:eastAsia="Times New Roman" w:hAnsi="Cambria Math" w:cs="Times New Roman"/>
                        <w:color w:val="000000"/>
                        <w:lang w:eastAsia="pt-BR"/>
                      </w:rPr>
                      <m:t>x</m:t>
                    </m:r>
                  </m:e>
                  <m:sub>
                    <m:r>
                      <w:rPr>
                        <w:rFonts w:ascii="Cambria Math" w:eastAsia="Times New Roman" w:hAnsi="Cambria Math" w:cs="Times New Roman"/>
                        <w:color w:val="000000"/>
                        <w:lang w:eastAsia="pt-BR"/>
                      </w:rPr>
                      <m:t>i</m:t>
                    </m:r>
                  </m:sub>
                </m:sSub>
              </m:oMath>
            </m:oMathPara>
          </w:p>
        </w:tc>
        <w:tc>
          <w:tcPr>
            <w:tcW w:w="648" w:type="pct"/>
            <w:tcBorders>
              <w:left w:val="nil"/>
              <w:bottom w:val="single" w:sz="4" w:space="0" w:color="auto"/>
              <w:right w:val="nil"/>
            </w:tcBorders>
            <w:shd w:val="clear" w:color="auto" w:fill="auto"/>
            <w:noWrap/>
            <w:vAlign w:val="bottom"/>
            <w:hideMark/>
          </w:tcPr>
          <w:p w14:paraId="13A5F2E2" w14:textId="77777777" w:rsidR="00CA75DB" w:rsidRPr="00FA34D3" w:rsidRDefault="00CA75DB" w:rsidP="00DC1946">
            <w:pPr>
              <w:spacing w:after="60" w:line="240" w:lineRule="auto"/>
              <w:jc w:val="center"/>
              <w:rPr>
                <w:rFonts w:eastAsia="Times New Roman" w:cs="Times New Roman"/>
                <w:color w:val="000000"/>
                <w:lang w:eastAsia="pt-BR"/>
              </w:rPr>
            </w:pPr>
            <m:oMathPara>
              <m:oMath>
                <m:r>
                  <w:rPr>
                    <w:rFonts w:ascii="Cambria Math" w:eastAsia="Times New Roman" w:cs="Times New Roman"/>
                    <w:color w:val="000000"/>
                    <w:lang w:eastAsia="pt-BR"/>
                  </w:rPr>
                  <m:t>∑</m:t>
                </m:r>
                <m:sSub>
                  <m:sSubPr>
                    <m:ctrlPr>
                      <w:rPr>
                        <w:rFonts w:ascii="Cambria Math" w:eastAsia="Times New Roman" w:hAnsi="Cambria Math" w:cs="Times New Roman"/>
                        <w:i/>
                        <w:color w:val="000000"/>
                        <w:lang w:eastAsia="pt-BR"/>
                      </w:rPr>
                    </m:ctrlPr>
                  </m:sSubPr>
                  <m:e>
                    <m:r>
                      <w:rPr>
                        <w:rFonts w:ascii="Cambria Math" w:eastAsia="Times New Roman" w:hAnsi="Cambria Math" w:cs="Times New Roman"/>
                        <w:color w:val="000000"/>
                        <w:lang w:eastAsia="pt-BR"/>
                      </w:rPr>
                      <m:t>x</m:t>
                    </m:r>
                  </m:e>
                  <m:sub>
                    <m:r>
                      <w:rPr>
                        <w:rFonts w:ascii="Cambria Math" w:eastAsia="Times New Roman" w:hAnsi="Cambria Math" w:cs="Times New Roman"/>
                        <w:color w:val="000000"/>
                        <w:lang w:eastAsia="pt-BR"/>
                      </w:rPr>
                      <m:t>i</m:t>
                    </m:r>
                  </m:sub>
                </m:sSub>
              </m:oMath>
            </m:oMathPara>
          </w:p>
        </w:tc>
        <w:tc>
          <w:tcPr>
            <w:tcW w:w="655" w:type="pct"/>
            <w:tcBorders>
              <w:left w:val="nil"/>
              <w:bottom w:val="single" w:sz="4" w:space="0" w:color="auto"/>
              <w:right w:val="single" w:sz="4" w:space="0" w:color="auto"/>
            </w:tcBorders>
            <w:shd w:val="clear" w:color="auto" w:fill="auto"/>
            <w:noWrap/>
            <w:vAlign w:val="bottom"/>
            <w:hideMark/>
          </w:tcPr>
          <w:p w14:paraId="6063920E" w14:textId="77777777" w:rsidR="00CA75DB" w:rsidRPr="00FA34D3" w:rsidRDefault="00CA75DB" w:rsidP="00DC1946">
            <w:pPr>
              <w:spacing w:after="60" w:line="240" w:lineRule="auto"/>
              <w:jc w:val="center"/>
              <w:rPr>
                <w:rFonts w:eastAsia="Times New Roman" w:cs="Times New Roman"/>
                <w:color w:val="000000"/>
                <w:lang w:eastAsia="pt-BR"/>
              </w:rPr>
            </w:pPr>
            <m:oMathPara>
              <m:oMath>
                <m:r>
                  <w:rPr>
                    <w:rFonts w:ascii="Cambria Math" w:eastAsia="Times New Roman" w:cs="Times New Roman"/>
                    <w:color w:val="000000"/>
                    <w:lang w:eastAsia="pt-BR"/>
                  </w:rPr>
                  <m:t>∑</m:t>
                </m:r>
                <m:sSub>
                  <m:sSubPr>
                    <m:ctrlPr>
                      <w:rPr>
                        <w:rFonts w:ascii="Cambria Math" w:eastAsia="Times New Roman" w:hAnsi="Cambria Math" w:cs="Times New Roman"/>
                        <w:i/>
                        <w:color w:val="000000"/>
                        <w:lang w:eastAsia="pt-BR"/>
                      </w:rPr>
                    </m:ctrlPr>
                  </m:sSubPr>
                  <m:e>
                    <m:r>
                      <w:rPr>
                        <w:rFonts w:ascii="Cambria Math" w:eastAsia="Times New Roman" w:hAnsi="Cambria Math" w:cs="Times New Roman"/>
                        <w:color w:val="000000"/>
                        <w:lang w:eastAsia="pt-BR"/>
                      </w:rPr>
                      <m:t>x</m:t>
                    </m:r>
                  </m:e>
                  <m:sub>
                    <m:r>
                      <w:rPr>
                        <w:rFonts w:ascii="Cambria Math" w:eastAsia="Times New Roman" w:hAnsi="Cambria Math" w:cs="Times New Roman"/>
                        <w:color w:val="000000"/>
                        <w:lang w:eastAsia="pt-BR"/>
                      </w:rPr>
                      <m:t>i</m:t>
                    </m:r>
                  </m:sub>
                </m:sSub>
              </m:oMath>
            </m:oMathPara>
          </w:p>
        </w:tc>
        <w:tc>
          <w:tcPr>
            <w:tcW w:w="827" w:type="pct"/>
            <w:tcBorders>
              <w:left w:val="single" w:sz="4" w:space="0" w:color="auto"/>
              <w:bottom w:val="single" w:sz="4" w:space="0" w:color="auto"/>
              <w:right w:val="nil"/>
            </w:tcBorders>
            <w:shd w:val="clear" w:color="auto" w:fill="auto"/>
            <w:noWrap/>
            <w:vAlign w:val="bottom"/>
            <w:hideMark/>
          </w:tcPr>
          <w:p w14:paraId="66E71EA4" w14:textId="77777777" w:rsidR="00CA75DB" w:rsidRPr="00FA34D3" w:rsidRDefault="00CA75DB" w:rsidP="00DC1946">
            <w:pPr>
              <w:spacing w:after="60" w:line="240" w:lineRule="auto"/>
              <w:jc w:val="center"/>
              <w:rPr>
                <w:rFonts w:eastAsia="Times New Roman" w:cs="Times New Roman"/>
                <w:color w:val="000000"/>
                <w:lang w:eastAsia="pt-BR"/>
              </w:rPr>
            </w:pPr>
            <m:oMathPara>
              <m:oMath>
                <m:r>
                  <w:rPr>
                    <w:rFonts w:ascii="Cambria Math" w:eastAsia="Times New Roman" w:cs="Times New Roman"/>
                    <w:color w:val="000000"/>
                    <w:lang w:eastAsia="pt-BR"/>
                  </w:rPr>
                  <m:t>∑</m:t>
                </m:r>
                <m:sSubSup>
                  <m:sSubSupPr>
                    <m:ctrlPr>
                      <w:rPr>
                        <w:rFonts w:ascii="Cambria Math" w:eastAsia="Times New Roman" w:hAnsi="Cambria Math" w:cs="Times New Roman"/>
                        <w:i/>
                        <w:color w:val="000000"/>
                        <w:lang w:eastAsia="pt-BR"/>
                      </w:rPr>
                    </m:ctrlPr>
                  </m:sSubSupPr>
                  <m:e>
                    <m:r>
                      <w:rPr>
                        <w:rFonts w:ascii="Cambria Math" w:eastAsia="Times New Roman" w:hAnsi="Cambria Math" w:cs="Times New Roman"/>
                        <w:color w:val="000000"/>
                        <w:lang w:eastAsia="pt-BR"/>
                      </w:rPr>
                      <m:t>x</m:t>
                    </m:r>
                  </m:e>
                  <m:sub>
                    <m:r>
                      <w:rPr>
                        <w:rFonts w:ascii="Cambria Math" w:eastAsia="Times New Roman" w:hAnsi="Cambria Math" w:cs="Times New Roman"/>
                        <w:color w:val="000000"/>
                        <w:lang w:eastAsia="pt-BR"/>
                      </w:rPr>
                      <m:t>i</m:t>
                    </m:r>
                  </m:sub>
                  <m:sup>
                    <m:r>
                      <w:rPr>
                        <w:rFonts w:ascii="Cambria Math" w:eastAsia="Times New Roman" w:cs="Times New Roman"/>
                        <w:color w:val="000000"/>
                        <w:lang w:eastAsia="pt-BR"/>
                      </w:rPr>
                      <m:t>2</m:t>
                    </m:r>
                  </m:sup>
                </m:sSubSup>
              </m:oMath>
            </m:oMathPara>
          </w:p>
        </w:tc>
        <w:tc>
          <w:tcPr>
            <w:tcW w:w="644" w:type="pct"/>
            <w:tcBorders>
              <w:left w:val="nil"/>
              <w:bottom w:val="single" w:sz="4" w:space="0" w:color="auto"/>
              <w:right w:val="nil"/>
            </w:tcBorders>
            <w:shd w:val="clear" w:color="auto" w:fill="auto"/>
            <w:noWrap/>
            <w:vAlign w:val="bottom"/>
            <w:hideMark/>
          </w:tcPr>
          <w:p w14:paraId="4B8F6793" w14:textId="77777777" w:rsidR="00CA75DB" w:rsidRPr="00FA34D3" w:rsidRDefault="00CA75DB" w:rsidP="00DC1946">
            <w:pPr>
              <w:spacing w:after="60" w:line="240" w:lineRule="auto"/>
              <w:jc w:val="center"/>
              <w:rPr>
                <w:rFonts w:eastAsia="Times New Roman" w:cs="Times New Roman"/>
                <w:color w:val="000000"/>
                <w:lang w:eastAsia="pt-BR"/>
              </w:rPr>
            </w:pPr>
            <m:oMathPara>
              <m:oMath>
                <m:r>
                  <w:rPr>
                    <w:rFonts w:ascii="Cambria Math" w:eastAsia="Times New Roman" w:cs="Times New Roman"/>
                    <w:color w:val="000000"/>
                    <w:lang w:eastAsia="pt-BR"/>
                  </w:rPr>
                  <m:t>∑</m:t>
                </m:r>
                <m:sSubSup>
                  <m:sSubSupPr>
                    <m:ctrlPr>
                      <w:rPr>
                        <w:rFonts w:ascii="Cambria Math" w:eastAsia="Times New Roman" w:hAnsi="Cambria Math" w:cs="Times New Roman"/>
                        <w:i/>
                        <w:color w:val="000000"/>
                        <w:lang w:eastAsia="pt-BR"/>
                      </w:rPr>
                    </m:ctrlPr>
                  </m:sSubSupPr>
                  <m:e>
                    <m:r>
                      <w:rPr>
                        <w:rFonts w:ascii="Cambria Math" w:eastAsia="Times New Roman" w:hAnsi="Cambria Math" w:cs="Times New Roman"/>
                        <w:color w:val="000000"/>
                        <w:lang w:eastAsia="pt-BR"/>
                      </w:rPr>
                      <m:t>x</m:t>
                    </m:r>
                  </m:e>
                  <m:sub>
                    <m:r>
                      <w:rPr>
                        <w:rFonts w:ascii="Cambria Math" w:eastAsia="Times New Roman" w:hAnsi="Cambria Math" w:cs="Times New Roman"/>
                        <w:color w:val="000000"/>
                        <w:lang w:eastAsia="pt-BR"/>
                      </w:rPr>
                      <m:t>i</m:t>
                    </m:r>
                  </m:sub>
                  <m:sup>
                    <m:r>
                      <w:rPr>
                        <w:rFonts w:ascii="Cambria Math" w:eastAsia="Times New Roman" w:cs="Times New Roman"/>
                        <w:color w:val="000000"/>
                        <w:lang w:eastAsia="pt-BR"/>
                      </w:rPr>
                      <m:t>2</m:t>
                    </m:r>
                  </m:sup>
                </m:sSubSup>
              </m:oMath>
            </m:oMathPara>
          </w:p>
        </w:tc>
        <w:tc>
          <w:tcPr>
            <w:tcW w:w="656" w:type="pct"/>
            <w:tcBorders>
              <w:left w:val="nil"/>
              <w:bottom w:val="single" w:sz="4" w:space="0" w:color="auto"/>
              <w:right w:val="nil"/>
            </w:tcBorders>
            <w:shd w:val="clear" w:color="auto" w:fill="auto"/>
            <w:noWrap/>
            <w:vAlign w:val="bottom"/>
            <w:hideMark/>
          </w:tcPr>
          <w:p w14:paraId="57853EC1" w14:textId="77777777" w:rsidR="00CA75DB" w:rsidRPr="00FA34D3" w:rsidRDefault="00CA75DB" w:rsidP="00DC1946">
            <w:pPr>
              <w:spacing w:after="60" w:line="240" w:lineRule="auto"/>
              <w:jc w:val="center"/>
              <w:rPr>
                <w:rFonts w:eastAsia="Times New Roman" w:cs="Times New Roman"/>
                <w:color w:val="000000"/>
                <w:lang w:eastAsia="pt-BR"/>
              </w:rPr>
            </w:pPr>
            <m:oMathPara>
              <m:oMath>
                <m:r>
                  <w:rPr>
                    <w:rFonts w:ascii="Cambria Math" w:eastAsia="Times New Roman" w:cs="Times New Roman"/>
                    <w:color w:val="000000"/>
                    <w:lang w:eastAsia="pt-BR"/>
                  </w:rPr>
                  <m:t>∑</m:t>
                </m:r>
                <m:sSubSup>
                  <m:sSubSupPr>
                    <m:ctrlPr>
                      <w:rPr>
                        <w:rFonts w:ascii="Cambria Math" w:eastAsia="Times New Roman" w:hAnsi="Cambria Math" w:cs="Times New Roman"/>
                        <w:i/>
                        <w:color w:val="000000"/>
                        <w:lang w:eastAsia="pt-BR"/>
                      </w:rPr>
                    </m:ctrlPr>
                  </m:sSubSupPr>
                  <m:e>
                    <m:r>
                      <w:rPr>
                        <w:rFonts w:ascii="Cambria Math" w:eastAsia="Times New Roman" w:hAnsi="Cambria Math" w:cs="Times New Roman"/>
                        <w:color w:val="000000"/>
                        <w:lang w:eastAsia="pt-BR"/>
                      </w:rPr>
                      <m:t>x</m:t>
                    </m:r>
                  </m:e>
                  <m:sub>
                    <m:r>
                      <w:rPr>
                        <w:rFonts w:ascii="Cambria Math" w:eastAsia="Times New Roman" w:hAnsi="Cambria Math" w:cs="Times New Roman"/>
                        <w:color w:val="000000"/>
                        <w:lang w:eastAsia="pt-BR"/>
                      </w:rPr>
                      <m:t>i</m:t>
                    </m:r>
                  </m:sub>
                  <m:sup>
                    <m:r>
                      <w:rPr>
                        <w:rFonts w:ascii="Cambria Math" w:eastAsia="Times New Roman" w:cs="Times New Roman"/>
                        <w:color w:val="000000"/>
                        <w:lang w:eastAsia="pt-BR"/>
                      </w:rPr>
                      <m:t>2</m:t>
                    </m:r>
                  </m:sup>
                </m:sSubSup>
              </m:oMath>
            </m:oMathPara>
          </w:p>
        </w:tc>
      </w:tr>
    </w:tbl>
    <w:p w14:paraId="0586BB3D" w14:textId="77777777" w:rsidR="00D96555" w:rsidRPr="00E36EF2" w:rsidRDefault="00954D43" w:rsidP="00380664">
      <w:pPr>
        <w:spacing w:before="360" w:after="240" w:line="360" w:lineRule="auto"/>
        <w:jc w:val="both"/>
        <w:rPr>
          <w:rFonts w:eastAsiaTheme="minorEastAsia"/>
          <w:sz w:val="24"/>
          <w:szCs w:val="24"/>
        </w:rPr>
      </w:pPr>
      <w:r>
        <w:rPr>
          <w:rFonts w:eastAsiaTheme="minorEastAsia"/>
          <w:sz w:val="24"/>
          <w:szCs w:val="24"/>
        </w:rPr>
        <w:tab/>
      </w:r>
      <w:r w:rsidR="001E4C5F" w:rsidRPr="00E36EF2">
        <w:rPr>
          <w:rFonts w:eastAsiaTheme="minorEastAsia"/>
          <w:sz w:val="24"/>
          <w:szCs w:val="24"/>
        </w:rPr>
        <w:t>Fazendo cálculos análogos para as variáveis "Peso" e "Idade" obtemos</w:t>
      </w:r>
      <w:r>
        <w:rPr>
          <w:rFonts w:eastAsiaTheme="minorEastAsia"/>
          <w:sz w:val="24"/>
          <w:szCs w:val="24"/>
        </w:rPr>
        <w:t xml:space="preserve"> a média, a variância e o desvio padrão de todas as variáveis, os quais são apresentados</w:t>
      </w:r>
      <w:r w:rsidR="001E4C5F" w:rsidRPr="00E36EF2">
        <w:rPr>
          <w:rFonts w:eastAsiaTheme="minorEastAsia"/>
          <w:sz w:val="24"/>
          <w:szCs w:val="24"/>
        </w:rPr>
        <w:t xml:space="preserve"> </w:t>
      </w:r>
      <w:r>
        <w:rPr>
          <w:rFonts w:eastAsiaTheme="minorEastAsia"/>
          <w:sz w:val="24"/>
          <w:szCs w:val="24"/>
        </w:rPr>
        <w:t>n</w:t>
      </w:r>
      <w:r w:rsidR="001E4C5F" w:rsidRPr="00E36EF2">
        <w:rPr>
          <w:rFonts w:eastAsiaTheme="minorEastAsia"/>
          <w:sz w:val="24"/>
          <w:szCs w:val="24"/>
        </w:rPr>
        <w:t>a Tabela 3.12.</w:t>
      </w:r>
      <w:r w:rsidR="00110DBB" w:rsidRPr="00E36EF2">
        <w:rPr>
          <w:rFonts w:eastAsiaTheme="minorEastAsia"/>
          <w:sz w:val="24"/>
          <w:szCs w:val="24"/>
        </w:rPr>
        <w:t xml:space="preserve"> </w:t>
      </w:r>
    </w:p>
    <w:p w14:paraId="1CC9C451" w14:textId="77777777" w:rsidR="001E4C5F" w:rsidRPr="00951B4D" w:rsidRDefault="001E4C5F" w:rsidP="001E4C5F">
      <w:pPr>
        <w:spacing w:after="120" w:line="240" w:lineRule="auto"/>
        <w:ind w:left="1247" w:hanging="1247"/>
        <w:jc w:val="both"/>
        <w:rPr>
          <w:rFonts w:eastAsiaTheme="minorEastAsia" w:cs="Times New Roman"/>
          <w:sz w:val="20"/>
          <w:szCs w:val="20"/>
        </w:rPr>
      </w:pPr>
      <w:r>
        <w:rPr>
          <w:rFonts w:eastAsiaTheme="minorEastAsia" w:cs="Times New Roman"/>
          <w:b/>
          <w:sz w:val="20"/>
          <w:szCs w:val="20"/>
        </w:rPr>
        <w:t>Tabela 3.12</w:t>
      </w:r>
      <w:r w:rsidRPr="00951B4D">
        <w:rPr>
          <w:rFonts w:eastAsiaTheme="minorEastAsia" w:cs="Times New Roman"/>
          <w:b/>
          <w:sz w:val="20"/>
          <w:szCs w:val="20"/>
        </w:rPr>
        <w:t>.</w:t>
      </w:r>
      <w:r w:rsidRPr="00951B4D">
        <w:rPr>
          <w:rFonts w:eastAsiaTheme="minorEastAsia" w:cs="Times New Roman"/>
          <w:sz w:val="20"/>
          <w:szCs w:val="20"/>
        </w:rPr>
        <w:t xml:space="preserve"> </w:t>
      </w:r>
      <w:r>
        <w:rPr>
          <w:rFonts w:eastAsiaTheme="minorEastAsia" w:cs="Times New Roman"/>
          <w:sz w:val="20"/>
          <w:szCs w:val="20"/>
        </w:rPr>
        <w:t xml:space="preserve">Média, variância e desvio padrão das variáveis </w:t>
      </w:r>
      <w:r w:rsidR="003C2BA6">
        <w:rPr>
          <w:rFonts w:eastAsiaTheme="minorEastAsia" w:cs="Times New Roman"/>
          <w:sz w:val="20"/>
          <w:szCs w:val="20"/>
        </w:rPr>
        <w:t>E</w:t>
      </w:r>
      <w:r>
        <w:rPr>
          <w:rFonts w:eastAsiaTheme="minorEastAsia" w:cs="Times New Roman"/>
          <w:sz w:val="20"/>
          <w:szCs w:val="20"/>
        </w:rPr>
        <w:t xml:space="preserve">statura, </w:t>
      </w:r>
      <w:r w:rsidR="003C2BA6">
        <w:rPr>
          <w:rFonts w:eastAsiaTheme="minorEastAsia" w:cs="Times New Roman"/>
          <w:sz w:val="20"/>
          <w:szCs w:val="20"/>
        </w:rPr>
        <w:t>P</w:t>
      </w:r>
      <w:r>
        <w:rPr>
          <w:rFonts w:eastAsiaTheme="minorEastAsia" w:cs="Times New Roman"/>
          <w:sz w:val="20"/>
          <w:szCs w:val="20"/>
        </w:rPr>
        <w:t xml:space="preserve">eso e </w:t>
      </w:r>
      <w:r w:rsidR="003C2BA6">
        <w:rPr>
          <w:rFonts w:eastAsiaTheme="minorEastAsia" w:cs="Times New Roman"/>
          <w:sz w:val="20"/>
          <w:szCs w:val="20"/>
        </w:rPr>
        <w:t>I</w:t>
      </w:r>
      <w:r>
        <w:rPr>
          <w:rFonts w:eastAsiaTheme="minorEastAsia" w:cs="Times New Roman"/>
          <w:sz w:val="20"/>
          <w:szCs w:val="20"/>
        </w:rPr>
        <w:t>dade</w:t>
      </w:r>
    </w:p>
    <w:tbl>
      <w:tblPr>
        <w:tblW w:w="5000" w:type="pct"/>
        <w:tblCellMar>
          <w:left w:w="70" w:type="dxa"/>
          <w:right w:w="70" w:type="dxa"/>
        </w:tblCellMar>
        <w:tblLook w:val="04A0" w:firstRow="1" w:lastRow="0" w:firstColumn="1" w:lastColumn="0" w:noHBand="0" w:noVBand="1"/>
      </w:tblPr>
      <w:tblGrid>
        <w:gridCol w:w="2126"/>
        <w:gridCol w:w="2126"/>
        <w:gridCol w:w="2126"/>
        <w:gridCol w:w="2126"/>
      </w:tblGrid>
      <w:tr w:rsidR="0046378F" w:rsidRPr="00463EED" w14:paraId="7F68BE7F" w14:textId="77777777" w:rsidTr="00110DBB">
        <w:trPr>
          <w:trHeight w:val="300"/>
        </w:trPr>
        <w:tc>
          <w:tcPr>
            <w:tcW w:w="1250" w:type="pct"/>
            <w:tcBorders>
              <w:top w:val="single" w:sz="4" w:space="0" w:color="auto"/>
              <w:left w:val="nil"/>
              <w:right w:val="single" w:sz="4" w:space="0" w:color="auto"/>
            </w:tcBorders>
            <w:shd w:val="clear" w:color="auto" w:fill="auto"/>
            <w:noWrap/>
            <w:vAlign w:val="bottom"/>
            <w:hideMark/>
          </w:tcPr>
          <w:p w14:paraId="037D10E6" w14:textId="77777777" w:rsidR="0046378F" w:rsidRPr="0046378F" w:rsidRDefault="0046378F" w:rsidP="00110DBB">
            <w:pPr>
              <w:spacing w:after="0" w:line="240" w:lineRule="auto"/>
              <w:jc w:val="center"/>
              <w:rPr>
                <w:rFonts w:ascii="Calibri" w:eastAsia="Times New Roman" w:hAnsi="Calibri" w:cs="Times New Roman"/>
                <w:b/>
                <w:color w:val="000000"/>
                <w:sz w:val="24"/>
                <w:szCs w:val="24"/>
                <w:lang w:eastAsia="pt-BR"/>
              </w:rPr>
            </w:pPr>
            <w:r w:rsidRPr="0046378F">
              <w:rPr>
                <w:rFonts w:ascii="Calibri" w:eastAsia="Times New Roman" w:hAnsi="Calibri" w:cs="Times New Roman"/>
                <w:b/>
                <w:color w:val="000000"/>
                <w:sz w:val="24"/>
                <w:szCs w:val="24"/>
                <w:lang w:eastAsia="pt-BR"/>
              </w:rPr>
              <w:t> </w:t>
            </w:r>
          </w:p>
        </w:tc>
        <w:tc>
          <w:tcPr>
            <w:tcW w:w="3750" w:type="pct"/>
            <w:gridSpan w:val="3"/>
            <w:tcBorders>
              <w:top w:val="single" w:sz="4" w:space="0" w:color="auto"/>
              <w:left w:val="single" w:sz="4" w:space="0" w:color="auto"/>
              <w:bottom w:val="single" w:sz="4" w:space="0" w:color="auto"/>
              <w:right w:val="nil"/>
            </w:tcBorders>
            <w:shd w:val="clear" w:color="auto" w:fill="auto"/>
            <w:noWrap/>
            <w:vAlign w:val="bottom"/>
            <w:hideMark/>
          </w:tcPr>
          <w:p w14:paraId="6FFE073E" w14:textId="77777777" w:rsidR="0046378F" w:rsidRPr="0046378F" w:rsidRDefault="0046378F" w:rsidP="00110DBB">
            <w:pPr>
              <w:spacing w:after="0" w:line="240" w:lineRule="auto"/>
              <w:jc w:val="center"/>
              <w:rPr>
                <w:rFonts w:ascii="Calibri" w:eastAsia="Times New Roman" w:hAnsi="Calibri" w:cs="Times New Roman"/>
                <w:b/>
                <w:color w:val="000000"/>
                <w:sz w:val="24"/>
                <w:szCs w:val="24"/>
                <w:lang w:eastAsia="pt-BR"/>
              </w:rPr>
            </w:pPr>
            <w:r w:rsidRPr="0046378F">
              <w:rPr>
                <w:rFonts w:ascii="Calibri" w:eastAsia="Times New Roman" w:hAnsi="Calibri" w:cs="Times New Roman"/>
                <w:b/>
                <w:color w:val="000000"/>
                <w:sz w:val="24"/>
                <w:szCs w:val="24"/>
                <w:lang w:eastAsia="pt-BR"/>
              </w:rPr>
              <w:t>Variável </w:t>
            </w:r>
          </w:p>
        </w:tc>
      </w:tr>
      <w:tr w:rsidR="0046378F" w:rsidRPr="0046378F" w14:paraId="1928F6AB" w14:textId="77777777" w:rsidTr="00110DBB">
        <w:trPr>
          <w:trHeight w:val="300"/>
        </w:trPr>
        <w:tc>
          <w:tcPr>
            <w:tcW w:w="1250" w:type="pct"/>
            <w:tcBorders>
              <w:left w:val="nil"/>
              <w:bottom w:val="single" w:sz="4" w:space="0" w:color="auto"/>
              <w:right w:val="single" w:sz="4" w:space="0" w:color="auto"/>
            </w:tcBorders>
            <w:shd w:val="clear" w:color="auto" w:fill="auto"/>
            <w:noWrap/>
            <w:vAlign w:val="bottom"/>
            <w:hideMark/>
          </w:tcPr>
          <w:p w14:paraId="7060FA68" w14:textId="77777777" w:rsidR="0046378F" w:rsidRPr="0046378F" w:rsidRDefault="0046378F" w:rsidP="00110DBB">
            <w:pPr>
              <w:spacing w:after="0" w:line="240" w:lineRule="auto"/>
              <w:jc w:val="center"/>
              <w:rPr>
                <w:rFonts w:ascii="Calibri" w:eastAsia="Times New Roman" w:hAnsi="Calibri" w:cs="Times New Roman"/>
                <w:b/>
                <w:color w:val="000000"/>
                <w:sz w:val="24"/>
                <w:szCs w:val="24"/>
                <w:lang w:eastAsia="pt-BR"/>
              </w:rPr>
            </w:pPr>
            <w:r w:rsidRPr="0046378F">
              <w:rPr>
                <w:rFonts w:ascii="Calibri" w:eastAsia="Times New Roman" w:hAnsi="Calibri" w:cs="Times New Roman"/>
                <w:b/>
                <w:color w:val="000000"/>
                <w:sz w:val="24"/>
                <w:szCs w:val="24"/>
                <w:lang w:eastAsia="pt-BR"/>
              </w:rPr>
              <w:t> </w:t>
            </w:r>
            <w:r w:rsidRPr="00463EED">
              <w:rPr>
                <w:rFonts w:ascii="Calibri" w:eastAsia="Times New Roman" w:hAnsi="Calibri" w:cs="Times New Roman"/>
                <w:b/>
                <w:color w:val="000000"/>
                <w:sz w:val="24"/>
                <w:szCs w:val="24"/>
                <w:lang w:eastAsia="pt-BR"/>
              </w:rPr>
              <w:t>Medida</w:t>
            </w:r>
          </w:p>
        </w:tc>
        <w:tc>
          <w:tcPr>
            <w:tcW w:w="1250" w:type="pct"/>
            <w:tcBorders>
              <w:top w:val="single" w:sz="4" w:space="0" w:color="auto"/>
              <w:left w:val="single" w:sz="4" w:space="0" w:color="auto"/>
              <w:bottom w:val="single" w:sz="4" w:space="0" w:color="auto"/>
              <w:right w:val="nil"/>
            </w:tcBorders>
            <w:shd w:val="clear" w:color="auto" w:fill="auto"/>
            <w:noWrap/>
            <w:vAlign w:val="bottom"/>
            <w:hideMark/>
          </w:tcPr>
          <w:p w14:paraId="537353C1" w14:textId="77777777" w:rsidR="0046378F" w:rsidRPr="0046378F" w:rsidRDefault="0046378F" w:rsidP="00110DBB">
            <w:pPr>
              <w:spacing w:after="0" w:line="240" w:lineRule="auto"/>
              <w:jc w:val="center"/>
              <w:rPr>
                <w:rFonts w:ascii="Calibri" w:eastAsia="Times New Roman" w:hAnsi="Calibri" w:cs="Times New Roman"/>
                <w:b/>
                <w:color w:val="000000"/>
                <w:sz w:val="24"/>
                <w:szCs w:val="24"/>
                <w:lang w:eastAsia="pt-BR"/>
              </w:rPr>
            </w:pPr>
            <w:r w:rsidRPr="0046378F">
              <w:rPr>
                <w:rFonts w:ascii="Calibri" w:eastAsia="Times New Roman" w:hAnsi="Calibri" w:cs="Times New Roman"/>
                <w:b/>
                <w:color w:val="000000"/>
                <w:sz w:val="24"/>
                <w:szCs w:val="24"/>
                <w:lang w:eastAsia="pt-BR"/>
              </w:rPr>
              <w:t>Estatura</w:t>
            </w:r>
          </w:p>
        </w:tc>
        <w:tc>
          <w:tcPr>
            <w:tcW w:w="1250" w:type="pct"/>
            <w:tcBorders>
              <w:top w:val="single" w:sz="4" w:space="0" w:color="auto"/>
              <w:left w:val="nil"/>
              <w:bottom w:val="single" w:sz="4" w:space="0" w:color="auto"/>
              <w:right w:val="nil"/>
            </w:tcBorders>
            <w:shd w:val="clear" w:color="auto" w:fill="auto"/>
            <w:noWrap/>
            <w:vAlign w:val="bottom"/>
            <w:hideMark/>
          </w:tcPr>
          <w:p w14:paraId="0A60E337" w14:textId="77777777" w:rsidR="0046378F" w:rsidRPr="0046378F" w:rsidRDefault="0046378F" w:rsidP="00110DBB">
            <w:pPr>
              <w:spacing w:after="0" w:line="240" w:lineRule="auto"/>
              <w:jc w:val="center"/>
              <w:rPr>
                <w:rFonts w:ascii="Calibri" w:eastAsia="Times New Roman" w:hAnsi="Calibri" w:cs="Times New Roman"/>
                <w:b/>
                <w:color w:val="000000"/>
                <w:sz w:val="24"/>
                <w:szCs w:val="24"/>
                <w:lang w:eastAsia="pt-BR"/>
              </w:rPr>
            </w:pPr>
            <w:r w:rsidRPr="0046378F">
              <w:rPr>
                <w:rFonts w:ascii="Calibri" w:eastAsia="Times New Roman" w:hAnsi="Calibri" w:cs="Times New Roman"/>
                <w:b/>
                <w:color w:val="000000"/>
                <w:sz w:val="24"/>
                <w:szCs w:val="24"/>
                <w:lang w:eastAsia="pt-BR"/>
              </w:rPr>
              <w:t>Peso</w:t>
            </w:r>
          </w:p>
        </w:tc>
        <w:tc>
          <w:tcPr>
            <w:tcW w:w="1250" w:type="pct"/>
            <w:tcBorders>
              <w:top w:val="single" w:sz="4" w:space="0" w:color="auto"/>
              <w:left w:val="nil"/>
              <w:bottom w:val="single" w:sz="4" w:space="0" w:color="auto"/>
              <w:right w:val="nil"/>
            </w:tcBorders>
            <w:shd w:val="clear" w:color="auto" w:fill="auto"/>
            <w:noWrap/>
            <w:vAlign w:val="bottom"/>
            <w:hideMark/>
          </w:tcPr>
          <w:p w14:paraId="41F96F20" w14:textId="77777777" w:rsidR="0046378F" w:rsidRPr="0046378F" w:rsidRDefault="0046378F" w:rsidP="00110DBB">
            <w:pPr>
              <w:spacing w:after="0" w:line="240" w:lineRule="auto"/>
              <w:jc w:val="center"/>
              <w:rPr>
                <w:rFonts w:ascii="Calibri" w:eastAsia="Times New Roman" w:hAnsi="Calibri" w:cs="Times New Roman"/>
                <w:b/>
                <w:color w:val="000000"/>
                <w:sz w:val="24"/>
                <w:szCs w:val="24"/>
                <w:lang w:eastAsia="pt-BR"/>
              </w:rPr>
            </w:pPr>
            <w:r w:rsidRPr="0046378F">
              <w:rPr>
                <w:rFonts w:ascii="Calibri" w:eastAsia="Times New Roman" w:hAnsi="Calibri" w:cs="Times New Roman"/>
                <w:b/>
                <w:color w:val="000000"/>
                <w:sz w:val="24"/>
                <w:szCs w:val="24"/>
                <w:lang w:eastAsia="pt-BR"/>
              </w:rPr>
              <w:t>Idade</w:t>
            </w:r>
          </w:p>
        </w:tc>
      </w:tr>
      <w:tr w:rsidR="0046378F" w:rsidRPr="0046378F" w14:paraId="0D0D196C" w14:textId="77777777" w:rsidTr="00110DBB">
        <w:trPr>
          <w:trHeight w:val="300"/>
        </w:trPr>
        <w:tc>
          <w:tcPr>
            <w:tcW w:w="1250" w:type="pct"/>
            <w:tcBorders>
              <w:top w:val="single" w:sz="4" w:space="0" w:color="auto"/>
              <w:left w:val="nil"/>
              <w:bottom w:val="nil"/>
              <w:right w:val="single" w:sz="4" w:space="0" w:color="auto"/>
            </w:tcBorders>
            <w:shd w:val="clear" w:color="auto" w:fill="auto"/>
            <w:noWrap/>
            <w:vAlign w:val="bottom"/>
            <w:hideMark/>
          </w:tcPr>
          <w:p w14:paraId="538BC201" w14:textId="77777777" w:rsidR="0046378F" w:rsidRPr="0046378F" w:rsidRDefault="009944CB" w:rsidP="00110DBB">
            <w:pPr>
              <w:spacing w:after="0" w:line="240" w:lineRule="auto"/>
              <w:jc w:val="center"/>
              <w:rPr>
                <w:rFonts w:ascii="Calibri" w:eastAsia="Times New Roman" w:hAnsi="Calibri" w:cs="Times New Roman"/>
                <w:color w:val="000000"/>
                <w:sz w:val="24"/>
                <w:szCs w:val="24"/>
                <w:lang w:eastAsia="pt-BR"/>
              </w:rPr>
            </w:pPr>
            <m:oMathPara>
              <m:oMath>
                <m:acc>
                  <m:accPr>
                    <m:chr m:val="̅"/>
                    <m:ctrlPr>
                      <w:rPr>
                        <w:rFonts w:ascii="Cambria Math" w:eastAsia="Times New Roman" w:hAnsi="Cambria Math" w:cs="Times New Roman"/>
                        <w:i/>
                        <w:color w:val="000000"/>
                        <w:sz w:val="24"/>
                        <w:szCs w:val="24"/>
                        <w:lang w:eastAsia="pt-BR"/>
                      </w:rPr>
                    </m:ctrlPr>
                  </m:accPr>
                  <m:e>
                    <m:r>
                      <w:rPr>
                        <w:rFonts w:ascii="Cambria Math" w:eastAsia="Times New Roman" w:hAnsi="Cambria Math" w:cs="Times New Roman"/>
                        <w:color w:val="000000"/>
                        <w:sz w:val="24"/>
                        <w:szCs w:val="24"/>
                        <w:lang w:eastAsia="pt-BR"/>
                      </w:rPr>
                      <m:t>X</m:t>
                    </m:r>
                  </m:e>
                </m:acc>
                <m:r>
                  <w:rPr>
                    <w:rFonts w:ascii="Cambria Math" w:eastAsia="Times New Roman" w:hAnsi="Cambria Math" w:cs="Times New Roman"/>
                    <w:color w:val="000000"/>
                    <w:sz w:val="24"/>
                    <w:szCs w:val="24"/>
                    <w:lang w:eastAsia="pt-BR"/>
                  </w:rPr>
                  <m:t xml:space="preserve">  </m:t>
                </m:r>
              </m:oMath>
            </m:oMathPara>
          </w:p>
        </w:tc>
        <w:tc>
          <w:tcPr>
            <w:tcW w:w="1250" w:type="pct"/>
            <w:tcBorders>
              <w:top w:val="single" w:sz="4" w:space="0" w:color="auto"/>
              <w:left w:val="nil"/>
              <w:bottom w:val="nil"/>
              <w:right w:val="nil"/>
            </w:tcBorders>
            <w:shd w:val="clear" w:color="auto" w:fill="auto"/>
            <w:noWrap/>
            <w:vAlign w:val="bottom"/>
            <w:hideMark/>
          </w:tcPr>
          <w:p w14:paraId="339E8FEF" w14:textId="77777777" w:rsidR="0046378F" w:rsidRPr="0046378F" w:rsidRDefault="00FA34D3" w:rsidP="00110DBB">
            <w:pPr>
              <w:spacing w:after="0" w:line="240" w:lineRule="auto"/>
              <w:jc w:val="center"/>
              <w:rPr>
                <w:rFonts w:ascii="Cambria Math" w:eastAsia="Times New Roman" w:hAnsi="Cambria Math" w:cs="Times New Roman"/>
                <w:color w:val="000000"/>
                <w:sz w:val="24"/>
                <w:szCs w:val="24"/>
                <w:lang w:eastAsia="pt-BR"/>
                <w:oMath/>
              </w:rPr>
            </w:pPr>
            <m:oMathPara>
              <m:oMath>
                <m:r>
                  <w:rPr>
                    <w:rFonts w:ascii="Cambria Math" w:eastAsia="Times New Roman" w:hAnsi="Cambria Math" w:cs="Times New Roman"/>
                    <w:color w:val="000000"/>
                    <w:sz w:val="24"/>
                    <w:szCs w:val="24"/>
                    <w:lang w:eastAsia="pt-BR"/>
                  </w:rPr>
                  <m:t>166,80</m:t>
                </m:r>
              </m:oMath>
            </m:oMathPara>
          </w:p>
        </w:tc>
        <w:tc>
          <w:tcPr>
            <w:tcW w:w="1250" w:type="pct"/>
            <w:tcBorders>
              <w:top w:val="single" w:sz="4" w:space="0" w:color="auto"/>
              <w:left w:val="nil"/>
              <w:bottom w:val="nil"/>
              <w:right w:val="nil"/>
            </w:tcBorders>
            <w:shd w:val="clear" w:color="auto" w:fill="auto"/>
            <w:noWrap/>
            <w:vAlign w:val="bottom"/>
            <w:hideMark/>
          </w:tcPr>
          <w:p w14:paraId="6504890E" w14:textId="77777777" w:rsidR="0046378F" w:rsidRPr="0046378F" w:rsidRDefault="00FA34D3" w:rsidP="00110DBB">
            <w:pPr>
              <w:spacing w:after="0" w:line="240" w:lineRule="auto"/>
              <w:jc w:val="center"/>
              <w:rPr>
                <w:rFonts w:ascii="Cambria Math" w:eastAsia="Times New Roman" w:hAnsi="Cambria Math" w:cs="Times New Roman"/>
                <w:color w:val="000000"/>
                <w:sz w:val="24"/>
                <w:szCs w:val="24"/>
                <w:lang w:eastAsia="pt-BR"/>
                <w:oMath/>
              </w:rPr>
            </w:pPr>
            <m:oMathPara>
              <m:oMath>
                <m:r>
                  <w:rPr>
                    <w:rFonts w:ascii="Cambria Math" w:eastAsia="Times New Roman" w:hAnsi="Cambria Math" w:cs="Times New Roman"/>
                    <w:color w:val="000000"/>
                    <w:sz w:val="24"/>
                    <w:szCs w:val="24"/>
                    <w:lang w:eastAsia="pt-BR"/>
                  </w:rPr>
                  <m:t>67,24</m:t>
                </m:r>
              </m:oMath>
            </m:oMathPara>
          </w:p>
        </w:tc>
        <w:tc>
          <w:tcPr>
            <w:tcW w:w="1250" w:type="pct"/>
            <w:tcBorders>
              <w:top w:val="single" w:sz="4" w:space="0" w:color="auto"/>
              <w:left w:val="nil"/>
              <w:bottom w:val="nil"/>
              <w:right w:val="nil"/>
            </w:tcBorders>
            <w:shd w:val="clear" w:color="auto" w:fill="auto"/>
            <w:noWrap/>
            <w:vAlign w:val="bottom"/>
            <w:hideMark/>
          </w:tcPr>
          <w:p w14:paraId="7A0AD7FE" w14:textId="77777777" w:rsidR="0046378F" w:rsidRPr="0046378F" w:rsidRDefault="00FA34D3" w:rsidP="00110DBB">
            <w:pPr>
              <w:spacing w:after="0" w:line="240" w:lineRule="auto"/>
              <w:jc w:val="center"/>
              <w:rPr>
                <w:rFonts w:ascii="Cambria Math" w:eastAsia="Times New Roman" w:hAnsi="Cambria Math" w:cs="Times New Roman"/>
                <w:color w:val="000000"/>
                <w:sz w:val="24"/>
                <w:szCs w:val="24"/>
                <w:lang w:eastAsia="pt-BR"/>
                <w:oMath/>
              </w:rPr>
            </w:pPr>
            <m:oMathPara>
              <m:oMath>
                <m:r>
                  <w:rPr>
                    <w:rFonts w:ascii="Cambria Math" w:eastAsia="Times New Roman" w:hAnsi="Cambria Math" w:cs="Times New Roman"/>
                    <w:color w:val="000000"/>
                    <w:sz w:val="24"/>
                    <w:szCs w:val="24"/>
                    <w:lang w:eastAsia="pt-BR"/>
                  </w:rPr>
                  <m:t>20,14</m:t>
                </m:r>
              </m:oMath>
            </m:oMathPara>
          </w:p>
        </w:tc>
      </w:tr>
      <w:tr w:rsidR="0046378F" w:rsidRPr="0046378F" w14:paraId="0A637F3D" w14:textId="77777777" w:rsidTr="001E4C5F">
        <w:trPr>
          <w:trHeight w:val="300"/>
        </w:trPr>
        <w:tc>
          <w:tcPr>
            <w:tcW w:w="1250" w:type="pct"/>
            <w:tcBorders>
              <w:top w:val="nil"/>
              <w:left w:val="nil"/>
              <w:right w:val="single" w:sz="4" w:space="0" w:color="auto"/>
            </w:tcBorders>
            <w:shd w:val="clear" w:color="auto" w:fill="auto"/>
            <w:noWrap/>
            <w:vAlign w:val="bottom"/>
            <w:hideMark/>
          </w:tcPr>
          <w:p w14:paraId="4A94F84F" w14:textId="77777777" w:rsidR="0046378F" w:rsidRPr="0046378F" w:rsidRDefault="009944CB" w:rsidP="00110DBB">
            <w:pPr>
              <w:spacing w:after="0" w:line="240" w:lineRule="auto"/>
              <w:jc w:val="center"/>
              <w:rPr>
                <w:rFonts w:ascii="Calibri" w:eastAsia="Times New Roman" w:hAnsi="Calibri" w:cs="Times New Roman"/>
                <w:color w:val="000000"/>
                <w:sz w:val="24"/>
                <w:szCs w:val="24"/>
                <w:lang w:eastAsia="pt-BR"/>
              </w:rPr>
            </w:pPr>
            <m:oMathPara>
              <m:oMath>
                <m:sSup>
                  <m:sSupPr>
                    <m:ctrlPr>
                      <w:rPr>
                        <w:rFonts w:ascii="Cambria Math" w:eastAsia="Times New Roman" w:hAnsi="Cambria Math" w:cs="Times New Roman"/>
                        <w:i/>
                        <w:color w:val="000000"/>
                        <w:sz w:val="24"/>
                        <w:szCs w:val="24"/>
                        <w:lang w:eastAsia="pt-BR"/>
                      </w:rPr>
                    </m:ctrlPr>
                  </m:sSupPr>
                  <m:e>
                    <m:r>
                      <w:rPr>
                        <w:rFonts w:ascii="Cambria Math" w:eastAsia="Times New Roman" w:hAnsi="Cambria Math" w:cs="Times New Roman"/>
                        <w:color w:val="000000"/>
                        <w:sz w:val="24"/>
                        <w:szCs w:val="24"/>
                        <w:lang w:eastAsia="pt-BR"/>
                      </w:rPr>
                      <m:t>S</m:t>
                    </m:r>
                  </m:e>
                  <m:sup>
                    <m:r>
                      <w:rPr>
                        <w:rFonts w:ascii="Cambria Math" w:eastAsia="Times New Roman" w:hAnsi="Cambria Math" w:cs="Times New Roman"/>
                        <w:color w:val="000000"/>
                        <w:sz w:val="24"/>
                        <w:szCs w:val="24"/>
                        <w:lang w:eastAsia="pt-BR"/>
                      </w:rPr>
                      <m:t>2</m:t>
                    </m:r>
                  </m:sup>
                </m:sSup>
              </m:oMath>
            </m:oMathPara>
          </w:p>
        </w:tc>
        <w:tc>
          <w:tcPr>
            <w:tcW w:w="1250" w:type="pct"/>
            <w:tcBorders>
              <w:top w:val="nil"/>
              <w:left w:val="nil"/>
              <w:right w:val="nil"/>
            </w:tcBorders>
            <w:shd w:val="clear" w:color="auto" w:fill="auto"/>
            <w:noWrap/>
            <w:vAlign w:val="bottom"/>
            <w:hideMark/>
          </w:tcPr>
          <w:p w14:paraId="5006D1C1" w14:textId="77777777" w:rsidR="0046378F" w:rsidRPr="0046378F" w:rsidRDefault="00FA34D3" w:rsidP="00110DBB">
            <w:pPr>
              <w:spacing w:after="0" w:line="240" w:lineRule="auto"/>
              <w:jc w:val="center"/>
              <w:rPr>
                <w:rFonts w:ascii="Cambria Math" w:eastAsia="Times New Roman" w:hAnsi="Cambria Math" w:cs="Times New Roman"/>
                <w:color w:val="000000"/>
                <w:sz w:val="24"/>
                <w:szCs w:val="24"/>
                <w:lang w:eastAsia="pt-BR"/>
                <w:oMath/>
              </w:rPr>
            </w:pPr>
            <m:oMathPara>
              <m:oMath>
                <m:r>
                  <w:rPr>
                    <w:rFonts w:ascii="Cambria Math" w:eastAsia="Times New Roman" w:hAnsi="Cambria Math" w:cs="Times New Roman"/>
                    <w:color w:val="000000"/>
                    <w:sz w:val="24"/>
                    <w:szCs w:val="24"/>
                    <w:lang w:eastAsia="pt-BR"/>
                  </w:rPr>
                  <m:t>115,73</m:t>
                </m:r>
              </m:oMath>
            </m:oMathPara>
          </w:p>
        </w:tc>
        <w:tc>
          <w:tcPr>
            <w:tcW w:w="1250" w:type="pct"/>
            <w:tcBorders>
              <w:top w:val="nil"/>
              <w:left w:val="nil"/>
              <w:right w:val="nil"/>
            </w:tcBorders>
            <w:shd w:val="clear" w:color="auto" w:fill="auto"/>
            <w:noWrap/>
            <w:vAlign w:val="bottom"/>
            <w:hideMark/>
          </w:tcPr>
          <w:p w14:paraId="30A9B7E6" w14:textId="77777777" w:rsidR="0046378F" w:rsidRPr="0046378F" w:rsidRDefault="00FA34D3" w:rsidP="00110DBB">
            <w:pPr>
              <w:spacing w:after="0" w:line="240" w:lineRule="auto"/>
              <w:jc w:val="center"/>
              <w:rPr>
                <w:rFonts w:ascii="Cambria Math" w:eastAsia="Times New Roman" w:hAnsi="Cambria Math" w:cs="Times New Roman"/>
                <w:color w:val="000000"/>
                <w:sz w:val="24"/>
                <w:szCs w:val="24"/>
                <w:lang w:eastAsia="pt-BR"/>
                <w:oMath/>
              </w:rPr>
            </w:pPr>
            <m:oMathPara>
              <m:oMath>
                <m:r>
                  <w:rPr>
                    <w:rFonts w:ascii="Cambria Math" w:eastAsia="Times New Roman" w:hAnsi="Cambria Math" w:cs="Times New Roman"/>
                    <w:color w:val="000000"/>
                    <w:sz w:val="24"/>
                    <w:szCs w:val="24"/>
                    <w:lang w:eastAsia="pt-BR"/>
                  </w:rPr>
                  <m:t>288,90</m:t>
                </m:r>
              </m:oMath>
            </m:oMathPara>
          </w:p>
        </w:tc>
        <w:tc>
          <w:tcPr>
            <w:tcW w:w="1250" w:type="pct"/>
            <w:tcBorders>
              <w:top w:val="nil"/>
              <w:left w:val="nil"/>
              <w:right w:val="nil"/>
            </w:tcBorders>
            <w:shd w:val="clear" w:color="auto" w:fill="auto"/>
            <w:noWrap/>
            <w:vAlign w:val="bottom"/>
            <w:hideMark/>
          </w:tcPr>
          <w:p w14:paraId="7A00C3C6" w14:textId="77777777" w:rsidR="0046378F" w:rsidRPr="0046378F" w:rsidRDefault="00FA34D3" w:rsidP="00110DBB">
            <w:pPr>
              <w:spacing w:after="0" w:line="240" w:lineRule="auto"/>
              <w:jc w:val="center"/>
              <w:rPr>
                <w:rFonts w:ascii="Cambria Math" w:eastAsia="Times New Roman" w:hAnsi="Cambria Math" w:cs="Times New Roman"/>
                <w:color w:val="000000"/>
                <w:sz w:val="24"/>
                <w:szCs w:val="24"/>
                <w:lang w:eastAsia="pt-BR"/>
                <w:oMath/>
              </w:rPr>
            </w:pPr>
            <m:oMathPara>
              <m:oMath>
                <m:r>
                  <w:rPr>
                    <w:rFonts w:ascii="Cambria Math" w:eastAsia="Times New Roman" w:hAnsi="Cambria Math" w:cs="Times New Roman"/>
                    <w:color w:val="000000"/>
                    <w:sz w:val="24"/>
                    <w:szCs w:val="24"/>
                    <w:lang w:eastAsia="pt-BR"/>
                  </w:rPr>
                  <m:t>6,64</m:t>
                </m:r>
              </m:oMath>
            </m:oMathPara>
          </w:p>
        </w:tc>
      </w:tr>
      <w:tr w:rsidR="0046378F" w:rsidRPr="0046378F" w14:paraId="24C093B8" w14:textId="77777777" w:rsidTr="001E4C5F">
        <w:trPr>
          <w:trHeight w:val="300"/>
        </w:trPr>
        <w:tc>
          <w:tcPr>
            <w:tcW w:w="1250" w:type="pct"/>
            <w:tcBorders>
              <w:top w:val="nil"/>
              <w:left w:val="nil"/>
              <w:bottom w:val="single" w:sz="4" w:space="0" w:color="auto"/>
              <w:right w:val="single" w:sz="4" w:space="0" w:color="auto"/>
            </w:tcBorders>
            <w:shd w:val="clear" w:color="auto" w:fill="auto"/>
            <w:noWrap/>
            <w:vAlign w:val="bottom"/>
            <w:hideMark/>
          </w:tcPr>
          <w:p w14:paraId="261507D3" w14:textId="77777777" w:rsidR="0046378F" w:rsidRPr="0046378F" w:rsidRDefault="00FA34D3" w:rsidP="00110DBB">
            <w:pPr>
              <w:spacing w:after="0" w:line="240" w:lineRule="auto"/>
              <w:jc w:val="center"/>
              <w:rPr>
                <w:rFonts w:ascii="Calibri" w:eastAsia="Times New Roman" w:hAnsi="Calibri" w:cs="Times New Roman"/>
                <w:color w:val="000000"/>
                <w:sz w:val="24"/>
                <w:szCs w:val="24"/>
                <w:lang w:eastAsia="pt-BR"/>
              </w:rPr>
            </w:pPr>
            <m:oMathPara>
              <m:oMath>
                <m:r>
                  <w:rPr>
                    <w:rFonts w:ascii="Cambria Math" w:eastAsia="Times New Roman" w:hAnsi="Cambria Math" w:cs="Times New Roman"/>
                    <w:color w:val="000000"/>
                    <w:sz w:val="24"/>
                    <w:szCs w:val="24"/>
                    <w:lang w:eastAsia="pt-BR"/>
                  </w:rPr>
                  <m:t xml:space="preserve">S  </m:t>
                </m:r>
              </m:oMath>
            </m:oMathPara>
          </w:p>
        </w:tc>
        <w:tc>
          <w:tcPr>
            <w:tcW w:w="1250" w:type="pct"/>
            <w:tcBorders>
              <w:top w:val="nil"/>
              <w:left w:val="nil"/>
              <w:bottom w:val="single" w:sz="4" w:space="0" w:color="auto"/>
              <w:right w:val="nil"/>
            </w:tcBorders>
            <w:shd w:val="clear" w:color="auto" w:fill="auto"/>
            <w:noWrap/>
            <w:vAlign w:val="bottom"/>
            <w:hideMark/>
          </w:tcPr>
          <w:p w14:paraId="0FD9FA21" w14:textId="77777777" w:rsidR="0046378F" w:rsidRPr="0046378F" w:rsidRDefault="00FA34D3" w:rsidP="00110DBB">
            <w:pPr>
              <w:spacing w:after="0" w:line="240" w:lineRule="auto"/>
              <w:jc w:val="center"/>
              <w:rPr>
                <w:rFonts w:ascii="Cambria Math" w:eastAsia="Times New Roman" w:hAnsi="Cambria Math" w:cs="Times New Roman"/>
                <w:color w:val="000000"/>
                <w:sz w:val="24"/>
                <w:szCs w:val="24"/>
                <w:lang w:eastAsia="pt-BR"/>
                <w:oMath/>
              </w:rPr>
            </w:pPr>
            <m:oMathPara>
              <m:oMath>
                <m:r>
                  <w:rPr>
                    <w:rFonts w:ascii="Cambria Math" w:eastAsia="Times New Roman" w:hAnsi="Cambria Math" w:cs="Times New Roman"/>
                    <w:color w:val="000000"/>
                    <w:sz w:val="24"/>
                    <w:szCs w:val="24"/>
                    <w:lang w:eastAsia="pt-BR"/>
                  </w:rPr>
                  <m:t>10,76</m:t>
                </m:r>
              </m:oMath>
            </m:oMathPara>
          </w:p>
        </w:tc>
        <w:tc>
          <w:tcPr>
            <w:tcW w:w="1250" w:type="pct"/>
            <w:tcBorders>
              <w:top w:val="nil"/>
              <w:left w:val="nil"/>
              <w:bottom w:val="single" w:sz="4" w:space="0" w:color="auto"/>
              <w:right w:val="nil"/>
            </w:tcBorders>
            <w:shd w:val="clear" w:color="auto" w:fill="auto"/>
            <w:noWrap/>
            <w:vAlign w:val="bottom"/>
            <w:hideMark/>
          </w:tcPr>
          <w:p w14:paraId="385D7A9D" w14:textId="77777777" w:rsidR="0046378F" w:rsidRPr="0046378F" w:rsidRDefault="00FA34D3" w:rsidP="00110DBB">
            <w:pPr>
              <w:spacing w:after="0" w:line="240" w:lineRule="auto"/>
              <w:jc w:val="center"/>
              <w:rPr>
                <w:rFonts w:ascii="Cambria Math" w:eastAsia="Times New Roman" w:hAnsi="Cambria Math" w:cs="Times New Roman"/>
                <w:color w:val="000000"/>
                <w:sz w:val="24"/>
                <w:szCs w:val="24"/>
                <w:lang w:eastAsia="pt-BR"/>
                <w:oMath/>
              </w:rPr>
            </w:pPr>
            <m:oMathPara>
              <m:oMath>
                <m:r>
                  <w:rPr>
                    <w:rFonts w:ascii="Cambria Math" w:eastAsia="Times New Roman" w:hAnsi="Cambria Math" w:cs="Times New Roman"/>
                    <w:color w:val="000000"/>
                    <w:sz w:val="24"/>
                    <w:szCs w:val="24"/>
                    <w:lang w:eastAsia="pt-BR"/>
                  </w:rPr>
                  <m:t>17,00</m:t>
                </m:r>
              </m:oMath>
            </m:oMathPara>
          </w:p>
        </w:tc>
        <w:tc>
          <w:tcPr>
            <w:tcW w:w="1250" w:type="pct"/>
            <w:tcBorders>
              <w:top w:val="nil"/>
              <w:left w:val="nil"/>
              <w:bottom w:val="single" w:sz="4" w:space="0" w:color="auto"/>
              <w:right w:val="nil"/>
            </w:tcBorders>
            <w:shd w:val="clear" w:color="auto" w:fill="auto"/>
            <w:noWrap/>
            <w:vAlign w:val="bottom"/>
            <w:hideMark/>
          </w:tcPr>
          <w:p w14:paraId="75359C78" w14:textId="77777777" w:rsidR="0046378F" w:rsidRPr="0046378F" w:rsidRDefault="00FA34D3" w:rsidP="00110DBB">
            <w:pPr>
              <w:spacing w:after="0" w:line="240" w:lineRule="auto"/>
              <w:jc w:val="center"/>
              <w:rPr>
                <w:rFonts w:ascii="Cambria Math" w:eastAsia="Times New Roman" w:hAnsi="Cambria Math" w:cs="Times New Roman"/>
                <w:color w:val="000000"/>
                <w:sz w:val="24"/>
                <w:szCs w:val="24"/>
                <w:lang w:eastAsia="pt-BR"/>
                <w:oMath/>
              </w:rPr>
            </w:pPr>
            <m:oMathPara>
              <m:oMath>
                <m:r>
                  <w:rPr>
                    <w:rFonts w:ascii="Cambria Math" w:eastAsia="Times New Roman" w:hAnsi="Cambria Math" w:cs="Times New Roman"/>
                    <w:color w:val="000000"/>
                    <w:sz w:val="24"/>
                    <w:szCs w:val="24"/>
                    <w:lang w:eastAsia="pt-BR"/>
                  </w:rPr>
                  <m:t>2,58</m:t>
                </m:r>
              </m:oMath>
            </m:oMathPara>
          </w:p>
        </w:tc>
      </w:tr>
    </w:tbl>
    <w:p w14:paraId="0AEFB185" w14:textId="77777777" w:rsidR="00954D43" w:rsidRDefault="00954D43" w:rsidP="00E2084A">
      <w:pPr>
        <w:spacing w:after="0" w:line="360" w:lineRule="auto"/>
        <w:jc w:val="both"/>
        <w:rPr>
          <w:rFonts w:eastAsiaTheme="minorEastAsia"/>
          <w:sz w:val="24"/>
          <w:szCs w:val="24"/>
        </w:rPr>
      </w:pPr>
    </w:p>
    <w:p w14:paraId="2879ED38" w14:textId="77777777" w:rsidR="00110DBB" w:rsidRDefault="00110DBB" w:rsidP="00380664">
      <w:pPr>
        <w:spacing w:after="240" w:line="360" w:lineRule="auto"/>
        <w:jc w:val="both"/>
        <w:rPr>
          <w:rFonts w:eastAsiaTheme="minorEastAsia"/>
          <w:sz w:val="24"/>
          <w:szCs w:val="24"/>
        </w:rPr>
      </w:pPr>
      <w:r>
        <w:rPr>
          <w:rFonts w:eastAsiaTheme="minorEastAsia"/>
          <w:sz w:val="24"/>
          <w:szCs w:val="24"/>
        </w:rPr>
        <w:tab/>
        <w:t>A partir da Tabela 3.12 calcula</w:t>
      </w:r>
      <w:r w:rsidR="00ED0D20">
        <w:rPr>
          <w:rFonts w:eastAsiaTheme="minorEastAsia"/>
          <w:sz w:val="24"/>
          <w:szCs w:val="24"/>
        </w:rPr>
        <w:t>remos o coeficiente</w:t>
      </w:r>
      <w:r>
        <w:rPr>
          <w:rFonts w:eastAsiaTheme="minorEastAsia"/>
          <w:sz w:val="24"/>
          <w:szCs w:val="24"/>
        </w:rPr>
        <w:t xml:space="preserve"> de </w:t>
      </w:r>
      <w:r w:rsidR="00ED0D20">
        <w:rPr>
          <w:rFonts w:eastAsiaTheme="minorEastAsia"/>
          <w:sz w:val="24"/>
          <w:szCs w:val="24"/>
        </w:rPr>
        <w:t>variação para cada uma das</w:t>
      </w:r>
      <w:r w:rsidR="009A7478">
        <w:rPr>
          <w:rFonts w:eastAsiaTheme="minorEastAsia"/>
          <w:sz w:val="24"/>
          <w:szCs w:val="24"/>
        </w:rPr>
        <w:t xml:space="preserve"> variáveis:</w:t>
      </w:r>
    </w:p>
    <w:p w14:paraId="688E5622" w14:textId="77777777" w:rsidR="00110DBB" w:rsidRPr="00110DBB" w:rsidRDefault="009A7478" w:rsidP="00380664">
      <w:pPr>
        <w:spacing w:after="0" w:line="360" w:lineRule="auto"/>
        <w:jc w:val="both"/>
        <w:rPr>
          <w:rFonts w:eastAsiaTheme="minorEastAsia"/>
          <w:b/>
          <w:sz w:val="24"/>
          <w:szCs w:val="24"/>
        </w:rPr>
      </w:pPr>
      <w:r>
        <w:rPr>
          <w:rFonts w:eastAsiaTheme="minorEastAsia"/>
          <w:b/>
          <w:sz w:val="24"/>
          <w:szCs w:val="24"/>
        </w:rPr>
        <w:t>Estatura:</w:t>
      </w:r>
    </w:p>
    <w:p w14:paraId="378B398F" w14:textId="77777777" w:rsidR="00845192" w:rsidRDefault="00110DBB" w:rsidP="00380664">
      <w:pPr>
        <w:spacing w:after="0" w:line="360" w:lineRule="auto"/>
        <w:jc w:val="both"/>
        <w:rPr>
          <w:rFonts w:eastAsiaTheme="minorEastAsia"/>
          <w:b/>
          <w:sz w:val="24"/>
          <w:szCs w:val="24"/>
        </w:rPr>
      </w:pPr>
      <m:oMathPara>
        <m:oMath>
          <m:r>
            <w:rPr>
              <w:rFonts w:ascii="Cambria Math" w:eastAsiaTheme="minorEastAsia" w:hAnsi="Cambria Math"/>
              <w:sz w:val="24"/>
              <w:szCs w:val="24"/>
            </w:rPr>
            <m:t>CV=</m:t>
          </m:r>
          <m:d>
            <m:dPr>
              <m:ctrlPr>
                <w:rPr>
                  <w:rFonts w:ascii="Cambria Math" w:eastAsiaTheme="minorEastAsia" w:hAnsi="Cambria Math"/>
                  <w:i/>
                  <w:sz w:val="24"/>
                  <w:szCs w:val="24"/>
                </w:rPr>
              </m:ctrlPr>
            </m:dPr>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s</m:t>
                  </m:r>
                </m:num>
                <m:den>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den>
              </m:f>
              <m:r>
                <w:rPr>
                  <w:rFonts w:ascii="Cambria Math" w:eastAsiaTheme="minorEastAsia" w:hAnsi="Cambria Math"/>
                  <w:sz w:val="24"/>
                  <w:szCs w:val="24"/>
                </w:rPr>
                <m:t>.100</m:t>
              </m:r>
            </m:e>
          </m:d>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10,76</m:t>
                  </m:r>
                </m:num>
                <m:den>
                  <m:r>
                    <w:rPr>
                      <w:rFonts w:ascii="Cambria Math" w:eastAsiaTheme="minorEastAsia" w:hAnsi="Cambria Math"/>
                      <w:sz w:val="24"/>
                      <w:szCs w:val="24"/>
                    </w:rPr>
                    <m:t>166,80</m:t>
                  </m:r>
                </m:den>
              </m:f>
              <m:r>
                <w:rPr>
                  <w:rFonts w:ascii="Cambria Math" w:eastAsiaTheme="minorEastAsia" w:hAnsi="Cambria Math"/>
                  <w:sz w:val="24"/>
                  <w:szCs w:val="24"/>
                </w:rPr>
                <m:t>×100</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0,0645×100</m:t>
              </m:r>
            </m:e>
          </m:d>
          <m:r>
            <w:rPr>
              <w:rFonts w:ascii="Cambria Math" w:eastAsiaTheme="minorEastAsia" w:hAnsi="Cambria Math"/>
              <w:sz w:val="24"/>
              <w:szCs w:val="24"/>
            </w:rPr>
            <m:t>%=</m:t>
          </m:r>
          <m:r>
            <m:rPr>
              <m:sty m:val="bi"/>
            </m:rPr>
            <w:rPr>
              <w:rFonts w:ascii="Cambria Math" w:eastAsiaTheme="minorEastAsia" w:hAnsi="Cambria Math"/>
              <w:sz w:val="24"/>
              <w:szCs w:val="24"/>
            </w:rPr>
            <m:t>6,45%</m:t>
          </m:r>
        </m:oMath>
      </m:oMathPara>
    </w:p>
    <w:p w14:paraId="732BE94E" w14:textId="77777777" w:rsidR="00845192" w:rsidRPr="00110DBB" w:rsidRDefault="009A7478" w:rsidP="00380664">
      <w:pPr>
        <w:spacing w:after="0" w:line="360" w:lineRule="auto"/>
        <w:jc w:val="both"/>
        <w:rPr>
          <w:rFonts w:eastAsiaTheme="minorEastAsia"/>
          <w:b/>
          <w:sz w:val="24"/>
          <w:szCs w:val="24"/>
        </w:rPr>
      </w:pPr>
      <w:r>
        <w:rPr>
          <w:rFonts w:eastAsiaTheme="minorEastAsia"/>
          <w:b/>
          <w:sz w:val="24"/>
          <w:szCs w:val="24"/>
        </w:rPr>
        <w:t>Peso:</w:t>
      </w:r>
    </w:p>
    <w:p w14:paraId="76A244AD" w14:textId="77777777" w:rsidR="00110DBB" w:rsidRDefault="00110DBB" w:rsidP="00380664">
      <w:pPr>
        <w:spacing w:after="0" w:line="360" w:lineRule="auto"/>
        <w:jc w:val="both"/>
        <w:rPr>
          <w:rFonts w:eastAsiaTheme="minorEastAsia"/>
          <w:sz w:val="24"/>
          <w:szCs w:val="24"/>
        </w:rPr>
      </w:pPr>
      <m:oMathPara>
        <m:oMath>
          <m:r>
            <w:rPr>
              <w:rFonts w:ascii="Cambria Math" w:eastAsiaTheme="minorEastAsia" w:hAnsi="Cambria Math"/>
              <w:sz w:val="24"/>
              <w:szCs w:val="24"/>
            </w:rPr>
            <w:lastRenderedPageBreak/>
            <m:t>CV=</m:t>
          </m:r>
          <m:d>
            <m:dPr>
              <m:ctrlPr>
                <w:rPr>
                  <w:rFonts w:ascii="Cambria Math" w:eastAsiaTheme="minorEastAsia" w:hAnsi="Cambria Math"/>
                  <w:i/>
                  <w:sz w:val="24"/>
                  <w:szCs w:val="24"/>
                </w:rPr>
              </m:ctrlPr>
            </m:dPr>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s</m:t>
                  </m:r>
                </m:num>
                <m:den>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den>
              </m:f>
              <m:r>
                <w:rPr>
                  <w:rFonts w:ascii="Cambria Math" w:eastAsiaTheme="minorEastAsia" w:hAnsi="Cambria Math"/>
                  <w:sz w:val="24"/>
                  <w:szCs w:val="24"/>
                </w:rPr>
                <m:t>.100</m:t>
              </m:r>
            </m:e>
          </m:d>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17,00</m:t>
                  </m:r>
                </m:num>
                <m:den>
                  <m:r>
                    <w:rPr>
                      <w:rFonts w:ascii="Cambria Math" w:eastAsiaTheme="minorEastAsia" w:hAnsi="Cambria Math"/>
                      <w:sz w:val="24"/>
                      <w:szCs w:val="24"/>
                    </w:rPr>
                    <m:t>67,24</m:t>
                  </m:r>
                </m:den>
              </m:f>
              <m:r>
                <w:rPr>
                  <w:rFonts w:ascii="Cambria Math" w:eastAsiaTheme="minorEastAsia" w:hAnsi="Cambria Math"/>
                  <w:sz w:val="24"/>
                  <w:szCs w:val="24"/>
                </w:rPr>
                <m:t>×100</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0,2528×100</m:t>
              </m:r>
            </m:e>
          </m:d>
          <m:r>
            <w:rPr>
              <w:rFonts w:ascii="Cambria Math" w:eastAsiaTheme="minorEastAsia" w:hAnsi="Cambria Math"/>
              <w:sz w:val="24"/>
              <w:szCs w:val="24"/>
            </w:rPr>
            <m:t>%=</m:t>
          </m:r>
          <m:r>
            <m:rPr>
              <m:sty m:val="bi"/>
            </m:rPr>
            <w:rPr>
              <w:rFonts w:ascii="Cambria Math" w:eastAsiaTheme="minorEastAsia" w:hAnsi="Cambria Math"/>
              <w:sz w:val="24"/>
              <w:szCs w:val="24"/>
            </w:rPr>
            <m:t>25,28%</m:t>
          </m:r>
        </m:oMath>
      </m:oMathPara>
    </w:p>
    <w:p w14:paraId="4A319E0D" w14:textId="77777777" w:rsidR="009A7478" w:rsidRDefault="00110DBB" w:rsidP="00380664">
      <w:pPr>
        <w:spacing w:after="0" w:line="360" w:lineRule="auto"/>
        <w:jc w:val="both"/>
        <w:rPr>
          <w:rFonts w:eastAsiaTheme="minorEastAsia"/>
          <w:b/>
          <w:sz w:val="24"/>
          <w:szCs w:val="24"/>
        </w:rPr>
      </w:pPr>
      <w:r w:rsidRPr="00110DBB">
        <w:rPr>
          <w:rFonts w:eastAsiaTheme="minorEastAsia"/>
          <w:b/>
          <w:sz w:val="24"/>
          <w:szCs w:val="24"/>
        </w:rPr>
        <w:t>Idade</w:t>
      </w:r>
      <w:r w:rsidR="009A7478">
        <w:rPr>
          <w:rFonts w:eastAsiaTheme="minorEastAsia"/>
          <w:b/>
          <w:sz w:val="24"/>
          <w:szCs w:val="24"/>
        </w:rPr>
        <w:t>:</w:t>
      </w:r>
    </w:p>
    <w:p w14:paraId="6C8946A4" w14:textId="77777777" w:rsidR="00110DBB" w:rsidRDefault="00110DBB" w:rsidP="00380664">
      <w:pPr>
        <w:spacing w:after="0" w:line="360" w:lineRule="auto"/>
        <w:jc w:val="both"/>
        <w:rPr>
          <w:rFonts w:eastAsiaTheme="minorEastAsia"/>
          <w:sz w:val="24"/>
          <w:szCs w:val="24"/>
        </w:rPr>
      </w:pPr>
      <m:oMathPara>
        <m:oMath>
          <m:r>
            <w:rPr>
              <w:rFonts w:ascii="Cambria Math" w:eastAsiaTheme="minorEastAsia" w:hAnsi="Cambria Math"/>
              <w:sz w:val="24"/>
              <w:szCs w:val="24"/>
            </w:rPr>
            <m:t>CV=</m:t>
          </m:r>
          <m:d>
            <m:dPr>
              <m:ctrlPr>
                <w:rPr>
                  <w:rFonts w:ascii="Cambria Math" w:eastAsiaTheme="minorEastAsia" w:hAnsi="Cambria Math"/>
                  <w:i/>
                  <w:sz w:val="24"/>
                  <w:szCs w:val="24"/>
                </w:rPr>
              </m:ctrlPr>
            </m:dPr>
            <m:e>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s</m:t>
                  </m:r>
                </m:num>
                <m:den>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den>
              </m:f>
              <m:r>
                <w:rPr>
                  <w:rFonts w:ascii="Cambria Math" w:eastAsiaTheme="minorEastAsia" w:hAnsi="Cambria Math"/>
                  <w:sz w:val="24"/>
                  <w:szCs w:val="24"/>
                </w:rPr>
                <m:t>.100</m:t>
              </m:r>
            </m:e>
          </m:d>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2,58</m:t>
                  </m:r>
                </m:num>
                <m:den>
                  <m:r>
                    <w:rPr>
                      <w:rFonts w:ascii="Cambria Math" w:eastAsiaTheme="minorEastAsia" w:hAnsi="Cambria Math"/>
                      <w:sz w:val="24"/>
                      <w:szCs w:val="24"/>
                    </w:rPr>
                    <m:t>20,14</m:t>
                  </m:r>
                </m:den>
              </m:f>
              <m:r>
                <w:rPr>
                  <w:rFonts w:ascii="Cambria Math" w:eastAsiaTheme="minorEastAsia" w:hAnsi="Cambria Math"/>
                  <w:sz w:val="24"/>
                  <w:szCs w:val="24"/>
                </w:rPr>
                <m:t>×100</m:t>
              </m:r>
            </m:e>
          </m:d>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0,1281×100</m:t>
              </m:r>
            </m:e>
          </m:d>
          <m:r>
            <w:rPr>
              <w:rFonts w:ascii="Cambria Math" w:eastAsiaTheme="minorEastAsia" w:hAnsi="Cambria Math"/>
              <w:sz w:val="24"/>
              <w:szCs w:val="24"/>
            </w:rPr>
            <m:t>%=</m:t>
          </m:r>
          <m:r>
            <m:rPr>
              <m:sty m:val="bi"/>
            </m:rPr>
            <w:rPr>
              <w:rFonts w:ascii="Cambria Math" w:eastAsiaTheme="minorEastAsia" w:hAnsi="Cambria Math"/>
              <w:sz w:val="24"/>
              <w:szCs w:val="24"/>
            </w:rPr>
            <m:t>12,81%</m:t>
          </m:r>
        </m:oMath>
      </m:oMathPara>
    </w:p>
    <w:p w14:paraId="6967ED53" w14:textId="77777777" w:rsidR="00472F18" w:rsidRPr="001D4C72" w:rsidRDefault="00472F18" w:rsidP="00472F18">
      <w:pPr>
        <w:spacing w:before="480" w:after="0" w:line="240" w:lineRule="auto"/>
        <w:jc w:val="both"/>
        <w:rPr>
          <w:rFonts w:eastAsiaTheme="minorEastAsia"/>
          <w:b/>
          <w:sz w:val="24"/>
          <w:szCs w:val="24"/>
        </w:rPr>
      </w:pPr>
      <w:r w:rsidRPr="001D4C72">
        <w:rPr>
          <w:rFonts w:eastAsiaTheme="minorEastAsia"/>
          <w:b/>
          <w:sz w:val="24"/>
          <w:szCs w:val="24"/>
        </w:rPr>
        <w:t xml:space="preserve">Comandos no Software R para </w:t>
      </w:r>
      <w:r>
        <w:rPr>
          <w:rFonts w:eastAsiaTheme="minorEastAsia"/>
          <w:b/>
          <w:sz w:val="24"/>
          <w:szCs w:val="24"/>
        </w:rPr>
        <w:t>calcular os coeficientes de variação:</w:t>
      </w:r>
    </w:p>
    <w:tbl>
      <w:tblPr>
        <w:tblStyle w:val="Tabelacomgrade"/>
        <w:tblW w:w="0" w:type="auto"/>
        <w:tblLook w:val="04A0" w:firstRow="1" w:lastRow="0" w:firstColumn="1" w:lastColumn="0" w:noHBand="0" w:noVBand="1"/>
      </w:tblPr>
      <w:tblGrid>
        <w:gridCol w:w="8474"/>
      </w:tblGrid>
      <w:tr w:rsidR="00472F18" w14:paraId="72232610" w14:textId="77777777" w:rsidTr="00DC1946">
        <w:tc>
          <w:tcPr>
            <w:tcW w:w="8644" w:type="dxa"/>
            <w:tcBorders>
              <w:top w:val="single" w:sz="12" w:space="0" w:color="auto"/>
              <w:left w:val="single" w:sz="12" w:space="0" w:color="auto"/>
              <w:bottom w:val="single" w:sz="12" w:space="0" w:color="auto"/>
              <w:right w:val="single" w:sz="12" w:space="0" w:color="auto"/>
            </w:tcBorders>
          </w:tcPr>
          <w:p w14:paraId="53086AC8" w14:textId="77777777" w:rsidR="00472F18" w:rsidRDefault="00472F18" w:rsidP="00DC1946">
            <w:pPr>
              <w:jc w:val="both"/>
              <w:rPr>
                <w:rFonts w:ascii="Courier New" w:eastAsiaTheme="minorEastAsia" w:hAnsi="Courier New" w:cs="Courier New"/>
                <w:color w:val="FF0000"/>
                <w:sz w:val="21"/>
                <w:szCs w:val="21"/>
              </w:rPr>
            </w:pPr>
          </w:p>
          <w:p w14:paraId="04F56E80" w14:textId="77777777" w:rsidR="00472F18" w:rsidRPr="00DF0C6C" w:rsidRDefault="00472F18" w:rsidP="00DC1946">
            <w:pPr>
              <w:jc w:val="both"/>
              <w:rPr>
                <w:rFonts w:ascii="Courier New" w:eastAsiaTheme="minorEastAsia" w:hAnsi="Courier New" w:cs="Courier New"/>
                <w:color w:val="FF0000"/>
                <w:sz w:val="20"/>
                <w:szCs w:val="20"/>
              </w:rPr>
            </w:pPr>
            <w:r w:rsidRPr="00DF0C6C">
              <w:rPr>
                <w:rFonts w:ascii="Courier New" w:eastAsiaTheme="minorEastAsia" w:hAnsi="Courier New" w:cs="Courier New"/>
                <w:color w:val="FF0000"/>
                <w:sz w:val="20"/>
                <w:szCs w:val="20"/>
              </w:rPr>
              <w:t>#Entrando com os dados no R:</w:t>
            </w:r>
          </w:p>
          <w:p w14:paraId="569CD0EE" w14:textId="77777777" w:rsidR="00472F18" w:rsidRPr="00DF0C6C" w:rsidRDefault="00472F18" w:rsidP="00DC1946">
            <w:pPr>
              <w:jc w:val="both"/>
              <w:rPr>
                <w:rFonts w:ascii="Courier New" w:eastAsiaTheme="minorEastAsia" w:hAnsi="Courier New" w:cs="Courier New"/>
                <w:color w:val="FF0000"/>
                <w:sz w:val="20"/>
                <w:szCs w:val="20"/>
              </w:rPr>
            </w:pPr>
            <w:r w:rsidRPr="00DF0C6C">
              <w:rPr>
                <w:rFonts w:ascii="Courier New" w:eastAsiaTheme="minorEastAsia" w:hAnsi="Courier New" w:cs="Courier New"/>
                <w:color w:val="FF0000"/>
                <w:sz w:val="20"/>
                <w:szCs w:val="20"/>
              </w:rPr>
              <w:t>Estatura &lt;- c(177, 162, 188, 157, 166, 153, 158, 176, 168, 163)</w:t>
            </w:r>
          </w:p>
          <w:p w14:paraId="59082FA6" w14:textId="77777777" w:rsidR="00472F18" w:rsidRDefault="00472F18" w:rsidP="00DC1946">
            <w:pPr>
              <w:jc w:val="both"/>
              <w:rPr>
                <w:rFonts w:ascii="Courier New" w:eastAsiaTheme="minorEastAsia" w:hAnsi="Courier New" w:cs="Courier New"/>
                <w:color w:val="FF0000"/>
                <w:sz w:val="20"/>
                <w:szCs w:val="20"/>
              </w:rPr>
            </w:pPr>
            <w:r w:rsidRPr="00DF0C6C">
              <w:rPr>
                <w:rFonts w:ascii="Courier New" w:eastAsiaTheme="minorEastAsia" w:hAnsi="Courier New" w:cs="Courier New"/>
                <w:color w:val="FF0000"/>
                <w:sz w:val="20"/>
                <w:szCs w:val="20"/>
              </w:rPr>
              <w:t>Peso &lt;- c(68.0, 83.0, 72.0, 99.9, 51.0, 52.0, 52.0, 66.5, 80.0,</w:t>
            </w:r>
          </w:p>
          <w:p w14:paraId="2A18D071" w14:textId="77777777" w:rsidR="00472F18" w:rsidRPr="00DF0C6C" w:rsidRDefault="00472F18" w:rsidP="00DC1946">
            <w:pPr>
              <w:jc w:val="both"/>
              <w:rPr>
                <w:rFonts w:ascii="Courier New" w:eastAsiaTheme="minorEastAsia" w:hAnsi="Courier New" w:cs="Courier New"/>
                <w:color w:val="FF0000"/>
                <w:sz w:val="20"/>
                <w:szCs w:val="20"/>
              </w:rPr>
            </w:pPr>
            <w:r>
              <w:rPr>
                <w:rFonts w:ascii="Courier New" w:eastAsiaTheme="minorEastAsia" w:hAnsi="Courier New" w:cs="Courier New"/>
                <w:color w:val="FF0000"/>
                <w:sz w:val="20"/>
                <w:szCs w:val="20"/>
              </w:rPr>
              <w:t xml:space="preserve">         </w:t>
            </w:r>
            <w:r w:rsidRPr="00DF0C6C">
              <w:rPr>
                <w:rFonts w:ascii="Courier New" w:eastAsiaTheme="minorEastAsia" w:hAnsi="Courier New" w:cs="Courier New"/>
                <w:color w:val="FF0000"/>
                <w:sz w:val="20"/>
                <w:szCs w:val="20"/>
              </w:rPr>
              <w:t xml:space="preserve"> 48.0)</w:t>
            </w:r>
          </w:p>
          <w:p w14:paraId="1501506D" w14:textId="77777777" w:rsidR="00472F18" w:rsidRDefault="00472F18" w:rsidP="00DC1946">
            <w:pPr>
              <w:jc w:val="both"/>
              <w:rPr>
                <w:rFonts w:ascii="Courier New" w:eastAsiaTheme="minorEastAsia" w:hAnsi="Courier New" w:cs="Courier New"/>
                <w:color w:val="FF0000"/>
                <w:sz w:val="20"/>
                <w:szCs w:val="20"/>
              </w:rPr>
            </w:pPr>
            <w:r w:rsidRPr="00DF0C6C">
              <w:rPr>
                <w:rFonts w:ascii="Courier New" w:eastAsiaTheme="minorEastAsia" w:hAnsi="Courier New" w:cs="Courier New"/>
                <w:color w:val="FF0000"/>
                <w:sz w:val="20"/>
                <w:szCs w:val="20"/>
              </w:rPr>
              <w:t>Idade &lt;- c(18.0, 20.1, 20.5, 17.7, 19.2, 18.9, 26.9, 20.1, 20.7,</w:t>
            </w:r>
          </w:p>
          <w:p w14:paraId="6E77231C" w14:textId="77777777" w:rsidR="00472F18" w:rsidRPr="00DF0C6C" w:rsidRDefault="00472F18" w:rsidP="00DC1946">
            <w:pPr>
              <w:jc w:val="both"/>
              <w:rPr>
                <w:rFonts w:ascii="Courier New" w:eastAsiaTheme="minorEastAsia" w:hAnsi="Courier New" w:cs="Courier New"/>
                <w:color w:val="FF0000"/>
                <w:sz w:val="20"/>
                <w:szCs w:val="20"/>
              </w:rPr>
            </w:pPr>
            <w:r>
              <w:rPr>
                <w:rFonts w:ascii="Courier New" w:eastAsiaTheme="minorEastAsia" w:hAnsi="Courier New" w:cs="Courier New"/>
                <w:color w:val="FF0000"/>
                <w:sz w:val="20"/>
                <w:szCs w:val="20"/>
              </w:rPr>
              <w:t xml:space="preserve">          </w:t>
            </w:r>
            <w:r w:rsidRPr="00DF0C6C">
              <w:rPr>
                <w:rFonts w:ascii="Courier New" w:eastAsiaTheme="minorEastAsia" w:hAnsi="Courier New" w:cs="Courier New"/>
                <w:color w:val="FF0000"/>
                <w:sz w:val="20"/>
                <w:szCs w:val="20"/>
              </w:rPr>
              <w:t xml:space="preserve"> 19.3)</w:t>
            </w:r>
          </w:p>
          <w:p w14:paraId="6B8AEE3E" w14:textId="77777777" w:rsidR="00472F18" w:rsidRPr="00DF0C6C" w:rsidRDefault="00472F18" w:rsidP="00DC1946">
            <w:pPr>
              <w:jc w:val="both"/>
              <w:rPr>
                <w:rFonts w:ascii="Courier New" w:eastAsiaTheme="minorEastAsia" w:hAnsi="Courier New" w:cs="Courier New"/>
                <w:color w:val="FF0000"/>
                <w:sz w:val="20"/>
                <w:szCs w:val="20"/>
              </w:rPr>
            </w:pPr>
          </w:p>
          <w:p w14:paraId="4BE2B124" w14:textId="77777777" w:rsidR="00472F18" w:rsidRPr="00DF0C6C" w:rsidRDefault="00472F18" w:rsidP="00DC1946">
            <w:pPr>
              <w:jc w:val="both"/>
              <w:rPr>
                <w:rFonts w:ascii="Courier New" w:eastAsiaTheme="minorEastAsia" w:hAnsi="Courier New" w:cs="Courier New"/>
                <w:color w:val="FF0000"/>
                <w:sz w:val="20"/>
                <w:szCs w:val="20"/>
              </w:rPr>
            </w:pPr>
            <w:r w:rsidRPr="00DF0C6C">
              <w:rPr>
                <w:rFonts w:ascii="Courier New" w:eastAsiaTheme="minorEastAsia" w:hAnsi="Courier New" w:cs="Courier New"/>
                <w:color w:val="FF0000"/>
                <w:sz w:val="20"/>
                <w:szCs w:val="20"/>
              </w:rPr>
              <w:t># Coeficiente de variação para a variável Estatura:</w:t>
            </w:r>
          </w:p>
          <w:p w14:paraId="52B28C37" w14:textId="77777777" w:rsidR="00472F18" w:rsidRPr="00DF0C6C" w:rsidRDefault="00472F18" w:rsidP="00DC1946">
            <w:pPr>
              <w:jc w:val="both"/>
              <w:rPr>
                <w:rFonts w:ascii="Courier New" w:eastAsiaTheme="minorEastAsia" w:hAnsi="Courier New" w:cs="Courier New"/>
                <w:color w:val="FF0000"/>
                <w:sz w:val="20"/>
                <w:szCs w:val="20"/>
              </w:rPr>
            </w:pPr>
            <w:r w:rsidRPr="00DF0C6C">
              <w:rPr>
                <w:rFonts w:ascii="Courier New" w:eastAsiaTheme="minorEastAsia" w:hAnsi="Courier New" w:cs="Courier New"/>
                <w:color w:val="FF0000"/>
                <w:sz w:val="20"/>
                <w:szCs w:val="20"/>
              </w:rPr>
              <w:t>CV1</w:t>
            </w:r>
            <w:r>
              <w:rPr>
                <w:rFonts w:ascii="Courier New" w:eastAsiaTheme="minorEastAsia" w:hAnsi="Courier New" w:cs="Courier New"/>
                <w:color w:val="FF0000"/>
                <w:sz w:val="20"/>
                <w:szCs w:val="20"/>
              </w:rPr>
              <w:t xml:space="preserve"> &lt;- 100*sd(Estatura)/mean(Estatura)</w:t>
            </w:r>
          </w:p>
          <w:p w14:paraId="26BA0787" w14:textId="77777777" w:rsidR="00472F18" w:rsidRPr="00DF0C6C" w:rsidRDefault="00472F18" w:rsidP="00DC1946">
            <w:pPr>
              <w:jc w:val="both"/>
              <w:rPr>
                <w:rFonts w:ascii="Courier New" w:eastAsiaTheme="minorEastAsia" w:hAnsi="Courier New" w:cs="Courier New"/>
                <w:color w:val="FF0000"/>
                <w:sz w:val="20"/>
                <w:szCs w:val="20"/>
              </w:rPr>
            </w:pPr>
            <w:r w:rsidRPr="00DF0C6C">
              <w:rPr>
                <w:rFonts w:ascii="Courier New" w:eastAsiaTheme="minorEastAsia" w:hAnsi="Courier New" w:cs="Courier New"/>
                <w:color w:val="FF0000"/>
                <w:sz w:val="20"/>
                <w:szCs w:val="20"/>
              </w:rPr>
              <w:t>CV1</w:t>
            </w:r>
          </w:p>
          <w:p w14:paraId="49BF8EF3" w14:textId="77777777" w:rsidR="00472F18" w:rsidRPr="00DF0C6C" w:rsidRDefault="00472F18" w:rsidP="00DC1946">
            <w:pPr>
              <w:jc w:val="both"/>
              <w:rPr>
                <w:rFonts w:ascii="Courier New" w:eastAsiaTheme="minorEastAsia" w:hAnsi="Courier New" w:cs="Courier New"/>
                <w:color w:val="FF0000"/>
                <w:sz w:val="20"/>
                <w:szCs w:val="20"/>
              </w:rPr>
            </w:pPr>
          </w:p>
          <w:p w14:paraId="54DBD000" w14:textId="77777777" w:rsidR="00472F18" w:rsidRPr="00DF0C6C" w:rsidRDefault="00472F18" w:rsidP="00DC1946">
            <w:pPr>
              <w:jc w:val="both"/>
              <w:rPr>
                <w:rFonts w:ascii="Courier New" w:eastAsiaTheme="minorEastAsia" w:hAnsi="Courier New" w:cs="Courier New"/>
                <w:color w:val="FF0000"/>
                <w:sz w:val="20"/>
                <w:szCs w:val="20"/>
              </w:rPr>
            </w:pPr>
            <w:r w:rsidRPr="00DF0C6C">
              <w:rPr>
                <w:rFonts w:ascii="Courier New" w:eastAsiaTheme="minorEastAsia" w:hAnsi="Courier New" w:cs="Courier New"/>
                <w:color w:val="FF0000"/>
                <w:sz w:val="20"/>
                <w:szCs w:val="20"/>
              </w:rPr>
              <w:t># Coeficiente de variação para a variável Peso:</w:t>
            </w:r>
          </w:p>
          <w:p w14:paraId="0FC77408" w14:textId="77777777" w:rsidR="00472F18" w:rsidRPr="00DF0C6C" w:rsidRDefault="00472F18" w:rsidP="00DC1946">
            <w:pPr>
              <w:jc w:val="both"/>
              <w:rPr>
                <w:rFonts w:ascii="Courier New" w:eastAsiaTheme="minorEastAsia" w:hAnsi="Courier New" w:cs="Courier New"/>
                <w:color w:val="FF0000"/>
                <w:sz w:val="20"/>
                <w:szCs w:val="20"/>
              </w:rPr>
            </w:pPr>
            <w:r w:rsidRPr="00DF0C6C">
              <w:rPr>
                <w:rFonts w:ascii="Courier New" w:eastAsiaTheme="minorEastAsia" w:hAnsi="Courier New" w:cs="Courier New"/>
                <w:color w:val="FF0000"/>
                <w:sz w:val="20"/>
                <w:szCs w:val="20"/>
              </w:rPr>
              <w:t xml:space="preserve">CV2 &lt;- </w:t>
            </w:r>
            <w:r>
              <w:rPr>
                <w:rFonts w:ascii="Courier New" w:eastAsiaTheme="minorEastAsia" w:hAnsi="Courier New" w:cs="Courier New"/>
                <w:color w:val="FF0000"/>
                <w:sz w:val="20"/>
                <w:szCs w:val="20"/>
              </w:rPr>
              <w:t>100*sd(Peso)/mean(Peso)</w:t>
            </w:r>
          </w:p>
          <w:p w14:paraId="71BB1D30" w14:textId="77777777" w:rsidR="00472F18" w:rsidRPr="00DF0C6C" w:rsidRDefault="00472F18" w:rsidP="00DC1946">
            <w:pPr>
              <w:jc w:val="both"/>
              <w:rPr>
                <w:rFonts w:ascii="Courier New" w:eastAsiaTheme="minorEastAsia" w:hAnsi="Courier New" w:cs="Courier New"/>
                <w:color w:val="FF0000"/>
                <w:sz w:val="20"/>
                <w:szCs w:val="20"/>
              </w:rPr>
            </w:pPr>
            <w:r w:rsidRPr="00DF0C6C">
              <w:rPr>
                <w:rFonts w:ascii="Courier New" w:eastAsiaTheme="minorEastAsia" w:hAnsi="Courier New" w:cs="Courier New"/>
                <w:color w:val="FF0000"/>
                <w:sz w:val="20"/>
                <w:szCs w:val="20"/>
              </w:rPr>
              <w:t>CV2</w:t>
            </w:r>
          </w:p>
          <w:p w14:paraId="325BA2D0" w14:textId="77777777" w:rsidR="00472F18" w:rsidRPr="00DF0C6C" w:rsidRDefault="00472F18" w:rsidP="00DC1946">
            <w:pPr>
              <w:jc w:val="both"/>
              <w:rPr>
                <w:rFonts w:ascii="Courier New" w:eastAsiaTheme="minorEastAsia" w:hAnsi="Courier New" w:cs="Courier New"/>
                <w:color w:val="FF0000"/>
                <w:sz w:val="20"/>
                <w:szCs w:val="20"/>
              </w:rPr>
            </w:pPr>
          </w:p>
          <w:p w14:paraId="0081E074" w14:textId="77777777" w:rsidR="00472F18" w:rsidRPr="00DF0C6C" w:rsidRDefault="00472F18" w:rsidP="00DC1946">
            <w:pPr>
              <w:jc w:val="both"/>
              <w:rPr>
                <w:rFonts w:ascii="Courier New" w:eastAsiaTheme="minorEastAsia" w:hAnsi="Courier New" w:cs="Courier New"/>
                <w:color w:val="FF0000"/>
                <w:sz w:val="20"/>
                <w:szCs w:val="20"/>
              </w:rPr>
            </w:pPr>
            <w:r w:rsidRPr="00DF0C6C">
              <w:rPr>
                <w:rFonts w:ascii="Courier New" w:eastAsiaTheme="minorEastAsia" w:hAnsi="Courier New" w:cs="Courier New"/>
                <w:color w:val="FF0000"/>
                <w:sz w:val="20"/>
                <w:szCs w:val="20"/>
              </w:rPr>
              <w:t># Coeficiente de variação para a variável Idade:</w:t>
            </w:r>
          </w:p>
          <w:p w14:paraId="118C8248" w14:textId="77777777" w:rsidR="00472F18" w:rsidRPr="00DF0C6C" w:rsidRDefault="00472F18" w:rsidP="00DC1946">
            <w:pPr>
              <w:jc w:val="both"/>
              <w:rPr>
                <w:rFonts w:ascii="Courier New" w:eastAsiaTheme="minorEastAsia" w:hAnsi="Courier New" w:cs="Courier New"/>
                <w:color w:val="FF0000"/>
                <w:sz w:val="20"/>
                <w:szCs w:val="20"/>
              </w:rPr>
            </w:pPr>
            <w:r w:rsidRPr="00DF0C6C">
              <w:rPr>
                <w:rFonts w:ascii="Courier New" w:eastAsiaTheme="minorEastAsia" w:hAnsi="Courier New" w:cs="Courier New"/>
                <w:color w:val="FF0000"/>
                <w:sz w:val="20"/>
                <w:szCs w:val="20"/>
              </w:rPr>
              <w:t xml:space="preserve">CV3 &lt;- </w:t>
            </w:r>
            <w:r>
              <w:rPr>
                <w:rFonts w:ascii="Courier New" w:eastAsiaTheme="minorEastAsia" w:hAnsi="Courier New" w:cs="Courier New"/>
                <w:color w:val="FF0000"/>
                <w:sz w:val="20"/>
                <w:szCs w:val="20"/>
              </w:rPr>
              <w:t>100*sd(Idade)/mean(Idade)</w:t>
            </w:r>
          </w:p>
          <w:p w14:paraId="566ECA37" w14:textId="77777777" w:rsidR="00472F18" w:rsidRPr="00DF0C6C" w:rsidRDefault="00472F18" w:rsidP="00DC1946">
            <w:pPr>
              <w:jc w:val="both"/>
              <w:rPr>
                <w:rFonts w:ascii="Courier New" w:eastAsiaTheme="minorEastAsia" w:hAnsi="Courier New" w:cs="Courier New"/>
                <w:color w:val="FF0000"/>
                <w:sz w:val="20"/>
                <w:szCs w:val="20"/>
              </w:rPr>
            </w:pPr>
            <w:r w:rsidRPr="00DF0C6C">
              <w:rPr>
                <w:rFonts w:ascii="Courier New" w:eastAsiaTheme="minorEastAsia" w:hAnsi="Courier New" w:cs="Courier New"/>
                <w:color w:val="FF0000"/>
                <w:sz w:val="20"/>
                <w:szCs w:val="20"/>
              </w:rPr>
              <w:t>CV3</w:t>
            </w:r>
          </w:p>
          <w:p w14:paraId="73507EF3" w14:textId="77777777" w:rsidR="00472F18" w:rsidRPr="00A01EB5" w:rsidRDefault="00472F18" w:rsidP="00DC1946">
            <w:pPr>
              <w:jc w:val="both"/>
              <w:rPr>
                <w:rFonts w:ascii="Courier New" w:eastAsiaTheme="minorEastAsia" w:hAnsi="Courier New" w:cs="Courier New"/>
                <w:color w:val="FF0000"/>
                <w:sz w:val="21"/>
                <w:szCs w:val="21"/>
              </w:rPr>
            </w:pPr>
          </w:p>
        </w:tc>
      </w:tr>
    </w:tbl>
    <w:p w14:paraId="49782255" w14:textId="77777777" w:rsidR="00110DBB" w:rsidRDefault="00110DBB" w:rsidP="00F33AEA">
      <w:pPr>
        <w:spacing w:before="120" w:after="0" w:line="360" w:lineRule="auto"/>
        <w:jc w:val="both"/>
      </w:pPr>
    </w:p>
    <w:p w14:paraId="20C9EDB9" w14:textId="77777777" w:rsidR="009A7478" w:rsidRPr="00E36EF2" w:rsidRDefault="009A7478" w:rsidP="009A7478">
      <w:pPr>
        <w:spacing w:after="120" w:line="360" w:lineRule="auto"/>
        <w:jc w:val="both"/>
        <w:rPr>
          <w:rFonts w:eastAsiaTheme="minorEastAsia" w:cs="Times New Roman"/>
          <w:b/>
          <w:sz w:val="28"/>
          <w:szCs w:val="28"/>
        </w:rPr>
      </w:pPr>
      <w:r w:rsidRPr="00E36EF2">
        <w:rPr>
          <w:rFonts w:eastAsiaTheme="minorEastAsia" w:cs="Times New Roman"/>
          <w:b/>
          <w:sz w:val="28"/>
          <w:szCs w:val="28"/>
        </w:rPr>
        <w:t>Solução (b)</w:t>
      </w:r>
    </w:p>
    <w:p w14:paraId="7DB199AF" w14:textId="77777777" w:rsidR="009A7478" w:rsidRDefault="009A7478" w:rsidP="00F33AEA">
      <w:pPr>
        <w:spacing w:before="120" w:after="0" w:line="360" w:lineRule="auto"/>
        <w:jc w:val="both"/>
        <w:rPr>
          <w:rFonts w:eastAsiaTheme="minorEastAsia"/>
          <w:sz w:val="24"/>
          <w:szCs w:val="24"/>
        </w:rPr>
      </w:pPr>
      <w:r w:rsidRPr="009A7478">
        <w:rPr>
          <w:sz w:val="24"/>
          <w:szCs w:val="24"/>
        </w:rPr>
        <w:tab/>
        <w:t xml:space="preserve">A variável que apresentou maior </w:t>
      </w:r>
      <w:r>
        <w:rPr>
          <w:sz w:val="24"/>
          <w:szCs w:val="24"/>
        </w:rPr>
        <w:t xml:space="preserve">variabilidade foi a variável Peso, pois ela foi a variável com maior coeficiente de variação </w:t>
      </w:r>
      <m:oMath>
        <m:d>
          <m:dPr>
            <m:ctrlPr>
              <w:rPr>
                <w:rFonts w:ascii="Cambria Math" w:hAnsi="Cambria Math"/>
                <w:i/>
                <w:sz w:val="24"/>
                <w:szCs w:val="24"/>
              </w:rPr>
            </m:ctrlPr>
          </m:dPr>
          <m:e>
            <m:r>
              <w:rPr>
                <w:rFonts w:ascii="Cambria Math" w:hAnsi="Cambria Math"/>
                <w:sz w:val="24"/>
                <w:szCs w:val="24"/>
              </w:rPr>
              <m:t>CV=25,28%</m:t>
            </m:r>
          </m:e>
        </m:d>
      </m:oMath>
      <w:r>
        <w:rPr>
          <w:rFonts w:eastAsiaTheme="minorEastAsia"/>
          <w:sz w:val="24"/>
          <w:szCs w:val="24"/>
        </w:rPr>
        <w:t xml:space="preserve">. </w:t>
      </w:r>
    </w:p>
    <w:p w14:paraId="2161D9B8" w14:textId="77777777" w:rsidR="009A7478" w:rsidRDefault="009A7478" w:rsidP="009A7478">
      <w:pPr>
        <w:spacing w:before="240" w:after="0" w:line="360" w:lineRule="auto"/>
        <w:jc w:val="both"/>
        <w:rPr>
          <w:rFonts w:eastAsiaTheme="minorEastAsia"/>
          <w:sz w:val="24"/>
          <w:szCs w:val="24"/>
        </w:rPr>
      </w:pPr>
      <w:r w:rsidRPr="009A7478">
        <w:rPr>
          <w:rFonts w:eastAsiaTheme="minorEastAsia"/>
          <w:b/>
          <w:sz w:val="24"/>
          <w:szCs w:val="24"/>
        </w:rPr>
        <w:t xml:space="preserve">Observação: </w:t>
      </w:r>
      <w:r>
        <w:rPr>
          <w:rFonts w:eastAsiaTheme="minorEastAsia"/>
          <w:sz w:val="24"/>
          <w:szCs w:val="24"/>
        </w:rPr>
        <w:t>Note que, apesar de a variância e o desvio padrão também terem sido maiores para a variável Peso, não poderíamos ter concluído que esta variável tem maior variabilidade do que as outras a partir da variância ou do desvio padrão, pois, estas medidas (variância e desvio padrão) não podem ser utilizadas para comparar diferentes tipos de variáveis. Para essa finalidade devemos, necessariamente, utilizar o coeficiente de variação.</w:t>
      </w:r>
    </w:p>
    <w:p w14:paraId="41EA2729" w14:textId="77777777" w:rsidR="009D5A79" w:rsidRDefault="009D5A79" w:rsidP="009A7478">
      <w:pPr>
        <w:spacing w:before="240" w:after="0" w:line="360" w:lineRule="auto"/>
        <w:jc w:val="both"/>
        <w:rPr>
          <w:rFonts w:eastAsiaTheme="minorEastAsia"/>
          <w:sz w:val="24"/>
          <w:szCs w:val="24"/>
        </w:rPr>
      </w:pPr>
    </w:p>
    <w:p w14:paraId="4EED1607" w14:textId="77777777" w:rsidR="009A7478" w:rsidRPr="00E36EF2" w:rsidRDefault="009A7478" w:rsidP="009A7478">
      <w:pPr>
        <w:spacing w:after="120" w:line="360" w:lineRule="auto"/>
        <w:jc w:val="both"/>
        <w:rPr>
          <w:rFonts w:eastAsiaTheme="minorEastAsia" w:cs="Times New Roman"/>
          <w:b/>
          <w:sz w:val="28"/>
          <w:szCs w:val="28"/>
        </w:rPr>
      </w:pPr>
      <w:r w:rsidRPr="00E36EF2">
        <w:rPr>
          <w:rFonts w:eastAsiaTheme="minorEastAsia" w:cs="Times New Roman"/>
          <w:b/>
          <w:sz w:val="28"/>
          <w:szCs w:val="28"/>
        </w:rPr>
        <w:t>Solução (c)</w:t>
      </w:r>
    </w:p>
    <w:p w14:paraId="7872E4FA" w14:textId="77777777" w:rsidR="009A7478" w:rsidRDefault="009A7478" w:rsidP="00F33AEA">
      <w:pPr>
        <w:spacing w:before="120" w:after="0" w:line="360" w:lineRule="auto"/>
        <w:jc w:val="both"/>
        <w:rPr>
          <w:rFonts w:eastAsiaTheme="minorEastAsia"/>
          <w:sz w:val="24"/>
          <w:szCs w:val="24"/>
        </w:rPr>
      </w:pPr>
      <w:r w:rsidRPr="009A7478">
        <w:rPr>
          <w:rFonts w:eastAsiaTheme="minorEastAsia"/>
          <w:b/>
          <w:sz w:val="24"/>
          <w:szCs w:val="24"/>
        </w:rPr>
        <w:t>Estatura:</w:t>
      </w:r>
      <w:r>
        <w:rPr>
          <w:rFonts w:eastAsiaTheme="minorEastAsia"/>
          <w:sz w:val="24"/>
          <w:szCs w:val="24"/>
        </w:rPr>
        <w:t xml:space="preserve"> Dispersão baixa </w:t>
      </w:r>
      <m:oMath>
        <m:r>
          <w:rPr>
            <w:rFonts w:ascii="Cambria Math" w:eastAsiaTheme="minorEastAsia" w:hAnsi="Cambria Math"/>
            <w:sz w:val="24"/>
            <w:szCs w:val="24"/>
          </w:rPr>
          <m:t>(CV&lt;15%)</m:t>
        </m:r>
      </m:oMath>
      <w:r>
        <w:rPr>
          <w:rFonts w:eastAsiaTheme="minorEastAsia"/>
          <w:sz w:val="24"/>
          <w:szCs w:val="24"/>
        </w:rPr>
        <w:t>;</w:t>
      </w:r>
    </w:p>
    <w:p w14:paraId="6AC7543D" w14:textId="77777777" w:rsidR="009A7478" w:rsidRDefault="009A7478" w:rsidP="00F33AEA">
      <w:pPr>
        <w:spacing w:before="120" w:after="0" w:line="360" w:lineRule="auto"/>
        <w:jc w:val="both"/>
        <w:rPr>
          <w:rFonts w:eastAsiaTheme="minorEastAsia"/>
          <w:sz w:val="24"/>
          <w:szCs w:val="24"/>
        </w:rPr>
      </w:pPr>
      <w:bookmarkStart w:id="110" w:name="_GoBack"/>
      <w:bookmarkEnd w:id="110"/>
      <w:r w:rsidRPr="009A7478">
        <w:rPr>
          <w:rFonts w:eastAsiaTheme="minorEastAsia"/>
          <w:b/>
          <w:sz w:val="24"/>
          <w:szCs w:val="24"/>
        </w:rPr>
        <w:lastRenderedPageBreak/>
        <w:t>Peso:</w:t>
      </w:r>
      <w:r>
        <w:rPr>
          <w:rFonts w:eastAsiaTheme="minorEastAsia"/>
          <w:sz w:val="24"/>
          <w:szCs w:val="24"/>
        </w:rPr>
        <w:t xml:space="preserve"> Dispersão média </w:t>
      </w:r>
      <m:oMath>
        <m:r>
          <w:rPr>
            <w:rFonts w:ascii="Cambria Math" w:eastAsiaTheme="minorEastAsia" w:hAnsi="Cambria Math"/>
            <w:sz w:val="24"/>
            <w:szCs w:val="24"/>
          </w:rPr>
          <m:t>(15%≤CV≤30%)</m:t>
        </m:r>
      </m:oMath>
      <w:r>
        <w:rPr>
          <w:rFonts w:eastAsiaTheme="minorEastAsia"/>
          <w:sz w:val="24"/>
          <w:szCs w:val="24"/>
        </w:rPr>
        <w:t>;</w:t>
      </w:r>
    </w:p>
    <w:p w14:paraId="7BF78717" w14:textId="77777777" w:rsidR="009A7478" w:rsidRDefault="009A7478" w:rsidP="00F33AEA">
      <w:pPr>
        <w:spacing w:before="120" w:after="0" w:line="360" w:lineRule="auto"/>
        <w:jc w:val="both"/>
        <w:rPr>
          <w:ins w:id="111" w:author="Adriana Andrade" w:date="2020-06-05T16:22:00Z"/>
          <w:rFonts w:eastAsiaTheme="minorEastAsia"/>
          <w:sz w:val="24"/>
          <w:szCs w:val="24"/>
        </w:rPr>
      </w:pPr>
      <w:r w:rsidRPr="009A7478">
        <w:rPr>
          <w:rFonts w:eastAsiaTheme="minorEastAsia"/>
          <w:b/>
          <w:sz w:val="24"/>
          <w:szCs w:val="24"/>
        </w:rPr>
        <w:t>Idade:</w:t>
      </w:r>
      <w:r>
        <w:rPr>
          <w:rFonts w:eastAsiaTheme="minorEastAsia"/>
          <w:sz w:val="24"/>
          <w:szCs w:val="24"/>
        </w:rPr>
        <w:t xml:space="preserve"> Dispersão baixa </w:t>
      </w:r>
      <m:oMath>
        <m:r>
          <w:rPr>
            <w:rFonts w:ascii="Cambria Math" w:eastAsiaTheme="minorEastAsia" w:hAnsi="Cambria Math"/>
            <w:sz w:val="24"/>
            <w:szCs w:val="24"/>
          </w:rPr>
          <m:t>(CV&lt;15%)</m:t>
        </m:r>
      </m:oMath>
      <w:r>
        <w:rPr>
          <w:rFonts w:eastAsiaTheme="minorEastAsia"/>
          <w:sz w:val="24"/>
          <w:szCs w:val="24"/>
        </w:rPr>
        <w:t>.</w:t>
      </w:r>
    </w:p>
    <w:p w14:paraId="2571586E" w14:textId="77777777" w:rsidR="00F54860" w:rsidRDefault="00F54860" w:rsidP="00F33AEA">
      <w:pPr>
        <w:spacing w:before="120" w:after="0" w:line="360" w:lineRule="auto"/>
        <w:jc w:val="both"/>
        <w:rPr>
          <w:rFonts w:eastAsiaTheme="minorEastAsia"/>
          <w:sz w:val="24"/>
          <w:szCs w:val="24"/>
        </w:rPr>
      </w:pPr>
    </w:p>
    <w:p w14:paraId="4A04168A" w14:textId="77777777" w:rsidR="00F54860" w:rsidRPr="001944E3" w:rsidRDefault="00F54860" w:rsidP="00F54860">
      <w:pPr>
        <w:rPr>
          <w:ins w:id="112" w:author="Adriana Andrade" w:date="2020-06-05T16:21:00Z"/>
          <w:rFonts w:eastAsiaTheme="minorEastAsia"/>
          <w:bCs/>
          <w:sz w:val="24"/>
          <w:szCs w:val="24"/>
        </w:rPr>
      </w:pPr>
      <w:ins w:id="113" w:author="Adriana Andrade" w:date="2020-06-05T16:21:00Z">
        <w:r w:rsidRPr="001944E3">
          <w:rPr>
            <w:rFonts w:eastAsiaTheme="minorEastAsia"/>
            <w:bCs/>
            <w:sz w:val="24"/>
            <w:szCs w:val="24"/>
            <w:u w:val="single"/>
          </w:rPr>
          <w:t>Propriedades das Medidas de Dispersão</w:t>
        </w:r>
      </w:ins>
    </w:p>
    <w:p w14:paraId="19E181DA" w14:textId="77777777" w:rsidR="00F54860" w:rsidRPr="001944E3" w:rsidRDefault="00F54860" w:rsidP="00F54860">
      <w:pPr>
        <w:rPr>
          <w:ins w:id="114" w:author="Adriana Andrade" w:date="2020-06-05T16:21:00Z"/>
          <w:rFonts w:eastAsiaTheme="minorEastAsia"/>
          <w:bCs/>
          <w:sz w:val="24"/>
          <w:szCs w:val="24"/>
        </w:rPr>
      </w:pPr>
      <w:ins w:id="115" w:author="Adriana Andrade" w:date="2020-06-05T16:21:00Z">
        <w:r w:rsidRPr="001944E3">
          <w:rPr>
            <w:rFonts w:eastAsiaTheme="minorEastAsia"/>
            <w:bCs/>
            <w:sz w:val="24"/>
            <w:szCs w:val="24"/>
          </w:rPr>
          <w:t> 1. Todas as medidas de dispersão são não negativas;</w:t>
        </w:r>
      </w:ins>
    </w:p>
    <w:p w14:paraId="7B3F5A3D" w14:textId="77777777" w:rsidR="00F54860" w:rsidRPr="001944E3" w:rsidRDefault="00F54860" w:rsidP="00F54860">
      <w:pPr>
        <w:rPr>
          <w:ins w:id="116" w:author="Adriana Andrade" w:date="2020-06-05T16:21:00Z"/>
          <w:rFonts w:eastAsiaTheme="minorEastAsia"/>
          <w:bCs/>
          <w:sz w:val="24"/>
          <w:szCs w:val="24"/>
        </w:rPr>
      </w:pPr>
      <w:ins w:id="117" w:author="Adriana Andrade" w:date="2020-06-05T16:21:00Z">
        <w:r w:rsidRPr="001944E3">
          <w:rPr>
            <w:rFonts w:eastAsiaTheme="minorEastAsia"/>
            <w:bCs/>
            <w:sz w:val="24"/>
            <w:szCs w:val="24"/>
          </w:rPr>
          <w:t>2. Somando-se ou subtraindo uma mesma constante não nula (k) a todas as observações, as medidas de dispersão não se alteram, pois ocorre apenas uma translação dos valores;</w:t>
        </w:r>
      </w:ins>
    </w:p>
    <w:p w14:paraId="4875D264" w14:textId="77777777" w:rsidR="00F54860" w:rsidRPr="001944E3" w:rsidRDefault="00F54860" w:rsidP="00F54860">
      <w:pPr>
        <w:rPr>
          <w:ins w:id="118" w:author="Adriana Andrade" w:date="2020-06-05T16:21:00Z"/>
          <w:rFonts w:eastAsiaTheme="minorEastAsia"/>
          <w:bCs/>
          <w:sz w:val="24"/>
          <w:szCs w:val="24"/>
        </w:rPr>
      </w:pPr>
      <w:ins w:id="119" w:author="Adriana Andrade" w:date="2020-06-05T16:21:00Z">
        <w:r w:rsidRPr="001944E3">
          <w:rPr>
            <w:rFonts w:eastAsiaTheme="minorEastAsia"/>
            <w:bCs/>
            <w:sz w:val="24"/>
            <w:szCs w:val="24"/>
          </w:rPr>
          <w:t xml:space="preserve">3. Quando multiplicamos ou dividimos todos os valores de uma variável (X) por uma constante, a sua VARIÂNCIA fica multiplicada ou dividida pelo QUADRADO da constante </w:t>
        </w:r>
      </w:ins>
    </w:p>
    <w:p w14:paraId="6B152675" w14:textId="77777777" w:rsidR="00F54860" w:rsidRPr="001944E3" w:rsidRDefault="00F54860" w:rsidP="00F54860">
      <w:pPr>
        <w:rPr>
          <w:ins w:id="120" w:author="Adriana Andrade" w:date="2020-06-05T16:21:00Z"/>
          <w:rFonts w:eastAsiaTheme="minorEastAsia"/>
          <w:bCs/>
          <w:sz w:val="24"/>
          <w:szCs w:val="24"/>
        </w:rPr>
      </w:pPr>
      <w:ins w:id="121" w:author="Adriana Andrade" w:date="2020-06-05T16:21:00Z">
        <w:r w:rsidRPr="001944E3">
          <w:rPr>
            <w:rFonts w:eastAsiaTheme="minorEastAsia"/>
            <w:bCs/>
            <w:sz w:val="24"/>
            <w:szCs w:val="24"/>
          </w:rPr>
          <w:t>4. Quando multiplicamos ou dividimos todos os valores de uma variável (X) por uma constante (k), o seu DESVIO PADRÃO fica multiplicado ou dividido pela constante.</w:t>
        </w:r>
      </w:ins>
    </w:p>
    <w:p w14:paraId="620682F3" w14:textId="77777777" w:rsidR="009A7478" w:rsidRDefault="009A7478" w:rsidP="00F33AEA">
      <w:pPr>
        <w:spacing w:before="120" w:after="0" w:line="360" w:lineRule="auto"/>
        <w:jc w:val="both"/>
      </w:pPr>
    </w:p>
    <w:p w14:paraId="2EDA9F63" w14:textId="77777777" w:rsidR="009A7478" w:rsidRPr="004F6430" w:rsidRDefault="00776705" w:rsidP="004F6430">
      <w:pPr>
        <w:pStyle w:val="Ttulo2"/>
        <w:spacing w:before="240" w:after="240"/>
        <w:rPr>
          <w:rFonts w:asciiTheme="minorHAnsi" w:hAnsiTheme="minorHAnsi"/>
          <w:color w:val="auto"/>
          <w:sz w:val="36"/>
          <w:szCs w:val="36"/>
        </w:rPr>
      </w:pPr>
      <w:bookmarkStart w:id="122" w:name="_Toc5149998"/>
      <w:r w:rsidRPr="004F6430">
        <w:rPr>
          <w:rFonts w:asciiTheme="minorHAnsi" w:hAnsiTheme="minorHAnsi"/>
          <w:color w:val="auto"/>
          <w:sz w:val="36"/>
          <w:szCs w:val="36"/>
        </w:rPr>
        <w:t>4 - Simetria e Curtose</w:t>
      </w:r>
      <w:bookmarkEnd w:id="122"/>
    </w:p>
    <w:p w14:paraId="14215D27" w14:textId="77777777" w:rsidR="00B0070E" w:rsidRPr="004F6430" w:rsidRDefault="00E15890" w:rsidP="004F6430">
      <w:pPr>
        <w:pStyle w:val="Ttulo3"/>
        <w:spacing w:before="360" w:after="240" w:line="360" w:lineRule="auto"/>
        <w:rPr>
          <w:rFonts w:asciiTheme="minorHAnsi" w:hAnsiTheme="minorHAnsi" w:cs="Times New Roman"/>
          <w:color w:val="auto"/>
          <w:sz w:val="32"/>
          <w:szCs w:val="32"/>
        </w:rPr>
      </w:pPr>
      <w:bookmarkStart w:id="123" w:name="_Toc5149999"/>
      <w:r w:rsidRPr="004F6430">
        <w:rPr>
          <w:rFonts w:asciiTheme="minorHAnsi" w:hAnsiTheme="minorHAnsi" w:cs="Times New Roman"/>
          <w:color w:val="auto"/>
          <w:sz w:val="32"/>
          <w:szCs w:val="32"/>
        </w:rPr>
        <w:t xml:space="preserve">4.1 </w:t>
      </w:r>
      <w:r w:rsidR="00DE15D7" w:rsidRPr="004F6430">
        <w:rPr>
          <w:rFonts w:asciiTheme="minorHAnsi" w:hAnsiTheme="minorHAnsi" w:cs="Times New Roman"/>
          <w:color w:val="auto"/>
          <w:sz w:val="32"/>
          <w:szCs w:val="32"/>
        </w:rPr>
        <w:t>S</w:t>
      </w:r>
      <w:r w:rsidR="00B0070E" w:rsidRPr="004F6430">
        <w:rPr>
          <w:rFonts w:asciiTheme="minorHAnsi" w:hAnsiTheme="minorHAnsi" w:cs="Times New Roman"/>
          <w:color w:val="auto"/>
          <w:sz w:val="32"/>
          <w:szCs w:val="32"/>
        </w:rPr>
        <w:t>imetria</w:t>
      </w:r>
      <w:bookmarkEnd w:id="123"/>
    </w:p>
    <w:p w14:paraId="5EFF5FE2" w14:textId="77777777" w:rsidR="003B5E98" w:rsidRPr="004F6430" w:rsidRDefault="00B0070E" w:rsidP="00BA0347">
      <w:pPr>
        <w:spacing w:after="0" w:line="360" w:lineRule="auto"/>
        <w:jc w:val="both"/>
        <w:rPr>
          <w:rFonts w:cs="Times New Roman"/>
          <w:sz w:val="24"/>
          <w:szCs w:val="24"/>
        </w:rPr>
      </w:pPr>
      <w:r w:rsidRPr="004F6430">
        <w:rPr>
          <w:rFonts w:cs="Times New Roman"/>
          <w:sz w:val="24"/>
          <w:szCs w:val="24"/>
        </w:rPr>
        <w:tab/>
        <w:t xml:space="preserve">Numa distribuição estatística, a assimetria é o quanto sua curva de frequências se desvia ou se afasta da posição simétrica. Pode-se analisar a assimetria de uma distribuição de acordo com as relações entre suas medidas de moda, média e mediana. </w:t>
      </w:r>
    </w:p>
    <w:p w14:paraId="060E3C38" w14:textId="77777777" w:rsidR="00374613" w:rsidRDefault="003B5E98" w:rsidP="003B5E98">
      <w:pPr>
        <w:spacing w:after="120" w:line="360" w:lineRule="auto"/>
        <w:jc w:val="both"/>
        <w:rPr>
          <w:rFonts w:cs="Times New Roman"/>
          <w:sz w:val="24"/>
          <w:szCs w:val="24"/>
        </w:rPr>
      </w:pPr>
      <w:r w:rsidRPr="004F6430">
        <w:rPr>
          <w:rFonts w:cs="Times New Roman"/>
          <w:sz w:val="24"/>
          <w:szCs w:val="24"/>
        </w:rPr>
        <w:tab/>
        <w:t xml:space="preserve">Graficamente, tem-se um eixo de referência ou eixo de simetria, que é traçado sobre o valor da </w:t>
      </w:r>
      <w:r w:rsidRPr="004F6430">
        <w:rPr>
          <w:rFonts w:cs="Times New Roman"/>
          <w:b/>
          <w:sz w:val="24"/>
          <w:szCs w:val="24"/>
        </w:rPr>
        <w:t xml:space="preserve">média </w:t>
      </w:r>
      <w:r w:rsidRPr="004F6430">
        <w:rPr>
          <w:rFonts w:cs="Times New Roman"/>
          <w:sz w:val="24"/>
          <w:szCs w:val="24"/>
        </w:rPr>
        <w:t xml:space="preserve">da distribuição. </w:t>
      </w:r>
      <w:r w:rsidR="00AB02AE">
        <w:rPr>
          <w:rFonts w:cs="Times New Roman"/>
          <w:sz w:val="24"/>
          <w:szCs w:val="24"/>
        </w:rPr>
        <w:t>Na Figura 4.1 podemos observar uma distribuição simétrica com o eixo de simetria no centro da distribuição.</w:t>
      </w:r>
    </w:p>
    <w:p w14:paraId="6B28DF06" w14:textId="77777777" w:rsidR="00BA0347" w:rsidRPr="009D1733" w:rsidRDefault="00BA0347" w:rsidP="00BA0347">
      <w:pPr>
        <w:pStyle w:val="Legenda"/>
        <w:keepNext/>
        <w:spacing w:before="240" w:after="120"/>
        <w:jc w:val="center"/>
        <w:rPr>
          <w:rFonts w:eastAsiaTheme="minorEastAsia"/>
          <w:sz w:val="24"/>
          <w:szCs w:val="24"/>
        </w:rPr>
      </w:pPr>
      <w:r>
        <w:rPr>
          <w:color w:val="auto"/>
          <w:sz w:val="20"/>
          <w:szCs w:val="20"/>
        </w:rPr>
        <w:lastRenderedPageBreak/>
        <w:t>Figura 4.1</w:t>
      </w:r>
      <w:r w:rsidRPr="001F4794">
        <w:rPr>
          <w:color w:val="auto"/>
          <w:sz w:val="20"/>
          <w:szCs w:val="20"/>
        </w:rPr>
        <w:t xml:space="preserve">. </w:t>
      </w:r>
      <w:r>
        <w:rPr>
          <w:b w:val="0"/>
          <w:color w:val="auto"/>
          <w:sz w:val="20"/>
          <w:szCs w:val="20"/>
        </w:rPr>
        <w:t>Distribuição simétrica com eixo de simetria no centro</w:t>
      </w:r>
    </w:p>
    <w:p w14:paraId="1A00C93E" w14:textId="77777777" w:rsidR="00BA0347" w:rsidRDefault="00BA0347" w:rsidP="00BA0347">
      <w:pPr>
        <w:spacing w:after="120" w:line="360" w:lineRule="auto"/>
        <w:jc w:val="center"/>
        <w:rPr>
          <w:rFonts w:cs="Times New Roman"/>
          <w:sz w:val="24"/>
          <w:szCs w:val="24"/>
        </w:rPr>
      </w:pPr>
      <w:r>
        <w:rPr>
          <w:rFonts w:cs="Times New Roman"/>
          <w:noProof/>
          <w:sz w:val="24"/>
          <w:szCs w:val="24"/>
          <w:lang w:eastAsia="pt-BR"/>
        </w:rPr>
        <w:drawing>
          <wp:inline distT="0" distB="0" distL="0" distR="0" wp14:anchorId="7790C49E" wp14:editId="0368F268">
            <wp:extent cx="3960000" cy="3676485"/>
            <wp:effectExtent l="19050" t="0" r="2400" b="0"/>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lum contrast="10000"/>
                    </a:blip>
                    <a:srcRect/>
                    <a:stretch>
                      <a:fillRect/>
                    </a:stretch>
                  </pic:blipFill>
                  <pic:spPr bwMode="auto">
                    <a:xfrm>
                      <a:off x="0" y="0"/>
                      <a:ext cx="3960000" cy="3676485"/>
                    </a:xfrm>
                    <a:prstGeom prst="rect">
                      <a:avLst/>
                    </a:prstGeom>
                    <a:noFill/>
                    <a:ln w="9525">
                      <a:noFill/>
                      <a:miter lim="800000"/>
                      <a:headEnd/>
                      <a:tailEnd/>
                    </a:ln>
                  </pic:spPr>
                </pic:pic>
              </a:graphicData>
            </a:graphic>
          </wp:inline>
        </w:drawing>
      </w:r>
    </w:p>
    <w:p w14:paraId="2B34FDE8" w14:textId="77777777" w:rsidR="003B5E98" w:rsidRPr="004F6430" w:rsidRDefault="00374613" w:rsidP="003B5E98">
      <w:pPr>
        <w:spacing w:after="120" w:line="360" w:lineRule="auto"/>
        <w:jc w:val="both"/>
        <w:rPr>
          <w:rFonts w:cs="Times New Roman"/>
          <w:sz w:val="24"/>
          <w:szCs w:val="24"/>
        </w:rPr>
      </w:pPr>
      <w:r>
        <w:rPr>
          <w:rFonts w:cs="Times New Roman"/>
          <w:sz w:val="24"/>
          <w:szCs w:val="24"/>
        </w:rPr>
        <w:tab/>
      </w:r>
      <w:r w:rsidR="003B5E98" w:rsidRPr="004F6430">
        <w:rPr>
          <w:rFonts w:cs="Times New Roman"/>
          <w:sz w:val="24"/>
          <w:szCs w:val="24"/>
        </w:rPr>
        <w:t>Sempre que a curva da distribuição se afastar do referido eixo, será considerada como tendo um certo grau de afastamento, que é considerado como uma assimetria da distribuição. Ou seja, assimetria é o grau de afastamento que uma distribuição apresenta do seu eixo de simetria.</w:t>
      </w:r>
    </w:p>
    <w:p w14:paraId="2AFD7178" w14:textId="77777777" w:rsidR="00B0070E" w:rsidRPr="004F6430" w:rsidRDefault="003B5E98" w:rsidP="00B0070E">
      <w:pPr>
        <w:spacing w:line="360" w:lineRule="auto"/>
        <w:jc w:val="both"/>
        <w:rPr>
          <w:rFonts w:cs="Times New Roman"/>
          <w:sz w:val="24"/>
          <w:szCs w:val="24"/>
        </w:rPr>
      </w:pPr>
      <w:r w:rsidRPr="004F6430">
        <w:rPr>
          <w:rFonts w:cs="Times New Roman"/>
          <w:sz w:val="24"/>
          <w:szCs w:val="24"/>
        </w:rPr>
        <w:tab/>
      </w:r>
      <w:r w:rsidR="00B0070E" w:rsidRPr="004F6430">
        <w:rPr>
          <w:rFonts w:cs="Times New Roman"/>
          <w:sz w:val="24"/>
          <w:szCs w:val="24"/>
        </w:rPr>
        <w:t>Pode-se caracterizar a distribuição de frequência em:</w:t>
      </w:r>
    </w:p>
    <w:p w14:paraId="57F6C74F" w14:textId="77777777" w:rsidR="00B0070E" w:rsidRPr="004F6430" w:rsidRDefault="00B0070E" w:rsidP="00374613">
      <w:pPr>
        <w:spacing w:before="360" w:after="120" w:line="360" w:lineRule="auto"/>
        <w:jc w:val="both"/>
        <w:rPr>
          <w:rFonts w:cs="Times New Roman"/>
          <w:b/>
          <w:sz w:val="28"/>
          <w:szCs w:val="28"/>
        </w:rPr>
      </w:pPr>
      <w:r w:rsidRPr="004F6430">
        <w:rPr>
          <w:rFonts w:cs="Times New Roman"/>
          <w:b/>
          <w:sz w:val="28"/>
          <w:szCs w:val="28"/>
        </w:rPr>
        <w:t xml:space="preserve">a) </w:t>
      </w:r>
      <w:r w:rsidR="003B5E98" w:rsidRPr="004F6430">
        <w:rPr>
          <w:rFonts w:cs="Times New Roman"/>
          <w:b/>
          <w:sz w:val="28"/>
          <w:szCs w:val="28"/>
        </w:rPr>
        <w:t>Distribuição simétrica (ou assimetria nula)</w:t>
      </w:r>
    </w:p>
    <w:p w14:paraId="3148FCD0" w14:textId="77777777" w:rsidR="00B0070E" w:rsidRDefault="00B0070E" w:rsidP="004F6430">
      <w:pPr>
        <w:spacing w:line="360" w:lineRule="auto"/>
        <w:jc w:val="both"/>
        <w:rPr>
          <w:rFonts w:eastAsiaTheme="minorEastAsia" w:cs="Times New Roman"/>
          <w:sz w:val="24"/>
          <w:szCs w:val="24"/>
        </w:rPr>
      </w:pPr>
      <w:r w:rsidRPr="004F6430">
        <w:rPr>
          <w:rFonts w:cs="Times New Roman"/>
          <w:sz w:val="24"/>
          <w:szCs w:val="24"/>
        </w:rPr>
        <w:tab/>
        <w:t>Uma distribuição é dita simétrica quando apresenta o mesmo valor para a moda, a média e a mediana, ou seja</w:t>
      </w:r>
      <w:r w:rsidR="008F19A4">
        <w:rPr>
          <w:rFonts w:cs="Times New Roman"/>
          <w:sz w:val="24"/>
          <w:szCs w:val="24"/>
        </w:rPr>
        <w:t xml:space="preserve">: </w:t>
      </w:r>
      <w:r w:rsidR="004F6430">
        <w:rPr>
          <w:rFonts w:cs="Times New Roman"/>
          <w:sz w:val="24"/>
          <w:szCs w:val="24"/>
        </w:rPr>
        <w:t xml:space="preserve">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d</m:t>
            </m:r>
          </m:sub>
        </m:sSub>
        <m:r>
          <w:rPr>
            <w:rFonts w:asci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o</m:t>
            </m:r>
          </m:sub>
        </m:sSub>
      </m:oMath>
    </w:p>
    <w:p w14:paraId="58178C9B" w14:textId="77777777" w:rsidR="003B5E98" w:rsidRPr="009D1733" w:rsidRDefault="00594577" w:rsidP="004F6430">
      <w:pPr>
        <w:pStyle w:val="Legenda"/>
        <w:keepNext/>
        <w:spacing w:before="240" w:after="120"/>
        <w:jc w:val="center"/>
        <w:rPr>
          <w:rFonts w:eastAsiaTheme="minorEastAsia"/>
          <w:sz w:val="24"/>
          <w:szCs w:val="24"/>
        </w:rPr>
      </w:pPr>
      <w:r>
        <w:rPr>
          <w:color w:val="auto"/>
          <w:sz w:val="20"/>
          <w:szCs w:val="20"/>
        </w:rPr>
        <w:lastRenderedPageBreak/>
        <w:t>Figura 4.2</w:t>
      </w:r>
      <w:r w:rsidR="003B5E98" w:rsidRPr="001F4794">
        <w:rPr>
          <w:color w:val="auto"/>
          <w:sz w:val="20"/>
          <w:szCs w:val="20"/>
        </w:rPr>
        <w:t xml:space="preserve">. </w:t>
      </w:r>
      <w:r w:rsidR="003B5E98">
        <w:rPr>
          <w:b w:val="0"/>
          <w:color w:val="auto"/>
          <w:sz w:val="20"/>
          <w:szCs w:val="20"/>
        </w:rPr>
        <w:t>Distribuição simétrica</w:t>
      </w:r>
    </w:p>
    <w:p w14:paraId="1A79F65F" w14:textId="77777777" w:rsidR="00B0070E" w:rsidRDefault="00B0070E" w:rsidP="00B0070E">
      <w:pPr>
        <w:spacing w:line="360" w:lineRule="auto"/>
        <w:jc w:val="center"/>
        <w:rPr>
          <w:rFonts w:cs="Times New Roman"/>
          <w:b/>
          <w:sz w:val="24"/>
          <w:szCs w:val="24"/>
        </w:rPr>
      </w:pPr>
      <w:r w:rsidRPr="00B0070E">
        <w:rPr>
          <w:rFonts w:cs="Times New Roman"/>
          <w:b/>
          <w:noProof/>
          <w:sz w:val="24"/>
          <w:szCs w:val="24"/>
          <w:lang w:eastAsia="pt-BR"/>
        </w:rPr>
        <w:drawing>
          <wp:inline distT="0" distB="0" distL="0" distR="0" wp14:anchorId="63860517" wp14:editId="6C283115">
            <wp:extent cx="3960000" cy="3370182"/>
            <wp:effectExtent l="19050" t="0" r="2400" b="0"/>
            <wp:docPr id="6"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t="12121" b="2626"/>
                    <a:stretch>
                      <a:fillRect/>
                    </a:stretch>
                  </pic:blipFill>
                  <pic:spPr bwMode="auto">
                    <a:xfrm>
                      <a:off x="0" y="0"/>
                      <a:ext cx="3960000" cy="3370182"/>
                    </a:xfrm>
                    <a:prstGeom prst="rect">
                      <a:avLst/>
                    </a:prstGeom>
                    <a:noFill/>
                    <a:ln w="9525">
                      <a:noFill/>
                      <a:miter lim="800000"/>
                      <a:headEnd/>
                      <a:tailEnd/>
                    </a:ln>
                  </pic:spPr>
                </pic:pic>
              </a:graphicData>
            </a:graphic>
          </wp:inline>
        </w:drawing>
      </w:r>
    </w:p>
    <w:p w14:paraId="53ED48BE" w14:textId="77777777" w:rsidR="00B0070E" w:rsidRPr="00B0070E" w:rsidRDefault="003B5E98" w:rsidP="00BA0347">
      <w:pPr>
        <w:spacing w:before="360" w:after="120" w:line="360" w:lineRule="auto"/>
        <w:jc w:val="both"/>
        <w:rPr>
          <w:rFonts w:cs="Times New Roman"/>
          <w:b/>
          <w:sz w:val="28"/>
          <w:szCs w:val="28"/>
        </w:rPr>
      </w:pPr>
      <w:r>
        <w:rPr>
          <w:rFonts w:cs="Times New Roman"/>
          <w:b/>
          <w:sz w:val="28"/>
          <w:szCs w:val="28"/>
        </w:rPr>
        <w:t>b) Distribuição a</w:t>
      </w:r>
      <w:r w:rsidR="00B0070E" w:rsidRPr="00B0070E">
        <w:rPr>
          <w:rFonts w:cs="Times New Roman"/>
          <w:b/>
          <w:sz w:val="28"/>
          <w:szCs w:val="28"/>
        </w:rPr>
        <w:t xml:space="preserve">ssimétrica à direita </w:t>
      </w:r>
      <w:r>
        <w:rPr>
          <w:rFonts w:cs="Times New Roman"/>
          <w:b/>
          <w:sz w:val="28"/>
          <w:szCs w:val="28"/>
        </w:rPr>
        <w:t>(</w:t>
      </w:r>
      <w:r w:rsidR="00B0070E" w:rsidRPr="00B0070E">
        <w:rPr>
          <w:rFonts w:cs="Times New Roman"/>
          <w:b/>
          <w:sz w:val="28"/>
          <w:szCs w:val="28"/>
        </w:rPr>
        <w:t>ou</w:t>
      </w:r>
      <w:r w:rsidR="00B0070E">
        <w:rPr>
          <w:rFonts w:cs="Times New Roman"/>
          <w:b/>
          <w:sz w:val="28"/>
          <w:szCs w:val="28"/>
        </w:rPr>
        <w:t xml:space="preserve"> positiva</w:t>
      </w:r>
      <w:r>
        <w:rPr>
          <w:rFonts w:cs="Times New Roman"/>
          <w:b/>
          <w:sz w:val="28"/>
          <w:szCs w:val="28"/>
        </w:rPr>
        <w:t>)</w:t>
      </w:r>
    </w:p>
    <w:p w14:paraId="510C7DA2" w14:textId="77777777" w:rsidR="00B0070E" w:rsidRDefault="00B0070E" w:rsidP="004F6430">
      <w:pPr>
        <w:spacing w:line="360" w:lineRule="auto"/>
        <w:jc w:val="both"/>
        <w:rPr>
          <w:rFonts w:eastAsiaTheme="minorEastAsia" w:cs="Times New Roman"/>
          <w:sz w:val="24"/>
          <w:szCs w:val="24"/>
        </w:rPr>
      </w:pPr>
      <w:r>
        <w:rPr>
          <w:rFonts w:cs="Times New Roman"/>
          <w:sz w:val="24"/>
          <w:szCs w:val="24"/>
        </w:rPr>
        <w:tab/>
      </w:r>
      <w:r w:rsidRPr="00B0070E">
        <w:rPr>
          <w:rFonts w:cs="Times New Roman"/>
          <w:sz w:val="24"/>
          <w:szCs w:val="24"/>
        </w:rPr>
        <w:t>Quando a cauda da curva da distribuição declina para direita, tem-se uma distribuição</w:t>
      </w:r>
      <w:r w:rsidR="004F6430">
        <w:rPr>
          <w:rFonts w:cs="Times New Roman"/>
          <w:sz w:val="24"/>
          <w:szCs w:val="24"/>
        </w:rPr>
        <w:t xml:space="preserve"> com curva assimétrica positiva. Neste caso, temos: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d</m:t>
            </m:r>
          </m:sub>
        </m:sSub>
        <m:r>
          <w:rPr>
            <w:rFonts w:asci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o</m:t>
            </m:r>
          </m:sub>
        </m:sSub>
      </m:oMath>
      <w:r w:rsidR="004F6430">
        <w:rPr>
          <w:rFonts w:eastAsiaTheme="minorEastAsia" w:cs="Times New Roman"/>
          <w:sz w:val="24"/>
          <w:szCs w:val="24"/>
        </w:rPr>
        <w:t>.</w:t>
      </w:r>
    </w:p>
    <w:p w14:paraId="673C9D2B" w14:textId="77777777" w:rsidR="003B5E98" w:rsidRPr="009D1733" w:rsidRDefault="00594577" w:rsidP="004F6430">
      <w:pPr>
        <w:pStyle w:val="Legenda"/>
        <w:keepNext/>
        <w:spacing w:before="240" w:after="240"/>
        <w:jc w:val="center"/>
        <w:rPr>
          <w:rFonts w:eastAsiaTheme="minorEastAsia"/>
          <w:sz w:val="24"/>
          <w:szCs w:val="24"/>
        </w:rPr>
      </w:pPr>
      <w:r>
        <w:rPr>
          <w:color w:val="auto"/>
          <w:sz w:val="20"/>
          <w:szCs w:val="20"/>
        </w:rPr>
        <w:t>Figura 4.3</w:t>
      </w:r>
      <w:r w:rsidR="003B5E98" w:rsidRPr="001F4794">
        <w:rPr>
          <w:color w:val="auto"/>
          <w:sz w:val="20"/>
          <w:szCs w:val="20"/>
        </w:rPr>
        <w:t xml:space="preserve">. </w:t>
      </w:r>
      <w:r w:rsidR="003B5E98">
        <w:rPr>
          <w:b w:val="0"/>
          <w:color w:val="auto"/>
          <w:sz w:val="20"/>
          <w:szCs w:val="20"/>
        </w:rPr>
        <w:t>Distribuição assimétrica à direita</w:t>
      </w:r>
    </w:p>
    <w:p w14:paraId="1B667B5A" w14:textId="77777777" w:rsidR="00B0070E" w:rsidRDefault="00B0070E" w:rsidP="00BA0347">
      <w:pPr>
        <w:spacing w:after="0" w:line="360" w:lineRule="auto"/>
        <w:jc w:val="center"/>
        <w:rPr>
          <w:rFonts w:cs="Times New Roman"/>
          <w:sz w:val="24"/>
          <w:szCs w:val="24"/>
        </w:rPr>
      </w:pPr>
      <w:r w:rsidRPr="00B0070E">
        <w:rPr>
          <w:rFonts w:cs="Times New Roman"/>
          <w:noProof/>
          <w:sz w:val="24"/>
          <w:szCs w:val="24"/>
          <w:lang w:eastAsia="pt-BR"/>
        </w:rPr>
        <w:drawing>
          <wp:inline distT="0" distB="0" distL="0" distR="0" wp14:anchorId="307A0790" wp14:editId="5CEFE066">
            <wp:extent cx="3964554" cy="3260035"/>
            <wp:effectExtent l="19050" t="0" r="0" b="0"/>
            <wp:docPr id="7"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srcRect t="13742" b="3717"/>
                    <a:stretch>
                      <a:fillRect/>
                    </a:stretch>
                  </pic:blipFill>
                  <pic:spPr bwMode="auto">
                    <a:xfrm>
                      <a:off x="0" y="0"/>
                      <a:ext cx="3964554" cy="3260035"/>
                    </a:xfrm>
                    <a:prstGeom prst="rect">
                      <a:avLst/>
                    </a:prstGeom>
                    <a:noFill/>
                    <a:ln w="9525">
                      <a:noFill/>
                      <a:miter lim="800000"/>
                      <a:headEnd/>
                      <a:tailEnd/>
                    </a:ln>
                  </pic:spPr>
                </pic:pic>
              </a:graphicData>
            </a:graphic>
          </wp:inline>
        </w:drawing>
      </w:r>
    </w:p>
    <w:p w14:paraId="4596E16B" w14:textId="77777777" w:rsidR="00B0070E" w:rsidRPr="00B0070E" w:rsidRDefault="003B5E98" w:rsidP="00BA0347">
      <w:pPr>
        <w:tabs>
          <w:tab w:val="left" w:pos="2943"/>
        </w:tabs>
        <w:spacing w:before="240" w:after="120" w:line="360" w:lineRule="auto"/>
        <w:jc w:val="both"/>
        <w:rPr>
          <w:rFonts w:cs="Times New Roman"/>
          <w:b/>
          <w:sz w:val="28"/>
          <w:szCs w:val="28"/>
        </w:rPr>
      </w:pPr>
      <w:r>
        <w:rPr>
          <w:rFonts w:cs="Times New Roman"/>
          <w:b/>
          <w:sz w:val="28"/>
          <w:szCs w:val="28"/>
        </w:rPr>
        <w:lastRenderedPageBreak/>
        <w:t>c) Distribuição a</w:t>
      </w:r>
      <w:r w:rsidR="00B0070E" w:rsidRPr="00B0070E">
        <w:rPr>
          <w:rFonts w:cs="Times New Roman"/>
          <w:b/>
          <w:sz w:val="28"/>
          <w:szCs w:val="28"/>
        </w:rPr>
        <w:t>ss</w:t>
      </w:r>
      <w:r w:rsidR="00B0070E">
        <w:rPr>
          <w:rFonts w:cs="Times New Roman"/>
          <w:b/>
          <w:sz w:val="28"/>
          <w:szCs w:val="28"/>
        </w:rPr>
        <w:t xml:space="preserve">imétrica à esquerda </w:t>
      </w:r>
      <w:r>
        <w:rPr>
          <w:rFonts w:cs="Times New Roman"/>
          <w:b/>
          <w:sz w:val="28"/>
          <w:szCs w:val="28"/>
        </w:rPr>
        <w:t>(</w:t>
      </w:r>
      <w:r w:rsidR="00B0070E">
        <w:rPr>
          <w:rFonts w:cs="Times New Roman"/>
          <w:b/>
          <w:sz w:val="28"/>
          <w:szCs w:val="28"/>
        </w:rPr>
        <w:t>ou negativa</w:t>
      </w:r>
      <w:r>
        <w:rPr>
          <w:rFonts w:cs="Times New Roman"/>
          <w:b/>
          <w:sz w:val="28"/>
          <w:szCs w:val="28"/>
        </w:rPr>
        <w:t>)</w:t>
      </w:r>
    </w:p>
    <w:p w14:paraId="4852A8C7" w14:textId="77777777" w:rsidR="00B0070E" w:rsidRDefault="00B0070E" w:rsidP="00BA0347">
      <w:pPr>
        <w:spacing w:after="120" w:line="360" w:lineRule="auto"/>
        <w:jc w:val="both"/>
        <w:rPr>
          <w:rFonts w:eastAsiaTheme="minorEastAsia" w:cs="Times New Roman"/>
          <w:sz w:val="24"/>
          <w:szCs w:val="24"/>
        </w:rPr>
      </w:pPr>
      <w:r>
        <w:rPr>
          <w:rFonts w:cs="Times New Roman"/>
          <w:sz w:val="24"/>
          <w:szCs w:val="24"/>
        </w:rPr>
        <w:tab/>
      </w:r>
      <w:r w:rsidRPr="00B0070E">
        <w:rPr>
          <w:rFonts w:cs="Times New Roman"/>
          <w:sz w:val="24"/>
          <w:szCs w:val="24"/>
        </w:rPr>
        <w:t>Analogamente, quando a cauda da curva da distribuição declina para esquerda, tem-se uma distribuição</w:t>
      </w:r>
      <w:r w:rsidR="004F6430">
        <w:rPr>
          <w:rFonts w:cs="Times New Roman"/>
          <w:sz w:val="24"/>
          <w:szCs w:val="24"/>
        </w:rPr>
        <w:t xml:space="preserve"> com curva assimétrica negativa.</w:t>
      </w:r>
      <w:r w:rsidR="004F6430" w:rsidRPr="004F6430">
        <w:rPr>
          <w:rFonts w:cs="Times New Roman"/>
          <w:sz w:val="24"/>
          <w:szCs w:val="24"/>
        </w:rPr>
        <w:t xml:space="preserve"> </w:t>
      </w:r>
      <w:r w:rsidR="004F6430">
        <w:rPr>
          <w:rFonts w:cs="Times New Roman"/>
          <w:sz w:val="24"/>
          <w:szCs w:val="24"/>
        </w:rPr>
        <w:t xml:space="preserve">Neste caso, temos: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d</m:t>
            </m:r>
          </m:sub>
        </m:sSub>
        <m:r>
          <w:rPr>
            <w:rFonts w:asci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o</m:t>
            </m:r>
          </m:sub>
        </m:sSub>
      </m:oMath>
      <w:r w:rsidR="004F6430">
        <w:rPr>
          <w:rFonts w:eastAsiaTheme="minorEastAsia" w:cs="Times New Roman"/>
          <w:sz w:val="24"/>
          <w:szCs w:val="24"/>
        </w:rPr>
        <w:t>.</w:t>
      </w:r>
    </w:p>
    <w:p w14:paraId="2621AB24" w14:textId="77777777" w:rsidR="003B5E98" w:rsidRPr="009D1733" w:rsidRDefault="003B5E98" w:rsidP="004F6430">
      <w:pPr>
        <w:pStyle w:val="Legenda"/>
        <w:keepNext/>
        <w:spacing w:before="240" w:after="240"/>
        <w:jc w:val="center"/>
        <w:rPr>
          <w:rFonts w:eastAsiaTheme="minorEastAsia"/>
          <w:sz w:val="24"/>
          <w:szCs w:val="24"/>
        </w:rPr>
      </w:pPr>
      <w:r>
        <w:rPr>
          <w:color w:val="auto"/>
          <w:sz w:val="20"/>
          <w:szCs w:val="20"/>
        </w:rPr>
        <w:t>Figura 4.</w:t>
      </w:r>
      <w:r w:rsidR="00594577">
        <w:rPr>
          <w:color w:val="auto"/>
          <w:sz w:val="20"/>
          <w:szCs w:val="20"/>
        </w:rPr>
        <w:t>4</w:t>
      </w:r>
      <w:r w:rsidRPr="001F4794">
        <w:rPr>
          <w:color w:val="auto"/>
          <w:sz w:val="20"/>
          <w:szCs w:val="20"/>
        </w:rPr>
        <w:t xml:space="preserve">. </w:t>
      </w:r>
      <w:r>
        <w:rPr>
          <w:b w:val="0"/>
          <w:color w:val="auto"/>
          <w:sz w:val="20"/>
          <w:szCs w:val="20"/>
        </w:rPr>
        <w:t>Distribuição assimétrica à esquerda</w:t>
      </w:r>
    </w:p>
    <w:p w14:paraId="74AF5D8A" w14:textId="77777777" w:rsidR="00B0070E" w:rsidRDefault="00B0070E" w:rsidP="00B0070E">
      <w:pPr>
        <w:spacing w:line="360" w:lineRule="auto"/>
        <w:jc w:val="center"/>
        <w:rPr>
          <w:rFonts w:cs="Times New Roman"/>
          <w:sz w:val="24"/>
          <w:szCs w:val="24"/>
        </w:rPr>
      </w:pPr>
      <w:r w:rsidRPr="00B0070E">
        <w:rPr>
          <w:rFonts w:cs="Times New Roman"/>
          <w:noProof/>
          <w:sz w:val="24"/>
          <w:szCs w:val="24"/>
          <w:lang w:eastAsia="pt-BR"/>
        </w:rPr>
        <w:drawing>
          <wp:inline distT="0" distB="0" distL="0" distR="0" wp14:anchorId="733C3AD4" wp14:editId="798086F0">
            <wp:extent cx="3964554" cy="3260035"/>
            <wp:effectExtent l="19050" t="0" r="0" b="0"/>
            <wp:docPr id="15"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t="13884" b="3784"/>
                    <a:stretch>
                      <a:fillRect/>
                    </a:stretch>
                  </pic:blipFill>
                  <pic:spPr bwMode="auto">
                    <a:xfrm>
                      <a:off x="0" y="0"/>
                      <a:ext cx="3964554" cy="3260035"/>
                    </a:xfrm>
                    <a:prstGeom prst="rect">
                      <a:avLst/>
                    </a:prstGeom>
                    <a:noFill/>
                    <a:ln w="9525">
                      <a:noFill/>
                      <a:miter lim="800000"/>
                      <a:headEnd/>
                      <a:tailEnd/>
                    </a:ln>
                  </pic:spPr>
                </pic:pic>
              </a:graphicData>
            </a:graphic>
          </wp:inline>
        </w:drawing>
      </w:r>
    </w:p>
    <w:p w14:paraId="06A472B2" w14:textId="77777777" w:rsidR="00B0070E" w:rsidRPr="00B0070E" w:rsidRDefault="00B0070E" w:rsidP="00BA0347">
      <w:pPr>
        <w:spacing w:before="240" w:after="120" w:line="360" w:lineRule="auto"/>
        <w:jc w:val="both"/>
        <w:rPr>
          <w:rFonts w:cs="Times New Roman"/>
          <w:sz w:val="24"/>
          <w:szCs w:val="24"/>
        </w:rPr>
      </w:pPr>
      <w:r w:rsidRPr="00B0070E">
        <w:rPr>
          <w:rFonts w:cs="Times New Roman"/>
          <w:sz w:val="24"/>
          <w:szCs w:val="24"/>
        </w:rPr>
        <w:tab/>
        <w:t>Existem diversos métodos para o cálc</w:t>
      </w:r>
      <w:r w:rsidR="003B5E98">
        <w:rPr>
          <w:rFonts w:cs="Times New Roman"/>
          <w:sz w:val="24"/>
          <w:szCs w:val="24"/>
        </w:rPr>
        <w:t>ulo da medida de assimetria. E</w:t>
      </w:r>
      <w:r w:rsidRPr="00B0070E">
        <w:rPr>
          <w:rFonts w:cs="Times New Roman"/>
          <w:sz w:val="24"/>
          <w:szCs w:val="24"/>
        </w:rPr>
        <w:t>ntre eles</w:t>
      </w:r>
      <w:r w:rsidR="003B5E98">
        <w:rPr>
          <w:rFonts w:cs="Times New Roman"/>
          <w:sz w:val="24"/>
          <w:szCs w:val="24"/>
        </w:rPr>
        <w:t>, temos</w:t>
      </w:r>
      <w:r w:rsidRPr="00B0070E">
        <w:rPr>
          <w:rFonts w:cs="Times New Roman"/>
          <w:sz w:val="24"/>
          <w:szCs w:val="24"/>
        </w:rPr>
        <w:t>:</w:t>
      </w:r>
    </w:p>
    <w:p w14:paraId="6DD0B801" w14:textId="77777777" w:rsidR="00F21AEA" w:rsidRPr="00F21AEA" w:rsidRDefault="00F21AEA" w:rsidP="003B5E98">
      <w:pPr>
        <w:spacing w:before="120" w:after="240" w:line="360" w:lineRule="auto"/>
        <w:jc w:val="both"/>
        <w:rPr>
          <w:rFonts w:cs="Times New Roman"/>
          <w:sz w:val="28"/>
          <w:szCs w:val="28"/>
        </w:rPr>
      </w:pPr>
      <w:r w:rsidRPr="00F21AEA">
        <w:rPr>
          <w:rFonts w:cs="Times New Roman"/>
          <w:b/>
          <w:sz w:val="28"/>
          <w:szCs w:val="28"/>
        </w:rPr>
        <w:t xml:space="preserve">a) </w:t>
      </w:r>
      <w:r w:rsidR="00B0070E" w:rsidRPr="00F21AEA">
        <w:rPr>
          <w:rFonts w:cs="Times New Roman"/>
          <w:b/>
          <w:sz w:val="28"/>
          <w:szCs w:val="28"/>
        </w:rPr>
        <w:t>1º coeficiente de assimetria de Pearson</w:t>
      </w:r>
    </w:p>
    <w:p w14:paraId="7B2FF80B" w14:textId="77777777" w:rsidR="004F6430" w:rsidRDefault="00B0070E" w:rsidP="00B0070E">
      <w:pPr>
        <w:spacing w:line="360" w:lineRule="auto"/>
        <w:jc w:val="both"/>
        <w:rPr>
          <w:rFonts w:eastAsiaTheme="minorEastAsia" w:cs="Times New Roman"/>
          <w:sz w:val="24"/>
          <w:szCs w:val="24"/>
        </w:rPr>
      </w:pPr>
      <m:oMathPara>
        <m:oMath>
          <m:r>
            <w:rPr>
              <w:rFonts w:ascii="Cambria Math" w:hAnsi="Cambria Math" w:cs="Times New Roman"/>
              <w:sz w:val="24"/>
              <w:szCs w:val="24"/>
            </w:rPr>
            <m:t>AS</m:t>
          </m:r>
          <m:r>
            <w:rPr>
              <w:rFonts w:ascii="Cambria Math" w:cs="Times New Roman"/>
              <w:sz w:val="24"/>
              <w:szCs w:val="24"/>
            </w:rPr>
            <m:t>=</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o</m:t>
                  </m:r>
                </m:sub>
              </m:sSub>
            </m:num>
            <m:den>
              <m:r>
                <w:rPr>
                  <w:rFonts w:ascii="Cambria Math" w:hAnsi="Cambria Math" w:cs="Times New Roman"/>
                  <w:sz w:val="24"/>
                  <w:szCs w:val="24"/>
                </w:rPr>
                <m:t>s</m:t>
              </m:r>
            </m:den>
          </m:f>
          <m:r>
            <w:rPr>
              <w:rFonts w:ascii="Cambria Math" w:eastAsiaTheme="minorEastAsia" w:hAnsi="Cambria Math" w:cs="Times New Roman"/>
              <w:sz w:val="24"/>
              <w:szCs w:val="24"/>
            </w:rPr>
            <m:t>.</m:t>
          </m:r>
        </m:oMath>
      </m:oMathPara>
    </w:p>
    <w:p w14:paraId="7A4BBD99" w14:textId="77777777" w:rsidR="00B0070E" w:rsidRPr="00F21AEA" w:rsidRDefault="00F21AEA" w:rsidP="003B5E98">
      <w:pPr>
        <w:spacing w:before="240" w:after="120" w:line="360" w:lineRule="auto"/>
        <w:jc w:val="both"/>
        <w:rPr>
          <w:rFonts w:cs="Times New Roman"/>
          <w:sz w:val="28"/>
          <w:szCs w:val="28"/>
        </w:rPr>
      </w:pPr>
      <w:r w:rsidRPr="00F21AEA">
        <w:rPr>
          <w:rFonts w:cs="Times New Roman"/>
          <w:b/>
          <w:sz w:val="28"/>
          <w:szCs w:val="28"/>
        </w:rPr>
        <w:t xml:space="preserve">b) </w:t>
      </w:r>
      <w:r w:rsidR="00B0070E" w:rsidRPr="00F21AEA">
        <w:rPr>
          <w:rFonts w:cs="Times New Roman"/>
          <w:b/>
          <w:sz w:val="28"/>
          <w:szCs w:val="28"/>
        </w:rPr>
        <w:t>2º coeficiente de assimetria de Pearson</w:t>
      </w:r>
    </w:p>
    <w:p w14:paraId="46B57D4F" w14:textId="77777777" w:rsidR="00B0070E" w:rsidRPr="00B0070E" w:rsidRDefault="00F21AEA" w:rsidP="00B0070E">
      <w:pPr>
        <w:spacing w:line="360" w:lineRule="auto"/>
        <w:jc w:val="both"/>
        <w:rPr>
          <w:rFonts w:cs="Times New Roman"/>
          <w:sz w:val="24"/>
          <w:szCs w:val="24"/>
        </w:rPr>
      </w:pPr>
      <w:r>
        <w:rPr>
          <w:rFonts w:cs="Times New Roman"/>
          <w:sz w:val="24"/>
          <w:szCs w:val="24"/>
        </w:rPr>
        <w:tab/>
      </w:r>
      <w:r w:rsidR="00B0070E" w:rsidRPr="00B0070E">
        <w:rPr>
          <w:rFonts w:cs="Times New Roman"/>
          <w:sz w:val="24"/>
          <w:szCs w:val="24"/>
        </w:rPr>
        <w:t>Quando a distribuição for quase simétrica ou moderadamente assimétrica, pode-se calcular o grau de assimetria substituindo-se a moda pela mediana, segundo a relação empírica proposta por Pearson:</w:t>
      </w:r>
    </w:p>
    <w:p w14:paraId="3B951ABD" w14:textId="77777777" w:rsidR="004F6430" w:rsidRPr="004F6430" w:rsidRDefault="00B0070E" w:rsidP="00B0070E">
      <w:pPr>
        <w:spacing w:line="360" w:lineRule="auto"/>
        <w:jc w:val="both"/>
        <w:rPr>
          <w:rFonts w:eastAsiaTheme="minorEastAsia" w:cs="Times New Roman"/>
          <w:sz w:val="24"/>
          <w:szCs w:val="24"/>
        </w:rPr>
      </w:pPr>
      <m:oMathPara>
        <m:oMath>
          <m:r>
            <w:rPr>
              <w:rFonts w:ascii="Cambria Math" w:hAnsi="Cambria Math" w:cs="Times New Roman"/>
              <w:sz w:val="24"/>
              <w:szCs w:val="24"/>
            </w:rPr>
            <m:t>AS</m:t>
          </m:r>
          <m:r>
            <w:rPr>
              <w:rFonts w:ascii="Cambria Math" w:cs="Times New Roman"/>
              <w:sz w:val="24"/>
              <w:szCs w:val="24"/>
            </w:rPr>
            <m:t>=</m:t>
          </m:r>
          <m:f>
            <m:fPr>
              <m:ctrlPr>
                <w:rPr>
                  <w:rFonts w:ascii="Cambria Math" w:hAnsi="Cambria Math" w:cs="Times New Roman"/>
                  <w:i/>
                  <w:sz w:val="24"/>
                  <w:szCs w:val="24"/>
                </w:rPr>
              </m:ctrlPr>
            </m:fPr>
            <m:num>
              <m:r>
                <w:rPr>
                  <w:rFonts w:ascii="Cambria Math" w:cs="Times New Roman"/>
                  <w:sz w:val="24"/>
                  <w:szCs w:val="24"/>
                </w:rPr>
                <m:t>3</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d</m:t>
                      </m:r>
                    </m:sub>
                  </m:sSub>
                </m:e>
              </m:d>
            </m:num>
            <m:den>
              <m:r>
                <w:rPr>
                  <w:rFonts w:ascii="Cambria Math" w:hAnsi="Cambria Math" w:cs="Times New Roman"/>
                  <w:sz w:val="24"/>
                  <w:szCs w:val="24"/>
                </w:rPr>
                <m:t>s</m:t>
              </m:r>
            </m:den>
          </m:f>
          <m:r>
            <w:rPr>
              <w:rFonts w:ascii="Cambria Math" w:eastAsiaTheme="minorEastAsia" w:hAnsi="Cambria Math" w:cs="Times New Roman"/>
              <w:sz w:val="24"/>
              <w:szCs w:val="24"/>
            </w:rPr>
            <m:t>.</m:t>
          </m:r>
        </m:oMath>
      </m:oMathPara>
    </w:p>
    <w:p w14:paraId="622F92BC" w14:textId="77777777" w:rsidR="00F21AEA" w:rsidRPr="00F21AEA" w:rsidRDefault="00B0070E" w:rsidP="003B5E98">
      <w:pPr>
        <w:spacing w:before="240" w:after="120" w:line="360" w:lineRule="auto"/>
        <w:jc w:val="both"/>
        <w:rPr>
          <w:rFonts w:cs="Times New Roman"/>
          <w:sz w:val="28"/>
          <w:szCs w:val="28"/>
        </w:rPr>
      </w:pPr>
      <w:r w:rsidRPr="00F21AEA">
        <w:rPr>
          <w:rFonts w:cs="Times New Roman"/>
          <w:b/>
          <w:sz w:val="28"/>
          <w:szCs w:val="28"/>
        </w:rPr>
        <w:lastRenderedPageBreak/>
        <w:t xml:space="preserve">c) </w:t>
      </w:r>
      <w:r w:rsidR="00F21AEA" w:rsidRPr="00F21AEA">
        <w:rPr>
          <w:rFonts w:cs="Times New Roman"/>
          <w:b/>
          <w:sz w:val="28"/>
          <w:szCs w:val="28"/>
        </w:rPr>
        <w:t>C</w:t>
      </w:r>
      <w:r w:rsidRPr="00F21AEA">
        <w:rPr>
          <w:rFonts w:cs="Times New Roman"/>
          <w:b/>
          <w:sz w:val="28"/>
          <w:szCs w:val="28"/>
        </w:rPr>
        <w:t>oeficiente quartil de assimetria</w:t>
      </w:r>
      <w:r w:rsidRPr="00F21AEA">
        <w:rPr>
          <w:rFonts w:cs="Times New Roman"/>
          <w:sz w:val="28"/>
          <w:szCs w:val="28"/>
        </w:rPr>
        <w:t xml:space="preserve"> </w:t>
      </w:r>
    </w:p>
    <w:p w14:paraId="561D1A7A" w14:textId="77777777" w:rsidR="00B0070E" w:rsidRPr="00B0070E" w:rsidRDefault="00F21AEA" w:rsidP="00B0070E">
      <w:pPr>
        <w:spacing w:line="360" w:lineRule="auto"/>
        <w:jc w:val="both"/>
        <w:rPr>
          <w:rFonts w:cs="Times New Roman"/>
          <w:sz w:val="24"/>
          <w:szCs w:val="24"/>
        </w:rPr>
      </w:pPr>
      <w:r>
        <w:rPr>
          <w:rFonts w:cs="Times New Roman"/>
          <w:sz w:val="24"/>
          <w:szCs w:val="24"/>
        </w:rPr>
        <w:tab/>
        <w:t xml:space="preserve">Este coeficiente, </w:t>
      </w:r>
      <w:r w:rsidR="00B0070E" w:rsidRPr="00B0070E">
        <w:rPr>
          <w:rFonts w:cs="Times New Roman"/>
          <w:sz w:val="24"/>
          <w:szCs w:val="24"/>
        </w:rPr>
        <w:t>em seu cálculo, recorre apenas aos quartis.</w:t>
      </w:r>
      <w:r>
        <w:rPr>
          <w:rFonts w:cs="Times New Roman"/>
          <w:sz w:val="24"/>
          <w:szCs w:val="24"/>
        </w:rPr>
        <w:t xml:space="preserve"> </w:t>
      </w:r>
      <w:r w:rsidR="00B0070E" w:rsidRPr="00B0070E">
        <w:rPr>
          <w:rFonts w:cs="Times New Roman"/>
          <w:sz w:val="24"/>
          <w:szCs w:val="24"/>
        </w:rPr>
        <w:t>Trata-se de uma medida muito útil quando não for possível empregar o desvio-padrão como medida de dispersão. É definido por:</w:t>
      </w:r>
    </w:p>
    <w:p w14:paraId="358D8E8A" w14:textId="77777777" w:rsidR="00B0070E" w:rsidRPr="00B0070E" w:rsidRDefault="00B0070E" w:rsidP="00B0070E">
      <w:pPr>
        <w:spacing w:line="360" w:lineRule="auto"/>
        <w:jc w:val="both"/>
        <w:rPr>
          <w:rFonts w:cs="Times New Roman"/>
          <w:sz w:val="24"/>
          <w:szCs w:val="24"/>
        </w:rPr>
      </w:pPr>
      <m:oMathPara>
        <m:oMath>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q</m:t>
              </m:r>
            </m:sub>
          </m:sSub>
          <m:r>
            <w:rPr>
              <w:rFonts w:asci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cs="Times New Roman"/>
                      <w:sz w:val="24"/>
                      <w:szCs w:val="24"/>
                    </w:rPr>
                    <m:t>3</m:t>
                  </m:r>
                </m:sub>
              </m:sSub>
              <m:r>
                <w:rPr>
                  <w:rFonts w:ascii="Cambria Math" w:hAnsi="Cambria Math" w:cs="Times New Roman"/>
                  <w:sz w:val="24"/>
                  <w:szCs w:val="24"/>
                </w:rPr>
                <m:t>-</m:t>
              </m:r>
              <m:r>
                <w:rPr>
                  <w:rFonts w:asci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d</m:t>
                  </m:r>
                </m:sub>
              </m:sSub>
              <m:r>
                <w:rPr>
                  <w:rFonts w:asci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cs="Times New Roman"/>
                      <w:sz w:val="24"/>
                      <w:szCs w:val="24"/>
                    </w:rPr>
                    <m:t>1</m:t>
                  </m:r>
                </m:sub>
              </m:sSub>
            </m:den>
          </m:f>
          <m:r>
            <w:rPr>
              <w:rFonts w:ascii="Cambria Math" w:eastAsiaTheme="minorEastAsia" w:hAnsi="Cambria Math" w:cs="Times New Roman"/>
              <w:sz w:val="24"/>
              <w:szCs w:val="24"/>
            </w:rPr>
            <m:t>.</m:t>
          </m:r>
        </m:oMath>
      </m:oMathPara>
    </w:p>
    <w:p w14:paraId="12A22445" w14:textId="77777777" w:rsidR="00B0070E" w:rsidRPr="00F21AEA" w:rsidRDefault="00F21AEA" w:rsidP="003B5E98">
      <w:pPr>
        <w:spacing w:before="240" w:after="120" w:line="360" w:lineRule="auto"/>
        <w:jc w:val="both"/>
        <w:rPr>
          <w:rFonts w:cs="Times New Roman"/>
          <w:sz w:val="28"/>
          <w:szCs w:val="28"/>
        </w:rPr>
      </w:pPr>
      <w:r w:rsidRPr="00F21AEA">
        <w:rPr>
          <w:rFonts w:cs="Times New Roman"/>
          <w:b/>
          <w:sz w:val="28"/>
          <w:szCs w:val="28"/>
        </w:rPr>
        <w:t>d) C</w:t>
      </w:r>
      <w:r w:rsidR="00B0070E" w:rsidRPr="00F21AEA">
        <w:rPr>
          <w:rFonts w:cs="Times New Roman"/>
          <w:b/>
          <w:sz w:val="28"/>
          <w:szCs w:val="28"/>
        </w:rPr>
        <w:t>oeficiente momento de assimetria</w:t>
      </w:r>
    </w:p>
    <w:p w14:paraId="71562043" w14:textId="77777777" w:rsidR="00B0070E" w:rsidRPr="00B0070E" w:rsidRDefault="00F21AEA" w:rsidP="00B0070E">
      <w:pPr>
        <w:spacing w:line="360" w:lineRule="auto"/>
        <w:jc w:val="both"/>
        <w:rPr>
          <w:rFonts w:cs="Times New Roman"/>
          <w:sz w:val="24"/>
          <w:szCs w:val="24"/>
        </w:rPr>
      </w:pPr>
      <w:r>
        <w:rPr>
          <w:rFonts w:cs="Times New Roman"/>
          <w:sz w:val="24"/>
          <w:szCs w:val="24"/>
        </w:rPr>
        <w:tab/>
      </w:r>
      <w:r w:rsidR="00B0070E" w:rsidRPr="00B0070E">
        <w:rPr>
          <w:rFonts w:cs="Times New Roman"/>
          <w:sz w:val="24"/>
          <w:szCs w:val="24"/>
        </w:rPr>
        <w:t>Outra medida utilizada para avaliar a assimetria de uma distribuição de frequências é o coeficiente momento de assimetria, calculado com base nos momentos centrados de segunda e terceira ordem, definido por:</w:t>
      </w:r>
    </w:p>
    <w:p w14:paraId="1020A932" w14:textId="77777777" w:rsidR="00B0070E" w:rsidRPr="00B0070E" w:rsidRDefault="00B0070E" w:rsidP="00B0070E">
      <w:pPr>
        <w:spacing w:line="360" w:lineRule="auto"/>
        <w:jc w:val="both"/>
        <w:rPr>
          <w:rFonts w:eastAsiaTheme="minorEastAsia" w:cs="Times New Roman"/>
          <w:sz w:val="24"/>
          <w:szCs w:val="24"/>
        </w:rPr>
      </w:pPr>
      <m:oMathPara>
        <m:oMath>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m</m:t>
              </m:r>
            </m:sub>
          </m:sSub>
          <m:r>
            <w:rPr>
              <w:rFonts w:asci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cs="Times New Roman"/>
                      <w:sz w:val="24"/>
                      <w:szCs w:val="24"/>
                    </w:rPr>
                    <m:t>3</m:t>
                  </m:r>
                </m:sub>
              </m:sSub>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cs="Times New Roman"/>
                                  <w:sz w:val="24"/>
                                  <w:szCs w:val="24"/>
                                </w:rPr>
                                <m:t>2</m:t>
                              </m:r>
                            </m:sub>
                          </m:sSub>
                        </m:e>
                      </m:rad>
                    </m:e>
                  </m:d>
                </m:e>
                <m:sup>
                  <m:r>
                    <w:rPr>
                      <w:rFonts w:ascii="Cambria Math" w:cs="Times New Roman"/>
                      <w:sz w:val="24"/>
                      <w:szCs w:val="24"/>
                    </w:rPr>
                    <m:t>3</m:t>
                  </m:r>
                </m:sup>
              </m:sSup>
            </m:den>
          </m:f>
        </m:oMath>
      </m:oMathPara>
    </w:p>
    <w:p w14:paraId="5007AA92" w14:textId="77777777" w:rsidR="00B0070E" w:rsidRPr="00B0070E" w:rsidRDefault="00B0070E" w:rsidP="00B0070E">
      <w:pPr>
        <w:spacing w:line="360" w:lineRule="auto"/>
        <w:jc w:val="both"/>
        <w:rPr>
          <w:rFonts w:eastAsiaTheme="minorEastAsia" w:cs="Times New Roman"/>
          <w:sz w:val="24"/>
          <w:szCs w:val="24"/>
        </w:rPr>
      </w:pPr>
      <w:r w:rsidRPr="00B0070E">
        <w:rPr>
          <w:rFonts w:eastAsiaTheme="minorEastAsia" w:cs="Times New Roman"/>
          <w:sz w:val="24"/>
          <w:szCs w:val="24"/>
        </w:rPr>
        <w:t>em que:</w:t>
      </w:r>
    </w:p>
    <w:p w14:paraId="512780D9" w14:textId="77777777" w:rsidR="00B0070E" w:rsidRDefault="009944CB" w:rsidP="00B0070E">
      <w:pPr>
        <w:spacing w:line="360" w:lineRule="auto"/>
        <w:jc w:val="both"/>
        <w:rPr>
          <w:rFonts w:eastAsiaTheme="minorEastAsia"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cs="Times New Roman"/>
                  <w:sz w:val="24"/>
                  <w:szCs w:val="24"/>
                </w:rPr>
                <m:t>3</m:t>
              </m:r>
            </m:sub>
          </m:sSub>
          <m:r>
            <w:rPr>
              <w:rFonts w:ascii="Cambria Math" w:cs="Times New Roman"/>
              <w:sz w:val="24"/>
              <w:szCs w:val="24"/>
            </w:rPr>
            <m:t>=</m:t>
          </m:r>
          <m:f>
            <m:fPr>
              <m:ctrlPr>
                <w:rPr>
                  <w:rFonts w:ascii="Cambria Math" w:hAnsi="Cambria Math" w:cs="Times New Roman"/>
                  <w:i/>
                  <w:sz w:val="24"/>
                  <w:szCs w:val="24"/>
                </w:rPr>
              </m:ctrlPr>
            </m:fPr>
            <m:num>
              <m:r>
                <w:rPr>
                  <w:rFonts w:asci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sup>
                  <m:r>
                    <w:rPr>
                      <w:rFonts w:ascii="Cambria Math" w:cs="Times New Roman"/>
                      <w:sz w:val="24"/>
                      <w:szCs w:val="24"/>
                    </w:rPr>
                    <m:t>3</m:t>
                  </m:r>
                </m:sup>
              </m:sSup>
            </m:num>
            <m:den>
              <m:r>
                <w:rPr>
                  <w:rFonts w:ascii="Cambria Math" w:hAnsi="Cambria Math" w:cs="Times New Roman"/>
                  <w:sz w:val="24"/>
                  <w:szCs w:val="24"/>
                </w:rPr>
                <m:t>n</m:t>
              </m:r>
            </m:den>
          </m:f>
          <m:r>
            <w:rPr>
              <w:rFonts w:ascii="Cambria Math" w:cs="Times New Roman"/>
              <w:sz w:val="24"/>
              <w:szCs w:val="24"/>
            </w:rPr>
            <m:t xml:space="preserve">             </m:t>
          </m:r>
          <m:r>
            <w:rPr>
              <w:rFonts w:ascii="Cambria Math" w:hAnsi="Cambria Math" w:cs="Times New Roman"/>
              <w:sz w:val="24"/>
              <w:szCs w:val="24"/>
            </w:rPr>
            <m:t>e</m:t>
          </m:r>
          <m:r>
            <w:rPr>
              <w:rFonts w:asci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cs="Times New Roman"/>
                  <w:sz w:val="24"/>
                  <w:szCs w:val="24"/>
                </w:rPr>
                <m:t>2</m:t>
              </m:r>
            </m:sub>
          </m:sSub>
          <m:r>
            <w:rPr>
              <w:rFonts w:ascii="Cambria Math" w:cs="Times New Roman"/>
              <w:sz w:val="24"/>
              <w:szCs w:val="24"/>
            </w:rPr>
            <m:t>=</m:t>
          </m:r>
          <m:f>
            <m:fPr>
              <m:ctrlPr>
                <w:rPr>
                  <w:rFonts w:ascii="Cambria Math" w:hAnsi="Cambria Math" w:cs="Times New Roman"/>
                  <w:i/>
                  <w:sz w:val="24"/>
                  <w:szCs w:val="24"/>
                </w:rPr>
              </m:ctrlPr>
            </m:fPr>
            <m:num>
              <m:r>
                <w:rPr>
                  <w:rFonts w:asci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sup>
                  <m:r>
                    <w:rPr>
                      <w:rFonts w:ascii="Cambria Math" w:cs="Times New Roman"/>
                      <w:sz w:val="24"/>
                      <w:szCs w:val="24"/>
                    </w:rPr>
                    <m:t>2</m:t>
                  </m:r>
                </m:sup>
              </m:sSup>
            </m:num>
            <m:den>
              <m:r>
                <w:rPr>
                  <w:rFonts w:ascii="Cambria Math" w:hAnsi="Cambria Math" w:cs="Times New Roman"/>
                  <w:sz w:val="24"/>
                  <w:szCs w:val="24"/>
                </w:rPr>
                <m:t>n</m:t>
              </m:r>
            </m:den>
          </m:f>
          <m:r>
            <w:rPr>
              <w:rFonts w:ascii="Cambria Math" w:cs="Times New Roman"/>
              <w:sz w:val="24"/>
              <w:szCs w:val="24"/>
            </w:rPr>
            <m:t xml:space="preserve"> </m:t>
          </m:r>
          <m:r>
            <w:rPr>
              <w:rFonts w:ascii="Cambria Math" w:eastAsiaTheme="minorEastAsia" w:hAnsi="Cambria Math" w:cs="Times New Roman"/>
              <w:sz w:val="24"/>
              <w:szCs w:val="24"/>
            </w:rPr>
            <m:t>,</m:t>
          </m:r>
        </m:oMath>
      </m:oMathPara>
    </w:p>
    <w:p w14:paraId="7386EE8E" w14:textId="77777777" w:rsidR="00912EEE" w:rsidRDefault="00912EEE" w:rsidP="00B0070E">
      <w:pPr>
        <w:spacing w:line="360" w:lineRule="auto"/>
        <w:jc w:val="both"/>
        <w:rPr>
          <w:rFonts w:eastAsiaTheme="minorEastAsia" w:cs="Times New Roman"/>
          <w:sz w:val="24"/>
          <w:szCs w:val="24"/>
        </w:rPr>
      </w:pPr>
      <w:r>
        <w:rPr>
          <w:rFonts w:eastAsiaTheme="minorEastAsia" w:cs="Times New Roman"/>
          <w:sz w:val="24"/>
          <w:szCs w:val="24"/>
        </w:rPr>
        <w:t>ou</w:t>
      </w:r>
    </w:p>
    <w:p w14:paraId="1A7AA2BE" w14:textId="77777777" w:rsidR="00912EEE" w:rsidRPr="00B0070E" w:rsidRDefault="009944CB" w:rsidP="00B0070E">
      <w:pPr>
        <w:spacing w:line="360" w:lineRule="auto"/>
        <w:jc w:val="both"/>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cs="Times New Roman"/>
                  <w:sz w:val="24"/>
                  <w:szCs w:val="24"/>
                </w:rPr>
                <m:t>3</m:t>
              </m:r>
            </m:sub>
          </m:sSub>
          <m:r>
            <w:rPr>
              <w:rFonts w:ascii="Cambria Math" w:cs="Times New Roman"/>
              <w:sz w:val="24"/>
              <w:szCs w:val="24"/>
            </w:rPr>
            <m:t>=</m:t>
          </m:r>
          <m:f>
            <m:fPr>
              <m:ctrlPr>
                <w:rPr>
                  <w:rFonts w:ascii="Cambria Math" w:hAnsi="Cambria Math" w:cs="Times New Roman"/>
                  <w:i/>
                  <w:sz w:val="24"/>
                  <w:szCs w:val="24"/>
                </w:rPr>
              </m:ctrlPr>
            </m:fPr>
            <m:num>
              <m:r>
                <w:rPr>
                  <w:rFonts w:asci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sup>
                  <m:r>
                    <w:rPr>
                      <w:rFonts w:ascii="Cambria Math" w:cs="Times New Roman"/>
                      <w:sz w:val="24"/>
                      <w:szCs w:val="24"/>
                    </w:rPr>
                    <m:t>3</m:t>
                  </m:r>
                </m:sup>
              </m:sSup>
              <m:sSub>
                <m:sSubPr>
                  <m:ctrlPr>
                    <w:rPr>
                      <w:rFonts w:ascii="Cambria Math" w:hAnsi="Cambria Math" w:cs="Times New Roman"/>
                      <w:i/>
                      <w:sz w:val="24"/>
                      <w:szCs w:val="24"/>
                    </w:rPr>
                  </m:ctrlPr>
                </m:sSubPr>
                <m:e>
                  <m:r>
                    <w:rPr>
                      <w:rFonts w:ascii="Cambria Math" w:cs="Times New Roman"/>
                      <w:sz w:val="24"/>
                      <w:szCs w:val="24"/>
                    </w:rPr>
                    <m:t xml:space="preserve"> </m:t>
                  </m:r>
                  <m:r>
                    <w:rPr>
                      <w:rFonts w:ascii="Cambria Math" w:hAnsi="Cambria Math" w:cs="Times New Roman"/>
                      <w:sz w:val="24"/>
                      <w:szCs w:val="24"/>
                    </w:rPr>
                    <m:t>f</m:t>
                  </m:r>
                </m:e>
                <m:sub>
                  <m:r>
                    <w:rPr>
                      <w:rFonts w:ascii="Cambria Math" w:hAnsi="Cambria Math" w:cs="Times New Roman"/>
                      <w:sz w:val="24"/>
                      <w:szCs w:val="24"/>
                    </w:rPr>
                    <m:t>i</m:t>
                  </m:r>
                </m:sub>
              </m:sSub>
            </m:num>
            <m:den>
              <m:r>
                <w:rPr>
                  <w:rFonts w:ascii="Cambria Math" w:hAnsi="Cambria Math" w:cs="Times New Roman"/>
                  <w:sz w:val="24"/>
                  <w:szCs w:val="24"/>
                </w:rPr>
                <m:t>n</m:t>
              </m:r>
            </m:den>
          </m:f>
          <m:r>
            <w:rPr>
              <w:rFonts w:ascii="Cambria Math" w:cs="Times New Roman"/>
              <w:sz w:val="24"/>
              <w:szCs w:val="24"/>
            </w:rPr>
            <m:t xml:space="preserve">             </m:t>
          </m:r>
          <m:r>
            <w:rPr>
              <w:rFonts w:ascii="Cambria Math" w:hAnsi="Cambria Math" w:cs="Times New Roman"/>
              <w:sz w:val="24"/>
              <w:szCs w:val="24"/>
            </w:rPr>
            <m:t>e</m:t>
          </m:r>
          <m:r>
            <w:rPr>
              <w:rFonts w:asci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cs="Times New Roman"/>
                  <w:sz w:val="24"/>
                  <w:szCs w:val="24"/>
                </w:rPr>
                <m:t>2</m:t>
              </m:r>
            </m:sub>
          </m:sSub>
          <m:r>
            <w:rPr>
              <w:rFonts w:ascii="Cambria Math" w:cs="Times New Roman"/>
              <w:sz w:val="24"/>
              <w:szCs w:val="24"/>
            </w:rPr>
            <m:t>=</m:t>
          </m:r>
          <m:f>
            <m:fPr>
              <m:ctrlPr>
                <w:rPr>
                  <w:rFonts w:ascii="Cambria Math" w:hAnsi="Cambria Math" w:cs="Times New Roman"/>
                  <w:i/>
                  <w:sz w:val="24"/>
                  <w:szCs w:val="24"/>
                </w:rPr>
              </m:ctrlPr>
            </m:fPr>
            <m:num>
              <m:r>
                <w:rPr>
                  <w:rFonts w:asci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sup>
                  <m:r>
                    <w:rPr>
                      <w:rFonts w:ascii="Cambria Math" w:cs="Times New Roman"/>
                      <w:sz w:val="24"/>
                      <w:szCs w:val="24"/>
                    </w:rPr>
                    <m:t>2</m:t>
                  </m:r>
                </m:sup>
              </m:sSup>
              <m:sSub>
                <m:sSubPr>
                  <m:ctrlPr>
                    <w:rPr>
                      <w:rFonts w:ascii="Cambria Math" w:hAnsi="Cambria Math" w:cs="Times New Roman"/>
                      <w:i/>
                      <w:sz w:val="24"/>
                      <w:szCs w:val="24"/>
                    </w:rPr>
                  </m:ctrlPr>
                </m:sSubPr>
                <m:e>
                  <m:r>
                    <w:rPr>
                      <w:rFonts w:ascii="Cambria Math" w:cs="Times New Roman"/>
                      <w:sz w:val="24"/>
                      <w:szCs w:val="24"/>
                    </w:rPr>
                    <m:t xml:space="preserve"> </m:t>
                  </m:r>
                  <m:r>
                    <w:rPr>
                      <w:rFonts w:ascii="Cambria Math" w:hAnsi="Cambria Math" w:cs="Times New Roman"/>
                      <w:sz w:val="24"/>
                      <w:szCs w:val="24"/>
                    </w:rPr>
                    <m:t>f</m:t>
                  </m:r>
                </m:e>
                <m:sub>
                  <m:r>
                    <w:rPr>
                      <w:rFonts w:ascii="Cambria Math" w:hAnsi="Cambria Math" w:cs="Times New Roman"/>
                      <w:sz w:val="24"/>
                      <w:szCs w:val="24"/>
                    </w:rPr>
                    <m:t>i</m:t>
                  </m:r>
                </m:sub>
              </m:sSub>
            </m:num>
            <m:den>
              <m:r>
                <w:rPr>
                  <w:rFonts w:ascii="Cambria Math" w:hAnsi="Cambria Math" w:cs="Times New Roman"/>
                  <w:sz w:val="24"/>
                  <w:szCs w:val="24"/>
                </w:rPr>
                <m:t>n</m:t>
              </m:r>
            </m:den>
          </m:f>
        </m:oMath>
      </m:oMathPara>
    </w:p>
    <w:p w14:paraId="6DC20EE4" w14:textId="77777777" w:rsidR="00F21AEA" w:rsidRDefault="00912EEE" w:rsidP="00B0070E">
      <w:pPr>
        <w:spacing w:line="360" w:lineRule="auto"/>
        <w:jc w:val="both"/>
        <w:rPr>
          <w:rFonts w:cs="Times New Roman"/>
          <w:sz w:val="24"/>
          <w:szCs w:val="24"/>
        </w:rPr>
      </w:pPr>
      <w:r>
        <w:rPr>
          <w:rFonts w:cs="Times New Roman"/>
          <w:sz w:val="24"/>
          <w:szCs w:val="24"/>
        </w:rPr>
        <w:t>se os dados estiverem agrupados em uma distribuição de frequências.</w:t>
      </w:r>
    </w:p>
    <w:p w14:paraId="48C21FB0" w14:textId="77777777" w:rsidR="00B0070E" w:rsidRPr="00B0070E" w:rsidRDefault="00F21AEA" w:rsidP="003B5E98">
      <w:pPr>
        <w:spacing w:after="120" w:line="360" w:lineRule="auto"/>
        <w:jc w:val="both"/>
        <w:rPr>
          <w:rFonts w:cs="Times New Roman"/>
          <w:sz w:val="24"/>
          <w:szCs w:val="24"/>
        </w:rPr>
      </w:pPr>
      <w:r>
        <w:rPr>
          <w:rFonts w:cs="Times New Roman"/>
          <w:sz w:val="24"/>
          <w:szCs w:val="24"/>
        </w:rPr>
        <w:tab/>
      </w:r>
      <w:r w:rsidR="00B0070E" w:rsidRPr="00B0070E">
        <w:rPr>
          <w:rFonts w:cs="Times New Roman"/>
          <w:sz w:val="24"/>
          <w:szCs w:val="24"/>
        </w:rPr>
        <w:t>A interpretação do coeficiente de assimetria, em qualquer dos casos é:</w:t>
      </w:r>
    </w:p>
    <w:p w14:paraId="5A467B47" w14:textId="77777777" w:rsidR="00B0070E" w:rsidRPr="00B0070E" w:rsidRDefault="00F21AEA" w:rsidP="00616167">
      <w:pPr>
        <w:pStyle w:val="PargrafodaLista"/>
        <w:numPr>
          <w:ilvl w:val="0"/>
          <w:numId w:val="30"/>
        </w:numPr>
        <w:spacing w:line="360" w:lineRule="auto"/>
        <w:jc w:val="both"/>
        <w:rPr>
          <w:rFonts w:cs="Times New Roman"/>
          <w:sz w:val="24"/>
          <w:szCs w:val="24"/>
        </w:rPr>
      </w:pPr>
      <m:oMath>
        <m:r>
          <w:rPr>
            <w:rFonts w:ascii="Cambria Math" w:hAnsi="Cambria Math" w:cs="Times New Roman"/>
            <w:sz w:val="24"/>
            <w:szCs w:val="24"/>
          </w:rPr>
          <m:t>As=0</m:t>
        </m:r>
      </m:oMath>
      <w:r w:rsidR="00B0070E" w:rsidRPr="00B0070E">
        <w:rPr>
          <w:rFonts w:cs="Times New Roman"/>
          <w:sz w:val="24"/>
          <w:szCs w:val="24"/>
        </w:rPr>
        <w:t xml:space="preserve">, então a distribuição </w:t>
      </w:r>
      <w:r w:rsidR="00B0070E" w:rsidRPr="00B0070E">
        <w:rPr>
          <w:rFonts w:cs="Times New Roman"/>
          <w:b/>
          <w:sz w:val="24"/>
          <w:szCs w:val="24"/>
        </w:rPr>
        <w:t>é simétrica</w:t>
      </w:r>
      <w:r w:rsidR="00B0070E" w:rsidRPr="00B0070E">
        <w:rPr>
          <w:rFonts w:cs="Times New Roman"/>
          <w:sz w:val="24"/>
          <w:szCs w:val="24"/>
        </w:rPr>
        <w:t>;</w:t>
      </w:r>
    </w:p>
    <w:p w14:paraId="5CF4328D" w14:textId="77777777" w:rsidR="00B0070E" w:rsidRPr="00B0070E" w:rsidRDefault="00F21AEA" w:rsidP="00616167">
      <w:pPr>
        <w:pStyle w:val="PargrafodaLista"/>
        <w:numPr>
          <w:ilvl w:val="0"/>
          <w:numId w:val="30"/>
        </w:numPr>
        <w:spacing w:line="360" w:lineRule="auto"/>
        <w:jc w:val="both"/>
        <w:rPr>
          <w:rFonts w:cs="Times New Roman"/>
          <w:sz w:val="24"/>
          <w:szCs w:val="24"/>
        </w:rPr>
      </w:pPr>
      <m:oMath>
        <m:r>
          <w:rPr>
            <w:rFonts w:ascii="Cambria Math" w:hAnsi="Cambria Math" w:cs="Times New Roman"/>
            <w:sz w:val="24"/>
            <w:szCs w:val="24"/>
          </w:rPr>
          <m:t>As&gt;0</m:t>
        </m:r>
      </m:oMath>
      <w:r>
        <w:rPr>
          <w:rFonts w:eastAsiaTheme="minorEastAsia" w:cs="Times New Roman"/>
          <w:sz w:val="24"/>
          <w:szCs w:val="24"/>
        </w:rPr>
        <w:t>,</w:t>
      </w:r>
      <w:r w:rsidR="00B0070E" w:rsidRPr="00B0070E">
        <w:rPr>
          <w:rFonts w:cs="Times New Roman"/>
          <w:sz w:val="24"/>
          <w:szCs w:val="24"/>
        </w:rPr>
        <w:t xml:space="preserve"> a distribuição </w:t>
      </w:r>
      <w:r w:rsidR="00B0070E" w:rsidRPr="00B0070E">
        <w:rPr>
          <w:rFonts w:cs="Times New Roman"/>
          <w:b/>
          <w:sz w:val="24"/>
          <w:szCs w:val="24"/>
        </w:rPr>
        <w:t>é assimétrica positiva (à direita)</w:t>
      </w:r>
      <w:r w:rsidR="00B0070E" w:rsidRPr="00B0070E">
        <w:rPr>
          <w:rFonts w:cs="Times New Roman"/>
          <w:sz w:val="24"/>
          <w:szCs w:val="24"/>
        </w:rPr>
        <w:t>;</w:t>
      </w:r>
    </w:p>
    <w:p w14:paraId="1F442A4F" w14:textId="77777777" w:rsidR="00B0070E" w:rsidRDefault="00F21AEA" w:rsidP="00616167">
      <w:pPr>
        <w:pStyle w:val="PargrafodaLista"/>
        <w:numPr>
          <w:ilvl w:val="0"/>
          <w:numId w:val="30"/>
        </w:numPr>
        <w:spacing w:line="360" w:lineRule="auto"/>
        <w:jc w:val="both"/>
        <w:rPr>
          <w:rFonts w:cs="Times New Roman"/>
          <w:sz w:val="24"/>
          <w:szCs w:val="24"/>
        </w:rPr>
      </w:pPr>
      <m:oMath>
        <m:r>
          <w:rPr>
            <w:rFonts w:ascii="Cambria Math" w:hAnsi="Cambria Math" w:cs="Times New Roman"/>
            <w:sz w:val="24"/>
            <w:szCs w:val="24"/>
          </w:rPr>
          <m:t>As&lt;0</m:t>
        </m:r>
      </m:oMath>
      <w:r>
        <w:rPr>
          <w:rFonts w:eastAsiaTheme="minorEastAsia" w:cs="Times New Roman"/>
          <w:sz w:val="24"/>
          <w:szCs w:val="24"/>
        </w:rPr>
        <w:t>,</w:t>
      </w:r>
      <w:r w:rsidR="00B0070E" w:rsidRPr="00B0070E">
        <w:rPr>
          <w:rFonts w:cs="Times New Roman"/>
          <w:sz w:val="24"/>
          <w:szCs w:val="24"/>
        </w:rPr>
        <w:t xml:space="preserve"> a distribuição </w:t>
      </w:r>
      <w:r w:rsidR="00B0070E" w:rsidRPr="00B0070E">
        <w:rPr>
          <w:rFonts w:cs="Times New Roman"/>
          <w:b/>
          <w:sz w:val="24"/>
          <w:szCs w:val="24"/>
        </w:rPr>
        <w:t>é assimétrica negativa (à esquerda)</w:t>
      </w:r>
      <w:r w:rsidR="00B0070E" w:rsidRPr="00B0070E">
        <w:rPr>
          <w:rFonts w:cs="Times New Roman"/>
          <w:sz w:val="24"/>
          <w:szCs w:val="24"/>
        </w:rPr>
        <w:t>.</w:t>
      </w:r>
    </w:p>
    <w:p w14:paraId="1517DF6F" w14:textId="77777777" w:rsidR="004F6430" w:rsidRPr="00B0070E" w:rsidRDefault="004F6430" w:rsidP="004F6430">
      <w:pPr>
        <w:pStyle w:val="PargrafodaLista"/>
        <w:spacing w:line="360" w:lineRule="auto"/>
        <w:jc w:val="both"/>
        <w:rPr>
          <w:rFonts w:cs="Times New Roman"/>
          <w:sz w:val="24"/>
          <w:szCs w:val="24"/>
        </w:rPr>
      </w:pPr>
    </w:p>
    <w:p w14:paraId="4FE36AC8" w14:textId="77777777" w:rsidR="00B0070E" w:rsidRPr="00F21AEA" w:rsidRDefault="00F21AEA" w:rsidP="003B5E98">
      <w:pPr>
        <w:spacing w:before="360" w:after="120" w:line="360" w:lineRule="auto"/>
        <w:jc w:val="both"/>
        <w:rPr>
          <w:rFonts w:eastAsiaTheme="minorEastAsia" w:cs="Times New Roman"/>
          <w:b/>
          <w:sz w:val="28"/>
          <w:szCs w:val="28"/>
        </w:rPr>
      </w:pPr>
      <w:r w:rsidRPr="00F21AEA">
        <w:rPr>
          <w:rFonts w:eastAsiaTheme="minorEastAsia" w:cs="Times New Roman"/>
          <w:b/>
          <w:sz w:val="28"/>
          <w:szCs w:val="28"/>
        </w:rPr>
        <w:t>Exemplo</w:t>
      </w:r>
    </w:p>
    <w:p w14:paraId="6284631B" w14:textId="77777777" w:rsidR="00B0070E" w:rsidRDefault="00F21AEA" w:rsidP="00B0070E">
      <w:pPr>
        <w:spacing w:line="360" w:lineRule="auto"/>
        <w:jc w:val="both"/>
        <w:rPr>
          <w:rFonts w:eastAsiaTheme="minorEastAsia" w:cs="Times New Roman"/>
          <w:sz w:val="24"/>
          <w:szCs w:val="24"/>
        </w:rPr>
      </w:pPr>
      <w:r>
        <w:rPr>
          <w:rFonts w:eastAsiaTheme="minorEastAsia" w:cs="Times New Roman"/>
          <w:sz w:val="24"/>
          <w:szCs w:val="24"/>
        </w:rPr>
        <w:lastRenderedPageBreak/>
        <w:tab/>
      </w:r>
      <w:r w:rsidR="00B0070E" w:rsidRPr="00B0070E">
        <w:rPr>
          <w:rFonts w:eastAsiaTheme="minorEastAsia" w:cs="Times New Roman"/>
          <w:sz w:val="24"/>
          <w:szCs w:val="24"/>
        </w:rPr>
        <w:t xml:space="preserve">Considerando a tabela de distribuição de frequências dada a seguir, determine o 1º </w:t>
      </w:r>
      <w:r>
        <w:rPr>
          <w:rFonts w:eastAsiaTheme="minorEastAsia" w:cs="Times New Roman"/>
          <w:sz w:val="24"/>
          <w:szCs w:val="24"/>
        </w:rPr>
        <w:t xml:space="preserve"> </w:t>
      </w:r>
      <w:r w:rsidR="00B0070E" w:rsidRPr="00B0070E">
        <w:rPr>
          <w:rFonts w:eastAsiaTheme="minorEastAsia" w:cs="Times New Roman"/>
          <w:sz w:val="24"/>
          <w:szCs w:val="24"/>
        </w:rPr>
        <w:t>e o 2º coeficiente</w:t>
      </w:r>
      <w:r>
        <w:rPr>
          <w:rFonts w:eastAsiaTheme="minorEastAsia" w:cs="Times New Roman"/>
          <w:sz w:val="24"/>
          <w:szCs w:val="24"/>
        </w:rPr>
        <w:t>s</w:t>
      </w:r>
      <w:r w:rsidR="00B0070E" w:rsidRPr="00B0070E">
        <w:rPr>
          <w:rFonts w:eastAsiaTheme="minorEastAsia" w:cs="Times New Roman"/>
          <w:sz w:val="24"/>
          <w:szCs w:val="24"/>
        </w:rPr>
        <w:t xml:space="preserve"> de assimetria de Pearson.</w:t>
      </w:r>
    </w:p>
    <w:p w14:paraId="0BDAE498" w14:textId="77777777" w:rsidR="00B0070E" w:rsidRPr="00F21AEA" w:rsidRDefault="00B0070E" w:rsidP="00F21AEA">
      <w:pPr>
        <w:spacing w:after="120" w:line="240" w:lineRule="auto"/>
        <w:jc w:val="both"/>
        <w:rPr>
          <w:rFonts w:eastAsiaTheme="minorEastAsia" w:cs="Times New Roman"/>
          <w:sz w:val="20"/>
          <w:szCs w:val="20"/>
        </w:rPr>
      </w:pPr>
      <w:r w:rsidRPr="00F21AEA">
        <w:rPr>
          <w:rFonts w:eastAsiaTheme="minorEastAsia" w:cs="Times New Roman"/>
          <w:b/>
          <w:sz w:val="20"/>
          <w:szCs w:val="20"/>
        </w:rPr>
        <w:t>Tabela</w:t>
      </w:r>
      <w:r w:rsidR="00F21AEA" w:rsidRPr="00F21AEA">
        <w:rPr>
          <w:rFonts w:eastAsiaTheme="minorEastAsia" w:cs="Times New Roman"/>
          <w:b/>
          <w:sz w:val="20"/>
          <w:szCs w:val="20"/>
        </w:rPr>
        <w:t xml:space="preserve"> 4.1</w:t>
      </w:r>
      <w:r w:rsidRPr="00F21AEA">
        <w:rPr>
          <w:rFonts w:eastAsiaTheme="minorEastAsia" w:cs="Times New Roman"/>
          <w:b/>
          <w:sz w:val="20"/>
          <w:szCs w:val="20"/>
        </w:rPr>
        <w:t>.</w:t>
      </w:r>
      <w:r w:rsidRPr="00F21AEA">
        <w:rPr>
          <w:rFonts w:eastAsiaTheme="minorEastAsia" w:cs="Times New Roman"/>
          <w:sz w:val="20"/>
          <w:szCs w:val="20"/>
        </w:rPr>
        <w:t xml:space="preserve"> Pesos (em quilogramas) de 86 indivíduos</w:t>
      </w:r>
    </w:p>
    <w:tbl>
      <w:tblPr>
        <w:tblStyle w:val="Tabelacomgrade"/>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58"/>
      </w:tblGrid>
      <w:tr w:rsidR="00B0070E" w:rsidRPr="00B0070E" w14:paraId="10407057" w14:textId="77777777" w:rsidTr="00B0070E">
        <w:tc>
          <w:tcPr>
            <w:tcW w:w="4322" w:type="dxa"/>
            <w:tcBorders>
              <w:top w:val="single" w:sz="4" w:space="0" w:color="auto"/>
              <w:bottom w:val="single" w:sz="4" w:space="0" w:color="auto"/>
            </w:tcBorders>
            <w:vAlign w:val="center"/>
          </w:tcPr>
          <w:p w14:paraId="67805044" w14:textId="77777777" w:rsidR="00B0070E" w:rsidRPr="00B0070E" w:rsidRDefault="00B0070E" w:rsidP="00F21AEA">
            <w:pPr>
              <w:jc w:val="center"/>
              <w:rPr>
                <w:rFonts w:eastAsiaTheme="minorEastAsia" w:cs="Times New Roman"/>
                <w:b/>
                <w:sz w:val="24"/>
                <w:szCs w:val="24"/>
              </w:rPr>
            </w:pPr>
            <w:r w:rsidRPr="00B0070E">
              <w:rPr>
                <w:rFonts w:eastAsiaTheme="minorEastAsia" w:cs="Times New Roman"/>
                <w:b/>
                <w:sz w:val="24"/>
                <w:szCs w:val="24"/>
              </w:rPr>
              <w:t>Pesos (Kg)</w:t>
            </w:r>
          </w:p>
        </w:tc>
        <w:tc>
          <w:tcPr>
            <w:tcW w:w="4322" w:type="dxa"/>
            <w:tcBorders>
              <w:top w:val="single" w:sz="4" w:space="0" w:color="auto"/>
              <w:bottom w:val="single" w:sz="4" w:space="0" w:color="auto"/>
            </w:tcBorders>
            <w:vAlign w:val="center"/>
          </w:tcPr>
          <w:p w14:paraId="4094319F" w14:textId="77777777" w:rsidR="00B0070E" w:rsidRPr="00B0070E" w:rsidRDefault="00B0070E" w:rsidP="00F21AEA">
            <w:pPr>
              <w:jc w:val="center"/>
              <w:rPr>
                <w:rFonts w:eastAsiaTheme="minorEastAsia" w:cs="Times New Roman"/>
                <w:b/>
                <w:sz w:val="24"/>
                <w:szCs w:val="24"/>
              </w:rPr>
            </w:pPr>
            <w:r w:rsidRPr="00B0070E">
              <w:rPr>
                <w:rFonts w:eastAsiaTheme="minorEastAsia" w:cs="Times New Roman"/>
                <w:b/>
                <w:sz w:val="24"/>
                <w:szCs w:val="24"/>
              </w:rPr>
              <w:t xml:space="preserve">Frequências </w:t>
            </w:r>
            <m:oMath>
              <m:d>
                <m:dPr>
                  <m:ctrlPr>
                    <w:rPr>
                      <w:rFonts w:ascii="Cambria Math" w:eastAsiaTheme="minorEastAsia" w:hAnsi="Cambria Math" w:cs="Times New Roman"/>
                      <w:b/>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i</m:t>
                      </m:r>
                    </m:sub>
                  </m:sSub>
                </m:e>
              </m:d>
            </m:oMath>
          </w:p>
        </w:tc>
      </w:tr>
      <w:tr w:rsidR="00B0070E" w:rsidRPr="00B0070E" w14:paraId="084F04D5" w14:textId="77777777" w:rsidTr="00B0070E">
        <w:tc>
          <w:tcPr>
            <w:tcW w:w="4322" w:type="dxa"/>
            <w:tcBorders>
              <w:top w:val="single" w:sz="4" w:space="0" w:color="auto"/>
            </w:tcBorders>
            <w:vAlign w:val="center"/>
          </w:tcPr>
          <w:p w14:paraId="13226956" w14:textId="77777777" w:rsidR="00B0070E" w:rsidRPr="00B0070E" w:rsidRDefault="00B0070E" w:rsidP="00F21AEA">
            <w:pPr>
              <w:jc w:val="center"/>
              <w:rPr>
                <w:rFonts w:eastAsiaTheme="minorEastAsia" w:cs="Times New Roman"/>
                <w:sz w:val="24"/>
                <w:szCs w:val="24"/>
              </w:rPr>
            </w:pPr>
            <m:oMathPara>
              <m:oMath>
                <m:r>
                  <w:rPr>
                    <w:rFonts w:ascii="Cambria Math" w:eastAsiaTheme="minorEastAsia" w:cs="Times New Roman"/>
                    <w:sz w:val="24"/>
                    <w:szCs w:val="24"/>
                  </w:rPr>
                  <m:t xml:space="preserve">30 </m:t>
                </m:r>
                <m:r>
                  <w:rPr>
                    <w:rFonts w:ascii="Cambria Math" w:eastAsiaTheme="minorEastAsia" w:hAnsi="Cambria Math" w:cs="Times New Roman"/>
                    <w:sz w:val="24"/>
                    <w:szCs w:val="24"/>
                  </w:rPr>
                  <m:t>⊢</m:t>
                </m:r>
                <m:r>
                  <w:rPr>
                    <w:rFonts w:ascii="Cambria Math" w:eastAsiaTheme="minorEastAsia" w:cs="Times New Roman"/>
                    <w:sz w:val="24"/>
                    <w:szCs w:val="24"/>
                  </w:rPr>
                  <m:t>40</m:t>
                </m:r>
              </m:oMath>
            </m:oMathPara>
          </w:p>
        </w:tc>
        <w:tc>
          <w:tcPr>
            <w:tcW w:w="4322" w:type="dxa"/>
            <w:tcBorders>
              <w:top w:val="single" w:sz="4" w:space="0" w:color="auto"/>
            </w:tcBorders>
            <w:vAlign w:val="center"/>
          </w:tcPr>
          <w:p w14:paraId="2A2FD6C5" w14:textId="77777777" w:rsidR="00B0070E" w:rsidRPr="00B0070E" w:rsidRDefault="00B0070E" w:rsidP="00F21AEA">
            <w:pPr>
              <w:jc w:val="center"/>
              <w:rPr>
                <w:rFonts w:eastAsiaTheme="minorEastAsia" w:cs="Times New Roman"/>
                <w:sz w:val="24"/>
                <w:szCs w:val="24"/>
              </w:rPr>
            </w:pPr>
            <w:r w:rsidRPr="00B0070E">
              <w:rPr>
                <w:rFonts w:eastAsiaTheme="minorEastAsia" w:cs="Times New Roman"/>
                <w:sz w:val="24"/>
                <w:szCs w:val="24"/>
              </w:rPr>
              <w:t>8</w:t>
            </w:r>
          </w:p>
        </w:tc>
      </w:tr>
      <w:tr w:rsidR="00B0070E" w:rsidRPr="00B0070E" w14:paraId="31A34C20" w14:textId="77777777" w:rsidTr="00B0070E">
        <w:tc>
          <w:tcPr>
            <w:tcW w:w="4322" w:type="dxa"/>
            <w:vAlign w:val="center"/>
          </w:tcPr>
          <w:p w14:paraId="5A791ADF" w14:textId="77777777" w:rsidR="00B0070E" w:rsidRPr="00B0070E" w:rsidRDefault="00B0070E" w:rsidP="00F21AEA">
            <w:pPr>
              <w:jc w:val="center"/>
              <w:rPr>
                <w:rFonts w:eastAsiaTheme="minorEastAsia" w:cs="Times New Roman"/>
                <w:sz w:val="24"/>
                <w:szCs w:val="24"/>
              </w:rPr>
            </w:pPr>
            <m:oMathPara>
              <m:oMath>
                <m:r>
                  <w:rPr>
                    <w:rFonts w:ascii="Cambria Math" w:eastAsiaTheme="minorEastAsia" w:cs="Times New Roman"/>
                    <w:sz w:val="24"/>
                    <w:szCs w:val="24"/>
                  </w:rPr>
                  <m:t xml:space="preserve">40 </m:t>
                </m:r>
                <m:r>
                  <w:rPr>
                    <w:rFonts w:ascii="Cambria Math" w:eastAsiaTheme="minorEastAsia" w:hAnsi="Cambria Math" w:cs="Times New Roman"/>
                    <w:sz w:val="24"/>
                    <w:szCs w:val="24"/>
                  </w:rPr>
                  <m:t>⊢</m:t>
                </m:r>
                <m:r>
                  <w:rPr>
                    <w:rFonts w:ascii="Cambria Math" w:eastAsiaTheme="minorEastAsia" w:cs="Times New Roman"/>
                    <w:sz w:val="24"/>
                    <w:szCs w:val="24"/>
                  </w:rPr>
                  <m:t>50</m:t>
                </m:r>
              </m:oMath>
            </m:oMathPara>
          </w:p>
        </w:tc>
        <w:tc>
          <w:tcPr>
            <w:tcW w:w="4322" w:type="dxa"/>
            <w:vAlign w:val="center"/>
          </w:tcPr>
          <w:p w14:paraId="7308BF64" w14:textId="77777777" w:rsidR="00B0070E" w:rsidRPr="00B0070E" w:rsidRDefault="00B0070E" w:rsidP="00F21AEA">
            <w:pPr>
              <w:jc w:val="center"/>
              <w:rPr>
                <w:rFonts w:eastAsiaTheme="minorEastAsia" w:cs="Times New Roman"/>
                <w:sz w:val="24"/>
                <w:szCs w:val="24"/>
              </w:rPr>
            </w:pPr>
            <w:r w:rsidRPr="00B0070E">
              <w:rPr>
                <w:rFonts w:eastAsiaTheme="minorEastAsia" w:cs="Times New Roman"/>
                <w:sz w:val="24"/>
                <w:szCs w:val="24"/>
              </w:rPr>
              <w:t>12</w:t>
            </w:r>
          </w:p>
        </w:tc>
      </w:tr>
      <w:tr w:rsidR="00B0070E" w:rsidRPr="00B0070E" w14:paraId="37E334BE" w14:textId="77777777" w:rsidTr="00B0070E">
        <w:tc>
          <w:tcPr>
            <w:tcW w:w="4322" w:type="dxa"/>
            <w:vAlign w:val="center"/>
          </w:tcPr>
          <w:p w14:paraId="60AC3792" w14:textId="77777777" w:rsidR="00B0070E" w:rsidRPr="00B0070E" w:rsidRDefault="00B0070E" w:rsidP="00F21AEA">
            <w:pPr>
              <w:jc w:val="center"/>
              <w:rPr>
                <w:rFonts w:eastAsiaTheme="minorEastAsia" w:cs="Times New Roman"/>
                <w:sz w:val="24"/>
                <w:szCs w:val="24"/>
              </w:rPr>
            </w:pPr>
            <m:oMathPara>
              <m:oMath>
                <m:r>
                  <w:rPr>
                    <w:rFonts w:ascii="Cambria Math" w:eastAsiaTheme="minorEastAsia" w:cs="Times New Roman"/>
                    <w:sz w:val="24"/>
                    <w:szCs w:val="24"/>
                  </w:rPr>
                  <m:t xml:space="preserve">50 </m:t>
                </m:r>
                <m:r>
                  <w:rPr>
                    <w:rFonts w:ascii="Cambria Math" w:eastAsiaTheme="minorEastAsia" w:hAnsi="Cambria Math" w:cs="Times New Roman"/>
                    <w:sz w:val="24"/>
                    <w:szCs w:val="24"/>
                  </w:rPr>
                  <m:t>⊢</m:t>
                </m:r>
                <m:r>
                  <w:rPr>
                    <w:rFonts w:ascii="Cambria Math" w:eastAsiaTheme="minorEastAsia" w:cs="Times New Roman"/>
                    <w:sz w:val="24"/>
                    <w:szCs w:val="24"/>
                  </w:rPr>
                  <m:t>60</m:t>
                </m:r>
              </m:oMath>
            </m:oMathPara>
          </w:p>
        </w:tc>
        <w:tc>
          <w:tcPr>
            <w:tcW w:w="4322" w:type="dxa"/>
            <w:vAlign w:val="center"/>
          </w:tcPr>
          <w:p w14:paraId="49DCD4F9" w14:textId="77777777" w:rsidR="00B0070E" w:rsidRPr="00B0070E" w:rsidRDefault="00B0070E" w:rsidP="00F21AEA">
            <w:pPr>
              <w:jc w:val="center"/>
              <w:rPr>
                <w:rFonts w:eastAsiaTheme="minorEastAsia" w:cs="Times New Roman"/>
                <w:sz w:val="24"/>
                <w:szCs w:val="24"/>
              </w:rPr>
            </w:pPr>
            <w:r w:rsidRPr="00B0070E">
              <w:rPr>
                <w:rFonts w:eastAsiaTheme="minorEastAsia" w:cs="Times New Roman"/>
                <w:sz w:val="24"/>
                <w:szCs w:val="24"/>
              </w:rPr>
              <w:t>15</w:t>
            </w:r>
          </w:p>
        </w:tc>
      </w:tr>
      <w:tr w:rsidR="00B0070E" w:rsidRPr="00B0070E" w14:paraId="3E0F7486" w14:textId="77777777" w:rsidTr="00B0070E">
        <w:tc>
          <w:tcPr>
            <w:tcW w:w="4322" w:type="dxa"/>
            <w:vAlign w:val="center"/>
          </w:tcPr>
          <w:p w14:paraId="226B2029" w14:textId="77777777" w:rsidR="00B0070E" w:rsidRPr="00B0070E" w:rsidRDefault="00B0070E" w:rsidP="00F21AEA">
            <w:pPr>
              <w:jc w:val="center"/>
              <w:rPr>
                <w:rFonts w:eastAsiaTheme="minorEastAsia" w:cs="Times New Roman"/>
                <w:sz w:val="24"/>
                <w:szCs w:val="24"/>
              </w:rPr>
            </w:pPr>
            <m:oMathPara>
              <m:oMath>
                <m:r>
                  <w:rPr>
                    <w:rFonts w:ascii="Cambria Math" w:eastAsiaTheme="minorEastAsia" w:cs="Times New Roman"/>
                    <w:sz w:val="24"/>
                    <w:szCs w:val="24"/>
                  </w:rPr>
                  <m:t xml:space="preserve">60 </m:t>
                </m:r>
                <m:r>
                  <w:rPr>
                    <w:rFonts w:ascii="Cambria Math" w:eastAsiaTheme="minorEastAsia" w:hAnsi="Cambria Math" w:cs="Times New Roman"/>
                    <w:sz w:val="24"/>
                    <w:szCs w:val="24"/>
                  </w:rPr>
                  <m:t>⊢</m:t>
                </m:r>
                <m:r>
                  <w:rPr>
                    <w:rFonts w:ascii="Cambria Math" w:eastAsiaTheme="minorEastAsia" w:cs="Times New Roman"/>
                    <w:sz w:val="24"/>
                    <w:szCs w:val="24"/>
                  </w:rPr>
                  <m:t>70</m:t>
                </m:r>
              </m:oMath>
            </m:oMathPara>
          </w:p>
        </w:tc>
        <w:tc>
          <w:tcPr>
            <w:tcW w:w="4322" w:type="dxa"/>
            <w:vAlign w:val="center"/>
          </w:tcPr>
          <w:p w14:paraId="02BD9526" w14:textId="77777777" w:rsidR="00B0070E" w:rsidRPr="00B0070E" w:rsidRDefault="00B0070E" w:rsidP="00F21AEA">
            <w:pPr>
              <w:jc w:val="center"/>
              <w:rPr>
                <w:rFonts w:eastAsiaTheme="minorEastAsia" w:cs="Times New Roman"/>
                <w:sz w:val="24"/>
                <w:szCs w:val="24"/>
              </w:rPr>
            </w:pPr>
            <w:r w:rsidRPr="00B0070E">
              <w:rPr>
                <w:rFonts w:eastAsiaTheme="minorEastAsia" w:cs="Times New Roman"/>
                <w:sz w:val="24"/>
                <w:szCs w:val="24"/>
              </w:rPr>
              <w:t>17</w:t>
            </w:r>
          </w:p>
        </w:tc>
      </w:tr>
      <w:tr w:rsidR="00B0070E" w:rsidRPr="00B0070E" w14:paraId="30875353" w14:textId="77777777" w:rsidTr="00B0070E">
        <w:tc>
          <w:tcPr>
            <w:tcW w:w="4322" w:type="dxa"/>
            <w:vAlign w:val="center"/>
          </w:tcPr>
          <w:p w14:paraId="71F6087A" w14:textId="77777777" w:rsidR="00B0070E" w:rsidRPr="00B0070E" w:rsidRDefault="00B0070E" w:rsidP="00F21AEA">
            <w:pPr>
              <w:jc w:val="center"/>
              <w:rPr>
                <w:rFonts w:eastAsiaTheme="minorEastAsia" w:cs="Times New Roman"/>
                <w:sz w:val="24"/>
                <w:szCs w:val="24"/>
              </w:rPr>
            </w:pPr>
            <m:oMathPara>
              <m:oMath>
                <m:r>
                  <w:rPr>
                    <w:rFonts w:ascii="Cambria Math" w:eastAsiaTheme="minorEastAsia" w:cs="Times New Roman"/>
                    <w:sz w:val="24"/>
                    <w:szCs w:val="24"/>
                  </w:rPr>
                  <m:t xml:space="preserve">70 </m:t>
                </m:r>
                <m:r>
                  <w:rPr>
                    <w:rFonts w:ascii="Cambria Math" w:eastAsiaTheme="minorEastAsia" w:hAnsi="Cambria Math" w:cs="Times New Roman"/>
                    <w:sz w:val="24"/>
                    <w:szCs w:val="24"/>
                  </w:rPr>
                  <m:t>⊢</m:t>
                </m:r>
                <m:r>
                  <w:rPr>
                    <w:rFonts w:ascii="Cambria Math" w:eastAsiaTheme="minorEastAsia" w:cs="Times New Roman"/>
                    <w:sz w:val="24"/>
                    <w:szCs w:val="24"/>
                  </w:rPr>
                  <m:t>80</m:t>
                </m:r>
              </m:oMath>
            </m:oMathPara>
          </w:p>
        </w:tc>
        <w:tc>
          <w:tcPr>
            <w:tcW w:w="4322" w:type="dxa"/>
            <w:vAlign w:val="center"/>
          </w:tcPr>
          <w:p w14:paraId="06B03253" w14:textId="77777777" w:rsidR="00B0070E" w:rsidRPr="00B0070E" w:rsidRDefault="00B0070E" w:rsidP="00F21AEA">
            <w:pPr>
              <w:jc w:val="center"/>
              <w:rPr>
                <w:rFonts w:eastAsiaTheme="minorEastAsia" w:cs="Times New Roman"/>
                <w:sz w:val="24"/>
                <w:szCs w:val="24"/>
              </w:rPr>
            </w:pPr>
            <w:r w:rsidRPr="00B0070E">
              <w:rPr>
                <w:rFonts w:eastAsiaTheme="minorEastAsia" w:cs="Times New Roman"/>
                <w:sz w:val="24"/>
                <w:szCs w:val="24"/>
              </w:rPr>
              <w:t>14</w:t>
            </w:r>
          </w:p>
        </w:tc>
      </w:tr>
      <w:tr w:rsidR="00B0070E" w:rsidRPr="00B0070E" w14:paraId="7FD25727" w14:textId="77777777" w:rsidTr="00B0070E">
        <w:tc>
          <w:tcPr>
            <w:tcW w:w="4322" w:type="dxa"/>
            <w:vAlign w:val="center"/>
          </w:tcPr>
          <w:p w14:paraId="52946155" w14:textId="77777777" w:rsidR="00B0070E" w:rsidRPr="00B0070E" w:rsidRDefault="00B0070E" w:rsidP="00F21AEA">
            <w:pPr>
              <w:jc w:val="center"/>
              <w:rPr>
                <w:rFonts w:eastAsiaTheme="minorEastAsia" w:cs="Times New Roman"/>
                <w:sz w:val="24"/>
                <w:szCs w:val="24"/>
              </w:rPr>
            </w:pPr>
            <m:oMathPara>
              <m:oMath>
                <m:r>
                  <w:rPr>
                    <w:rFonts w:ascii="Cambria Math" w:eastAsiaTheme="minorEastAsia" w:cs="Times New Roman"/>
                    <w:sz w:val="24"/>
                    <w:szCs w:val="24"/>
                  </w:rPr>
                  <m:t xml:space="preserve">80 </m:t>
                </m:r>
                <m:r>
                  <w:rPr>
                    <w:rFonts w:ascii="Cambria Math" w:eastAsiaTheme="minorEastAsia" w:hAnsi="Cambria Math" w:cs="Times New Roman"/>
                    <w:sz w:val="24"/>
                    <w:szCs w:val="24"/>
                  </w:rPr>
                  <m:t>⊢</m:t>
                </m:r>
                <m:r>
                  <w:rPr>
                    <w:rFonts w:ascii="Cambria Math" w:eastAsiaTheme="minorEastAsia" w:cs="Times New Roman"/>
                    <w:sz w:val="24"/>
                    <w:szCs w:val="24"/>
                  </w:rPr>
                  <m:t>90</m:t>
                </m:r>
              </m:oMath>
            </m:oMathPara>
          </w:p>
        </w:tc>
        <w:tc>
          <w:tcPr>
            <w:tcW w:w="4322" w:type="dxa"/>
            <w:vAlign w:val="center"/>
          </w:tcPr>
          <w:p w14:paraId="2166CCFA" w14:textId="77777777" w:rsidR="00B0070E" w:rsidRPr="00B0070E" w:rsidRDefault="00B0070E" w:rsidP="00F21AEA">
            <w:pPr>
              <w:jc w:val="center"/>
              <w:rPr>
                <w:rFonts w:eastAsiaTheme="minorEastAsia" w:cs="Times New Roman"/>
                <w:sz w:val="24"/>
                <w:szCs w:val="24"/>
              </w:rPr>
            </w:pPr>
            <w:r w:rsidRPr="00B0070E">
              <w:rPr>
                <w:rFonts w:eastAsiaTheme="minorEastAsia" w:cs="Times New Roman"/>
                <w:sz w:val="24"/>
                <w:szCs w:val="24"/>
              </w:rPr>
              <w:t>11</w:t>
            </w:r>
          </w:p>
        </w:tc>
      </w:tr>
      <w:tr w:rsidR="00B0070E" w:rsidRPr="00B0070E" w14:paraId="02ED5895" w14:textId="77777777" w:rsidTr="00B0070E">
        <w:tc>
          <w:tcPr>
            <w:tcW w:w="4322" w:type="dxa"/>
            <w:tcBorders>
              <w:bottom w:val="single" w:sz="4" w:space="0" w:color="auto"/>
            </w:tcBorders>
            <w:vAlign w:val="center"/>
          </w:tcPr>
          <w:p w14:paraId="4366662F" w14:textId="77777777" w:rsidR="00B0070E" w:rsidRPr="00B0070E" w:rsidRDefault="00B0070E" w:rsidP="00F21AEA">
            <w:pPr>
              <w:jc w:val="center"/>
              <w:rPr>
                <w:rFonts w:eastAsia="Times New Roman" w:cs="Times New Roman"/>
                <w:sz w:val="24"/>
                <w:szCs w:val="24"/>
              </w:rPr>
            </w:pPr>
            <m:oMathPara>
              <m:oMath>
                <m:r>
                  <w:rPr>
                    <w:rFonts w:ascii="Cambria Math" w:eastAsiaTheme="minorEastAsia" w:cs="Times New Roman"/>
                    <w:sz w:val="24"/>
                    <w:szCs w:val="24"/>
                  </w:rPr>
                  <m:t xml:space="preserve">90 </m:t>
                </m:r>
                <m:r>
                  <w:rPr>
                    <w:rFonts w:ascii="Cambria Math" w:eastAsiaTheme="minorEastAsia" w:hAnsi="Cambria Math" w:cs="Times New Roman"/>
                    <w:sz w:val="24"/>
                    <w:szCs w:val="24"/>
                  </w:rPr>
                  <m:t>⊢</m:t>
                </m:r>
                <m:r>
                  <w:rPr>
                    <w:rFonts w:ascii="Cambria Math" w:eastAsiaTheme="minorEastAsia" w:cs="Times New Roman"/>
                    <w:sz w:val="24"/>
                    <w:szCs w:val="24"/>
                  </w:rPr>
                  <m:t>100</m:t>
                </m:r>
              </m:oMath>
            </m:oMathPara>
          </w:p>
        </w:tc>
        <w:tc>
          <w:tcPr>
            <w:tcW w:w="4322" w:type="dxa"/>
            <w:tcBorders>
              <w:bottom w:val="single" w:sz="4" w:space="0" w:color="auto"/>
            </w:tcBorders>
            <w:vAlign w:val="center"/>
          </w:tcPr>
          <w:p w14:paraId="4A6AEC05" w14:textId="77777777" w:rsidR="00B0070E" w:rsidRPr="00B0070E" w:rsidRDefault="00B0070E" w:rsidP="00F21AEA">
            <w:pPr>
              <w:jc w:val="center"/>
              <w:rPr>
                <w:rFonts w:eastAsiaTheme="minorEastAsia" w:cs="Times New Roman"/>
                <w:sz w:val="24"/>
                <w:szCs w:val="24"/>
              </w:rPr>
            </w:pPr>
            <w:r w:rsidRPr="00B0070E">
              <w:rPr>
                <w:rFonts w:eastAsiaTheme="minorEastAsia" w:cs="Times New Roman"/>
                <w:sz w:val="24"/>
                <w:szCs w:val="24"/>
              </w:rPr>
              <w:t>9</w:t>
            </w:r>
          </w:p>
        </w:tc>
      </w:tr>
      <w:tr w:rsidR="00B0070E" w:rsidRPr="00B0070E" w14:paraId="49D376CB" w14:textId="77777777" w:rsidTr="00B0070E">
        <w:tc>
          <w:tcPr>
            <w:tcW w:w="4322" w:type="dxa"/>
            <w:tcBorders>
              <w:top w:val="single" w:sz="4" w:space="0" w:color="auto"/>
              <w:bottom w:val="single" w:sz="4" w:space="0" w:color="auto"/>
            </w:tcBorders>
            <w:vAlign w:val="center"/>
          </w:tcPr>
          <w:p w14:paraId="666BFAA8" w14:textId="77777777" w:rsidR="00B0070E" w:rsidRPr="00B0070E" w:rsidRDefault="00B0070E" w:rsidP="00F21AEA">
            <w:pPr>
              <w:jc w:val="center"/>
              <w:rPr>
                <w:rFonts w:eastAsia="Times New Roman" w:cs="Times New Roman"/>
                <w:sz w:val="24"/>
                <w:szCs w:val="24"/>
              </w:rPr>
            </w:pPr>
            <w:r w:rsidRPr="00B0070E">
              <w:rPr>
                <w:rFonts w:eastAsia="Times New Roman" w:cs="Times New Roman"/>
                <w:sz w:val="24"/>
                <w:szCs w:val="24"/>
              </w:rPr>
              <w:t>Total</w:t>
            </w:r>
          </w:p>
        </w:tc>
        <w:tc>
          <w:tcPr>
            <w:tcW w:w="4322" w:type="dxa"/>
            <w:tcBorders>
              <w:top w:val="single" w:sz="4" w:space="0" w:color="auto"/>
              <w:bottom w:val="single" w:sz="4" w:space="0" w:color="auto"/>
            </w:tcBorders>
            <w:vAlign w:val="center"/>
          </w:tcPr>
          <w:p w14:paraId="577BF784" w14:textId="77777777" w:rsidR="00B0070E" w:rsidRPr="00B0070E" w:rsidRDefault="00B0070E" w:rsidP="00F21AEA">
            <w:pPr>
              <w:jc w:val="center"/>
              <w:rPr>
                <w:rFonts w:eastAsiaTheme="minorEastAsia" w:cs="Times New Roman"/>
                <w:sz w:val="24"/>
                <w:szCs w:val="24"/>
              </w:rPr>
            </w:pPr>
            <w:r w:rsidRPr="00B0070E">
              <w:rPr>
                <w:rFonts w:eastAsiaTheme="minorEastAsia" w:cs="Times New Roman"/>
                <w:sz w:val="24"/>
                <w:szCs w:val="24"/>
              </w:rPr>
              <w:t>86</w:t>
            </w:r>
          </w:p>
        </w:tc>
      </w:tr>
    </w:tbl>
    <w:p w14:paraId="50811C8B" w14:textId="77777777" w:rsidR="00E932CB" w:rsidRPr="00F21AEA" w:rsidRDefault="00E932CB" w:rsidP="00912EEE">
      <w:pPr>
        <w:spacing w:before="360" w:after="120" w:line="360" w:lineRule="auto"/>
        <w:jc w:val="both"/>
        <w:rPr>
          <w:rFonts w:eastAsiaTheme="minorEastAsia" w:cs="Times New Roman"/>
          <w:b/>
          <w:sz w:val="28"/>
          <w:szCs w:val="28"/>
        </w:rPr>
      </w:pPr>
      <w:r w:rsidRPr="00F21AEA">
        <w:rPr>
          <w:rFonts w:eastAsiaTheme="minorEastAsia" w:cs="Times New Roman"/>
          <w:b/>
          <w:sz w:val="28"/>
          <w:szCs w:val="28"/>
        </w:rPr>
        <w:t>Solução</w:t>
      </w:r>
    </w:p>
    <w:p w14:paraId="0430CF53" w14:textId="77777777" w:rsidR="00B0070E" w:rsidRPr="00912EEE" w:rsidRDefault="00B0070E" w:rsidP="00616167">
      <w:pPr>
        <w:pStyle w:val="PargrafodaLista"/>
        <w:numPr>
          <w:ilvl w:val="0"/>
          <w:numId w:val="34"/>
        </w:numPr>
        <w:spacing w:line="360" w:lineRule="auto"/>
        <w:jc w:val="both"/>
        <w:rPr>
          <w:rFonts w:eastAsiaTheme="minorEastAsia" w:cs="Times New Roman"/>
          <w:b/>
          <w:sz w:val="24"/>
          <w:szCs w:val="24"/>
        </w:rPr>
      </w:pPr>
      <w:r w:rsidRPr="00912EEE">
        <w:rPr>
          <w:rFonts w:cs="Times New Roman"/>
          <w:b/>
          <w:sz w:val="24"/>
          <w:szCs w:val="24"/>
        </w:rPr>
        <w:t xml:space="preserve">1º </w:t>
      </w:r>
      <w:r w:rsidRPr="00912EEE">
        <w:rPr>
          <w:rFonts w:eastAsiaTheme="minorEastAsia" w:cs="Times New Roman"/>
          <w:b/>
          <w:sz w:val="24"/>
          <w:szCs w:val="24"/>
        </w:rPr>
        <w:t>coeficiente de assimetria de Pearson:</w:t>
      </w:r>
    </w:p>
    <w:p w14:paraId="5F8E59EC" w14:textId="77777777" w:rsidR="00B0070E" w:rsidRPr="00B0070E" w:rsidRDefault="00B0070E" w:rsidP="00912EEE">
      <w:pPr>
        <w:spacing w:after="120" w:line="360" w:lineRule="auto"/>
        <w:jc w:val="both"/>
        <w:rPr>
          <w:rFonts w:eastAsiaTheme="minorEastAsia" w:cs="Times New Roman"/>
          <w:sz w:val="24"/>
          <w:szCs w:val="24"/>
        </w:rPr>
      </w:pPr>
      <m:oMathPara>
        <m:oMath>
          <m:r>
            <w:rPr>
              <w:rFonts w:ascii="Cambria Math" w:hAnsi="Cambria Math" w:cs="Times New Roman"/>
              <w:sz w:val="24"/>
              <w:szCs w:val="24"/>
            </w:rPr>
            <m:t>AS</m:t>
          </m:r>
          <m:r>
            <w:rPr>
              <w:rFonts w:ascii="Cambria Math" w:cs="Times New Roman"/>
              <w:sz w:val="24"/>
              <w:szCs w:val="24"/>
            </w:rPr>
            <m:t>=</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o</m:t>
                  </m:r>
                </m:sub>
              </m:sSub>
            </m:num>
            <m:den>
              <m:r>
                <w:rPr>
                  <w:rFonts w:ascii="Cambria Math" w:hAnsi="Cambria Math" w:cs="Times New Roman"/>
                  <w:sz w:val="24"/>
                  <w:szCs w:val="24"/>
                </w:rPr>
                <m:t>s</m:t>
              </m:r>
            </m:den>
          </m:f>
          <m:r>
            <w:rPr>
              <w:rFonts w:ascii="Cambria Math" w:eastAsiaTheme="minorEastAsia" w:hAnsi="Cambria Math" w:cs="Times New Roman"/>
              <w:sz w:val="24"/>
              <w:szCs w:val="24"/>
            </w:rPr>
            <m:t>.</m:t>
          </m:r>
        </m:oMath>
      </m:oMathPara>
    </w:p>
    <w:p w14:paraId="731CAA78" w14:textId="77777777" w:rsidR="00B0070E" w:rsidRPr="00B0070E" w:rsidRDefault="00E932CB" w:rsidP="00B0070E">
      <w:pPr>
        <w:spacing w:line="360" w:lineRule="auto"/>
        <w:jc w:val="both"/>
        <w:rPr>
          <w:rFonts w:eastAsiaTheme="minorEastAsia" w:cs="Times New Roman"/>
          <w:sz w:val="24"/>
          <w:szCs w:val="24"/>
        </w:rPr>
      </w:pPr>
      <w:r>
        <w:rPr>
          <w:rFonts w:eastAsiaTheme="minorEastAsia" w:cs="Times New Roman"/>
          <w:sz w:val="24"/>
          <w:szCs w:val="24"/>
        </w:rPr>
        <w:t xml:space="preserve">Primeiro, calcula-se </w:t>
      </w:r>
      <w:r w:rsidR="00F21AEA">
        <w:rPr>
          <w:rFonts w:eastAsiaTheme="minorEastAsia"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sidR="00F21AEA">
        <w:rPr>
          <w:rFonts w:eastAsiaTheme="minorEastAsia"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o</m:t>
            </m:r>
          </m:sub>
        </m:sSub>
      </m:oMath>
      <w:r w:rsidR="00F21AEA">
        <w:rPr>
          <w:rFonts w:eastAsiaTheme="minorEastAsia" w:cs="Times New Roman"/>
          <w:sz w:val="24"/>
          <w:szCs w:val="24"/>
        </w:rPr>
        <w:t xml:space="preserve"> e </w:t>
      </w:r>
      <m:oMath>
        <m:r>
          <w:rPr>
            <w:rFonts w:ascii="Cambria Math" w:eastAsiaTheme="minorEastAsia" w:hAnsi="Cambria Math" w:cs="Times New Roman"/>
            <w:sz w:val="24"/>
            <w:szCs w:val="24"/>
          </w:rPr>
          <m:t>s</m:t>
        </m:r>
      </m:oMath>
      <w:r w:rsidR="00B0070E" w:rsidRPr="00B0070E">
        <w:rPr>
          <w:rFonts w:eastAsiaTheme="minorEastAsia" w:cs="Times New Roman"/>
          <w:sz w:val="24"/>
          <w:szCs w:val="24"/>
        </w:rPr>
        <w:t>:</w:t>
      </w:r>
    </w:p>
    <w:p w14:paraId="2DC4A179" w14:textId="77777777" w:rsidR="00B0070E" w:rsidRPr="00B0070E" w:rsidRDefault="009944CB" w:rsidP="00B0070E">
      <w:pPr>
        <w:spacing w:line="360" w:lineRule="auto"/>
        <w:jc w:val="both"/>
        <w:rPr>
          <w:rFonts w:eastAsiaTheme="minorEastAsia" w:cs="Times New Roman"/>
          <w:sz w:val="24"/>
          <w:szCs w:val="24"/>
        </w:rPr>
      </w:pPr>
      <m:oMathPara>
        <m:oMathParaPr>
          <m:jc m:val="left"/>
        </m:oMathPara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num>
            <m:den>
              <m:r>
                <w:rPr>
                  <w:rFonts w:ascii="Cambria Math" w:eastAsiaTheme="minorEastAsia" w:hAnsi="Cambria Math" w:cs="Times New Roman"/>
                  <w:sz w:val="24"/>
                  <w:szCs w:val="24"/>
                </w:rPr>
                <m:t>n</m:t>
              </m:r>
            </m:den>
          </m:f>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cs="Times New Roman"/>
                  <w:sz w:val="24"/>
                  <w:szCs w:val="24"/>
                </w:rPr>
                <m:t>5.590</m:t>
              </m:r>
            </m:num>
            <m:den>
              <m:r>
                <w:rPr>
                  <w:rFonts w:ascii="Cambria Math" w:eastAsiaTheme="minorEastAsia" w:cs="Times New Roman"/>
                  <w:sz w:val="24"/>
                  <w:szCs w:val="24"/>
                </w:rPr>
                <m:t>86</m:t>
              </m:r>
            </m:den>
          </m:f>
          <m:r>
            <w:rPr>
              <w:rFonts w:ascii="Cambria Math" w:eastAsiaTheme="minorEastAsia" w:cs="Times New Roman"/>
              <w:sz w:val="24"/>
              <w:szCs w:val="24"/>
            </w:rPr>
            <m:t>=65</m:t>
          </m:r>
        </m:oMath>
      </m:oMathPara>
    </w:p>
    <w:p w14:paraId="6B737DBD" w14:textId="77777777" w:rsidR="00B0070E" w:rsidRPr="00B0070E" w:rsidRDefault="009944CB" w:rsidP="00B0070E">
      <w:pPr>
        <w:spacing w:line="360" w:lineRule="auto"/>
        <w:jc w:val="both"/>
        <w:rPr>
          <w:rFonts w:eastAsiaTheme="minorEastAsia"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o</m:t>
              </m:r>
            </m:sub>
          </m:sSub>
          <m:r>
            <w:rPr>
              <w:rFonts w:ascii="Cambria Math" w:eastAsiaTheme="minorEastAsia" w:cs="Times New Roman"/>
              <w:sz w:val="24"/>
              <w:szCs w:val="24"/>
            </w:rPr>
            <m:t>=</m:t>
          </m:r>
          <m:r>
            <w:rPr>
              <w:rFonts w:ascii="Cambria Math" w:eastAsiaTheme="minorEastAsia" w:hAnsi="Cambria Math" w:cs="Times New Roman"/>
              <w:sz w:val="24"/>
              <w:szCs w:val="24"/>
            </w:rPr>
            <m:t>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o</m:t>
                  </m:r>
                </m:sub>
              </m:sSub>
            </m:sub>
          </m:sSub>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m:rPr>
                      <m:sty m:val="p"/>
                    </m:rPr>
                    <w:rPr>
                      <w:rFonts w:ascii="Cambria Math" w:eastAsiaTheme="minorEastAsia" w:cs="Times New Roman"/>
                      <w:sz w:val="24"/>
                      <w:szCs w:val="24"/>
                    </w:rPr>
                    <m:t>Δ</m:t>
                  </m:r>
                  <m:ctrlPr>
                    <w:rPr>
                      <w:rFonts w:ascii="Cambria Math" w:eastAsiaTheme="minorEastAsia" w:hAnsi="Cambria Math" w:cs="Times New Roman"/>
                      <w:sz w:val="24"/>
                      <w:szCs w:val="24"/>
                    </w:rPr>
                  </m:ctrlPr>
                </m:e>
                <m:sub>
                  <m:r>
                    <w:rPr>
                      <w:rFonts w:ascii="Cambria Math" w:eastAsiaTheme="minorEastAsia" w:cs="Times New Roman"/>
                      <w:sz w:val="24"/>
                      <w:szCs w:val="24"/>
                    </w:rPr>
                    <m:t>1</m:t>
                  </m:r>
                </m:sub>
              </m:sSub>
            </m:num>
            <m:den>
              <m:sSub>
                <m:sSubPr>
                  <m:ctrlPr>
                    <w:rPr>
                      <w:rFonts w:ascii="Cambria Math" w:eastAsiaTheme="minorEastAsia" w:hAnsi="Cambria Math" w:cs="Times New Roman"/>
                      <w:i/>
                      <w:sz w:val="24"/>
                      <w:szCs w:val="24"/>
                    </w:rPr>
                  </m:ctrlPr>
                </m:sSubPr>
                <m:e>
                  <m:r>
                    <m:rPr>
                      <m:sty m:val="p"/>
                    </m:rPr>
                    <w:rPr>
                      <w:rFonts w:ascii="Cambria Math" w:eastAsiaTheme="minorEastAsia" w:cs="Times New Roman"/>
                      <w:sz w:val="24"/>
                      <w:szCs w:val="24"/>
                    </w:rPr>
                    <m:t>Δ</m:t>
                  </m:r>
                  <m:ctrlPr>
                    <w:rPr>
                      <w:rFonts w:ascii="Cambria Math" w:eastAsiaTheme="minorEastAsia" w:hAnsi="Cambria Math" w:cs="Times New Roman"/>
                      <w:sz w:val="24"/>
                      <w:szCs w:val="24"/>
                    </w:rPr>
                  </m:ctrlPr>
                </m:e>
                <m:sub>
                  <m:r>
                    <w:rPr>
                      <w:rFonts w:ascii="Cambria Math" w:eastAsiaTheme="minorEastAsia" w:cs="Times New Roman"/>
                      <w:sz w:val="24"/>
                      <w:szCs w:val="24"/>
                    </w:rPr>
                    <m:t>1</m:t>
                  </m:r>
                </m:sub>
              </m:sSub>
              <m:r>
                <w:rPr>
                  <w:rFonts w:ascii="Cambria Math" w:eastAsiaTheme="minorEastAsia" w:cs="Times New Roman"/>
                  <w:sz w:val="24"/>
                  <w:szCs w:val="24"/>
                </w:rPr>
                <m:t>+</m:t>
              </m:r>
              <m:sSub>
                <m:sSubPr>
                  <m:ctrlPr>
                    <w:rPr>
                      <w:rFonts w:ascii="Cambria Math" w:eastAsiaTheme="minorEastAsia" w:hAnsi="Cambria Math" w:cs="Times New Roman"/>
                      <w:i/>
                      <w:sz w:val="24"/>
                      <w:szCs w:val="24"/>
                    </w:rPr>
                  </m:ctrlPr>
                </m:sSubPr>
                <m:e>
                  <m:r>
                    <m:rPr>
                      <m:sty m:val="p"/>
                    </m:rPr>
                    <w:rPr>
                      <w:rFonts w:ascii="Cambria Math" w:eastAsiaTheme="minorEastAsia" w:cs="Times New Roman"/>
                      <w:sz w:val="24"/>
                      <w:szCs w:val="24"/>
                    </w:rPr>
                    <m:t>Δ</m:t>
                  </m:r>
                  <m:ctrlPr>
                    <w:rPr>
                      <w:rFonts w:ascii="Cambria Math" w:eastAsiaTheme="minorEastAsia" w:hAnsi="Cambria Math" w:cs="Times New Roman"/>
                      <w:sz w:val="24"/>
                      <w:szCs w:val="24"/>
                    </w:rPr>
                  </m:ctrlPr>
                </m:e>
                <m:sub>
                  <m:r>
                    <w:rPr>
                      <w:rFonts w:ascii="Cambria Math" w:eastAsiaTheme="minorEastAsia" w:cs="Times New Roman"/>
                      <w:sz w:val="24"/>
                      <w:szCs w:val="24"/>
                    </w:rPr>
                    <m:t>2</m:t>
                  </m:r>
                </m:sub>
              </m:sSub>
            </m:den>
          </m:f>
          <m:r>
            <w:rPr>
              <w:rFonts w:ascii="Cambria Math" w:eastAsiaTheme="minorEastAsia"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o</m:t>
                  </m:r>
                </m:sub>
              </m:sSub>
            </m:sub>
          </m:sSub>
          <m:r>
            <w:rPr>
              <w:rFonts w:ascii="Cambria Math" w:eastAsiaTheme="minorEastAsia" w:cs="Times New Roman"/>
              <w:sz w:val="24"/>
              <w:szCs w:val="24"/>
            </w:rPr>
            <m:t>=60+</m:t>
          </m:r>
          <m:f>
            <m:fPr>
              <m:ctrlPr>
                <w:rPr>
                  <w:rFonts w:ascii="Cambria Math" w:eastAsiaTheme="minorEastAsia" w:hAnsi="Cambria Math" w:cs="Times New Roman"/>
                  <w:i/>
                  <w:sz w:val="24"/>
                  <w:szCs w:val="24"/>
                </w:rPr>
              </m:ctrlPr>
            </m:fPr>
            <m:num>
              <m:r>
                <w:rPr>
                  <w:rFonts w:ascii="Cambria Math" w:eastAsiaTheme="minorEastAsia" w:cs="Times New Roman"/>
                  <w:sz w:val="24"/>
                  <w:szCs w:val="24"/>
                </w:rPr>
                <m:t>2</m:t>
              </m:r>
            </m:num>
            <m:den>
              <m:r>
                <w:rPr>
                  <w:rFonts w:ascii="Cambria Math" w:eastAsiaTheme="minorEastAsia" w:cs="Times New Roman"/>
                  <w:sz w:val="24"/>
                  <w:szCs w:val="24"/>
                </w:rPr>
                <m:t>2+3</m:t>
              </m:r>
            </m:den>
          </m:f>
          <m:r>
            <w:rPr>
              <w:rFonts w:ascii="Cambria Math" w:eastAsiaTheme="minorEastAsia" w:cs="Times New Roman"/>
              <w:sz w:val="24"/>
              <w:szCs w:val="24"/>
            </w:rPr>
            <m:t>.10=64</m:t>
          </m:r>
        </m:oMath>
      </m:oMathPara>
    </w:p>
    <w:p w14:paraId="48ABB33F" w14:textId="77777777" w:rsidR="00B0070E" w:rsidRPr="00B0070E" w:rsidRDefault="009944CB" w:rsidP="00B0070E">
      <w:pPr>
        <w:spacing w:line="360" w:lineRule="auto"/>
        <w:jc w:val="both"/>
        <w:rPr>
          <w:rFonts w:eastAsiaTheme="minorEastAsia" w:cs="Times New Roman"/>
          <w:sz w:val="24"/>
          <w:szCs w:val="24"/>
        </w:rPr>
      </w:pPr>
      <m:oMathPara>
        <m:oMathParaPr>
          <m:jc m:val="left"/>
        </m:oMathPara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cs="Times New Roman"/>
                  <w:sz w:val="24"/>
                  <w:szCs w:val="24"/>
                </w:rPr>
                <m:t>2</m:t>
              </m:r>
            </m:sup>
          </m:sSup>
          <m:r>
            <m:rPr>
              <m:aln/>
            </m:rP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cs="Times New Roman"/>
                  <w:sz w:val="24"/>
                  <w:szCs w:val="24"/>
                </w:rPr>
                <m:t>1</m:t>
              </m:r>
            </m:num>
            <m:den>
              <m:r>
                <w:rPr>
                  <w:rFonts w:ascii="Cambria Math" w:eastAsiaTheme="minorEastAsia" w:hAnsi="Cambria Math" w:cs="Times New Roman"/>
                  <w:sz w:val="24"/>
                  <w:szCs w:val="24"/>
                </w:rPr>
                <m:t>n</m:t>
              </m:r>
              <m:r>
                <w:rPr>
                  <w:rFonts w:eastAsiaTheme="minorEastAsia" w:cs="Times New Roman"/>
                  <w:sz w:val="24"/>
                  <w:szCs w:val="24"/>
                </w:rPr>
                <m:t>-</m:t>
              </m:r>
              <m:r>
                <w:rPr>
                  <w:rFonts w:ascii="Cambria Math" w:eastAsiaTheme="minorEastAsia" w:cs="Times New Roman"/>
                  <w:sz w:val="24"/>
                  <w:szCs w:val="24"/>
                </w:rPr>
                <m:t>1</m:t>
              </m:r>
            </m:den>
          </m:f>
          <m:d>
            <m:dPr>
              <m:begChr m:val="["/>
              <m:endChr m:val="]"/>
              <m:ctrlPr>
                <w:rPr>
                  <w:rFonts w:ascii="Cambria Math" w:eastAsiaTheme="minorEastAsia" w:hAnsi="Cambria Math" w:cs="Times New Roman"/>
                  <w:i/>
                  <w:sz w:val="24"/>
                  <w:szCs w:val="24"/>
                </w:rPr>
              </m:ctrlPr>
            </m:dPr>
            <m:e>
              <m:nary>
                <m:naryPr>
                  <m:chr m:val="∑"/>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cs="Times New Roman"/>
                          <w:sz w:val="24"/>
                          <w:szCs w:val="24"/>
                        </w:rPr>
                        <m:t>2</m:t>
                      </m:r>
                    </m:sup>
                  </m:sSubSup>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r>
                <w:rPr>
                  <w:rFonts w:eastAsiaTheme="minorEastAsia"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nary>
                            <m:naryPr>
                              <m:chr m:val="∑"/>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d>
                    </m:e>
                    <m:sup>
                      <m:r>
                        <w:rPr>
                          <w:rFonts w:ascii="Cambria Math" w:eastAsiaTheme="minorEastAsia" w:cs="Times New Roman"/>
                          <w:sz w:val="24"/>
                          <w:szCs w:val="24"/>
                        </w:rPr>
                        <m:t>2</m:t>
                      </m:r>
                    </m:sup>
                  </m:sSup>
                </m:num>
                <m:den>
                  <m:r>
                    <w:rPr>
                      <w:rFonts w:ascii="Cambria Math" w:eastAsiaTheme="minorEastAsia" w:hAnsi="Cambria Math" w:cs="Times New Roman"/>
                      <w:sz w:val="24"/>
                      <w:szCs w:val="24"/>
                    </w:rPr>
                    <m:t>n</m:t>
                  </m:r>
                </m:den>
              </m:f>
            </m:e>
          </m:d>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cs="Times New Roman"/>
                  <w:sz w:val="24"/>
                  <w:szCs w:val="24"/>
                </w:rPr>
                <m:t>1</m:t>
              </m:r>
            </m:num>
            <m:den>
              <m:r>
                <w:rPr>
                  <w:rFonts w:ascii="Cambria Math" w:eastAsiaTheme="minorEastAsia" w:cs="Times New Roman"/>
                  <w:sz w:val="24"/>
                  <w:szCs w:val="24"/>
                </w:rPr>
                <m:t>86</m:t>
              </m:r>
              <m:r>
                <w:rPr>
                  <w:rFonts w:ascii="Cambria Math" w:eastAsiaTheme="minorEastAsia" w:cs="Times New Roman"/>
                  <w:sz w:val="24"/>
                  <w:szCs w:val="24"/>
                </w:rPr>
                <m:t>-</m:t>
              </m:r>
              <m:r>
                <w:rPr>
                  <w:rFonts w:ascii="Cambria Math" w:eastAsiaTheme="minorEastAsia" w:cs="Times New Roman"/>
                  <w:sz w:val="24"/>
                  <w:szCs w:val="24"/>
                </w:rPr>
                <m:t>1</m:t>
              </m:r>
            </m:den>
          </m:f>
          <m:d>
            <m:dPr>
              <m:begChr m:val="["/>
              <m:endChr m:val="]"/>
              <m:ctrlPr>
                <w:rPr>
                  <w:rFonts w:ascii="Cambria Math" w:eastAsiaTheme="minorEastAsia" w:hAnsi="Cambria Math" w:cs="Times New Roman"/>
                  <w:i/>
                  <w:sz w:val="24"/>
                  <w:szCs w:val="24"/>
                </w:rPr>
              </m:ctrlPr>
            </m:dPr>
            <m:e>
              <m:r>
                <w:rPr>
                  <w:rFonts w:ascii="Cambria Math" w:eastAsiaTheme="minorEastAsia" w:cs="Times New Roman"/>
                  <w:sz w:val="24"/>
                  <w:szCs w:val="24"/>
                </w:rPr>
                <m:t>390.750</m:t>
              </m:r>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cs="Times New Roman"/>
                              <w:sz w:val="24"/>
                              <w:szCs w:val="24"/>
                            </w:rPr>
                            <m:t>5.590</m:t>
                          </m:r>
                        </m:e>
                      </m:d>
                    </m:e>
                    <m:sup>
                      <m:r>
                        <w:rPr>
                          <w:rFonts w:ascii="Cambria Math" w:eastAsiaTheme="minorEastAsia" w:cs="Times New Roman"/>
                          <w:sz w:val="24"/>
                          <w:szCs w:val="24"/>
                        </w:rPr>
                        <m:t>2</m:t>
                      </m:r>
                    </m:sup>
                  </m:sSup>
                </m:num>
                <m:den>
                  <m:r>
                    <w:rPr>
                      <w:rFonts w:ascii="Cambria Math" w:eastAsiaTheme="minorEastAsia" w:cs="Times New Roman"/>
                      <w:sz w:val="24"/>
                      <w:szCs w:val="24"/>
                    </w:rPr>
                    <m:t>86</m:t>
                  </m:r>
                </m:den>
              </m:f>
            </m:e>
          </m:d>
          <m:r>
            <w:rPr>
              <w:rFonts w:ascii="Cambria Math" w:eastAsiaTheme="minorEastAsia" w:cs="Times New Roman"/>
              <w:sz w:val="24"/>
              <w:szCs w:val="24"/>
            </w:rPr>
            <m:t>=322,35</m:t>
          </m:r>
        </m:oMath>
      </m:oMathPara>
    </w:p>
    <w:p w14:paraId="7E084DD3" w14:textId="77777777" w:rsidR="00B0070E" w:rsidRPr="00B0070E" w:rsidRDefault="00B0070E" w:rsidP="00B0070E">
      <w:pPr>
        <w:spacing w:line="360" w:lineRule="auto"/>
        <w:jc w:val="both"/>
        <w:rPr>
          <w:rFonts w:eastAsiaTheme="minorEastAsia" w:cs="Times New Roman"/>
          <w:sz w:val="24"/>
          <w:szCs w:val="24"/>
        </w:rPr>
      </w:pPr>
      <m:oMathPara>
        <m:oMathParaPr>
          <m:jc m:val="left"/>
        </m:oMathParaPr>
        <m:oMath>
          <m:r>
            <w:rPr>
              <w:rFonts w:ascii="Cambria Math" w:eastAsiaTheme="minorEastAsia" w:hAnsi="Cambria Math" w:cs="Times New Roman"/>
              <w:sz w:val="24"/>
              <w:szCs w:val="24"/>
            </w:rPr>
            <m:t>s</m:t>
          </m:r>
          <m:r>
            <w:rPr>
              <w:rFonts w:ascii="Cambria Math" w:eastAsiaTheme="minorEastAsia"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cs="Times New Roman"/>
                      <w:sz w:val="24"/>
                      <w:szCs w:val="24"/>
                    </w:rPr>
                    <m:t>2</m:t>
                  </m:r>
                </m:sup>
              </m:sSup>
            </m:e>
          </m:rad>
          <m:r>
            <w:rPr>
              <w:rFonts w:ascii="Cambria Math" w:eastAsiaTheme="minorEastAsia"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cs="Times New Roman"/>
                  <w:sz w:val="24"/>
                  <w:szCs w:val="24"/>
                </w:rPr>
                <m:t>322,35</m:t>
              </m:r>
            </m:e>
          </m:rad>
          <m:r>
            <w:rPr>
              <w:rFonts w:ascii="Cambria Math" w:eastAsiaTheme="minorEastAsia" w:cs="Times New Roman"/>
              <w:sz w:val="24"/>
              <w:szCs w:val="24"/>
            </w:rPr>
            <m:t>=17,95</m:t>
          </m:r>
        </m:oMath>
      </m:oMathPara>
    </w:p>
    <w:p w14:paraId="1F9EA4F8" w14:textId="77777777" w:rsidR="00B0070E" w:rsidRPr="00B0070E" w:rsidRDefault="00F21AEA" w:rsidP="00B0070E">
      <w:pPr>
        <w:spacing w:line="360" w:lineRule="auto"/>
        <w:jc w:val="both"/>
        <w:rPr>
          <w:rFonts w:eastAsiaTheme="minorEastAsia" w:cs="Times New Roman"/>
          <w:sz w:val="24"/>
          <w:szCs w:val="24"/>
        </w:rPr>
      </w:pPr>
      <w:r>
        <w:rPr>
          <w:rFonts w:eastAsiaTheme="minorEastAsia" w:cs="Times New Roman"/>
          <w:sz w:val="24"/>
          <w:szCs w:val="24"/>
        </w:rPr>
        <w:t>Substituindo na fórmula</w:t>
      </w:r>
      <w:r w:rsidR="00B0070E" w:rsidRPr="00B0070E">
        <w:rPr>
          <w:rFonts w:eastAsiaTheme="minorEastAsia" w:cs="Times New Roman"/>
          <w:sz w:val="24"/>
          <w:szCs w:val="24"/>
        </w:rPr>
        <w:t>:</w:t>
      </w:r>
    </w:p>
    <w:p w14:paraId="242B87C0" w14:textId="77777777" w:rsidR="00B0070E" w:rsidRPr="00B0070E" w:rsidRDefault="00B0070E" w:rsidP="00B0070E">
      <w:pPr>
        <w:spacing w:line="360" w:lineRule="auto"/>
        <w:jc w:val="both"/>
        <w:rPr>
          <w:rFonts w:eastAsiaTheme="minorEastAsia" w:cs="Times New Roman"/>
          <w:sz w:val="24"/>
          <w:szCs w:val="24"/>
        </w:rPr>
      </w:pPr>
      <m:oMathPara>
        <m:oMath>
          <m:r>
            <w:rPr>
              <w:rFonts w:ascii="Cambria Math" w:hAnsi="Cambria Math" w:cs="Times New Roman"/>
              <w:sz w:val="24"/>
              <w:szCs w:val="24"/>
            </w:rPr>
            <m:t>AS</m:t>
          </m:r>
          <m:r>
            <w:rPr>
              <w:rFonts w:ascii="Cambria Math" w:cs="Times New Roman"/>
              <w:sz w:val="24"/>
              <w:szCs w:val="24"/>
            </w:rPr>
            <m:t>=</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o</m:t>
                  </m:r>
                </m:sub>
              </m:sSub>
            </m:num>
            <m:den>
              <m:r>
                <w:rPr>
                  <w:rFonts w:ascii="Cambria Math" w:hAnsi="Cambria Math" w:cs="Times New Roman"/>
                  <w:sz w:val="24"/>
                  <w:szCs w:val="24"/>
                </w:rPr>
                <m:t>s</m:t>
              </m:r>
            </m:den>
          </m:f>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cs="Times New Roman"/>
                  <w:sz w:val="24"/>
                  <w:szCs w:val="24"/>
                </w:rPr>
                <m:t>65</m:t>
              </m:r>
              <m:r>
                <w:rPr>
                  <w:rFonts w:ascii="Cambria Math" w:eastAsiaTheme="minorEastAsia" w:cs="Times New Roman"/>
                  <w:sz w:val="24"/>
                  <w:szCs w:val="24"/>
                </w:rPr>
                <m:t>-</m:t>
              </m:r>
              <m:r>
                <w:rPr>
                  <w:rFonts w:ascii="Cambria Math" w:eastAsiaTheme="minorEastAsia" w:cs="Times New Roman"/>
                  <w:sz w:val="24"/>
                  <w:szCs w:val="24"/>
                </w:rPr>
                <m:t>64</m:t>
              </m:r>
            </m:num>
            <m:den>
              <m:r>
                <w:rPr>
                  <w:rFonts w:ascii="Cambria Math" w:eastAsiaTheme="minorEastAsia" w:cs="Times New Roman"/>
                  <w:sz w:val="24"/>
                  <w:szCs w:val="24"/>
                </w:rPr>
                <m:t>17,95</m:t>
              </m:r>
            </m:den>
          </m:f>
          <m:r>
            <w:rPr>
              <w:rFonts w:ascii="Cambria Math" w:eastAsiaTheme="minorEastAsia" w:cs="Times New Roman"/>
              <w:sz w:val="24"/>
              <w:szCs w:val="24"/>
            </w:rPr>
            <m:t>=0,0557</m:t>
          </m:r>
          <m:r>
            <w:rPr>
              <w:rFonts w:ascii="Cambria Math" w:eastAsiaTheme="minorEastAsia" w:hAnsi="Cambria Math" w:cs="Times New Roman"/>
              <w:sz w:val="24"/>
              <w:szCs w:val="24"/>
            </w:rPr>
            <m:t>.</m:t>
          </m:r>
        </m:oMath>
      </m:oMathPara>
    </w:p>
    <w:p w14:paraId="3503996E" w14:textId="77777777" w:rsidR="00B0070E" w:rsidRDefault="00B0070E" w:rsidP="00AB02AE">
      <w:pPr>
        <w:spacing w:after="360" w:line="360" w:lineRule="auto"/>
        <w:jc w:val="both"/>
        <w:rPr>
          <w:rFonts w:eastAsiaTheme="minorEastAsia" w:cs="Times New Roman"/>
          <w:sz w:val="24"/>
          <w:szCs w:val="24"/>
        </w:rPr>
      </w:pPr>
      <w:r w:rsidRPr="00B0070E">
        <w:rPr>
          <w:rFonts w:eastAsiaTheme="minorEastAsia" w:cs="Times New Roman"/>
          <w:sz w:val="24"/>
          <w:szCs w:val="24"/>
        </w:rPr>
        <w:t>Portan</w:t>
      </w:r>
      <w:r w:rsidR="006E5437">
        <w:rPr>
          <w:rFonts w:eastAsiaTheme="minorEastAsia" w:cs="Times New Roman"/>
          <w:sz w:val="24"/>
          <w:szCs w:val="24"/>
        </w:rPr>
        <w:t xml:space="preserve">to, a distribuição é </w:t>
      </w:r>
      <w:r w:rsidR="006E5437" w:rsidRPr="006E5437">
        <w:rPr>
          <w:rFonts w:eastAsiaTheme="minorEastAsia" w:cs="Times New Roman"/>
          <w:b/>
          <w:sz w:val="24"/>
          <w:szCs w:val="24"/>
        </w:rPr>
        <w:t>levemente</w:t>
      </w:r>
      <w:r w:rsidRPr="00B0070E">
        <w:rPr>
          <w:rFonts w:eastAsiaTheme="minorEastAsia" w:cs="Times New Roman"/>
          <w:sz w:val="24"/>
          <w:szCs w:val="24"/>
        </w:rPr>
        <w:t xml:space="preserve"> </w:t>
      </w:r>
      <w:r w:rsidR="006E5437">
        <w:rPr>
          <w:rFonts w:eastAsiaTheme="minorEastAsia" w:cs="Times New Roman"/>
          <w:sz w:val="24"/>
          <w:szCs w:val="24"/>
        </w:rPr>
        <w:t>(</w:t>
      </w:r>
      <m:oMath>
        <m:r>
          <w:rPr>
            <w:rFonts w:ascii="Cambria Math" w:eastAsiaTheme="minorEastAsia" w:hAnsi="Cambria Math" w:cs="Times New Roman"/>
            <w:sz w:val="24"/>
            <w:szCs w:val="24"/>
          </w:rPr>
          <m:t>AS</m:t>
        </m:r>
      </m:oMath>
      <w:r w:rsidR="006E5437">
        <w:rPr>
          <w:rFonts w:eastAsiaTheme="minorEastAsia" w:cs="Times New Roman"/>
          <w:sz w:val="24"/>
          <w:szCs w:val="24"/>
        </w:rPr>
        <w:t xml:space="preserve"> próximo de zero) </w:t>
      </w:r>
      <w:r w:rsidRPr="00B0070E">
        <w:rPr>
          <w:rFonts w:eastAsiaTheme="minorEastAsia" w:cs="Times New Roman"/>
          <w:sz w:val="24"/>
          <w:szCs w:val="24"/>
        </w:rPr>
        <w:t>assimétrica à direita.</w:t>
      </w:r>
    </w:p>
    <w:p w14:paraId="6621F224" w14:textId="77777777" w:rsidR="00B0070E" w:rsidRPr="00912EEE" w:rsidRDefault="00B0070E" w:rsidP="00616167">
      <w:pPr>
        <w:pStyle w:val="PargrafodaLista"/>
        <w:numPr>
          <w:ilvl w:val="0"/>
          <w:numId w:val="34"/>
        </w:numPr>
        <w:spacing w:line="360" w:lineRule="auto"/>
        <w:jc w:val="both"/>
        <w:rPr>
          <w:rFonts w:eastAsiaTheme="minorEastAsia" w:cs="Times New Roman"/>
          <w:b/>
          <w:sz w:val="24"/>
          <w:szCs w:val="24"/>
        </w:rPr>
      </w:pPr>
      <w:r w:rsidRPr="00912EEE">
        <w:rPr>
          <w:rFonts w:cs="Times New Roman"/>
          <w:b/>
          <w:sz w:val="24"/>
          <w:szCs w:val="24"/>
        </w:rPr>
        <w:t xml:space="preserve">2º </w:t>
      </w:r>
      <w:r w:rsidRPr="00912EEE">
        <w:rPr>
          <w:rFonts w:eastAsiaTheme="minorEastAsia" w:cs="Times New Roman"/>
          <w:b/>
          <w:sz w:val="24"/>
          <w:szCs w:val="24"/>
        </w:rPr>
        <w:t>coeficiente de assimetria de Pearson:</w:t>
      </w:r>
    </w:p>
    <w:p w14:paraId="3F533F79" w14:textId="77777777" w:rsidR="00B0070E" w:rsidRPr="00B0070E" w:rsidRDefault="00B0070E" w:rsidP="00B0070E">
      <w:pPr>
        <w:spacing w:line="360" w:lineRule="auto"/>
        <w:jc w:val="both"/>
        <w:rPr>
          <w:rFonts w:cs="Times New Roman"/>
          <w:sz w:val="24"/>
          <w:szCs w:val="24"/>
        </w:rPr>
      </w:pPr>
      <m:oMathPara>
        <m:oMath>
          <m:r>
            <w:rPr>
              <w:rFonts w:ascii="Cambria Math" w:hAnsi="Cambria Math" w:cs="Times New Roman"/>
              <w:sz w:val="24"/>
              <w:szCs w:val="24"/>
            </w:rPr>
            <w:lastRenderedPageBreak/>
            <m:t>AS</m:t>
          </m:r>
          <m:r>
            <w:rPr>
              <w:rFonts w:ascii="Cambria Math" w:cs="Times New Roman"/>
              <w:sz w:val="24"/>
              <w:szCs w:val="24"/>
            </w:rPr>
            <m:t>=</m:t>
          </m:r>
          <m:f>
            <m:fPr>
              <m:ctrlPr>
                <w:rPr>
                  <w:rFonts w:ascii="Cambria Math" w:hAnsi="Cambria Math" w:cs="Times New Roman"/>
                  <w:i/>
                  <w:sz w:val="24"/>
                  <w:szCs w:val="24"/>
                </w:rPr>
              </m:ctrlPr>
            </m:fPr>
            <m:num>
              <m:r>
                <w:rPr>
                  <w:rFonts w:ascii="Cambria Math" w:cs="Times New Roman"/>
                  <w:sz w:val="24"/>
                  <w:szCs w:val="24"/>
                </w:rPr>
                <m:t>3</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d</m:t>
                      </m:r>
                    </m:sub>
                  </m:sSub>
                </m:e>
              </m:d>
            </m:num>
            <m:den>
              <m:r>
                <w:rPr>
                  <w:rFonts w:ascii="Cambria Math" w:hAnsi="Cambria Math" w:cs="Times New Roman"/>
                  <w:sz w:val="24"/>
                  <w:szCs w:val="24"/>
                </w:rPr>
                <m:t>s</m:t>
              </m:r>
            </m:den>
          </m:f>
          <m:r>
            <w:rPr>
              <w:rFonts w:ascii="Cambria Math" w:eastAsiaTheme="minorEastAsia" w:hAnsi="Cambria Math" w:cs="Times New Roman"/>
              <w:sz w:val="24"/>
              <w:szCs w:val="24"/>
            </w:rPr>
            <m:t>.</m:t>
          </m:r>
        </m:oMath>
      </m:oMathPara>
    </w:p>
    <w:p w14:paraId="77B6CA1D" w14:textId="77777777" w:rsidR="00B0070E" w:rsidRDefault="00E932CB" w:rsidP="00B0070E">
      <w:pPr>
        <w:spacing w:line="360" w:lineRule="auto"/>
        <w:jc w:val="both"/>
        <w:rPr>
          <w:rFonts w:eastAsiaTheme="minorEastAsia" w:cs="Times New Roman"/>
          <w:sz w:val="24"/>
          <w:szCs w:val="24"/>
        </w:rPr>
      </w:pPr>
      <w:r>
        <w:rPr>
          <w:rFonts w:eastAsiaTheme="minorEastAsia" w:cs="Times New Roman"/>
          <w:sz w:val="24"/>
          <w:szCs w:val="24"/>
        </w:rPr>
        <w:t xml:space="preserve">Primeiramente, calcula-se </w:t>
      </w:r>
      <w:r w:rsidR="00F21AEA">
        <w:rPr>
          <w:rFonts w:eastAsiaTheme="minorEastAsia"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oMath>
      <w:r w:rsidR="00F21AEA">
        <w:rPr>
          <w:rFonts w:eastAsiaTheme="minorEastAsia"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d</m:t>
            </m:r>
          </m:sub>
        </m:sSub>
      </m:oMath>
      <w:r w:rsidR="00F21AEA">
        <w:rPr>
          <w:rFonts w:eastAsiaTheme="minorEastAsia" w:cs="Times New Roman"/>
          <w:sz w:val="24"/>
          <w:szCs w:val="24"/>
        </w:rPr>
        <w:t xml:space="preserve"> e </w:t>
      </w:r>
      <m:oMath>
        <m:r>
          <w:rPr>
            <w:rFonts w:ascii="Cambria Math" w:eastAsiaTheme="minorEastAsia" w:hAnsi="Cambria Math" w:cs="Times New Roman"/>
            <w:sz w:val="24"/>
            <w:szCs w:val="24"/>
          </w:rPr>
          <m:t>s</m:t>
        </m:r>
      </m:oMath>
      <w:r w:rsidR="004F6430">
        <w:rPr>
          <w:rFonts w:eastAsiaTheme="minorEastAsia" w:cs="Times New Roman"/>
          <w:sz w:val="24"/>
          <w:szCs w:val="24"/>
        </w:rPr>
        <w:t xml:space="preserve">. Já vimos que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cs="Times New Roman"/>
            <w:sz w:val="24"/>
            <w:szCs w:val="24"/>
          </w:rPr>
          <m:t>=65</m:t>
        </m:r>
      </m:oMath>
      <w:r w:rsidR="004F6430">
        <w:rPr>
          <w:rFonts w:eastAsiaTheme="minorEastAsia" w:cs="Times New Roman"/>
          <w:sz w:val="24"/>
          <w:szCs w:val="24"/>
        </w:rPr>
        <w:t xml:space="preserve">  e   </w:t>
      </w:r>
      <m:oMath>
        <m:r>
          <w:rPr>
            <w:rFonts w:ascii="Cambria Math" w:eastAsiaTheme="minorEastAsia" w:hAnsi="Cambria Math" w:cs="Times New Roman"/>
            <w:sz w:val="24"/>
            <w:szCs w:val="24"/>
          </w:rPr>
          <m:t>s</m:t>
        </m:r>
        <m:r>
          <w:rPr>
            <w:rFonts w:ascii="Cambria Math" w:eastAsiaTheme="minorEastAsia" w:cs="Times New Roman"/>
            <w:sz w:val="24"/>
            <w:szCs w:val="24"/>
          </w:rPr>
          <m:t>=17,95</m:t>
        </m:r>
      </m:oMath>
      <w:r w:rsidR="004F6430">
        <w:rPr>
          <w:rFonts w:eastAsiaTheme="minorEastAsia" w:cs="Times New Roman"/>
          <w:sz w:val="24"/>
          <w:szCs w:val="24"/>
        </w:rPr>
        <w:t>. Assim, resta calcular a mediana:</w:t>
      </w:r>
    </w:p>
    <w:p w14:paraId="3A74AD7A" w14:textId="77777777" w:rsidR="00F21AEA" w:rsidRPr="00F21AEA" w:rsidRDefault="00F21AEA" w:rsidP="00F21AEA">
      <w:pPr>
        <w:spacing w:after="120" w:line="240" w:lineRule="auto"/>
        <w:jc w:val="both"/>
        <w:rPr>
          <w:rFonts w:eastAsiaTheme="minorEastAsia" w:cs="Times New Roman"/>
          <w:sz w:val="20"/>
          <w:szCs w:val="20"/>
        </w:rPr>
      </w:pPr>
      <w:r w:rsidRPr="00F21AEA">
        <w:rPr>
          <w:rFonts w:eastAsiaTheme="minorEastAsia" w:cs="Times New Roman"/>
          <w:b/>
          <w:sz w:val="20"/>
          <w:szCs w:val="20"/>
        </w:rPr>
        <w:t>Tabela 4.</w:t>
      </w:r>
      <w:r>
        <w:rPr>
          <w:rFonts w:eastAsiaTheme="minorEastAsia" w:cs="Times New Roman"/>
          <w:b/>
          <w:sz w:val="20"/>
          <w:szCs w:val="20"/>
        </w:rPr>
        <w:t>2.</w:t>
      </w:r>
      <w:r w:rsidRPr="00F21AEA">
        <w:rPr>
          <w:rFonts w:eastAsiaTheme="minorEastAsia" w:cs="Times New Roman"/>
          <w:sz w:val="20"/>
          <w:szCs w:val="20"/>
        </w:rPr>
        <w:t xml:space="preserve"> </w:t>
      </w:r>
      <w:r>
        <w:rPr>
          <w:rFonts w:eastAsiaTheme="minorEastAsia" w:cs="Times New Roman"/>
          <w:sz w:val="20"/>
          <w:szCs w:val="20"/>
        </w:rPr>
        <w:t>Tabela auxiliar para o cálculo da mediana</w:t>
      </w:r>
    </w:p>
    <w:tbl>
      <w:tblPr>
        <w:tblStyle w:val="Tabelacomgrade"/>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817"/>
        <w:gridCol w:w="3136"/>
        <w:gridCol w:w="2551"/>
      </w:tblGrid>
      <w:tr w:rsidR="00F21AEA" w:rsidRPr="00B0070E" w14:paraId="30468618" w14:textId="77777777" w:rsidTr="006E5437">
        <w:tc>
          <w:tcPr>
            <w:tcW w:w="2906" w:type="dxa"/>
            <w:tcBorders>
              <w:top w:val="single" w:sz="4" w:space="0" w:color="auto"/>
              <w:bottom w:val="single" w:sz="4" w:space="0" w:color="auto"/>
            </w:tcBorders>
            <w:vAlign w:val="center"/>
          </w:tcPr>
          <w:p w14:paraId="292FED60" w14:textId="77777777" w:rsidR="00F21AEA" w:rsidRPr="00B0070E" w:rsidRDefault="00F21AEA" w:rsidP="006E5437">
            <w:pPr>
              <w:jc w:val="center"/>
              <w:rPr>
                <w:rFonts w:eastAsiaTheme="minorEastAsia" w:cs="Times New Roman"/>
                <w:b/>
                <w:sz w:val="24"/>
                <w:szCs w:val="24"/>
              </w:rPr>
            </w:pPr>
            <w:r w:rsidRPr="00B0070E">
              <w:rPr>
                <w:rFonts w:eastAsiaTheme="minorEastAsia" w:cs="Times New Roman"/>
                <w:b/>
                <w:sz w:val="24"/>
                <w:szCs w:val="24"/>
              </w:rPr>
              <w:t>Pesos (Kg)</w:t>
            </w:r>
          </w:p>
        </w:tc>
        <w:tc>
          <w:tcPr>
            <w:tcW w:w="3213" w:type="dxa"/>
            <w:tcBorders>
              <w:top w:val="single" w:sz="4" w:space="0" w:color="auto"/>
              <w:bottom w:val="single" w:sz="4" w:space="0" w:color="auto"/>
            </w:tcBorders>
            <w:vAlign w:val="center"/>
          </w:tcPr>
          <w:p w14:paraId="2EB23D5D" w14:textId="77777777" w:rsidR="00F21AEA" w:rsidRPr="00B0070E" w:rsidRDefault="00F21AEA" w:rsidP="006E5437">
            <w:pPr>
              <w:jc w:val="center"/>
              <w:rPr>
                <w:rFonts w:eastAsiaTheme="minorEastAsia" w:cs="Times New Roman"/>
                <w:b/>
                <w:sz w:val="24"/>
                <w:szCs w:val="24"/>
              </w:rPr>
            </w:pPr>
            <w:r w:rsidRPr="00B0070E">
              <w:rPr>
                <w:rFonts w:eastAsiaTheme="minorEastAsia" w:cs="Times New Roman"/>
                <w:b/>
                <w:sz w:val="24"/>
                <w:szCs w:val="24"/>
              </w:rPr>
              <w:t xml:space="preserve">Frequências </w:t>
            </w:r>
            <m:oMath>
              <m:d>
                <m:dPr>
                  <m:ctrlPr>
                    <w:rPr>
                      <w:rFonts w:ascii="Cambria Math" w:eastAsiaTheme="minorEastAsia" w:hAnsi="Cambria Math" w:cs="Times New Roman"/>
                      <w:b/>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i</m:t>
                      </m:r>
                    </m:sub>
                  </m:sSub>
                </m:e>
              </m:d>
            </m:oMath>
          </w:p>
        </w:tc>
        <w:tc>
          <w:tcPr>
            <w:tcW w:w="2601" w:type="dxa"/>
            <w:tcBorders>
              <w:top w:val="single" w:sz="4" w:space="0" w:color="auto"/>
              <w:bottom w:val="single" w:sz="4" w:space="0" w:color="auto"/>
            </w:tcBorders>
          </w:tcPr>
          <w:p w14:paraId="06E8E930" w14:textId="77777777" w:rsidR="00F21AEA" w:rsidRPr="00B0070E" w:rsidRDefault="00F21AEA" w:rsidP="006E5437">
            <w:pPr>
              <w:jc w:val="center"/>
              <w:rPr>
                <w:rFonts w:eastAsiaTheme="minorEastAsia" w:cs="Times New Roman"/>
                <w:b/>
                <w:sz w:val="24"/>
                <w:szCs w:val="24"/>
              </w:rPr>
            </w:pPr>
            <w:r w:rsidRPr="00B0070E">
              <w:rPr>
                <w:rFonts w:eastAsiaTheme="minorEastAsia" w:cs="Times New Roman"/>
                <w:b/>
                <w:sz w:val="24"/>
                <w:szCs w:val="24"/>
              </w:rPr>
              <w:t>Freq. Acumuladas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ac</m:t>
                  </m:r>
                </m:sub>
              </m:sSub>
              <m:r>
                <m:rPr>
                  <m:sty m:val="bi"/>
                </m:rPr>
                <w:rPr>
                  <w:rFonts w:ascii="Cambria Math" w:eastAsiaTheme="minorEastAsia" w:cs="Times New Roman"/>
                  <w:sz w:val="24"/>
                  <w:szCs w:val="24"/>
                </w:rPr>
                <m:t>)</m:t>
              </m:r>
            </m:oMath>
          </w:p>
        </w:tc>
      </w:tr>
      <w:tr w:rsidR="00F21AEA" w:rsidRPr="00B0070E" w14:paraId="3B9D24EB" w14:textId="77777777" w:rsidTr="006E5437">
        <w:tc>
          <w:tcPr>
            <w:tcW w:w="2906" w:type="dxa"/>
            <w:tcBorders>
              <w:top w:val="single" w:sz="4" w:space="0" w:color="auto"/>
            </w:tcBorders>
            <w:vAlign w:val="center"/>
          </w:tcPr>
          <w:p w14:paraId="1C930E47" w14:textId="77777777" w:rsidR="00F21AEA" w:rsidRPr="00B0070E" w:rsidRDefault="00F21AEA" w:rsidP="006E5437">
            <w:pPr>
              <w:jc w:val="center"/>
              <w:rPr>
                <w:rFonts w:eastAsiaTheme="minorEastAsia" w:cs="Times New Roman"/>
                <w:sz w:val="24"/>
                <w:szCs w:val="24"/>
              </w:rPr>
            </w:pPr>
            <m:oMathPara>
              <m:oMath>
                <m:r>
                  <w:rPr>
                    <w:rFonts w:ascii="Cambria Math" w:eastAsiaTheme="minorEastAsia" w:cs="Times New Roman"/>
                    <w:sz w:val="24"/>
                    <w:szCs w:val="24"/>
                  </w:rPr>
                  <m:t xml:space="preserve">30 </m:t>
                </m:r>
                <m:r>
                  <w:rPr>
                    <w:rFonts w:ascii="Cambria Math" w:eastAsiaTheme="minorEastAsia" w:hAnsi="Cambria Math" w:cs="Times New Roman"/>
                    <w:sz w:val="24"/>
                    <w:szCs w:val="24"/>
                  </w:rPr>
                  <m:t>⊢</m:t>
                </m:r>
                <m:r>
                  <w:rPr>
                    <w:rFonts w:ascii="Cambria Math" w:eastAsiaTheme="minorEastAsia" w:cs="Times New Roman"/>
                    <w:sz w:val="24"/>
                    <w:szCs w:val="24"/>
                  </w:rPr>
                  <m:t>40</m:t>
                </m:r>
              </m:oMath>
            </m:oMathPara>
          </w:p>
        </w:tc>
        <w:tc>
          <w:tcPr>
            <w:tcW w:w="3213" w:type="dxa"/>
            <w:tcBorders>
              <w:top w:val="single" w:sz="4" w:space="0" w:color="auto"/>
            </w:tcBorders>
            <w:vAlign w:val="center"/>
          </w:tcPr>
          <w:p w14:paraId="50977F2D" w14:textId="77777777" w:rsidR="00F21AEA" w:rsidRPr="00B0070E" w:rsidRDefault="00F21AEA" w:rsidP="006E5437">
            <w:pPr>
              <w:jc w:val="center"/>
              <w:rPr>
                <w:rFonts w:eastAsiaTheme="minorEastAsia" w:cs="Times New Roman"/>
                <w:sz w:val="24"/>
                <w:szCs w:val="24"/>
              </w:rPr>
            </w:pPr>
            <w:r w:rsidRPr="00B0070E">
              <w:rPr>
                <w:rFonts w:eastAsiaTheme="minorEastAsia" w:cs="Times New Roman"/>
                <w:sz w:val="24"/>
                <w:szCs w:val="24"/>
              </w:rPr>
              <w:t>8</w:t>
            </w:r>
          </w:p>
        </w:tc>
        <w:tc>
          <w:tcPr>
            <w:tcW w:w="2601" w:type="dxa"/>
            <w:tcBorders>
              <w:top w:val="single" w:sz="4" w:space="0" w:color="auto"/>
            </w:tcBorders>
          </w:tcPr>
          <w:p w14:paraId="5EF6C2D4" w14:textId="77777777" w:rsidR="00F21AEA" w:rsidRPr="00B0070E" w:rsidRDefault="00F21AEA" w:rsidP="006E5437">
            <w:pPr>
              <w:jc w:val="center"/>
              <w:rPr>
                <w:rFonts w:eastAsiaTheme="minorEastAsia" w:cs="Times New Roman"/>
                <w:sz w:val="24"/>
                <w:szCs w:val="24"/>
              </w:rPr>
            </w:pPr>
            <w:r w:rsidRPr="00B0070E">
              <w:rPr>
                <w:rFonts w:eastAsiaTheme="minorEastAsia" w:cs="Times New Roman"/>
                <w:sz w:val="24"/>
                <w:szCs w:val="24"/>
              </w:rPr>
              <w:t>8</w:t>
            </w:r>
          </w:p>
        </w:tc>
      </w:tr>
      <w:tr w:rsidR="00F21AEA" w:rsidRPr="00B0070E" w14:paraId="3C9D28E6" w14:textId="77777777" w:rsidTr="006E5437">
        <w:tc>
          <w:tcPr>
            <w:tcW w:w="2906" w:type="dxa"/>
            <w:vAlign w:val="center"/>
          </w:tcPr>
          <w:p w14:paraId="169E2669" w14:textId="77777777" w:rsidR="00F21AEA" w:rsidRPr="00B0070E" w:rsidRDefault="00F21AEA" w:rsidP="006E5437">
            <w:pPr>
              <w:jc w:val="center"/>
              <w:rPr>
                <w:rFonts w:eastAsiaTheme="minorEastAsia" w:cs="Times New Roman"/>
                <w:sz w:val="24"/>
                <w:szCs w:val="24"/>
              </w:rPr>
            </w:pPr>
            <m:oMathPara>
              <m:oMath>
                <m:r>
                  <w:rPr>
                    <w:rFonts w:ascii="Cambria Math" w:eastAsiaTheme="minorEastAsia" w:cs="Times New Roman"/>
                    <w:sz w:val="24"/>
                    <w:szCs w:val="24"/>
                  </w:rPr>
                  <m:t xml:space="preserve">40 </m:t>
                </m:r>
                <m:r>
                  <w:rPr>
                    <w:rFonts w:ascii="Cambria Math" w:eastAsiaTheme="minorEastAsia" w:hAnsi="Cambria Math" w:cs="Times New Roman"/>
                    <w:sz w:val="24"/>
                    <w:szCs w:val="24"/>
                  </w:rPr>
                  <m:t>⊢</m:t>
                </m:r>
                <m:r>
                  <w:rPr>
                    <w:rFonts w:ascii="Cambria Math" w:eastAsiaTheme="minorEastAsia" w:cs="Times New Roman"/>
                    <w:sz w:val="24"/>
                    <w:szCs w:val="24"/>
                  </w:rPr>
                  <m:t>50</m:t>
                </m:r>
              </m:oMath>
            </m:oMathPara>
          </w:p>
        </w:tc>
        <w:tc>
          <w:tcPr>
            <w:tcW w:w="3213" w:type="dxa"/>
            <w:vAlign w:val="center"/>
          </w:tcPr>
          <w:p w14:paraId="4C345838" w14:textId="77777777" w:rsidR="00F21AEA" w:rsidRPr="00B0070E" w:rsidRDefault="00F21AEA" w:rsidP="006E5437">
            <w:pPr>
              <w:jc w:val="center"/>
              <w:rPr>
                <w:rFonts w:eastAsiaTheme="minorEastAsia" w:cs="Times New Roman"/>
                <w:sz w:val="24"/>
                <w:szCs w:val="24"/>
              </w:rPr>
            </w:pPr>
            <w:r w:rsidRPr="00B0070E">
              <w:rPr>
                <w:rFonts w:eastAsiaTheme="minorEastAsia" w:cs="Times New Roman"/>
                <w:sz w:val="24"/>
                <w:szCs w:val="24"/>
              </w:rPr>
              <w:t>12</w:t>
            </w:r>
          </w:p>
        </w:tc>
        <w:tc>
          <w:tcPr>
            <w:tcW w:w="2601" w:type="dxa"/>
          </w:tcPr>
          <w:p w14:paraId="0F294087" w14:textId="77777777" w:rsidR="00F21AEA" w:rsidRPr="00B0070E" w:rsidRDefault="00F21AEA" w:rsidP="006E5437">
            <w:pPr>
              <w:jc w:val="center"/>
              <w:rPr>
                <w:rFonts w:eastAsiaTheme="minorEastAsia" w:cs="Times New Roman"/>
                <w:sz w:val="24"/>
                <w:szCs w:val="24"/>
              </w:rPr>
            </w:pPr>
            <w:r w:rsidRPr="00B0070E">
              <w:rPr>
                <w:rFonts w:eastAsiaTheme="minorEastAsia" w:cs="Times New Roman"/>
                <w:sz w:val="24"/>
                <w:szCs w:val="24"/>
              </w:rPr>
              <w:t>20</w:t>
            </w:r>
          </w:p>
        </w:tc>
      </w:tr>
      <w:tr w:rsidR="00F21AEA" w:rsidRPr="00B0070E" w14:paraId="7465736B" w14:textId="77777777" w:rsidTr="006E5437">
        <w:tc>
          <w:tcPr>
            <w:tcW w:w="2906" w:type="dxa"/>
            <w:vAlign w:val="center"/>
          </w:tcPr>
          <w:p w14:paraId="7436DFAF" w14:textId="77777777" w:rsidR="00F21AEA" w:rsidRPr="00B0070E" w:rsidRDefault="00F21AEA" w:rsidP="006E5437">
            <w:pPr>
              <w:jc w:val="center"/>
              <w:rPr>
                <w:rFonts w:eastAsiaTheme="minorEastAsia" w:cs="Times New Roman"/>
                <w:sz w:val="24"/>
                <w:szCs w:val="24"/>
              </w:rPr>
            </w:pPr>
            <m:oMathPara>
              <m:oMath>
                <m:r>
                  <w:rPr>
                    <w:rFonts w:ascii="Cambria Math" w:eastAsiaTheme="minorEastAsia" w:cs="Times New Roman"/>
                    <w:sz w:val="24"/>
                    <w:szCs w:val="24"/>
                  </w:rPr>
                  <m:t xml:space="preserve">50 </m:t>
                </m:r>
                <m:r>
                  <w:rPr>
                    <w:rFonts w:ascii="Cambria Math" w:eastAsiaTheme="minorEastAsia" w:hAnsi="Cambria Math" w:cs="Times New Roman"/>
                    <w:sz w:val="24"/>
                    <w:szCs w:val="24"/>
                  </w:rPr>
                  <m:t>⊢</m:t>
                </m:r>
                <m:r>
                  <w:rPr>
                    <w:rFonts w:ascii="Cambria Math" w:eastAsiaTheme="minorEastAsia" w:cs="Times New Roman"/>
                    <w:sz w:val="24"/>
                    <w:szCs w:val="24"/>
                  </w:rPr>
                  <m:t>60</m:t>
                </m:r>
              </m:oMath>
            </m:oMathPara>
          </w:p>
        </w:tc>
        <w:tc>
          <w:tcPr>
            <w:tcW w:w="3213" w:type="dxa"/>
            <w:vAlign w:val="center"/>
          </w:tcPr>
          <w:p w14:paraId="78303E7F" w14:textId="77777777" w:rsidR="00F21AEA" w:rsidRPr="00B0070E" w:rsidRDefault="00F21AEA" w:rsidP="006E5437">
            <w:pPr>
              <w:jc w:val="center"/>
              <w:rPr>
                <w:rFonts w:eastAsiaTheme="minorEastAsia" w:cs="Times New Roman"/>
                <w:sz w:val="24"/>
                <w:szCs w:val="24"/>
              </w:rPr>
            </w:pPr>
            <w:r w:rsidRPr="00B0070E">
              <w:rPr>
                <w:rFonts w:eastAsiaTheme="minorEastAsia" w:cs="Times New Roman"/>
                <w:sz w:val="24"/>
                <w:szCs w:val="24"/>
              </w:rPr>
              <w:t>15</w:t>
            </w:r>
          </w:p>
        </w:tc>
        <w:tc>
          <w:tcPr>
            <w:tcW w:w="2601" w:type="dxa"/>
          </w:tcPr>
          <w:p w14:paraId="6DDA8D23" w14:textId="77777777" w:rsidR="00F21AEA" w:rsidRPr="00B0070E" w:rsidRDefault="00F21AEA" w:rsidP="006E5437">
            <w:pPr>
              <w:jc w:val="center"/>
              <w:rPr>
                <w:rFonts w:eastAsiaTheme="minorEastAsia" w:cs="Times New Roman"/>
                <w:sz w:val="24"/>
                <w:szCs w:val="24"/>
              </w:rPr>
            </w:pPr>
            <w:r w:rsidRPr="00B0070E">
              <w:rPr>
                <w:rFonts w:eastAsiaTheme="minorEastAsia" w:cs="Times New Roman"/>
                <w:sz w:val="24"/>
                <w:szCs w:val="24"/>
              </w:rPr>
              <w:t>35</w:t>
            </w:r>
          </w:p>
        </w:tc>
      </w:tr>
      <w:tr w:rsidR="00F21AEA" w:rsidRPr="00B0070E" w14:paraId="592DE260" w14:textId="77777777" w:rsidTr="00E0015C">
        <w:tc>
          <w:tcPr>
            <w:tcW w:w="2906" w:type="dxa"/>
            <w:shd w:val="clear" w:color="auto" w:fill="D9D9D9" w:themeFill="background1" w:themeFillShade="D9"/>
            <w:vAlign w:val="center"/>
          </w:tcPr>
          <w:p w14:paraId="7309CBE0" w14:textId="77777777" w:rsidR="00F21AEA" w:rsidRPr="00B0070E" w:rsidRDefault="00F21AEA" w:rsidP="006E5437">
            <w:pPr>
              <w:jc w:val="center"/>
              <w:rPr>
                <w:rFonts w:eastAsiaTheme="minorEastAsia" w:cs="Times New Roman"/>
                <w:sz w:val="24"/>
                <w:szCs w:val="24"/>
              </w:rPr>
            </w:pPr>
            <m:oMathPara>
              <m:oMath>
                <m:r>
                  <w:rPr>
                    <w:rFonts w:ascii="Cambria Math" w:eastAsiaTheme="minorEastAsia" w:cs="Times New Roman"/>
                    <w:sz w:val="24"/>
                    <w:szCs w:val="24"/>
                  </w:rPr>
                  <m:t xml:space="preserve">60 </m:t>
                </m:r>
                <m:r>
                  <w:rPr>
                    <w:rFonts w:ascii="Cambria Math" w:eastAsiaTheme="minorEastAsia" w:hAnsi="Cambria Math" w:cs="Times New Roman"/>
                    <w:sz w:val="24"/>
                    <w:szCs w:val="24"/>
                  </w:rPr>
                  <m:t>⊢</m:t>
                </m:r>
                <m:r>
                  <w:rPr>
                    <w:rFonts w:ascii="Cambria Math" w:eastAsiaTheme="minorEastAsia" w:cs="Times New Roman"/>
                    <w:sz w:val="24"/>
                    <w:szCs w:val="24"/>
                  </w:rPr>
                  <m:t>70</m:t>
                </m:r>
              </m:oMath>
            </m:oMathPara>
          </w:p>
        </w:tc>
        <w:tc>
          <w:tcPr>
            <w:tcW w:w="3213" w:type="dxa"/>
            <w:shd w:val="clear" w:color="auto" w:fill="D9D9D9" w:themeFill="background1" w:themeFillShade="D9"/>
            <w:vAlign w:val="center"/>
          </w:tcPr>
          <w:p w14:paraId="59DF41E4" w14:textId="77777777" w:rsidR="00F21AEA" w:rsidRPr="00B0070E" w:rsidRDefault="00F21AEA" w:rsidP="006E5437">
            <w:pPr>
              <w:jc w:val="center"/>
              <w:rPr>
                <w:rFonts w:eastAsiaTheme="minorEastAsia" w:cs="Times New Roman"/>
                <w:sz w:val="24"/>
                <w:szCs w:val="24"/>
              </w:rPr>
            </w:pPr>
            <w:r w:rsidRPr="00B0070E">
              <w:rPr>
                <w:rFonts w:eastAsiaTheme="minorEastAsia" w:cs="Times New Roman"/>
                <w:sz w:val="24"/>
                <w:szCs w:val="24"/>
              </w:rPr>
              <w:t>17</w:t>
            </w:r>
          </w:p>
        </w:tc>
        <w:tc>
          <w:tcPr>
            <w:tcW w:w="2601" w:type="dxa"/>
            <w:shd w:val="clear" w:color="auto" w:fill="D9D9D9" w:themeFill="background1" w:themeFillShade="D9"/>
          </w:tcPr>
          <w:p w14:paraId="64EFA8DC" w14:textId="77777777" w:rsidR="00F21AEA" w:rsidRPr="00B0070E" w:rsidRDefault="00F21AEA" w:rsidP="006E5437">
            <w:pPr>
              <w:jc w:val="center"/>
              <w:rPr>
                <w:rFonts w:eastAsiaTheme="minorEastAsia" w:cs="Times New Roman"/>
                <w:sz w:val="24"/>
                <w:szCs w:val="24"/>
              </w:rPr>
            </w:pPr>
            <w:r w:rsidRPr="00B0070E">
              <w:rPr>
                <w:rFonts w:eastAsiaTheme="minorEastAsia" w:cs="Times New Roman"/>
                <w:sz w:val="24"/>
                <w:szCs w:val="24"/>
              </w:rPr>
              <w:t>52</w:t>
            </w:r>
          </w:p>
        </w:tc>
      </w:tr>
      <w:tr w:rsidR="00F21AEA" w:rsidRPr="00B0070E" w14:paraId="3D814B55" w14:textId="77777777" w:rsidTr="006E5437">
        <w:tc>
          <w:tcPr>
            <w:tcW w:w="2906" w:type="dxa"/>
            <w:vAlign w:val="center"/>
          </w:tcPr>
          <w:p w14:paraId="505270A3" w14:textId="77777777" w:rsidR="00F21AEA" w:rsidRPr="00B0070E" w:rsidRDefault="00F21AEA" w:rsidP="006E5437">
            <w:pPr>
              <w:jc w:val="center"/>
              <w:rPr>
                <w:rFonts w:eastAsiaTheme="minorEastAsia" w:cs="Times New Roman"/>
                <w:sz w:val="24"/>
                <w:szCs w:val="24"/>
              </w:rPr>
            </w:pPr>
            <m:oMathPara>
              <m:oMath>
                <m:r>
                  <w:rPr>
                    <w:rFonts w:ascii="Cambria Math" w:eastAsiaTheme="minorEastAsia" w:cs="Times New Roman"/>
                    <w:sz w:val="24"/>
                    <w:szCs w:val="24"/>
                  </w:rPr>
                  <m:t xml:space="preserve">70 </m:t>
                </m:r>
                <m:r>
                  <w:rPr>
                    <w:rFonts w:ascii="Cambria Math" w:eastAsiaTheme="minorEastAsia" w:hAnsi="Cambria Math" w:cs="Times New Roman"/>
                    <w:sz w:val="24"/>
                    <w:szCs w:val="24"/>
                  </w:rPr>
                  <m:t>⊢</m:t>
                </m:r>
                <m:r>
                  <w:rPr>
                    <w:rFonts w:ascii="Cambria Math" w:eastAsiaTheme="minorEastAsia" w:cs="Times New Roman"/>
                    <w:sz w:val="24"/>
                    <w:szCs w:val="24"/>
                  </w:rPr>
                  <m:t>80</m:t>
                </m:r>
              </m:oMath>
            </m:oMathPara>
          </w:p>
        </w:tc>
        <w:tc>
          <w:tcPr>
            <w:tcW w:w="3213" w:type="dxa"/>
            <w:vAlign w:val="center"/>
          </w:tcPr>
          <w:p w14:paraId="05B80F69" w14:textId="77777777" w:rsidR="00F21AEA" w:rsidRPr="00B0070E" w:rsidRDefault="00F21AEA" w:rsidP="006E5437">
            <w:pPr>
              <w:jc w:val="center"/>
              <w:rPr>
                <w:rFonts w:eastAsiaTheme="minorEastAsia" w:cs="Times New Roman"/>
                <w:sz w:val="24"/>
                <w:szCs w:val="24"/>
              </w:rPr>
            </w:pPr>
            <w:r w:rsidRPr="00B0070E">
              <w:rPr>
                <w:rFonts w:eastAsiaTheme="minorEastAsia" w:cs="Times New Roman"/>
                <w:sz w:val="24"/>
                <w:szCs w:val="24"/>
              </w:rPr>
              <w:t>14</w:t>
            </w:r>
          </w:p>
        </w:tc>
        <w:tc>
          <w:tcPr>
            <w:tcW w:w="2601" w:type="dxa"/>
          </w:tcPr>
          <w:p w14:paraId="0133DBBB" w14:textId="77777777" w:rsidR="00F21AEA" w:rsidRPr="00B0070E" w:rsidRDefault="00F21AEA" w:rsidP="006E5437">
            <w:pPr>
              <w:jc w:val="center"/>
              <w:rPr>
                <w:rFonts w:eastAsiaTheme="minorEastAsia" w:cs="Times New Roman"/>
                <w:sz w:val="24"/>
                <w:szCs w:val="24"/>
              </w:rPr>
            </w:pPr>
            <w:r w:rsidRPr="00B0070E">
              <w:rPr>
                <w:rFonts w:eastAsiaTheme="minorEastAsia" w:cs="Times New Roman"/>
                <w:sz w:val="24"/>
                <w:szCs w:val="24"/>
              </w:rPr>
              <w:t>66</w:t>
            </w:r>
          </w:p>
        </w:tc>
      </w:tr>
      <w:tr w:rsidR="00F21AEA" w:rsidRPr="00B0070E" w14:paraId="5F38C415" w14:textId="77777777" w:rsidTr="006E5437">
        <w:tc>
          <w:tcPr>
            <w:tcW w:w="2906" w:type="dxa"/>
            <w:vAlign w:val="center"/>
          </w:tcPr>
          <w:p w14:paraId="2433D0C7" w14:textId="77777777" w:rsidR="00F21AEA" w:rsidRPr="00B0070E" w:rsidRDefault="00F21AEA" w:rsidP="006E5437">
            <w:pPr>
              <w:jc w:val="center"/>
              <w:rPr>
                <w:rFonts w:eastAsiaTheme="minorEastAsia" w:cs="Times New Roman"/>
                <w:sz w:val="24"/>
                <w:szCs w:val="24"/>
              </w:rPr>
            </w:pPr>
            <m:oMathPara>
              <m:oMath>
                <m:r>
                  <w:rPr>
                    <w:rFonts w:ascii="Cambria Math" w:eastAsiaTheme="minorEastAsia" w:cs="Times New Roman"/>
                    <w:sz w:val="24"/>
                    <w:szCs w:val="24"/>
                  </w:rPr>
                  <m:t xml:space="preserve">80 </m:t>
                </m:r>
                <m:r>
                  <w:rPr>
                    <w:rFonts w:ascii="Cambria Math" w:eastAsiaTheme="minorEastAsia" w:hAnsi="Cambria Math" w:cs="Times New Roman"/>
                    <w:sz w:val="24"/>
                    <w:szCs w:val="24"/>
                  </w:rPr>
                  <m:t>⊢</m:t>
                </m:r>
                <m:r>
                  <w:rPr>
                    <w:rFonts w:ascii="Cambria Math" w:eastAsiaTheme="minorEastAsia" w:cs="Times New Roman"/>
                    <w:sz w:val="24"/>
                    <w:szCs w:val="24"/>
                  </w:rPr>
                  <m:t>90</m:t>
                </m:r>
              </m:oMath>
            </m:oMathPara>
          </w:p>
        </w:tc>
        <w:tc>
          <w:tcPr>
            <w:tcW w:w="3213" w:type="dxa"/>
            <w:vAlign w:val="center"/>
          </w:tcPr>
          <w:p w14:paraId="72DD1983" w14:textId="77777777" w:rsidR="00F21AEA" w:rsidRPr="00B0070E" w:rsidRDefault="00F21AEA" w:rsidP="006E5437">
            <w:pPr>
              <w:jc w:val="center"/>
              <w:rPr>
                <w:rFonts w:eastAsiaTheme="minorEastAsia" w:cs="Times New Roman"/>
                <w:sz w:val="24"/>
                <w:szCs w:val="24"/>
              </w:rPr>
            </w:pPr>
            <w:r w:rsidRPr="00B0070E">
              <w:rPr>
                <w:rFonts w:eastAsiaTheme="minorEastAsia" w:cs="Times New Roman"/>
                <w:sz w:val="24"/>
                <w:szCs w:val="24"/>
              </w:rPr>
              <w:t>11</w:t>
            </w:r>
          </w:p>
        </w:tc>
        <w:tc>
          <w:tcPr>
            <w:tcW w:w="2601" w:type="dxa"/>
          </w:tcPr>
          <w:p w14:paraId="2728B1C6" w14:textId="77777777" w:rsidR="00F21AEA" w:rsidRPr="00B0070E" w:rsidRDefault="00F21AEA" w:rsidP="006E5437">
            <w:pPr>
              <w:jc w:val="center"/>
              <w:rPr>
                <w:rFonts w:eastAsiaTheme="minorEastAsia" w:cs="Times New Roman"/>
                <w:sz w:val="24"/>
                <w:szCs w:val="24"/>
              </w:rPr>
            </w:pPr>
            <w:r w:rsidRPr="00B0070E">
              <w:rPr>
                <w:rFonts w:eastAsiaTheme="minorEastAsia" w:cs="Times New Roman"/>
                <w:sz w:val="24"/>
                <w:szCs w:val="24"/>
              </w:rPr>
              <w:t>77</w:t>
            </w:r>
          </w:p>
        </w:tc>
      </w:tr>
      <w:tr w:rsidR="00F21AEA" w:rsidRPr="00B0070E" w14:paraId="5A80C035" w14:textId="77777777" w:rsidTr="006E5437">
        <w:tc>
          <w:tcPr>
            <w:tcW w:w="2906" w:type="dxa"/>
            <w:tcBorders>
              <w:bottom w:val="single" w:sz="4" w:space="0" w:color="auto"/>
            </w:tcBorders>
            <w:vAlign w:val="center"/>
          </w:tcPr>
          <w:p w14:paraId="1FC73A97" w14:textId="77777777" w:rsidR="00F21AEA" w:rsidRPr="00B0070E" w:rsidRDefault="00F21AEA" w:rsidP="006E5437">
            <w:pPr>
              <w:jc w:val="center"/>
              <w:rPr>
                <w:rFonts w:eastAsia="Times New Roman" w:cs="Times New Roman"/>
                <w:sz w:val="24"/>
                <w:szCs w:val="24"/>
              </w:rPr>
            </w:pPr>
            <m:oMathPara>
              <m:oMath>
                <m:r>
                  <w:rPr>
                    <w:rFonts w:ascii="Cambria Math" w:eastAsiaTheme="minorEastAsia" w:cs="Times New Roman"/>
                    <w:sz w:val="24"/>
                    <w:szCs w:val="24"/>
                  </w:rPr>
                  <m:t xml:space="preserve">90 </m:t>
                </m:r>
                <m:r>
                  <w:rPr>
                    <w:rFonts w:ascii="Cambria Math" w:eastAsiaTheme="minorEastAsia" w:hAnsi="Cambria Math" w:cs="Times New Roman"/>
                    <w:sz w:val="24"/>
                    <w:szCs w:val="24"/>
                  </w:rPr>
                  <m:t>⊢</m:t>
                </m:r>
                <m:r>
                  <w:rPr>
                    <w:rFonts w:ascii="Cambria Math" w:eastAsiaTheme="minorEastAsia" w:cs="Times New Roman"/>
                    <w:sz w:val="24"/>
                    <w:szCs w:val="24"/>
                  </w:rPr>
                  <m:t>100</m:t>
                </m:r>
              </m:oMath>
            </m:oMathPara>
          </w:p>
        </w:tc>
        <w:tc>
          <w:tcPr>
            <w:tcW w:w="3213" w:type="dxa"/>
            <w:tcBorders>
              <w:bottom w:val="single" w:sz="4" w:space="0" w:color="auto"/>
            </w:tcBorders>
            <w:vAlign w:val="center"/>
          </w:tcPr>
          <w:p w14:paraId="391F67FB" w14:textId="77777777" w:rsidR="00F21AEA" w:rsidRPr="00B0070E" w:rsidRDefault="00F21AEA" w:rsidP="006E5437">
            <w:pPr>
              <w:jc w:val="center"/>
              <w:rPr>
                <w:rFonts w:eastAsiaTheme="minorEastAsia" w:cs="Times New Roman"/>
                <w:sz w:val="24"/>
                <w:szCs w:val="24"/>
              </w:rPr>
            </w:pPr>
            <w:r w:rsidRPr="00B0070E">
              <w:rPr>
                <w:rFonts w:eastAsiaTheme="minorEastAsia" w:cs="Times New Roman"/>
                <w:sz w:val="24"/>
                <w:szCs w:val="24"/>
              </w:rPr>
              <w:t>9</w:t>
            </w:r>
          </w:p>
        </w:tc>
        <w:tc>
          <w:tcPr>
            <w:tcW w:w="2601" w:type="dxa"/>
            <w:tcBorders>
              <w:bottom w:val="single" w:sz="4" w:space="0" w:color="auto"/>
            </w:tcBorders>
          </w:tcPr>
          <w:p w14:paraId="04E4D9B6" w14:textId="77777777" w:rsidR="00F21AEA" w:rsidRPr="00B0070E" w:rsidRDefault="00F21AEA" w:rsidP="006E5437">
            <w:pPr>
              <w:jc w:val="center"/>
              <w:rPr>
                <w:rFonts w:eastAsiaTheme="minorEastAsia" w:cs="Times New Roman"/>
                <w:sz w:val="24"/>
                <w:szCs w:val="24"/>
              </w:rPr>
            </w:pPr>
            <w:r w:rsidRPr="00B0070E">
              <w:rPr>
                <w:rFonts w:eastAsiaTheme="minorEastAsia" w:cs="Times New Roman"/>
                <w:sz w:val="24"/>
                <w:szCs w:val="24"/>
              </w:rPr>
              <w:t>86</w:t>
            </w:r>
          </w:p>
        </w:tc>
      </w:tr>
      <w:tr w:rsidR="00F21AEA" w:rsidRPr="00B0070E" w14:paraId="3CFA99F2" w14:textId="77777777" w:rsidTr="006E5437">
        <w:tc>
          <w:tcPr>
            <w:tcW w:w="2906" w:type="dxa"/>
            <w:tcBorders>
              <w:top w:val="single" w:sz="4" w:space="0" w:color="auto"/>
              <w:bottom w:val="single" w:sz="4" w:space="0" w:color="auto"/>
            </w:tcBorders>
            <w:vAlign w:val="center"/>
          </w:tcPr>
          <w:p w14:paraId="185A87B9" w14:textId="77777777" w:rsidR="00F21AEA" w:rsidRPr="00B0070E" w:rsidRDefault="00F21AEA" w:rsidP="006E5437">
            <w:pPr>
              <w:jc w:val="center"/>
              <w:rPr>
                <w:rFonts w:eastAsia="Times New Roman" w:cs="Times New Roman"/>
                <w:sz w:val="24"/>
                <w:szCs w:val="24"/>
              </w:rPr>
            </w:pPr>
            <w:r w:rsidRPr="00B0070E">
              <w:rPr>
                <w:rFonts w:eastAsia="Times New Roman" w:cs="Times New Roman"/>
                <w:sz w:val="24"/>
                <w:szCs w:val="24"/>
              </w:rPr>
              <w:t>Total</w:t>
            </w:r>
          </w:p>
        </w:tc>
        <w:tc>
          <w:tcPr>
            <w:tcW w:w="3213" w:type="dxa"/>
            <w:tcBorders>
              <w:top w:val="single" w:sz="4" w:space="0" w:color="auto"/>
              <w:bottom w:val="single" w:sz="4" w:space="0" w:color="auto"/>
            </w:tcBorders>
            <w:vAlign w:val="center"/>
          </w:tcPr>
          <w:p w14:paraId="64158F35" w14:textId="77777777" w:rsidR="00F21AEA" w:rsidRPr="00B0070E" w:rsidRDefault="00F21AEA" w:rsidP="006E5437">
            <w:pPr>
              <w:jc w:val="center"/>
              <w:rPr>
                <w:rFonts w:eastAsiaTheme="minorEastAsia" w:cs="Times New Roman"/>
                <w:sz w:val="24"/>
                <w:szCs w:val="24"/>
              </w:rPr>
            </w:pPr>
            <w:r w:rsidRPr="00B0070E">
              <w:rPr>
                <w:rFonts w:eastAsiaTheme="minorEastAsia" w:cs="Times New Roman"/>
                <w:sz w:val="24"/>
                <w:szCs w:val="24"/>
              </w:rPr>
              <w:t>86</w:t>
            </w:r>
          </w:p>
        </w:tc>
        <w:tc>
          <w:tcPr>
            <w:tcW w:w="2601" w:type="dxa"/>
            <w:tcBorders>
              <w:top w:val="single" w:sz="4" w:space="0" w:color="auto"/>
              <w:bottom w:val="single" w:sz="4" w:space="0" w:color="auto"/>
            </w:tcBorders>
          </w:tcPr>
          <w:p w14:paraId="2A23DDA4" w14:textId="77777777" w:rsidR="00F21AEA" w:rsidRPr="00B0070E" w:rsidRDefault="00F21AEA" w:rsidP="006E5437">
            <w:pPr>
              <w:jc w:val="center"/>
              <w:rPr>
                <w:rFonts w:eastAsiaTheme="minorEastAsia" w:cs="Times New Roman"/>
                <w:sz w:val="24"/>
                <w:szCs w:val="24"/>
              </w:rPr>
            </w:pPr>
            <w:r w:rsidRPr="00B0070E">
              <w:rPr>
                <w:rFonts w:eastAsiaTheme="minorEastAsia" w:cs="Times New Roman"/>
                <w:sz w:val="24"/>
                <w:szCs w:val="24"/>
              </w:rPr>
              <w:t>-</w:t>
            </w:r>
          </w:p>
        </w:tc>
      </w:tr>
    </w:tbl>
    <w:p w14:paraId="74F0A9AF" w14:textId="77777777" w:rsidR="00F21AEA" w:rsidRPr="00B0070E" w:rsidRDefault="00F21AEA" w:rsidP="00912EEE">
      <w:pPr>
        <w:spacing w:after="0" w:line="360" w:lineRule="auto"/>
        <w:jc w:val="both"/>
        <w:rPr>
          <w:rFonts w:eastAsiaTheme="minorEastAsia" w:cs="Times New Roman"/>
          <w:sz w:val="24"/>
          <w:szCs w:val="24"/>
        </w:rPr>
      </w:pPr>
    </w:p>
    <w:p w14:paraId="4FAA976F" w14:textId="77777777" w:rsidR="00B0070E" w:rsidRPr="00B0070E" w:rsidRDefault="009944CB" w:rsidP="00B0070E">
      <w:pPr>
        <w:spacing w:line="360" w:lineRule="auto"/>
        <w:jc w:val="both"/>
        <w:rPr>
          <w:rFonts w:eastAsiaTheme="minorEastAsia"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d</m:t>
              </m:r>
            </m:sub>
          </m:sSub>
          <m:r>
            <w:rPr>
              <w:rFonts w:ascii="Cambria Math" w:eastAsiaTheme="minorEastAsia" w:cs="Times New Roman"/>
              <w:sz w:val="24"/>
              <w:szCs w:val="24"/>
            </w:rPr>
            <m:t>=</m:t>
          </m:r>
          <m:r>
            <w:rPr>
              <w:rFonts w:ascii="Cambria Math" w:eastAsiaTheme="minorEastAsia" w:hAnsi="Cambria Math" w:cs="Times New Roman"/>
              <w:sz w:val="24"/>
              <w:szCs w:val="24"/>
            </w:rPr>
            <m:t>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md</m:t>
              </m:r>
            </m:sub>
          </m:sSub>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cs="Times New Roman"/>
                      <w:sz w:val="24"/>
                      <w:szCs w:val="24"/>
                    </w:rPr>
                    <m:t>2</m:t>
                  </m:r>
                </m:den>
              </m:f>
              <m:r>
                <w:rPr>
                  <w:rFonts w:eastAsiaTheme="minorEastAsia"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ac</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md</m:t>
                  </m:r>
                </m:sub>
              </m:sSub>
            </m:den>
          </m:f>
          <m:r>
            <w:rPr>
              <w:rFonts w:ascii="Cambria Math" w:eastAsiaTheme="minorEastAsia"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md</m:t>
              </m:r>
            </m:sub>
          </m:sSub>
          <m:r>
            <w:rPr>
              <w:rFonts w:ascii="Cambria Math" w:eastAsiaTheme="minorEastAsia" w:cs="Times New Roman"/>
              <w:sz w:val="24"/>
              <w:szCs w:val="24"/>
            </w:rPr>
            <m:t>= 60+</m:t>
          </m:r>
          <m:f>
            <m:fPr>
              <m:ctrlPr>
                <w:rPr>
                  <w:rFonts w:ascii="Cambria Math" w:eastAsiaTheme="minorEastAsia" w:hAnsi="Cambria Math" w:cs="Times New Roman"/>
                  <w:i/>
                  <w:sz w:val="24"/>
                  <w:szCs w:val="24"/>
                </w:rPr>
              </m:ctrlPr>
            </m:fPr>
            <m:num>
              <m:r>
                <w:rPr>
                  <w:rFonts w:ascii="Cambria Math" w:eastAsiaTheme="minorEastAsia" w:cs="Times New Roman"/>
                  <w:sz w:val="24"/>
                  <w:szCs w:val="24"/>
                </w:rPr>
                <m:t>43</m:t>
              </m:r>
              <m:r>
                <w:rPr>
                  <w:rFonts w:ascii="Cambria Math" w:eastAsiaTheme="minorEastAsia" w:cs="Times New Roman"/>
                  <w:sz w:val="24"/>
                  <w:szCs w:val="24"/>
                </w:rPr>
                <m:t>-</m:t>
              </m:r>
              <m:r>
                <w:rPr>
                  <w:rFonts w:ascii="Cambria Math" w:eastAsiaTheme="minorEastAsia" w:cs="Times New Roman"/>
                  <w:sz w:val="24"/>
                  <w:szCs w:val="24"/>
                </w:rPr>
                <m:t>35</m:t>
              </m:r>
            </m:num>
            <m:den>
              <m:r>
                <w:rPr>
                  <w:rFonts w:ascii="Cambria Math" w:eastAsiaTheme="minorEastAsia" w:cs="Times New Roman"/>
                  <w:sz w:val="24"/>
                  <w:szCs w:val="24"/>
                </w:rPr>
                <m:t>17</m:t>
              </m:r>
            </m:den>
          </m:f>
          <m:r>
            <w:rPr>
              <w:rFonts w:ascii="Cambria Math" w:eastAsiaTheme="minorEastAsia" w:cs="Times New Roman"/>
              <w:sz w:val="24"/>
              <w:szCs w:val="24"/>
            </w:rPr>
            <m:t>.10= 64,71</m:t>
          </m:r>
        </m:oMath>
      </m:oMathPara>
    </w:p>
    <w:p w14:paraId="5E8056B6" w14:textId="77777777" w:rsidR="00F21AEA" w:rsidRPr="00B0070E" w:rsidRDefault="00F21AEA" w:rsidP="00F21AEA">
      <w:pPr>
        <w:spacing w:line="360" w:lineRule="auto"/>
        <w:jc w:val="both"/>
        <w:rPr>
          <w:rFonts w:eastAsiaTheme="minorEastAsia" w:cs="Times New Roman"/>
          <w:sz w:val="24"/>
          <w:szCs w:val="24"/>
        </w:rPr>
      </w:pPr>
      <w:r>
        <w:rPr>
          <w:rFonts w:eastAsiaTheme="minorEastAsia" w:cs="Times New Roman"/>
          <w:sz w:val="24"/>
          <w:szCs w:val="24"/>
        </w:rPr>
        <w:t>Substituindo na fórmula</w:t>
      </w:r>
      <w:r w:rsidRPr="00B0070E">
        <w:rPr>
          <w:rFonts w:eastAsiaTheme="minorEastAsia" w:cs="Times New Roman"/>
          <w:sz w:val="24"/>
          <w:szCs w:val="24"/>
        </w:rPr>
        <w:t>:</w:t>
      </w:r>
    </w:p>
    <w:p w14:paraId="7C8B78B4" w14:textId="77777777" w:rsidR="00B0070E" w:rsidRPr="00B0070E" w:rsidRDefault="00B0070E" w:rsidP="00B0070E">
      <w:pPr>
        <w:spacing w:line="360" w:lineRule="auto"/>
        <w:jc w:val="both"/>
        <w:rPr>
          <w:rFonts w:cs="Times New Roman"/>
          <w:sz w:val="24"/>
          <w:szCs w:val="24"/>
        </w:rPr>
      </w:pPr>
      <m:oMathPara>
        <m:oMath>
          <m:r>
            <w:rPr>
              <w:rFonts w:ascii="Cambria Math" w:hAnsi="Cambria Math" w:cs="Times New Roman"/>
              <w:sz w:val="24"/>
              <w:szCs w:val="24"/>
            </w:rPr>
            <m:t>AS</m:t>
          </m:r>
          <m:r>
            <w:rPr>
              <w:rFonts w:ascii="Cambria Math" w:cs="Times New Roman"/>
              <w:sz w:val="24"/>
              <w:szCs w:val="24"/>
            </w:rPr>
            <m:t>=</m:t>
          </m:r>
          <m:f>
            <m:fPr>
              <m:ctrlPr>
                <w:rPr>
                  <w:rFonts w:ascii="Cambria Math" w:hAnsi="Cambria Math" w:cs="Times New Roman"/>
                  <w:i/>
                  <w:sz w:val="24"/>
                  <w:szCs w:val="24"/>
                </w:rPr>
              </m:ctrlPr>
            </m:fPr>
            <m:num>
              <m:r>
                <w:rPr>
                  <w:rFonts w:ascii="Cambria Math" w:cs="Times New Roman"/>
                  <w:sz w:val="24"/>
                  <w:szCs w:val="24"/>
                </w:rPr>
                <m:t>3</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d</m:t>
                      </m:r>
                    </m:sub>
                  </m:sSub>
                </m:e>
              </m:d>
            </m:num>
            <m:den>
              <m:r>
                <w:rPr>
                  <w:rFonts w:ascii="Cambria Math" w:hAnsi="Cambria Math" w:cs="Times New Roman"/>
                  <w:sz w:val="24"/>
                  <w:szCs w:val="24"/>
                </w:rPr>
                <m:t>s</m:t>
              </m:r>
            </m:den>
          </m:f>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cs="Times New Roman"/>
                  <w:sz w:val="24"/>
                  <w:szCs w:val="24"/>
                </w:rPr>
                <m:t>3</m:t>
              </m:r>
              <m:d>
                <m:dPr>
                  <m:ctrlPr>
                    <w:rPr>
                      <w:rFonts w:ascii="Cambria Math" w:eastAsiaTheme="minorEastAsia" w:hAnsi="Cambria Math" w:cs="Times New Roman"/>
                      <w:i/>
                      <w:sz w:val="24"/>
                      <w:szCs w:val="24"/>
                    </w:rPr>
                  </m:ctrlPr>
                </m:dPr>
                <m:e>
                  <m:r>
                    <w:rPr>
                      <w:rFonts w:ascii="Cambria Math" w:eastAsiaTheme="minorEastAsia" w:cs="Times New Roman"/>
                      <w:sz w:val="24"/>
                      <w:szCs w:val="24"/>
                    </w:rPr>
                    <m:t>65</m:t>
                  </m:r>
                  <m:r>
                    <w:rPr>
                      <w:rFonts w:ascii="Cambria Math" w:eastAsiaTheme="minorEastAsia" w:cs="Times New Roman"/>
                      <w:sz w:val="24"/>
                      <w:szCs w:val="24"/>
                    </w:rPr>
                    <m:t>-</m:t>
                  </m:r>
                  <m:r>
                    <w:rPr>
                      <w:rFonts w:ascii="Cambria Math" w:eastAsiaTheme="minorEastAsia" w:cs="Times New Roman"/>
                      <w:sz w:val="24"/>
                      <w:szCs w:val="24"/>
                    </w:rPr>
                    <m:t>64,71</m:t>
                  </m:r>
                </m:e>
              </m:d>
              <m:ctrlPr>
                <w:rPr>
                  <w:rFonts w:ascii="Cambria Math" w:hAnsi="Cambria Math" w:cs="Times New Roman"/>
                  <w:i/>
                  <w:sz w:val="24"/>
                  <w:szCs w:val="24"/>
                </w:rPr>
              </m:ctrlPr>
            </m:num>
            <m:den>
              <m:r>
                <w:rPr>
                  <w:rFonts w:ascii="Cambria Math" w:cs="Times New Roman"/>
                  <w:sz w:val="24"/>
                  <w:szCs w:val="24"/>
                </w:rPr>
                <m:t>17,95</m:t>
              </m:r>
              <m:ctrlPr>
                <w:rPr>
                  <w:rFonts w:ascii="Cambria Math" w:hAnsi="Cambria Math" w:cs="Times New Roman"/>
                  <w:i/>
                  <w:sz w:val="24"/>
                  <w:szCs w:val="24"/>
                </w:rPr>
              </m:ctrlPr>
            </m:den>
          </m:f>
          <m:r>
            <w:rPr>
              <w:rFonts w:ascii="Cambria Math" w:cs="Times New Roman"/>
              <w:sz w:val="24"/>
              <w:szCs w:val="24"/>
            </w:rPr>
            <m:t>=0,04847</m:t>
          </m:r>
          <m:r>
            <w:rPr>
              <w:rFonts w:ascii="Cambria Math" w:eastAsiaTheme="minorEastAsia" w:hAnsi="Cambria Math" w:cs="Times New Roman"/>
              <w:sz w:val="24"/>
              <w:szCs w:val="24"/>
            </w:rPr>
            <m:t>.</m:t>
          </m:r>
        </m:oMath>
      </m:oMathPara>
    </w:p>
    <w:p w14:paraId="0DA28383" w14:textId="77777777" w:rsidR="00B0070E" w:rsidRDefault="00B0070E" w:rsidP="00B0070E">
      <w:pPr>
        <w:spacing w:line="360" w:lineRule="auto"/>
        <w:jc w:val="both"/>
        <w:rPr>
          <w:rFonts w:eastAsiaTheme="minorEastAsia" w:cs="Times New Roman"/>
          <w:sz w:val="24"/>
          <w:szCs w:val="24"/>
        </w:rPr>
      </w:pPr>
      <w:r w:rsidRPr="00B0070E">
        <w:rPr>
          <w:rFonts w:eastAsiaTheme="minorEastAsia" w:cs="Times New Roman"/>
          <w:sz w:val="24"/>
          <w:szCs w:val="24"/>
        </w:rPr>
        <w:t>Portan</w:t>
      </w:r>
      <w:r w:rsidR="006E5437">
        <w:rPr>
          <w:rFonts w:eastAsiaTheme="minorEastAsia" w:cs="Times New Roman"/>
          <w:sz w:val="24"/>
          <w:szCs w:val="24"/>
        </w:rPr>
        <w:t xml:space="preserve">to, a distribuição é </w:t>
      </w:r>
      <w:r w:rsidR="006E5437" w:rsidRPr="006E5437">
        <w:rPr>
          <w:rFonts w:eastAsiaTheme="minorEastAsia" w:cs="Times New Roman"/>
          <w:b/>
          <w:sz w:val="24"/>
          <w:szCs w:val="24"/>
        </w:rPr>
        <w:t>levemente</w:t>
      </w:r>
      <w:r w:rsidR="006E5437">
        <w:rPr>
          <w:rFonts w:eastAsiaTheme="minorEastAsia" w:cs="Times New Roman"/>
          <w:sz w:val="24"/>
          <w:szCs w:val="24"/>
        </w:rPr>
        <w:t xml:space="preserve"> (</w:t>
      </w:r>
      <m:oMath>
        <m:r>
          <w:rPr>
            <w:rFonts w:ascii="Cambria Math" w:eastAsiaTheme="minorEastAsia" w:hAnsi="Cambria Math" w:cs="Times New Roman"/>
            <w:sz w:val="24"/>
            <w:szCs w:val="24"/>
          </w:rPr>
          <m:t>AS</m:t>
        </m:r>
      </m:oMath>
      <w:r w:rsidR="006E5437">
        <w:rPr>
          <w:rFonts w:eastAsiaTheme="minorEastAsia" w:cs="Times New Roman"/>
          <w:sz w:val="24"/>
          <w:szCs w:val="24"/>
        </w:rPr>
        <w:t xml:space="preserve"> próximo de zero) </w:t>
      </w:r>
      <w:r w:rsidRPr="00B0070E">
        <w:rPr>
          <w:rFonts w:eastAsiaTheme="minorEastAsia" w:cs="Times New Roman"/>
          <w:sz w:val="24"/>
          <w:szCs w:val="24"/>
        </w:rPr>
        <w:t xml:space="preserve"> assimétrica à direita.</w:t>
      </w:r>
    </w:p>
    <w:p w14:paraId="2E9BDE48" w14:textId="77777777" w:rsidR="0057608D" w:rsidRDefault="007902B8" w:rsidP="007902B8">
      <w:pPr>
        <w:tabs>
          <w:tab w:val="left" w:pos="708"/>
          <w:tab w:val="left" w:pos="1416"/>
          <w:tab w:val="left" w:pos="2124"/>
          <w:tab w:val="left" w:pos="2832"/>
          <w:tab w:val="left" w:pos="3540"/>
          <w:tab w:val="left" w:pos="4658"/>
        </w:tabs>
        <w:spacing w:after="360" w:line="360" w:lineRule="auto"/>
        <w:jc w:val="both"/>
        <w:rPr>
          <w:rFonts w:eastAsiaTheme="minorEastAsia" w:cs="Times New Roman"/>
          <w:sz w:val="24"/>
          <w:szCs w:val="24"/>
        </w:rPr>
      </w:pPr>
      <w:r>
        <w:rPr>
          <w:rFonts w:eastAsiaTheme="minorEastAsia" w:cs="Times New Roman"/>
          <w:sz w:val="24"/>
          <w:szCs w:val="24"/>
        </w:rPr>
        <w:tab/>
      </w:r>
      <w:r w:rsidR="0057608D">
        <w:rPr>
          <w:rFonts w:eastAsiaTheme="minorEastAsia" w:cs="Times New Roman"/>
          <w:sz w:val="24"/>
          <w:szCs w:val="24"/>
        </w:rPr>
        <w:t xml:space="preserve">Podemos, também, </w:t>
      </w:r>
      <w:r>
        <w:rPr>
          <w:rFonts w:eastAsiaTheme="minorEastAsia" w:cs="Times New Roman"/>
          <w:sz w:val="24"/>
          <w:szCs w:val="24"/>
        </w:rPr>
        <w:t>observar</w:t>
      </w:r>
      <w:r w:rsidR="00912EEE">
        <w:rPr>
          <w:rFonts w:eastAsiaTheme="minorEastAsia" w:cs="Times New Roman"/>
          <w:sz w:val="24"/>
          <w:szCs w:val="24"/>
        </w:rPr>
        <w:t xml:space="preserve"> que a distribuição é "quase</w:t>
      </w:r>
      <w:r w:rsidR="0057608D">
        <w:rPr>
          <w:rFonts w:eastAsiaTheme="minorEastAsia" w:cs="Times New Roman"/>
          <w:sz w:val="24"/>
          <w:szCs w:val="24"/>
        </w:rPr>
        <w:t xml:space="preserve"> simétrica</w:t>
      </w:r>
      <w:r w:rsidR="00912EEE">
        <w:rPr>
          <w:rFonts w:eastAsiaTheme="minorEastAsia" w:cs="Times New Roman"/>
          <w:sz w:val="24"/>
          <w:szCs w:val="24"/>
        </w:rPr>
        <w:t>" (levemente assimétrica)</w:t>
      </w:r>
      <w:r w:rsidR="0057608D">
        <w:rPr>
          <w:rFonts w:eastAsiaTheme="minorEastAsia" w:cs="Times New Roman"/>
          <w:sz w:val="24"/>
          <w:szCs w:val="24"/>
        </w:rPr>
        <w:t xml:space="preserve"> pelo histograma</w:t>
      </w:r>
      <w:r w:rsidR="00912EEE">
        <w:rPr>
          <w:rFonts w:eastAsiaTheme="minorEastAsia" w:cs="Times New Roman"/>
          <w:sz w:val="24"/>
          <w:szCs w:val="24"/>
        </w:rPr>
        <w:t xml:space="preserve"> (</w:t>
      </w:r>
      <w:r w:rsidR="00594577">
        <w:rPr>
          <w:rFonts w:eastAsiaTheme="minorEastAsia" w:cs="Times New Roman"/>
          <w:sz w:val="24"/>
          <w:szCs w:val="24"/>
        </w:rPr>
        <w:t>Figura 4.5</w:t>
      </w:r>
      <w:r w:rsidR="00912EEE">
        <w:rPr>
          <w:rFonts w:eastAsiaTheme="minorEastAsia" w:cs="Times New Roman"/>
          <w:sz w:val="24"/>
          <w:szCs w:val="24"/>
        </w:rPr>
        <w:t>), e pelo boxplot (</w:t>
      </w:r>
      <w:r w:rsidR="00594577">
        <w:rPr>
          <w:rFonts w:eastAsiaTheme="minorEastAsia" w:cs="Times New Roman"/>
          <w:sz w:val="24"/>
          <w:szCs w:val="24"/>
        </w:rPr>
        <w:t>Figura 4.6</w:t>
      </w:r>
      <w:r w:rsidR="00912EEE">
        <w:rPr>
          <w:rFonts w:eastAsiaTheme="minorEastAsia" w:cs="Times New Roman"/>
          <w:sz w:val="24"/>
          <w:szCs w:val="24"/>
        </w:rPr>
        <w:t>)</w:t>
      </w:r>
      <w:r>
        <w:rPr>
          <w:rFonts w:eastAsiaTheme="minorEastAsia" w:cs="Times New Roman"/>
          <w:sz w:val="24"/>
          <w:szCs w:val="24"/>
        </w:rPr>
        <w:t xml:space="preserve">. </w:t>
      </w:r>
    </w:p>
    <w:p w14:paraId="2CAB31A5" w14:textId="77777777" w:rsidR="006E5437" w:rsidRPr="009D1733" w:rsidRDefault="00594577" w:rsidP="006E5437">
      <w:pPr>
        <w:pStyle w:val="Legenda"/>
        <w:keepNext/>
        <w:spacing w:before="240" w:after="120"/>
        <w:jc w:val="center"/>
        <w:rPr>
          <w:rFonts w:eastAsiaTheme="minorEastAsia"/>
          <w:sz w:val="24"/>
          <w:szCs w:val="24"/>
        </w:rPr>
      </w:pPr>
      <w:r>
        <w:rPr>
          <w:color w:val="auto"/>
          <w:sz w:val="20"/>
          <w:szCs w:val="20"/>
        </w:rPr>
        <w:lastRenderedPageBreak/>
        <w:t>Figura 4.5</w:t>
      </w:r>
      <w:r w:rsidR="006E5437" w:rsidRPr="001F4794">
        <w:rPr>
          <w:color w:val="auto"/>
          <w:sz w:val="20"/>
          <w:szCs w:val="20"/>
        </w:rPr>
        <w:t xml:space="preserve">. </w:t>
      </w:r>
      <w:r w:rsidR="0057608D">
        <w:rPr>
          <w:b w:val="0"/>
          <w:color w:val="auto"/>
          <w:sz w:val="20"/>
          <w:szCs w:val="20"/>
        </w:rPr>
        <w:t>Histograma</w:t>
      </w:r>
      <w:r w:rsidR="006E5437">
        <w:rPr>
          <w:b w:val="0"/>
          <w:color w:val="auto"/>
          <w:sz w:val="20"/>
          <w:szCs w:val="20"/>
        </w:rPr>
        <w:t xml:space="preserve"> </w:t>
      </w:r>
      <w:r w:rsidR="0057608D">
        <w:rPr>
          <w:b w:val="0"/>
          <w:color w:val="auto"/>
          <w:sz w:val="20"/>
          <w:szCs w:val="20"/>
        </w:rPr>
        <w:t>dos pesos de 86 indivíduos</w:t>
      </w:r>
    </w:p>
    <w:p w14:paraId="3E9C5757" w14:textId="77777777" w:rsidR="006E5437" w:rsidRDefault="006E5437" w:rsidP="007902B8">
      <w:pPr>
        <w:spacing w:after="360" w:line="360" w:lineRule="auto"/>
        <w:jc w:val="center"/>
        <w:rPr>
          <w:rFonts w:eastAsiaTheme="minorEastAsia" w:cs="Times New Roman"/>
          <w:sz w:val="24"/>
          <w:szCs w:val="24"/>
        </w:rPr>
      </w:pPr>
      <w:r>
        <w:rPr>
          <w:rFonts w:eastAsiaTheme="minorEastAsia" w:cs="Times New Roman"/>
          <w:noProof/>
          <w:sz w:val="24"/>
          <w:szCs w:val="24"/>
          <w:lang w:eastAsia="pt-BR"/>
        </w:rPr>
        <w:drawing>
          <wp:inline distT="0" distB="0" distL="0" distR="0" wp14:anchorId="54BB47A6" wp14:editId="52C595E1">
            <wp:extent cx="3964554" cy="3395207"/>
            <wp:effectExtent l="19050" t="0" r="0" b="0"/>
            <wp:docPr id="27"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srcRect t="11446" b="2811"/>
                    <a:stretch>
                      <a:fillRect/>
                    </a:stretch>
                  </pic:blipFill>
                  <pic:spPr bwMode="auto">
                    <a:xfrm>
                      <a:off x="0" y="0"/>
                      <a:ext cx="3964554" cy="3395207"/>
                    </a:xfrm>
                    <a:prstGeom prst="rect">
                      <a:avLst/>
                    </a:prstGeom>
                    <a:noFill/>
                    <a:ln w="9525">
                      <a:noFill/>
                      <a:miter lim="800000"/>
                      <a:headEnd/>
                      <a:tailEnd/>
                    </a:ln>
                  </pic:spPr>
                </pic:pic>
              </a:graphicData>
            </a:graphic>
          </wp:inline>
        </w:drawing>
      </w:r>
    </w:p>
    <w:p w14:paraId="0ECF7AA0" w14:textId="77777777" w:rsidR="00912EEE" w:rsidRDefault="00912EEE" w:rsidP="005A5621">
      <w:pPr>
        <w:spacing w:after="0" w:line="360" w:lineRule="auto"/>
        <w:jc w:val="center"/>
        <w:rPr>
          <w:rFonts w:eastAsiaTheme="minorEastAsia" w:cs="Times New Roman"/>
          <w:sz w:val="24"/>
          <w:szCs w:val="24"/>
        </w:rPr>
      </w:pPr>
    </w:p>
    <w:p w14:paraId="48A013AE" w14:textId="77777777" w:rsidR="007902B8" w:rsidRPr="009D1733" w:rsidRDefault="00594577" w:rsidP="007902B8">
      <w:pPr>
        <w:pStyle w:val="Legenda"/>
        <w:keepNext/>
        <w:spacing w:before="240" w:after="120"/>
        <w:jc w:val="center"/>
        <w:rPr>
          <w:rFonts w:eastAsiaTheme="minorEastAsia"/>
          <w:sz w:val="24"/>
          <w:szCs w:val="24"/>
        </w:rPr>
      </w:pPr>
      <w:r>
        <w:rPr>
          <w:color w:val="auto"/>
          <w:sz w:val="20"/>
          <w:szCs w:val="20"/>
        </w:rPr>
        <w:t>Figura 4.6</w:t>
      </w:r>
      <w:r w:rsidR="007902B8" w:rsidRPr="001F4794">
        <w:rPr>
          <w:color w:val="auto"/>
          <w:sz w:val="20"/>
          <w:szCs w:val="20"/>
        </w:rPr>
        <w:t xml:space="preserve">. </w:t>
      </w:r>
      <w:r w:rsidR="007902B8">
        <w:rPr>
          <w:b w:val="0"/>
          <w:color w:val="auto"/>
          <w:sz w:val="20"/>
          <w:szCs w:val="20"/>
        </w:rPr>
        <w:t>Boxplot dos pesos de 86 indivíduos</w:t>
      </w:r>
    </w:p>
    <w:p w14:paraId="401FE5F5" w14:textId="77777777" w:rsidR="007902B8" w:rsidRDefault="007902B8" w:rsidP="006E5437">
      <w:pPr>
        <w:spacing w:line="360" w:lineRule="auto"/>
        <w:jc w:val="center"/>
        <w:rPr>
          <w:rFonts w:eastAsiaTheme="minorEastAsia" w:cs="Times New Roman"/>
          <w:sz w:val="24"/>
          <w:szCs w:val="24"/>
        </w:rPr>
      </w:pPr>
      <w:r>
        <w:rPr>
          <w:rFonts w:eastAsiaTheme="minorEastAsia" w:cs="Times New Roman"/>
          <w:noProof/>
          <w:sz w:val="24"/>
          <w:szCs w:val="24"/>
          <w:lang w:eastAsia="pt-BR"/>
        </w:rPr>
        <w:drawing>
          <wp:inline distT="0" distB="0" distL="0" distR="0" wp14:anchorId="539F5C35" wp14:editId="0113B9C6">
            <wp:extent cx="3964554" cy="2870421"/>
            <wp:effectExtent l="19050" t="0" r="0" b="0"/>
            <wp:docPr id="30"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srcRect t="13055" b="14440"/>
                    <a:stretch>
                      <a:fillRect/>
                    </a:stretch>
                  </pic:blipFill>
                  <pic:spPr bwMode="auto">
                    <a:xfrm>
                      <a:off x="0" y="0"/>
                      <a:ext cx="3964554" cy="2870421"/>
                    </a:xfrm>
                    <a:prstGeom prst="rect">
                      <a:avLst/>
                    </a:prstGeom>
                    <a:noFill/>
                    <a:ln w="9525">
                      <a:noFill/>
                      <a:miter lim="800000"/>
                      <a:headEnd/>
                      <a:tailEnd/>
                    </a:ln>
                  </pic:spPr>
                </pic:pic>
              </a:graphicData>
            </a:graphic>
          </wp:inline>
        </w:drawing>
      </w:r>
    </w:p>
    <w:p w14:paraId="22C5C97D" w14:textId="77777777" w:rsidR="00424490" w:rsidRPr="00AF5DAA" w:rsidRDefault="00424490" w:rsidP="005A5621">
      <w:pPr>
        <w:spacing w:before="480" w:after="240" w:line="360" w:lineRule="auto"/>
        <w:jc w:val="both"/>
        <w:rPr>
          <w:rFonts w:eastAsiaTheme="minorEastAsia"/>
          <w:b/>
          <w:sz w:val="28"/>
          <w:szCs w:val="28"/>
        </w:rPr>
      </w:pPr>
      <w:r w:rsidRPr="00AF5DAA">
        <w:rPr>
          <w:rFonts w:eastAsiaTheme="minorEastAsia"/>
          <w:b/>
          <w:sz w:val="28"/>
          <w:szCs w:val="28"/>
        </w:rPr>
        <w:t>Exemplo</w:t>
      </w:r>
    </w:p>
    <w:p w14:paraId="18CF7FF4" w14:textId="77777777" w:rsidR="00424490" w:rsidRDefault="006D4A7B" w:rsidP="00424490">
      <w:pPr>
        <w:spacing w:after="120" w:line="360" w:lineRule="auto"/>
        <w:jc w:val="both"/>
        <w:rPr>
          <w:rFonts w:eastAsiaTheme="minorEastAsia"/>
          <w:sz w:val="24"/>
          <w:szCs w:val="24"/>
        </w:rPr>
      </w:pPr>
      <w:r>
        <w:rPr>
          <w:rFonts w:eastAsiaTheme="minorEastAsia"/>
          <w:sz w:val="24"/>
          <w:szCs w:val="24"/>
        </w:rPr>
        <w:tab/>
      </w:r>
      <w:r w:rsidR="00424490">
        <w:rPr>
          <w:rFonts w:eastAsiaTheme="minorEastAsia"/>
          <w:sz w:val="24"/>
          <w:szCs w:val="24"/>
        </w:rPr>
        <w:t>Considere os salários (x sal. mín.) de 36 indivíduos:</w:t>
      </w:r>
    </w:p>
    <w:tbl>
      <w:tblPr>
        <w:tblStyle w:val="Tabelacomgrade"/>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416"/>
        <w:gridCol w:w="1416"/>
        <w:gridCol w:w="1418"/>
        <w:gridCol w:w="1418"/>
        <w:gridCol w:w="1418"/>
        <w:gridCol w:w="1418"/>
      </w:tblGrid>
      <w:tr w:rsidR="00424490" w14:paraId="76552B62" w14:textId="77777777" w:rsidTr="006D4A7B">
        <w:tc>
          <w:tcPr>
            <w:tcW w:w="1440" w:type="dxa"/>
            <w:vAlign w:val="center"/>
          </w:tcPr>
          <w:p w14:paraId="6B6C6850" w14:textId="77777777" w:rsidR="00424490" w:rsidRPr="00DB3C9D" w:rsidRDefault="00424490" w:rsidP="006D4A7B">
            <w:pPr>
              <w:jc w:val="center"/>
              <w:rPr>
                <w:rFonts w:ascii="Cambria Math" w:eastAsiaTheme="minorEastAsia" w:hAnsi="Cambria Math"/>
                <w:sz w:val="24"/>
                <w:szCs w:val="24"/>
                <w:oMath/>
              </w:rPr>
            </w:pPr>
            <m:oMathPara>
              <m:oMath>
                <m:r>
                  <w:rPr>
                    <w:rFonts w:ascii="Cambria Math" w:eastAsiaTheme="minorEastAsia" w:hAnsi="Cambria Math"/>
                    <w:sz w:val="24"/>
                    <w:szCs w:val="24"/>
                  </w:rPr>
                  <w:lastRenderedPageBreak/>
                  <m:t>4,00</m:t>
                </m:r>
              </m:oMath>
            </m:oMathPara>
          </w:p>
        </w:tc>
        <w:tc>
          <w:tcPr>
            <w:tcW w:w="1440" w:type="dxa"/>
            <w:vAlign w:val="center"/>
          </w:tcPr>
          <w:p w14:paraId="38EAB980" w14:textId="77777777" w:rsidR="00424490" w:rsidRPr="00DB3C9D" w:rsidRDefault="00424490" w:rsidP="006D4A7B">
            <w:pPr>
              <w:jc w:val="center"/>
              <w:rPr>
                <w:rFonts w:ascii="Cambria Math" w:eastAsiaTheme="minorEastAsia" w:hAnsi="Cambria Math"/>
                <w:sz w:val="24"/>
                <w:szCs w:val="24"/>
                <w:oMath/>
              </w:rPr>
            </w:pPr>
            <m:oMathPara>
              <m:oMath>
                <m:r>
                  <w:rPr>
                    <w:rFonts w:ascii="Cambria Math" w:eastAsiaTheme="minorEastAsia" w:hAnsi="Cambria Math"/>
                    <w:sz w:val="24"/>
                    <w:szCs w:val="24"/>
                  </w:rPr>
                  <m:t>4,56</m:t>
                </m:r>
              </m:oMath>
            </m:oMathPara>
          </w:p>
        </w:tc>
        <w:tc>
          <w:tcPr>
            <w:tcW w:w="1441" w:type="dxa"/>
            <w:vAlign w:val="center"/>
          </w:tcPr>
          <w:p w14:paraId="1FDB47D5" w14:textId="77777777" w:rsidR="00424490" w:rsidRPr="00DB3C9D" w:rsidRDefault="00424490" w:rsidP="006D4A7B">
            <w:pPr>
              <w:jc w:val="center"/>
              <w:rPr>
                <w:rFonts w:ascii="Cambria Math" w:eastAsiaTheme="minorEastAsia" w:hAnsi="Cambria Math"/>
                <w:sz w:val="24"/>
                <w:szCs w:val="24"/>
                <w:oMath/>
              </w:rPr>
            </w:pPr>
            <m:oMathPara>
              <m:oMath>
                <m:r>
                  <w:rPr>
                    <w:rFonts w:ascii="Cambria Math" w:eastAsiaTheme="minorEastAsia" w:hAnsi="Cambria Math"/>
                    <w:sz w:val="24"/>
                    <w:szCs w:val="24"/>
                  </w:rPr>
                  <m:t>5,25</m:t>
                </m:r>
              </m:oMath>
            </m:oMathPara>
          </w:p>
        </w:tc>
        <w:tc>
          <w:tcPr>
            <w:tcW w:w="1441" w:type="dxa"/>
            <w:vAlign w:val="center"/>
          </w:tcPr>
          <w:p w14:paraId="3A5F722C" w14:textId="77777777" w:rsidR="00424490" w:rsidRPr="00DB3C9D" w:rsidRDefault="00424490" w:rsidP="006D4A7B">
            <w:pPr>
              <w:jc w:val="center"/>
              <w:rPr>
                <w:rFonts w:ascii="Cambria Math" w:eastAsiaTheme="minorEastAsia" w:hAnsi="Cambria Math"/>
                <w:sz w:val="24"/>
                <w:szCs w:val="24"/>
                <w:oMath/>
              </w:rPr>
            </w:pPr>
            <m:oMathPara>
              <m:oMath>
                <m:r>
                  <w:rPr>
                    <w:rFonts w:ascii="Cambria Math" w:eastAsiaTheme="minorEastAsia" w:hAnsi="Cambria Math"/>
                    <w:sz w:val="24"/>
                    <w:szCs w:val="24"/>
                  </w:rPr>
                  <m:t>5,73</m:t>
                </m:r>
              </m:oMath>
            </m:oMathPara>
          </w:p>
        </w:tc>
        <w:tc>
          <w:tcPr>
            <w:tcW w:w="1441" w:type="dxa"/>
            <w:vAlign w:val="center"/>
          </w:tcPr>
          <w:p w14:paraId="7AABD9DF" w14:textId="77777777" w:rsidR="00424490" w:rsidRPr="00DB3C9D" w:rsidRDefault="00424490" w:rsidP="006D4A7B">
            <w:pPr>
              <w:jc w:val="center"/>
              <w:rPr>
                <w:rFonts w:ascii="Cambria Math" w:eastAsiaTheme="minorEastAsia" w:hAnsi="Cambria Math"/>
                <w:sz w:val="24"/>
                <w:szCs w:val="24"/>
                <w:oMath/>
              </w:rPr>
            </w:pPr>
            <m:oMathPara>
              <m:oMath>
                <m:r>
                  <w:rPr>
                    <w:rFonts w:ascii="Cambria Math" w:eastAsiaTheme="minorEastAsia" w:hAnsi="Cambria Math"/>
                    <w:sz w:val="24"/>
                    <w:szCs w:val="24"/>
                  </w:rPr>
                  <m:t>6,26</m:t>
                </m:r>
              </m:oMath>
            </m:oMathPara>
          </w:p>
        </w:tc>
        <w:tc>
          <w:tcPr>
            <w:tcW w:w="1441" w:type="dxa"/>
            <w:vAlign w:val="center"/>
          </w:tcPr>
          <w:p w14:paraId="2DD242B0" w14:textId="77777777" w:rsidR="00424490" w:rsidRPr="00DB3C9D" w:rsidRDefault="00424490" w:rsidP="006D4A7B">
            <w:pPr>
              <w:jc w:val="center"/>
              <w:rPr>
                <w:rFonts w:ascii="Cambria Math" w:eastAsiaTheme="minorEastAsia" w:hAnsi="Cambria Math"/>
                <w:sz w:val="24"/>
                <w:szCs w:val="24"/>
                <w:oMath/>
              </w:rPr>
            </w:pPr>
            <m:oMathPara>
              <m:oMath>
                <m:r>
                  <w:rPr>
                    <w:rFonts w:ascii="Cambria Math" w:eastAsiaTheme="minorEastAsia" w:hAnsi="Cambria Math"/>
                    <w:sz w:val="24"/>
                    <w:szCs w:val="24"/>
                  </w:rPr>
                  <m:t>6,66</m:t>
                </m:r>
              </m:oMath>
            </m:oMathPara>
          </w:p>
        </w:tc>
      </w:tr>
      <w:tr w:rsidR="00424490" w14:paraId="5CF7144D" w14:textId="77777777" w:rsidTr="006D4A7B">
        <w:tc>
          <w:tcPr>
            <w:tcW w:w="1440" w:type="dxa"/>
            <w:vAlign w:val="center"/>
          </w:tcPr>
          <w:p w14:paraId="3C6E3973" w14:textId="77777777" w:rsidR="00424490" w:rsidRPr="00DB3C9D" w:rsidRDefault="00424490" w:rsidP="006D4A7B">
            <w:pPr>
              <w:jc w:val="center"/>
              <w:rPr>
                <w:rFonts w:ascii="Cambria Math" w:eastAsiaTheme="minorEastAsia" w:hAnsi="Cambria Math"/>
                <w:sz w:val="24"/>
                <w:szCs w:val="24"/>
                <w:oMath/>
              </w:rPr>
            </w:pPr>
            <m:oMathPara>
              <m:oMath>
                <m:r>
                  <w:rPr>
                    <w:rFonts w:ascii="Cambria Math" w:eastAsiaTheme="minorEastAsia" w:hAnsi="Cambria Math"/>
                    <w:sz w:val="24"/>
                    <w:szCs w:val="24"/>
                  </w:rPr>
                  <m:t>6,86</m:t>
                </m:r>
              </m:oMath>
            </m:oMathPara>
          </w:p>
        </w:tc>
        <w:tc>
          <w:tcPr>
            <w:tcW w:w="1440" w:type="dxa"/>
            <w:vAlign w:val="center"/>
          </w:tcPr>
          <w:p w14:paraId="6B9ECB83" w14:textId="77777777" w:rsidR="00424490" w:rsidRPr="00DB3C9D" w:rsidRDefault="00424490" w:rsidP="006D4A7B">
            <w:pPr>
              <w:jc w:val="center"/>
              <w:rPr>
                <w:rFonts w:ascii="Cambria Math" w:eastAsiaTheme="minorEastAsia" w:hAnsi="Cambria Math"/>
                <w:sz w:val="24"/>
                <w:szCs w:val="24"/>
                <w:oMath/>
              </w:rPr>
            </w:pPr>
            <m:oMathPara>
              <m:oMath>
                <m:r>
                  <w:rPr>
                    <w:rFonts w:ascii="Cambria Math" w:eastAsiaTheme="minorEastAsia" w:hAnsi="Cambria Math"/>
                    <w:sz w:val="24"/>
                    <w:szCs w:val="24"/>
                  </w:rPr>
                  <m:t>7,39</m:t>
                </m:r>
              </m:oMath>
            </m:oMathPara>
          </w:p>
        </w:tc>
        <w:tc>
          <w:tcPr>
            <w:tcW w:w="1441" w:type="dxa"/>
            <w:vAlign w:val="center"/>
          </w:tcPr>
          <w:p w14:paraId="45F25F85" w14:textId="77777777" w:rsidR="00424490" w:rsidRPr="00DB3C9D" w:rsidRDefault="00424490" w:rsidP="006D4A7B">
            <w:pPr>
              <w:jc w:val="center"/>
              <w:rPr>
                <w:rFonts w:ascii="Cambria Math" w:eastAsiaTheme="minorEastAsia" w:hAnsi="Cambria Math"/>
                <w:sz w:val="24"/>
                <w:szCs w:val="24"/>
                <w:oMath/>
              </w:rPr>
            </w:pPr>
            <m:oMathPara>
              <m:oMath>
                <m:r>
                  <w:rPr>
                    <w:rFonts w:ascii="Cambria Math" w:eastAsiaTheme="minorEastAsia" w:hAnsi="Cambria Math"/>
                    <w:sz w:val="24"/>
                    <w:szCs w:val="24"/>
                  </w:rPr>
                  <m:t>7,59</m:t>
                </m:r>
              </m:oMath>
            </m:oMathPara>
          </w:p>
        </w:tc>
        <w:tc>
          <w:tcPr>
            <w:tcW w:w="1441" w:type="dxa"/>
            <w:vAlign w:val="center"/>
          </w:tcPr>
          <w:p w14:paraId="7E473FC3" w14:textId="77777777" w:rsidR="00424490" w:rsidRPr="00DB3C9D" w:rsidRDefault="00424490" w:rsidP="006D4A7B">
            <w:pPr>
              <w:jc w:val="center"/>
              <w:rPr>
                <w:rFonts w:ascii="Cambria Math" w:eastAsiaTheme="minorEastAsia" w:hAnsi="Cambria Math"/>
                <w:sz w:val="24"/>
                <w:szCs w:val="24"/>
                <w:oMath/>
              </w:rPr>
            </w:pPr>
            <m:oMathPara>
              <m:oMath>
                <m:r>
                  <w:rPr>
                    <w:rFonts w:ascii="Cambria Math" w:eastAsiaTheme="minorEastAsia" w:hAnsi="Cambria Math"/>
                    <w:sz w:val="24"/>
                    <w:szCs w:val="24"/>
                  </w:rPr>
                  <m:t>7,44</m:t>
                </m:r>
              </m:oMath>
            </m:oMathPara>
          </w:p>
        </w:tc>
        <w:tc>
          <w:tcPr>
            <w:tcW w:w="1441" w:type="dxa"/>
            <w:vAlign w:val="center"/>
          </w:tcPr>
          <w:p w14:paraId="0E6622DD" w14:textId="77777777" w:rsidR="00424490" w:rsidRPr="00DB3C9D" w:rsidRDefault="00424490" w:rsidP="006D4A7B">
            <w:pPr>
              <w:jc w:val="center"/>
              <w:rPr>
                <w:rFonts w:ascii="Cambria Math" w:eastAsiaTheme="minorEastAsia" w:hAnsi="Cambria Math"/>
                <w:sz w:val="24"/>
                <w:szCs w:val="24"/>
                <w:oMath/>
              </w:rPr>
            </w:pPr>
            <m:oMathPara>
              <m:oMath>
                <m:r>
                  <w:rPr>
                    <w:rFonts w:ascii="Cambria Math" w:eastAsiaTheme="minorEastAsia" w:hAnsi="Cambria Math"/>
                    <w:sz w:val="24"/>
                    <w:szCs w:val="24"/>
                  </w:rPr>
                  <m:t>8,12</m:t>
                </m:r>
              </m:oMath>
            </m:oMathPara>
          </w:p>
        </w:tc>
        <w:tc>
          <w:tcPr>
            <w:tcW w:w="1441" w:type="dxa"/>
            <w:vAlign w:val="center"/>
          </w:tcPr>
          <w:p w14:paraId="7F54380C" w14:textId="77777777" w:rsidR="00424490" w:rsidRPr="00DB3C9D" w:rsidRDefault="00424490" w:rsidP="006D4A7B">
            <w:pPr>
              <w:jc w:val="center"/>
              <w:rPr>
                <w:rFonts w:ascii="Cambria Math" w:eastAsiaTheme="minorEastAsia" w:hAnsi="Cambria Math"/>
                <w:sz w:val="24"/>
                <w:szCs w:val="24"/>
                <w:oMath/>
              </w:rPr>
            </w:pPr>
            <m:oMathPara>
              <m:oMath>
                <m:r>
                  <w:rPr>
                    <w:rFonts w:ascii="Cambria Math" w:eastAsiaTheme="minorEastAsia" w:hAnsi="Cambria Math"/>
                    <w:sz w:val="24"/>
                    <w:szCs w:val="24"/>
                  </w:rPr>
                  <m:t>8,46</m:t>
                </m:r>
              </m:oMath>
            </m:oMathPara>
          </w:p>
        </w:tc>
      </w:tr>
      <w:tr w:rsidR="00424490" w14:paraId="6C5E8936" w14:textId="77777777" w:rsidTr="006D4A7B">
        <w:tc>
          <w:tcPr>
            <w:tcW w:w="1440" w:type="dxa"/>
            <w:vAlign w:val="center"/>
          </w:tcPr>
          <w:p w14:paraId="0DD2B634" w14:textId="77777777" w:rsidR="00424490" w:rsidRPr="00DB3C9D" w:rsidRDefault="00424490" w:rsidP="006D4A7B">
            <w:pPr>
              <w:jc w:val="center"/>
              <w:rPr>
                <w:rFonts w:ascii="Cambria Math" w:eastAsiaTheme="minorEastAsia" w:hAnsi="Cambria Math"/>
                <w:sz w:val="24"/>
                <w:szCs w:val="24"/>
                <w:oMath/>
              </w:rPr>
            </w:pPr>
            <m:oMathPara>
              <m:oMath>
                <m:r>
                  <w:rPr>
                    <w:rFonts w:ascii="Cambria Math" w:eastAsiaTheme="minorEastAsia" w:hAnsi="Cambria Math"/>
                    <w:sz w:val="24"/>
                    <w:szCs w:val="24"/>
                  </w:rPr>
                  <m:t>8,74</m:t>
                </m:r>
              </m:oMath>
            </m:oMathPara>
          </w:p>
        </w:tc>
        <w:tc>
          <w:tcPr>
            <w:tcW w:w="1440" w:type="dxa"/>
            <w:vAlign w:val="center"/>
          </w:tcPr>
          <w:p w14:paraId="67A48F67" w14:textId="77777777" w:rsidR="00424490" w:rsidRPr="00DB3C9D" w:rsidRDefault="00424490" w:rsidP="006D4A7B">
            <w:pPr>
              <w:jc w:val="center"/>
              <w:rPr>
                <w:rFonts w:ascii="Cambria Math" w:eastAsiaTheme="minorEastAsia" w:hAnsi="Cambria Math"/>
                <w:sz w:val="24"/>
                <w:szCs w:val="24"/>
                <w:oMath/>
              </w:rPr>
            </w:pPr>
            <m:oMathPara>
              <m:oMath>
                <m:r>
                  <w:rPr>
                    <w:rFonts w:ascii="Cambria Math" w:eastAsiaTheme="minorEastAsia" w:hAnsi="Cambria Math"/>
                    <w:sz w:val="24"/>
                    <w:szCs w:val="24"/>
                  </w:rPr>
                  <m:t>8,95</m:t>
                </m:r>
              </m:oMath>
            </m:oMathPara>
          </w:p>
        </w:tc>
        <w:tc>
          <w:tcPr>
            <w:tcW w:w="1441" w:type="dxa"/>
            <w:vAlign w:val="center"/>
          </w:tcPr>
          <w:p w14:paraId="2F1E4A32" w14:textId="77777777" w:rsidR="00424490" w:rsidRPr="00DB3C9D" w:rsidRDefault="00424490" w:rsidP="006D4A7B">
            <w:pPr>
              <w:jc w:val="center"/>
              <w:rPr>
                <w:rFonts w:ascii="Cambria Math" w:eastAsiaTheme="minorEastAsia" w:hAnsi="Cambria Math"/>
                <w:sz w:val="24"/>
                <w:szCs w:val="24"/>
                <w:oMath/>
              </w:rPr>
            </w:pPr>
            <m:oMathPara>
              <m:oMath>
                <m:r>
                  <w:rPr>
                    <w:rFonts w:ascii="Cambria Math" w:eastAsiaTheme="minorEastAsia" w:hAnsi="Cambria Math"/>
                    <w:sz w:val="24"/>
                    <w:szCs w:val="24"/>
                  </w:rPr>
                  <m:t>9,13</m:t>
                </m:r>
              </m:oMath>
            </m:oMathPara>
          </w:p>
        </w:tc>
        <w:tc>
          <w:tcPr>
            <w:tcW w:w="1441" w:type="dxa"/>
            <w:vAlign w:val="center"/>
          </w:tcPr>
          <w:p w14:paraId="38112998" w14:textId="77777777" w:rsidR="00424490" w:rsidRPr="00DB3C9D" w:rsidRDefault="00424490" w:rsidP="006D4A7B">
            <w:pPr>
              <w:jc w:val="center"/>
              <w:rPr>
                <w:rFonts w:ascii="Cambria Math" w:eastAsiaTheme="minorEastAsia" w:hAnsi="Cambria Math"/>
                <w:sz w:val="24"/>
                <w:szCs w:val="24"/>
                <w:oMath/>
              </w:rPr>
            </w:pPr>
            <m:oMathPara>
              <m:oMath>
                <m:r>
                  <w:rPr>
                    <w:rFonts w:ascii="Cambria Math" w:eastAsiaTheme="minorEastAsia" w:hAnsi="Cambria Math"/>
                    <w:sz w:val="24"/>
                    <w:szCs w:val="24"/>
                  </w:rPr>
                  <m:t>9,35</m:t>
                </m:r>
              </m:oMath>
            </m:oMathPara>
          </w:p>
        </w:tc>
        <w:tc>
          <w:tcPr>
            <w:tcW w:w="1441" w:type="dxa"/>
            <w:vAlign w:val="center"/>
          </w:tcPr>
          <w:p w14:paraId="0575865D" w14:textId="77777777" w:rsidR="00424490" w:rsidRPr="00DB3C9D" w:rsidRDefault="00424490" w:rsidP="006D4A7B">
            <w:pPr>
              <w:jc w:val="center"/>
              <w:rPr>
                <w:rFonts w:ascii="Cambria Math" w:eastAsiaTheme="minorEastAsia" w:hAnsi="Cambria Math"/>
                <w:sz w:val="24"/>
                <w:szCs w:val="24"/>
                <w:oMath/>
              </w:rPr>
            </w:pPr>
            <m:oMathPara>
              <m:oMath>
                <m:r>
                  <w:rPr>
                    <w:rFonts w:ascii="Cambria Math" w:eastAsiaTheme="minorEastAsia" w:hAnsi="Cambria Math"/>
                    <w:sz w:val="24"/>
                    <w:szCs w:val="24"/>
                  </w:rPr>
                  <m:t>9,77</m:t>
                </m:r>
              </m:oMath>
            </m:oMathPara>
          </w:p>
        </w:tc>
        <w:tc>
          <w:tcPr>
            <w:tcW w:w="1441" w:type="dxa"/>
            <w:vAlign w:val="center"/>
          </w:tcPr>
          <w:p w14:paraId="08B03E9C" w14:textId="77777777" w:rsidR="00424490" w:rsidRPr="00DB3C9D" w:rsidRDefault="00424490" w:rsidP="006D4A7B">
            <w:pPr>
              <w:jc w:val="center"/>
              <w:rPr>
                <w:rFonts w:ascii="Cambria Math" w:eastAsiaTheme="minorEastAsia" w:hAnsi="Cambria Math"/>
                <w:sz w:val="24"/>
                <w:szCs w:val="24"/>
                <w:oMath/>
              </w:rPr>
            </w:pPr>
            <m:oMathPara>
              <m:oMath>
                <m:r>
                  <w:rPr>
                    <w:rFonts w:ascii="Cambria Math" w:eastAsiaTheme="minorEastAsia" w:hAnsi="Cambria Math"/>
                    <w:sz w:val="24"/>
                    <w:szCs w:val="24"/>
                  </w:rPr>
                  <m:t>9,80</m:t>
                </m:r>
              </m:oMath>
            </m:oMathPara>
          </w:p>
        </w:tc>
      </w:tr>
      <w:tr w:rsidR="00424490" w14:paraId="48F21227" w14:textId="77777777" w:rsidTr="006D4A7B">
        <w:tc>
          <w:tcPr>
            <w:tcW w:w="1440" w:type="dxa"/>
            <w:vAlign w:val="center"/>
          </w:tcPr>
          <w:p w14:paraId="01C2D2B5" w14:textId="77777777" w:rsidR="00424490" w:rsidRPr="00DB3C9D" w:rsidRDefault="00424490" w:rsidP="006D4A7B">
            <w:pPr>
              <w:jc w:val="center"/>
              <w:rPr>
                <w:rFonts w:ascii="Cambria Math" w:eastAsiaTheme="minorEastAsia" w:hAnsi="Cambria Math"/>
                <w:sz w:val="24"/>
                <w:szCs w:val="24"/>
                <w:oMath/>
              </w:rPr>
            </w:pPr>
            <m:oMathPara>
              <m:oMath>
                <m:r>
                  <w:rPr>
                    <w:rFonts w:ascii="Cambria Math" w:eastAsiaTheme="minorEastAsia" w:hAnsi="Cambria Math"/>
                    <w:sz w:val="24"/>
                    <w:szCs w:val="24"/>
                  </w:rPr>
                  <m:t>10,53</m:t>
                </m:r>
              </m:oMath>
            </m:oMathPara>
          </w:p>
        </w:tc>
        <w:tc>
          <w:tcPr>
            <w:tcW w:w="1440" w:type="dxa"/>
            <w:vAlign w:val="center"/>
          </w:tcPr>
          <w:p w14:paraId="2A1A276C" w14:textId="77777777" w:rsidR="00424490" w:rsidRPr="00DB3C9D" w:rsidRDefault="00424490" w:rsidP="006D4A7B">
            <w:pPr>
              <w:jc w:val="center"/>
              <w:rPr>
                <w:rFonts w:ascii="Cambria Math" w:eastAsiaTheme="minorEastAsia" w:hAnsi="Cambria Math"/>
                <w:sz w:val="24"/>
                <w:szCs w:val="24"/>
                <w:oMath/>
              </w:rPr>
            </w:pPr>
            <m:oMathPara>
              <m:oMath>
                <m:r>
                  <w:rPr>
                    <w:rFonts w:ascii="Cambria Math" w:eastAsiaTheme="minorEastAsia" w:hAnsi="Cambria Math"/>
                    <w:sz w:val="24"/>
                    <w:szCs w:val="24"/>
                  </w:rPr>
                  <m:t>10,76</m:t>
                </m:r>
              </m:oMath>
            </m:oMathPara>
          </w:p>
        </w:tc>
        <w:tc>
          <w:tcPr>
            <w:tcW w:w="1441" w:type="dxa"/>
            <w:vAlign w:val="center"/>
          </w:tcPr>
          <w:p w14:paraId="48672085" w14:textId="77777777" w:rsidR="00424490" w:rsidRPr="00DB3C9D" w:rsidRDefault="00424490" w:rsidP="006D4A7B">
            <w:pPr>
              <w:jc w:val="center"/>
              <w:rPr>
                <w:rFonts w:ascii="Cambria Math" w:eastAsiaTheme="minorEastAsia" w:hAnsi="Cambria Math"/>
                <w:sz w:val="24"/>
                <w:szCs w:val="24"/>
                <w:oMath/>
              </w:rPr>
            </w:pPr>
            <m:oMathPara>
              <m:oMath>
                <m:r>
                  <w:rPr>
                    <w:rFonts w:ascii="Cambria Math" w:eastAsiaTheme="minorEastAsia" w:hAnsi="Cambria Math"/>
                    <w:sz w:val="24"/>
                    <w:szCs w:val="24"/>
                  </w:rPr>
                  <m:t>11,06</m:t>
                </m:r>
              </m:oMath>
            </m:oMathPara>
          </w:p>
        </w:tc>
        <w:tc>
          <w:tcPr>
            <w:tcW w:w="1441" w:type="dxa"/>
            <w:vAlign w:val="center"/>
          </w:tcPr>
          <w:p w14:paraId="37576755" w14:textId="77777777" w:rsidR="00424490" w:rsidRPr="00DB3C9D" w:rsidRDefault="00424490" w:rsidP="006D4A7B">
            <w:pPr>
              <w:jc w:val="center"/>
              <w:rPr>
                <w:rFonts w:ascii="Cambria Math" w:eastAsiaTheme="minorEastAsia" w:hAnsi="Cambria Math"/>
                <w:sz w:val="24"/>
                <w:szCs w:val="24"/>
                <w:oMath/>
              </w:rPr>
            </w:pPr>
            <m:oMathPara>
              <m:oMath>
                <m:r>
                  <w:rPr>
                    <w:rFonts w:ascii="Cambria Math" w:eastAsiaTheme="minorEastAsia" w:hAnsi="Cambria Math"/>
                    <w:sz w:val="24"/>
                    <w:szCs w:val="24"/>
                  </w:rPr>
                  <m:t>11,59</m:t>
                </m:r>
              </m:oMath>
            </m:oMathPara>
          </w:p>
        </w:tc>
        <w:tc>
          <w:tcPr>
            <w:tcW w:w="1441" w:type="dxa"/>
            <w:vAlign w:val="center"/>
          </w:tcPr>
          <w:p w14:paraId="2F23F9A1" w14:textId="77777777" w:rsidR="00424490" w:rsidRPr="00DB3C9D" w:rsidRDefault="00424490" w:rsidP="006D4A7B">
            <w:pPr>
              <w:jc w:val="center"/>
              <w:rPr>
                <w:rFonts w:ascii="Cambria Math" w:eastAsiaTheme="minorEastAsia" w:hAnsi="Cambria Math"/>
                <w:sz w:val="24"/>
                <w:szCs w:val="24"/>
                <w:oMath/>
              </w:rPr>
            </w:pPr>
            <m:oMathPara>
              <m:oMath>
                <m:r>
                  <w:rPr>
                    <w:rFonts w:ascii="Cambria Math" w:eastAsiaTheme="minorEastAsia" w:hAnsi="Cambria Math"/>
                    <w:sz w:val="24"/>
                    <w:szCs w:val="24"/>
                  </w:rPr>
                  <m:t>12,00</m:t>
                </m:r>
              </m:oMath>
            </m:oMathPara>
          </w:p>
        </w:tc>
        <w:tc>
          <w:tcPr>
            <w:tcW w:w="1441" w:type="dxa"/>
            <w:vAlign w:val="center"/>
          </w:tcPr>
          <w:p w14:paraId="122C4F7C" w14:textId="77777777" w:rsidR="00424490" w:rsidRPr="00DB3C9D" w:rsidRDefault="00424490" w:rsidP="006D4A7B">
            <w:pPr>
              <w:jc w:val="center"/>
              <w:rPr>
                <w:rFonts w:ascii="Cambria Math" w:eastAsiaTheme="minorEastAsia" w:hAnsi="Cambria Math"/>
                <w:sz w:val="24"/>
                <w:szCs w:val="24"/>
                <w:oMath/>
              </w:rPr>
            </w:pPr>
            <m:oMathPara>
              <m:oMath>
                <m:r>
                  <w:rPr>
                    <w:rFonts w:ascii="Cambria Math" w:eastAsiaTheme="minorEastAsia" w:hAnsi="Cambria Math"/>
                    <w:sz w:val="24"/>
                    <w:szCs w:val="24"/>
                  </w:rPr>
                  <m:t>12,79</m:t>
                </m:r>
              </m:oMath>
            </m:oMathPara>
          </w:p>
        </w:tc>
      </w:tr>
      <w:tr w:rsidR="00424490" w14:paraId="47E62840" w14:textId="77777777" w:rsidTr="006D4A7B">
        <w:tc>
          <w:tcPr>
            <w:tcW w:w="1440" w:type="dxa"/>
            <w:vAlign w:val="center"/>
          </w:tcPr>
          <w:p w14:paraId="09AF2E4C" w14:textId="77777777" w:rsidR="00424490" w:rsidRPr="00DB3C9D" w:rsidRDefault="00424490" w:rsidP="006D4A7B">
            <w:pPr>
              <w:jc w:val="center"/>
              <w:rPr>
                <w:rFonts w:ascii="Cambria Math" w:eastAsiaTheme="minorEastAsia" w:hAnsi="Cambria Math"/>
                <w:sz w:val="24"/>
                <w:szCs w:val="24"/>
                <w:oMath/>
              </w:rPr>
            </w:pPr>
            <m:oMathPara>
              <m:oMath>
                <m:r>
                  <w:rPr>
                    <w:rFonts w:ascii="Cambria Math" w:eastAsiaTheme="minorEastAsia" w:hAnsi="Cambria Math"/>
                    <w:sz w:val="24"/>
                    <w:szCs w:val="24"/>
                  </w:rPr>
                  <m:t>13,23</m:t>
                </m:r>
              </m:oMath>
            </m:oMathPara>
          </w:p>
        </w:tc>
        <w:tc>
          <w:tcPr>
            <w:tcW w:w="1440" w:type="dxa"/>
            <w:vAlign w:val="center"/>
          </w:tcPr>
          <w:p w14:paraId="208FE211" w14:textId="77777777" w:rsidR="00424490" w:rsidRPr="00DB3C9D" w:rsidRDefault="00424490" w:rsidP="006D4A7B">
            <w:pPr>
              <w:jc w:val="center"/>
              <w:rPr>
                <w:rFonts w:ascii="Cambria Math" w:eastAsiaTheme="minorEastAsia" w:hAnsi="Cambria Math"/>
                <w:sz w:val="24"/>
                <w:szCs w:val="24"/>
                <w:oMath/>
              </w:rPr>
            </w:pPr>
            <m:oMathPara>
              <m:oMath>
                <m:r>
                  <w:rPr>
                    <w:rFonts w:ascii="Cambria Math" w:eastAsiaTheme="minorEastAsia" w:hAnsi="Cambria Math"/>
                    <w:sz w:val="24"/>
                    <w:szCs w:val="24"/>
                  </w:rPr>
                  <m:t>13,60</m:t>
                </m:r>
              </m:oMath>
            </m:oMathPara>
          </w:p>
        </w:tc>
        <w:tc>
          <w:tcPr>
            <w:tcW w:w="1441" w:type="dxa"/>
            <w:vAlign w:val="center"/>
          </w:tcPr>
          <w:p w14:paraId="4AE07274" w14:textId="77777777" w:rsidR="00424490" w:rsidRPr="00DB3C9D" w:rsidRDefault="00424490" w:rsidP="006D4A7B">
            <w:pPr>
              <w:jc w:val="center"/>
              <w:rPr>
                <w:rFonts w:ascii="Cambria Math" w:eastAsiaTheme="minorEastAsia" w:hAnsi="Cambria Math"/>
                <w:sz w:val="24"/>
                <w:szCs w:val="24"/>
                <w:oMath/>
              </w:rPr>
            </w:pPr>
            <m:oMathPara>
              <m:oMath>
                <m:r>
                  <w:rPr>
                    <w:rFonts w:ascii="Cambria Math" w:eastAsiaTheme="minorEastAsia" w:hAnsi="Cambria Math"/>
                    <w:sz w:val="24"/>
                    <w:szCs w:val="24"/>
                  </w:rPr>
                  <m:t>13,85</m:t>
                </m:r>
              </m:oMath>
            </m:oMathPara>
          </w:p>
        </w:tc>
        <w:tc>
          <w:tcPr>
            <w:tcW w:w="1441" w:type="dxa"/>
            <w:vAlign w:val="center"/>
          </w:tcPr>
          <w:p w14:paraId="1F93A289" w14:textId="77777777" w:rsidR="00424490" w:rsidRPr="00DB3C9D" w:rsidRDefault="00424490" w:rsidP="006D4A7B">
            <w:pPr>
              <w:jc w:val="center"/>
              <w:rPr>
                <w:rFonts w:ascii="Cambria Math" w:eastAsiaTheme="minorEastAsia" w:hAnsi="Cambria Math"/>
                <w:sz w:val="24"/>
                <w:szCs w:val="24"/>
                <w:oMath/>
              </w:rPr>
            </w:pPr>
            <m:oMathPara>
              <m:oMath>
                <m:r>
                  <w:rPr>
                    <w:rFonts w:ascii="Cambria Math" w:eastAsiaTheme="minorEastAsia" w:hAnsi="Cambria Math"/>
                    <w:sz w:val="24"/>
                    <w:szCs w:val="24"/>
                  </w:rPr>
                  <m:t>14,69</m:t>
                </m:r>
              </m:oMath>
            </m:oMathPara>
          </w:p>
        </w:tc>
        <w:tc>
          <w:tcPr>
            <w:tcW w:w="1441" w:type="dxa"/>
            <w:vAlign w:val="center"/>
          </w:tcPr>
          <w:p w14:paraId="7DCF25CD" w14:textId="77777777" w:rsidR="00424490" w:rsidRPr="00DB3C9D" w:rsidRDefault="00424490" w:rsidP="006D4A7B">
            <w:pPr>
              <w:jc w:val="center"/>
              <w:rPr>
                <w:rFonts w:ascii="Cambria Math" w:eastAsiaTheme="minorEastAsia" w:hAnsi="Cambria Math"/>
                <w:sz w:val="24"/>
                <w:szCs w:val="24"/>
                <w:oMath/>
              </w:rPr>
            </w:pPr>
            <m:oMathPara>
              <m:oMath>
                <m:r>
                  <w:rPr>
                    <w:rFonts w:ascii="Cambria Math" w:eastAsiaTheme="minorEastAsia" w:hAnsi="Cambria Math"/>
                    <w:sz w:val="24"/>
                    <w:szCs w:val="24"/>
                  </w:rPr>
                  <m:t>14,71</m:t>
                </m:r>
              </m:oMath>
            </m:oMathPara>
          </w:p>
        </w:tc>
        <w:tc>
          <w:tcPr>
            <w:tcW w:w="1441" w:type="dxa"/>
            <w:vAlign w:val="center"/>
          </w:tcPr>
          <w:p w14:paraId="0EEA26FB" w14:textId="77777777" w:rsidR="00424490" w:rsidRPr="00DB3C9D" w:rsidRDefault="00424490" w:rsidP="006D4A7B">
            <w:pPr>
              <w:jc w:val="center"/>
              <w:rPr>
                <w:rFonts w:ascii="Cambria Math" w:eastAsiaTheme="minorEastAsia" w:hAnsi="Cambria Math"/>
                <w:sz w:val="24"/>
                <w:szCs w:val="24"/>
                <w:oMath/>
              </w:rPr>
            </w:pPr>
            <m:oMathPara>
              <m:oMath>
                <m:r>
                  <w:rPr>
                    <w:rFonts w:ascii="Cambria Math" w:eastAsiaTheme="minorEastAsia" w:hAnsi="Cambria Math"/>
                    <w:sz w:val="24"/>
                    <w:szCs w:val="24"/>
                  </w:rPr>
                  <m:t>15,99</m:t>
                </m:r>
              </m:oMath>
            </m:oMathPara>
          </w:p>
        </w:tc>
      </w:tr>
      <w:tr w:rsidR="00424490" w14:paraId="309D4E6D" w14:textId="77777777" w:rsidTr="006D4A7B">
        <w:tc>
          <w:tcPr>
            <w:tcW w:w="1440" w:type="dxa"/>
            <w:vAlign w:val="center"/>
          </w:tcPr>
          <w:p w14:paraId="63A2FA83" w14:textId="77777777" w:rsidR="00424490" w:rsidRPr="00DB3C9D" w:rsidRDefault="00424490" w:rsidP="006D4A7B">
            <w:pPr>
              <w:jc w:val="center"/>
              <w:rPr>
                <w:rFonts w:ascii="Cambria Math" w:eastAsiaTheme="minorEastAsia" w:hAnsi="Cambria Math"/>
                <w:sz w:val="24"/>
                <w:szCs w:val="24"/>
                <w:oMath/>
              </w:rPr>
            </w:pPr>
            <m:oMathPara>
              <m:oMath>
                <m:r>
                  <w:rPr>
                    <w:rFonts w:ascii="Cambria Math" w:eastAsiaTheme="minorEastAsia" w:hAnsi="Cambria Math"/>
                    <w:sz w:val="24"/>
                    <w:szCs w:val="24"/>
                  </w:rPr>
                  <m:t>16,22</m:t>
                </m:r>
              </m:oMath>
            </m:oMathPara>
          </w:p>
        </w:tc>
        <w:tc>
          <w:tcPr>
            <w:tcW w:w="1440" w:type="dxa"/>
            <w:vAlign w:val="center"/>
          </w:tcPr>
          <w:p w14:paraId="7E715691" w14:textId="77777777" w:rsidR="00424490" w:rsidRPr="00DB3C9D" w:rsidRDefault="00424490" w:rsidP="006D4A7B">
            <w:pPr>
              <w:jc w:val="center"/>
              <w:rPr>
                <w:rFonts w:ascii="Cambria Math" w:eastAsiaTheme="minorEastAsia" w:hAnsi="Cambria Math"/>
                <w:sz w:val="24"/>
                <w:szCs w:val="24"/>
                <w:oMath/>
              </w:rPr>
            </w:pPr>
            <m:oMathPara>
              <m:oMath>
                <m:r>
                  <w:rPr>
                    <w:rFonts w:ascii="Cambria Math" w:eastAsiaTheme="minorEastAsia" w:hAnsi="Cambria Math"/>
                    <w:sz w:val="24"/>
                    <w:szCs w:val="24"/>
                  </w:rPr>
                  <m:t>16,61</m:t>
                </m:r>
              </m:oMath>
            </m:oMathPara>
          </w:p>
        </w:tc>
        <w:tc>
          <w:tcPr>
            <w:tcW w:w="1441" w:type="dxa"/>
            <w:vAlign w:val="center"/>
          </w:tcPr>
          <w:p w14:paraId="5D12F6DB" w14:textId="77777777" w:rsidR="00424490" w:rsidRPr="00DB3C9D" w:rsidRDefault="00424490" w:rsidP="006D4A7B">
            <w:pPr>
              <w:jc w:val="center"/>
              <w:rPr>
                <w:rFonts w:ascii="Cambria Math" w:eastAsiaTheme="minorEastAsia" w:hAnsi="Cambria Math"/>
                <w:sz w:val="24"/>
                <w:szCs w:val="24"/>
                <w:oMath/>
              </w:rPr>
            </w:pPr>
            <m:oMathPara>
              <m:oMath>
                <m:r>
                  <w:rPr>
                    <w:rFonts w:ascii="Cambria Math" w:eastAsiaTheme="minorEastAsia" w:hAnsi="Cambria Math"/>
                    <w:sz w:val="24"/>
                    <w:szCs w:val="24"/>
                  </w:rPr>
                  <m:t>17,26</m:t>
                </m:r>
              </m:oMath>
            </m:oMathPara>
          </w:p>
        </w:tc>
        <w:tc>
          <w:tcPr>
            <w:tcW w:w="1441" w:type="dxa"/>
            <w:vAlign w:val="center"/>
          </w:tcPr>
          <w:p w14:paraId="3B9504E7" w14:textId="77777777" w:rsidR="00424490" w:rsidRPr="00DB3C9D" w:rsidRDefault="00424490" w:rsidP="006D4A7B">
            <w:pPr>
              <w:jc w:val="center"/>
              <w:rPr>
                <w:rFonts w:ascii="Cambria Math" w:eastAsiaTheme="minorEastAsia" w:hAnsi="Cambria Math"/>
                <w:sz w:val="24"/>
                <w:szCs w:val="24"/>
                <w:oMath/>
              </w:rPr>
            </w:pPr>
            <m:oMathPara>
              <m:oMath>
                <m:r>
                  <w:rPr>
                    <w:rFonts w:ascii="Cambria Math" w:eastAsiaTheme="minorEastAsia" w:hAnsi="Cambria Math"/>
                    <w:sz w:val="24"/>
                    <w:szCs w:val="24"/>
                  </w:rPr>
                  <m:t>18,75</m:t>
                </m:r>
              </m:oMath>
            </m:oMathPara>
          </w:p>
        </w:tc>
        <w:tc>
          <w:tcPr>
            <w:tcW w:w="1441" w:type="dxa"/>
            <w:vAlign w:val="center"/>
          </w:tcPr>
          <w:p w14:paraId="5EE9E77C" w14:textId="77777777" w:rsidR="00424490" w:rsidRPr="00DB3C9D" w:rsidRDefault="00424490" w:rsidP="006D4A7B">
            <w:pPr>
              <w:jc w:val="center"/>
              <w:rPr>
                <w:rFonts w:ascii="Cambria Math" w:eastAsiaTheme="minorEastAsia" w:hAnsi="Cambria Math"/>
                <w:sz w:val="24"/>
                <w:szCs w:val="24"/>
                <w:oMath/>
              </w:rPr>
            </w:pPr>
            <m:oMathPara>
              <m:oMath>
                <m:r>
                  <w:rPr>
                    <w:rFonts w:ascii="Cambria Math" w:eastAsiaTheme="minorEastAsia" w:hAnsi="Cambria Math"/>
                    <w:sz w:val="24"/>
                    <w:szCs w:val="24"/>
                  </w:rPr>
                  <m:t>19,40</m:t>
                </m:r>
              </m:oMath>
            </m:oMathPara>
          </w:p>
        </w:tc>
        <w:tc>
          <w:tcPr>
            <w:tcW w:w="1441" w:type="dxa"/>
            <w:vAlign w:val="center"/>
          </w:tcPr>
          <w:p w14:paraId="4E626A85" w14:textId="77777777" w:rsidR="00424490" w:rsidRPr="00DB3C9D" w:rsidRDefault="00424490" w:rsidP="006D4A7B">
            <w:pPr>
              <w:jc w:val="center"/>
              <w:rPr>
                <w:rFonts w:ascii="Cambria Math" w:eastAsiaTheme="minorEastAsia" w:hAnsi="Cambria Math"/>
                <w:sz w:val="24"/>
                <w:szCs w:val="24"/>
                <w:oMath/>
              </w:rPr>
            </w:pPr>
            <m:oMathPara>
              <m:oMath>
                <m:r>
                  <w:rPr>
                    <w:rFonts w:ascii="Cambria Math" w:eastAsiaTheme="minorEastAsia" w:hAnsi="Cambria Math"/>
                    <w:sz w:val="24"/>
                    <w:szCs w:val="24"/>
                  </w:rPr>
                  <m:t>23,30</m:t>
                </m:r>
              </m:oMath>
            </m:oMathPara>
          </w:p>
        </w:tc>
      </w:tr>
    </w:tbl>
    <w:p w14:paraId="1DD68AD5" w14:textId="77777777" w:rsidR="00424490" w:rsidRDefault="00424490" w:rsidP="00424490">
      <w:pPr>
        <w:spacing w:line="360" w:lineRule="auto"/>
        <w:jc w:val="both"/>
        <w:rPr>
          <w:rFonts w:eastAsiaTheme="minorEastAsia" w:cs="Times New Roman"/>
          <w:sz w:val="24"/>
          <w:szCs w:val="24"/>
        </w:rPr>
      </w:pPr>
    </w:p>
    <w:p w14:paraId="4A98E20C" w14:textId="77777777" w:rsidR="004B18A5" w:rsidRDefault="004B18A5" w:rsidP="004B18A5">
      <w:pPr>
        <w:spacing w:after="360" w:line="360" w:lineRule="auto"/>
        <w:jc w:val="both"/>
        <w:rPr>
          <w:rFonts w:eastAsiaTheme="minorEastAsia" w:cs="Times New Roman"/>
          <w:sz w:val="24"/>
          <w:szCs w:val="24"/>
        </w:rPr>
      </w:pPr>
      <w:r>
        <w:rPr>
          <w:rFonts w:eastAsiaTheme="minorEastAsia" w:cs="Times New Roman"/>
          <w:sz w:val="24"/>
          <w:szCs w:val="24"/>
        </w:rPr>
        <w:tab/>
        <w:t>Fazendo o histograma dos dados de salários (Figura 4.</w:t>
      </w:r>
      <w:r w:rsidR="00594577">
        <w:rPr>
          <w:rFonts w:eastAsiaTheme="minorEastAsia" w:cs="Times New Roman"/>
          <w:sz w:val="24"/>
          <w:szCs w:val="24"/>
        </w:rPr>
        <w:t>7</w:t>
      </w:r>
      <w:r>
        <w:rPr>
          <w:rFonts w:eastAsiaTheme="minorEastAsia" w:cs="Times New Roman"/>
          <w:sz w:val="24"/>
          <w:szCs w:val="24"/>
        </w:rPr>
        <w:t>) observamos que a distribuição é assimétrica à direita.</w:t>
      </w:r>
    </w:p>
    <w:p w14:paraId="6624C9F0" w14:textId="77777777" w:rsidR="004B18A5" w:rsidRPr="009D1733" w:rsidRDefault="00594577" w:rsidP="004B18A5">
      <w:pPr>
        <w:pStyle w:val="Legenda"/>
        <w:keepNext/>
        <w:spacing w:before="240" w:after="120"/>
        <w:jc w:val="center"/>
        <w:rPr>
          <w:rFonts w:eastAsiaTheme="minorEastAsia"/>
          <w:sz w:val="24"/>
          <w:szCs w:val="24"/>
        </w:rPr>
      </w:pPr>
      <w:r>
        <w:rPr>
          <w:color w:val="auto"/>
          <w:sz w:val="20"/>
          <w:szCs w:val="20"/>
        </w:rPr>
        <w:t>Figura 4.7</w:t>
      </w:r>
      <w:r w:rsidR="004B18A5" w:rsidRPr="001F4794">
        <w:rPr>
          <w:color w:val="auto"/>
          <w:sz w:val="20"/>
          <w:szCs w:val="20"/>
        </w:rPr>
        <w:t xml:space="preserve">. </w:t>
      </w:r>
      <w:r w:rsidR="004B18A5">
        <w:rPr>
          <w:b w:val="0"/>
          <w:color w:val="auto"/>
          <w:sz w:val="20"/>
          <w:szCs w:val="20"/>
        </w:rPr>
        <w:t>Histograma dos salários de 36 indivíduos</w:t>
      </w:r>
    </w:p>
    <w:p w14:paraId="2C63E563" w14:textId="77777777" w:rsidR="00424490" w:rsidRDefault="002161E1" w:rsidP="006D4A7B">
      <w:pPr>
        <w:spacing w:line="360" w:lineRule="auto"/>
        <w:jc w:val="center"/>
        <w:rPr>
          <w:rFonts w:eastAsiaTheme="minorEastAsia" w:cs="Times New Roman"/>
          <w:sz w:val="24"/>
          <w:szCs w:val="24"/>
        </w:rPr>
      </w:pPr>
      <w:r>
        <w:rPr>
          <w:rFonts w:eastAsiaTheme="minorEastAsia" w:cs="Times New Roman"/>
          <w:noProof/>
          <w:sz w:val="24"/>
          <w:szCs w:val="24"/>
          <w:lang w:eastAsia="pt-BR"/>
        </w:rPr>
        <w:drawing>
          <wp:inline distT="0" distB="0" distL="0" distR="0" wp14:anchorId="7ECD9738" wp14:editId="6CCA9D05">
            <wp:extent cx="3966354" cy="3217653"/>
            <wp:effectExtent l="19050" t="0" r="0" b="0"/>
            <wp:docPr id="33"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srcRect t="12664" b="5895"/>
                    <a:stretch>
                      <a:fillRect/>
                    </a:stretch>
                  </pic:blipFill>
                  <pic:spPr bwMode="auto">
                    <a:xfrm>
                      <a:off x="0" y="0"/>
                      <a:ext cx="3966354" cy="3217653"/>
                    </a:xfrm>
                    <a:prstGeom prst="rect">
                      <a:avLst/>
                    </a:prstGeom>
                    <a:noFill/>
                    <a:ln w="9525">
                      <a:noFill/>
                      <a:miter lim="800000"/>
                      <a:headEnd/>
                      <a:tailEnd/>
                    </a:ln>
                  </pic:spPr>
                </pic:pic>
              </a:graphicData>
            </a:graphic>
          </wp:inline>
        </w:drawing>
      </w:r>
    </w:p>
    <w:p w14:paraId="0F63E1B5" w14:textId="77777777" w:rsidR="004B18A5" w:rsidRDefault="003C7D00" w:rsidP="004B18A5">
      <w:pPr>
        <w:spacing w:after="120" w:line="360" w:lineRule="auto"/>
        <w:jc w:val="both"/>
        <w:rPr>
          <w:rFonts w:eastAsiaTheme="minorEastAsia" w:cs="Times New Roman"/>
          <w:sz w:val="24"/>
          <w:szCs w:val="24"/>
        </w:rPr>
      </w:pPr>
      <w:r>
        <w:rPr>
          <w:rFonts w:eastAsiaTheme="minorEastAsia" w:cs="Times New Roman"/>
          <w:sz w:val="24"/>
          <w:szCs w:val="24"/>
        </w:rPr>
        <w:tab/>
      </w:r>
      <w:r w:rsidR="006D7D54">
        <w:rPr>
          <w:rFonts w:eastAsiaTheme="minorEastAsia" w:cs="Times New Roman"/>
          <w:sz w:val="24"/>
          <w:szCs w:val="24"/>
        </w:rPr>
        <w:t>Podemos, também, avaliar a assimetria dos dados através d</w:t>
      </w:r>
      <w:r w:rsidR="004B18A5">
        <w:rPr>
          <w:rFonts w:eastAsiaTheme="minorEastAsia" w:cs="Times New Roman"/>
          <w:sz w:val="24"/>
          <w:szCs w:val="24"/>
        </w:rPr>
        <w:t>o boxplot</w:t>
      </w:r>
      <w:r w:rsidR="006D7D54">
        <w:rPr>
          <w:rFonts w:eastAsiaTheme="minorEastAsia" w:cs="Times New Roman"/>
          <w:sz w:val="24"/>
          <w:szCs w:val="24"/>
        </w:rPr>
        <w:t>.</w:t>
      </w:r>
      <w:r w:rsidR="004B18A5">
        <w:rPr>
          <w:rFonts w:eastAsiaTheme="minorEastAsia" w:cs="Times New Roman"/>
          <w:sz w:val="24"/>
          <w:szCs w:val="24"/>
        </w:rPr>
        <w:t xml:space="preserve"> </w:t>
      </w:r>
      <w:r w:rsidR="006D7D54">
        <w:rPr>
          <w:rFonts w:eastAsiaTheme="minorEastAsia" w:cs="Times New Roman"/>
          <w:sz w:val="24"/>
          <w:szCs w:val="24"/>
        </w:rPr>
        <w:t>Podemos</w:t>
      </w:r>
      <w:r w:rsidR="004B18A5">
        <w:rPr>
          <w:rFonts w:eastAsiaTheme="minorEastAsia" w:cs="Times New Roman"/>
          <w:sz w:val="24"/>
          <w:szCs w:val="24"/>
        </w:rPr>
        <w:t xml:space="preserve"> ver</w:t>
      </w:r>
      <w:r w:rsidR="006D7D54">
        <w:rPr>
          <w:rFonts w:eastAsiaTheme="minorEastAsia" w:cs="Times New Roman"/>
          <w:sz w:val="24"/>
          <w:szCs w:val="24"/>
        </w:rPr>
        <w:t xml:space="preserve"> pelo boxplot</w:t>
      </w:r>
      <w:r w:rsidR="004B18A5">
        <w:rPr>
          <w:rFonts w:eastAsiaTheme="minorEastAsia" w:cs="Times New Roman"/>
          <w:sz w:val="24"/>
          <w:szCs w:val="24"/>
        </w:rPr>
        <w:t xml:space="preserve"> </w:t>
      </w:r>
      <w:r w:rsidR="00594577">
        <w:rPr>
          <w:rFonts w:eastAsiaTheme="minorEastAsia" w:cs="Times New Roman"/>
          <w:sz w:val="24"/>
          <w:szCs w:val="24"/>
        </w:rPr>
        <w:t>desses dados (Figura 4.8</w:t>
      </w:r>
      <w:r w:rsidR="006D7D54">
        <w:rPr>
          <w:rFonts w:eastAsiaTheme="minorEastAsia" w:cs="Times New Roman"/>
          <w:sz w:val="24"/>
          <w:szCs w:val="24"/>
        </w:rPr>
        <w:t xml:space="preserve">) </w:t>
      </w:r>
      <w:r w:rsidR="004B18A5">
        <w:rPr>
          <w:rFonts w:eastAsiaTheme="minorEastAsia" w:cs="Times New Roman"/>
          <w:sz w:val="24"/>
          <w:szCs w:val="24"/>
        </w:rPr>
        <w:t>que a mediana está mais próxima do 1º quartil do que do 3º quartil</w:t>
      </w:r>
      <w:r w:rsidR="006D7D54">
        <w:rPr>
          <w:rFonts w:eastAsiaTheme="minorEastAsia" w:cs="Times New Roman"/>
          <w:sz w:val="24"/>
          <w:szCs w:val="24"/>
        </w:rPr>
        <w:t>;</w:t>
      </w:r>
      <w:r w:rsidR="004B18A5">
        <w:rPr>
          <w:rFonts w:eastAsiaTheme="minorEastAsia" w:cs="Times New Roman"/>
          <w:sz w:val="24"/>
          <w:szCs w:val="24"/>
        </w:rPr>
        <w:t xml:space="preserve"> </w:t>
      </w:r>
      <w:r w:rsidR="006D7D54">
        <w:rPr>
          <w:rFonts w:eastAsiaTheme="minorEastAsia" w:cs="Times New Roman"/>
          <w:sz w:val="24"/>
          <w:szCs w:val="24"/>
        </w:rPr>
        <w:t>além disso,</w:t>
      </w:r>
      <w:r w:rsidR="004B18A5">
        <w:rPr>
          <w:rFonts w:eastAsiaTheme="minorEastAsia" w:cs="Times New Roman"/>
          <w:sz w:val="24"/>
          <w:szCs w:val="24"/>
        </w:rPr>
        <w:t xml:space="preserve"> </w:t>
      </w:r>
      <w:r w:rsidR="006D7D54">
        <w:rPr>
          <w:rFonts w:eastAsiaTheme="minorEastAsia" w:cs="Times New Roman"/>
          <w:sz w:val="24"/>
          <w:szCs w:val="24"/>
        </w:rPr>
        <w:t xml:space="preserve">a </w:t>
      </w:r>
      <w:r w:rsidR="004B18A5">
        <w:rPr>
          <w:rFonts w:eastAsiaTheme="minorEastAsia" w:cs="Times New Roman"/>
          <w:sz w:val="24"/>
          <w:szCs w:val="24"/>
        </w:rPr>
        <w:t>distância entre o 3º quartil e o máximo</w:t>
      </w:r>
      <w:r w:rsidR="006D7D54">
        <w:rPr>
          <w:rFonts w:eastAsiaTheme="minorEastAsia" w:cs="Times New Roman"/>
          <w:sz w:val="24"/>
          <w:szCs w:val="24"/>
        </w:rPr>
        <w:t xml:space="preserve"> (segmento superior)</w:t>
      </w:r>
      <w:r w:rsidR="004B18A5">
        <w:rPr>
          <w:rFonts w:eastAsiaTheme="minorEastAsia" w:cs="Times New Roman"/>
          <w:sz w:val="24"/>
          <w:szCs w:val="24"/>
        </w:rPr>
        <w:t xml:space="preserve"> é maior que a </w:t>
      </w:r>
      <w:r w:rsidR="006D7D54">
        <w:rPr>
          <w:rFonts w:eastAsiaTheme="minorEastAsia" w:cs="Times New Roman"/>
          <w:sz w:val="24"/>
          <w:szCs w:val="24"/>
        </w:rPr>
        <w:t>distância entre o 1º quartil e o mínimo (segmento inferior) do gráfico. Isso indica que a curva da distribuição tem uma cauda mais longa à direita, ou seja, indica uma assimetria à direita dos dados.</w:t>
      </w:r>
    </w:p>
    <w:p w14:paraId="05D68EF6" w14:textId="77777777" w:rsidR="004B18A5" w:rsidRPr="009D1733" w:rsidRDefault="006D7D54" w:rsidP="004B18A5">
      <w:pPr>
        <w:pStyle w:val="Legenda"/>
        <w:keepNext/>
        <w:spacing w:before="240" w:after="120"/>
        <w:jc w:val="center"/>
        <w:rPr>
          <w:rFonts w:eastAsiaTheme="minorEastAsia"/>
          <w:sz w:val="24"/>
          <w:szCs w:val="24"/>
        </w:rPr>
      </w:pPr>
      <w:r>
        <w:rPr>
          <w:color w:val="auto"/>
          <w:sz w:val="20"/>
          <w:szCs w:val="20"/>
        </w:rPr>
        <w:lastRenderedPageBreak/>
        <w:t>F</w:t>
      </w:r>
      <w:r w:rsidR="00594577">
        <w:rPr>
          <w:color w:val="auto"/>
          <w:sz w:val="20"/>
          <w:szCs w:val="20"/>
        </w:rPr>
        <w:t>igura 4.8</w:t>
      </w:r>
      <w:r w:rsidR="004B18A5" w:rsidRPr="001F4794">
        <w:rPr>
          <w:color w:val="auto"/>
          <w:sz w:val="20"/>
          <w:szCs w:val="20"/>
        </w:rPr>
        <w:t xml:space="preserve">. </w:t>
      </w:r>
      <w:r w:rsidR="004B18A5">
        <w:rPr>
          <w:b w:val="0"/>
          <w:color w:val="auto"/>
          <w:sz w:val="20"/>
          <w:szCs w:val="20"/>
        </w:rPr>
        <w:t>Boxplot dos salários de 36 indivíduos</w:t>
      </w:r>
    </w:p>
    <w:p w14:paraId="13371B4F" w14:textId="77777777" w:rsidR="006D4A7B" w:rsidRDefault="006D4A7B" w:rsidP="006D4A7B">
      <w:pPr>
        <w:spacing w:line="360" w:lineRule="auto"/>
        <w:jc w:val="center"/>
        <w:rPr>
          <w:rFonts w:eastAsiaTheme="minorEastAsia" w:cs="Times New Roman"/>
          <w:sz w:val="24"/>
          <w:szCs w:val="24"/>
        </w:rPr>
      </w:pPr>
      <w:r>
        <w:rPr>
          <w:rFonts w:eastAsiaTheme="minorEastAsia" w:cs="Times New Roman"/>
          <w:noProof/>
          <w:sz w:val="24"/>
          <w:szCs w:val="24"/>
          <w:lang w:eastAsia="pt-BR"/>
        </w:rPr>
        <w:drawing>
          <wp:inline distT="0" distB="0" distL="0" distR="0" wp14:anchorId="1D91E79C" wp14:editId="33F6BC95">
            <wp:extent cx="3964554" cy="2894275"/>
            <wp:effectExtent l="19050" t="0" r="0" b="0"/>
            <wp:docPr id="2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srcRect t="11446" b="15462"/>
                    <a:stretch>
                      <a:fillRect/>
                    </a:stretch>
                  </pic:blipFill>
                  <pic:spPr bwMode="auto">
                    <a:xfrm>
                      <a:off x="0" y="0"/>
                      <a:ext cx="3964554" cy="2894275"/>
                    </a:xfrm>
                    <a:prstGeom prst="rect">
                      <a:avLst/>
                    </a:prstGeom>
                    <a:noFill/>
                    <a:ln w="9525">
                      <a:noFill/>
                      <a:miter lim="800000"/>
                      <a:headEnd/>
                      <a:tailEnd/>
                    </a:ln>
                  </pic:spPr>
                </pic:pic>
              </a:graphicData>
            </a:graphic>
          </wp:inline>
        </w:drawing>
      </w:r>
    </w:p>
    <w:p w14:paraId="441F520F" w14:textId="77777777" w:rsidR="00E478DF" w:rsidRDefault="00594577" w:rsidP="00E478DF">
      <w:pPr>
        <w:spacing w:before="360" w:after="360" w:line="360" w:lineRule="auto"/>
        <w:jc w:val="both"/>
        <w:rPr>
          <w:rFonts w:eastAsiaTheme="minorEastAsia" w:cs="Times New Roman"/>
          <w:sz w:val="24"/>
          <w:szCs w:val="24"/>
        </w:rPr>
      </w:pPr>
      <w:r>
        <w:rPr>
          <w:rFonts w:eastAsiaTheme="minorEastAsia" w:cs="Times New Roman"/>
          <w:sz w:val="24"/>
          <w:szCs w:val="24"/>
        </w:rPr>
        <w:tab/>
        <w:t>Na Figura 4.9</w:t>
      </w:r>
      <w:r w:rsidR="00E478DF">
        <w:rPr>
          <w:rFonts w:eastAsiaTheme="minorEastAsia" w:cs="Times New Roman"/>
          <w:sz w:val="24"/>
          <w:szCs w:val="24"/>
        </w:rPr>
        <w:t xml:space="preserve"> podemos observar a relação entre o boxplot e a curva da distribuição dos dados. Podemos observar que o segmento superior mais longo do boxplot corresponde a uma cauda direita mais longa da curva da distribuição (assimetria à direita).</w:t>
      </w:r>
    </w:p>
    <w:p w14:paraId="009BD14F" w14:textId="77777777" w:rsidR="00335F43" w:rsidRDefault="00594577" w:rsidP="00E478DF">
      <w:pPr>
        <w:pStyle w:val="Legenda"/>
        <w:keepNext/>
        <w:spacing w:before="240" w:after="120"/>
        <w:jc w:val="center"/>
        <w:rPr>
          <w:rFonts w:eastAsiaTheme="minorEastAsia" w:cs="Times New Roman"/>
          <w:noProof/>
          <w:sz w:val="24"/>
          <w:szCs w:val="24"/>
          <w:lang w:eastAsia="pt-BR"/>
        </w:rPr>
      </w:pPr>
      <w:r>
        <w:rPr>
          <w:color w:val="auto"/>
          <w:sz w:val="20"/>
          <w:szCs w:val="20"/>
        </w:rPr>
        <w:t>Figura 4.9</w:t>
      </w:r>
      <w:r w:rsidR="00E478DF" w:rsidRPr="001F4794">
        <w:rPr>
          <w:color w:val="auto"/>
          <w:sz w:val="20"/>
          <w:szCs w:val="20"/>
        </w:rPr>
        <w:t xml:space="preserve">. </w:t>
      </w:r>
      <w:r w:rsidR="00E478DF">
        <w:rPr>
          <w:b w:val="0"/>
          <w:color w:val="auto"/>
          <w:sz w:val="20"/>
          <w:szCs w:val="20"/>
        </w:rPr>
        <w:t>Boxplot e curva da distribuição dos dados</w:t>
      </w:r>
    </w:p>
    <w:p w14:paraId="74B97E97" w14:textId="77777777" w:rsidR="00E478DF" w:rsidRDefault="0097241F" w:rsidP="00E478DF">
      <w:pPr>
        <w:spacing w:line="360" w:lineRule="auto"/>
        <w:jc w:val="center"/>
        <w:rPr>
          <w:rFonts w:eastAsiaTheme="minorEastAsia" w:cs="Times New Roman"/>
          <w:sz w:val="24"/>
          <w:szCs w:val="24"/>
        </w:rPr>
      </w:pPr>
      <w:r>
        <w:rPr>
          <w:rFonts w:eastAsiaTheme="minorEastAsia" w:cs="Times New Roman"/>
          <w:noProof/>
          <w:sz w:val="24"/>
          <w:szCs w:val="24"/>
          <w:lang w:eastAsia="pt-BR"/>
        </w:rPr>
        <w:drawing>
          <wp:inline distT="0" distB="0" distL="0" distR="0" wp14:anchorId="1B89B79B" wp14:editId="1BAD7793">
            <wp:extent cx="3960000" cy="2072398"/>
            <wp:effectExtent l="19050" t="19050" r="21450" b="23102"/>
            <wp:docPr id="3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srcRect/>
                    <a:stretch>
                      <a:fillRect/>
                    </a:stretch>
                  </pic:blipFill>
                  <pic:spPr bwMode="auto">
                    <a:xfrm>
                      <a:off x="0" y="0"/>
                      <a:ext cx="3960000" cy="2072398"/>
                    </a:xfrm>
                    <a:prstGeom prst="rect">
                      <a:avLst/>
                    </a:prstGeom>
                    <a:noFill/>
                    <a:ln w="9525">
                      <a:solidFill>
                        <a:schemeClr val="tx1"/>
                      </a:solidFill>
                      <a:miter lim="800000"/>
                      <a:headEnd/>
                      <a:tailEnd/>
                    </a:ln>
                  </pic:spPr>
                </pic:pic>
              </a:graphicData>
            </a:graphic>
          </wp:inline>
        </w:drawing>
      </w:r>
    </w:p>
    <w:p w14:paraId="0B3A5E39" w14:textId="77777777" w:rsidR="00E478DF" w:rsidRPr="00E478DF" w:rsidRDefault="00E478DF" w:rsidP="00AB02AE">
      <w:pPr>
        <w:spacing w:before="480" w:after="120" w:line="360" w:lineRule="auto"/>
        <w:jc w:val="both"/>
        <w:rPr>
          <w:rFonts w:eastAsiaTheme="minorEastAsia" w:cs="Times New Roman"/>
          <w:b/>
          <w:sz w:val="28"/>
          <w:szCs w:val="28"/>
        </w:rPr>
      </w:pPr>
      <w:r w:rsidRPr="00E478DF">
        <w:rPr>
          <w:rFonts w:eastAsiaTheme="minorEastAsia" w:cs="Times New Roman"/>
          <w:b/>
          <w:sz w:val="28"/>
          <w:szCs w:val="28"/>
        </w:rPr>
        <w:t>Exercício</w:t>
      </w:r>
    </w:p>
    <w:p w14:paraId="593D56FF" w14:textId="77777777" w:rsidR="00912EEE" w:rsidRDefault="00E478DF" w:rsidP="00424490">
      <w:pPr>
        <w:spacing w:line="360" w:lineRule="auto"/>
        <w:jc w:val="both"/>
        <w:rPr>
          <w:rFonts w:eastAsiaTheme="minorEastAsia" w:cs="Times New Roman"/>
          <w:sz w:val="24"/>
          <w:szCs w:val="24"/>
        </w:rPr>
      </w:pPr>
      <w:r>
        <w:rPr>
          <w:rFonts w:eastAsiaTheme="minorEastAsia" w:cs="Times New Roman"/>
          <w:sz w:val="24"/>
          <w:szCs w:val="24"/>
        </w:rPr>
        <w:tab/>
      </w:r>
      <w:r w:rsidR="00912EEE">
        <w:rPr>
          <w:rFonts w:eastAsiaTheme="minorEastAsia" w:cs="Times New Roman"/>
          <w:sz w:val="24"/>
          <w:szCs w:val="24"/>
        </w:rPr>
        <w:t xml:space="preserve">Considerando os dados de salários de 36 indivíduos, pede-se: </w:t>
      </w:r>
    </w:p>
    <w:p w14:paraId="213F4782" w14:textId="77777777" w:rsidR="00335F43" w:rsidRDefault="00E478DF" w:rsidP="00616167">
      <w:pPr>
        <w:pStyle w:val="PargrafodaLista"/>
        <w:numPr>
          <w:ilvl w:val="0"/>
          <w:numId w:val="35"/>
        </w:numPr>
        <w:spacing w:line="360" w:lineRule="auto"/>
        <w:jc w:val="both"/>
        <w:rPr>
          <w:rFonts w:eastAsiaTheme="minorEastAsia" w:cs="Times New Roman"/>
          <w:sz w:val="24"/>
          <w:szCs w:val="24"/>
        </w:rPr>
      </w:pPr>
      <w:r w:rsidRPr="00912EEE">
        <w:rPr>
          <w:rFonts w:eastAsiaTheme="minorEastAsia" w:cs="Times New Roman"/>
          <w:sz w:val="24"/>
          <w:szCs w:val="24"/>
        </w:rPr>
        <w:t>Calcule o 2º coeficiente de assimetria de Pearson e interprete o result</w:t>
      </w:r>
      <w:r w:rsidR="00912EEE">
        <w:rPr>
          <w:rFonts w:eastAsiaTheme="minorEastAsia" w:cs="Times New Roman"/>
          <w:sz w:val="24"/>
          <w:szCs w:val="24"/>
        </w:rPr>
        <w:t>ado;</w:t>
      </w:r>
    </w:p>
    <w:p w14:paraId="13A71C06" w14:textId="77777777" w:rsidR="00912EEE" w:rsidRDefault="00912EEE" w:rsidP="00616167">
      <w:pPr>
        <w:pStyle w:val="PargrafodaLista"/>
        <w:numPr>
          <w:ilvl w:val="0"/>
          <w:numId w:val="35"/>
        </w:numPr>
        <w:spacing w:line="360" w:lineRule="auto"/>
        <w:jc w:val="both"/>
        <w:rPr>
          <w:rFonts w:eastAsiaTheme="minorEastAsia" w:cs="Times New Roman"/>
          <w:sz w:val="24"/>
          <w:szCs w:val="24"/>
        </w:rPr>
      </w:pPr>
      <w:r w:rsidRPr="00912EEE">
        <w:rPr>
          <w:rFonts w:eastAsiaTheme="minorEastAsia" w:cs="Times New Roman"/>
          <w:sz w:val="24"/>
          <w:szCs w:val="24"/>
        </w:rPr>
        <w:t xml:space="preserve">Calcule o </w:t>
      </w:r>
      <w:r w:rsidR="003367C6">
        <w:rPr>
          <w:rFonts w:eastAsiaTheme="minorEastAsia" w:cs="Times New Roman"/>
          <w:sz w:val="24"/>
          <w:szCs w:val="24"/>
        </w:rPr>
        <w:t>c</w:t>
      </w:r>
      <w:r w:rsidRPr="00912EEE">
        <w:rPr>
          <w:rFonts w:eastAsiaTheme="minorEastAsia" w:cs="Times New Roman"/>
          <w:sz w:val="24"/>
          <w:szCs w:val="24"/>
        </w:rPr>
        <w:t xml:space="preserve">oeficiente </w:t>
      </w:r>
      <w:r w:rsidR="003367C6">
        <w:rPr>
          <w:rFonts w:eastAsiaTheme="minorEastAsia" w:cs="Times New Roman"/>
          <w:sz w:val="24"/>
          <w:szCs w:val="24"/>
        </w:rPr>
        <w:t>m</w:t>
      </w:r>
      <w:r w:rsidRPr="00912EEE">
        <w:rPr>
          <w:rFonts w:eastAsiaTheme="minorEastAsia" w:cs="Times New Roman"/>
          <w:sz w:val="24"/>
          <w:szCs w:val="24"/>
        </w:rPr>
        <w:t xml:space="preserve">omento </w:t>
      </w:r>
      <w:r w:rsidR="003367C6">
        <w:rPr>
          <w:rFonts w:eastAsiaTheme="minorEastAsia" w:cs="Times New Roman"/>
          <w:sz w:val="24"/>
          <w:szCs w:val="24"/>
        </w:rPr>
        <w:t>de a</w:t>
      </w:r>
      <w:r w:rsidRPr="00912EEE">
        <w:rPr>
          <w:rFonts w:eastAsiaTheme="minorEastAsia" w:cs="Times New Roman"/>
          <w:sz w:val="24"/>
          <w:szCs w:val="24"/>
        </w:rPr>
        <w:t>ssimetria e interprete o resultado.</w:t>
      </w:r>
    </w:p>
    <w:p w14:paraId="0CEAC4D6" w14:textId="77777777" w:rsidR="00912EEE" w:rsidRPr="001D4C72" w:rsidRDefault="00912EEE" w:rsidP="00912EEE">
      <w:pPr>
        <w:spacing w:before="480" w:after="0" w:line="240" w:lineRule="auto"/>
        <w:jc w:val="both"/>
        <w:rPr>
          <w:rFonts w:eastAsiaTheme="minorEastAsia"/>
          <w:b/>
          <w:sz w:val="24"/>
          <w:szCs w:val="24"/>
        </w:rPr>
      </w:pPr>
      <w:r w:rsidRPr="001D4C72">
        <w:rPr>
          <w:rFonts w:eastAsiaTheme="minorEastAsia"/>
          <w:b/>
          <w:sz w:val="24"/>
          <w:szCs w:val="24"/>
        </w:rPr>
        <w:lastRenderedPageBreak/>
        <w:t xml:space="preserve">Comandos no Software R para </w:t>
      </w:r>
      <w:r w:rsidR="003367C6">
        <w:rPr>
          <w:rFonts w:eastAsiaTheme="minorEastAsia"/>
          <w:b/>
          <w:sz w:val="24"/>
          <w:szCs w:val="24"/>
        </w:rPr>
        <w:t>calcular o coeficiente momento de assimetria</w:t>
      </w:r>
      <w:r>
        <w:rPr>
          <w:rFonts w:eastAsiaTheme="minorEastAsia"/>
          <w:b/>
          <w:sz w:val="24"/>
          <w:szCs w:val="24"/>
        </w:rPr>
        <w:t>:</w:t>
      </w:r>
    </w:p>
    <w:tbl>
      <w:tblPr>
        <w:tblStyle w:val="Tabelacomgrade"/>
        <w:tblW w:w="0" w:type="auto"/>
        <w:tblLook w:val="04A0" w:firstRow="1" w:lastRow="0" w:firstColumn="1" w:lastColumn="0" w:noHBand="0" w:noVBand="1"/>
      </w:tblPr>
      <w:tblGrid>
        <w:gridCol w:w="8474"/>
      </w:tblGrid>
      <w:tr w:rsidR="00912EEE" w14:paraId="50CE2BD1" w14:textId="77777777" w:rsidTr="008A1263">
        <w:tc>
          <w:tcPr>
            <w:tcW w:w="8644" w:type="dxa"/>
            <w:tcBorders>
              <w:top w:val="single" w:sz="12" w:space="0" w:color="auto"/>
              <w:left w:val="single" w:sz="12" w:space="0" w:color="auto"/>
              <w:bottom w:val="single" w:sz="12" w:space="0" w:color="auto"/>
              <w:right w:val="single" w:sz="12" w:space="0" w:color="auto"/>
            </w:tcBorders>
          </w:tcPr>
          <w:p w14:paraId="258DF121" w14:textId="77777777" w:rsidR="00912EEE" w:rsidRDefault="00912EEE" w:rsidP="008A1263">
            <w:pPr>
              <w:jc w:val="both"/>
              <w:rPr>
                <w:rFonts w:ascii="Courier New" w:eastAsiaTheme="minorEastAsia" w:hAnsi="Courier New" w:cs="Courier New"/>
                <w:color w:val="FF0000"/>
                <w:sz w:val="21"/>
                <w:szCs w:val="21"/>
              </w:rPr>
            </w:pPr>
          </w:p>
          <w:p w14:paraId="516838FB" w14:textId="77777777" w:rsidR="003367C6" w:rsidRPr="001D4C72" w:rsidRDefault="003367C6" w:rsidP="003367C6">
            <w:pPr>
              <w:jc w:val="both"/>
              <w:rPr>
                <w:rFonts w:ascii="Courier New" w:eastAsiaTheme="minorEastAsia" w:hAnsi="Courier New" w:cs="Courier New"/>
                <w:color w:val="FF0000"/>
                <w:sz w:val="21"/>
                <w:szCs w:val="21"/>
              </w:rPr>
            </w:pPr>
            <w:r w:rsidRPr="001D4C72">
              <w:rPr>
                <w:rFonts w:ascii="Courier New" w:eastAsiaTheme="minorEastAsia" w:hAnsi="Courier New" w:cs="Courier New"/>
                <w:color w:val="FF0000"/>
                <w:sz w:val="21"/>
                <w:szCs w:val="21"/>
              </w:rPr>
              <w:t>#Entrando com os dados no R:</w:t>
            </w:r>
          </w:p>
          <w:p w14:paraId="265EE5A7" w14:textId="77777777" w:rsidR="003367C6" w:rsidRPr="00D4784A" w:rsidRDefault="003367C6" w:rsidP="003367C6">
            <w:pPr>
              <w:jc w:val="both"/>
              <w:rPr>
                <w:rFonts w:ascii="Courier New" w:eastAsiaTheme="minorEastAsia" w:hAnsi="Courier New" w:cs="Courier New"/>
                <w:color w:val="FF0000"/>
                <w:sz w:val="21"/>
                <w:szCs w:val="21"/>
              </w:rPr>
            </w:pPr>
            <w:r w:rsidRPr="00D4784A">
              <w:rPr>
                <w:rFonts w:ascii="Courier New" w:eastAsiaTheme="minorEastAsia" w:hAnsi="Courier New" w:cs="Courier New"/>
                <w:color w:val="FF0000"/>
                <w:sz w:val="21"/>
                <w:szCs w:val="21"/>
              </w:rPr>
              <w:t>dados &lt;- c(4.00, 4.56, 5.25, 5.73, 6.26, 6.66,</w:t>
            </w:r>
          </w:p>
          <w:p w14:paraId="219D03CC" w14:textId="77777777" w:rsidR="003367C6" w:rsidRPr="00D4784A" w:rsidRDefault="003367C6" w:rsidP="003367C6">
            <w:pPr>
              <w:jc w:val="both"/>
              <w:rPr>
                <w:rFonts w:ascii="Courier New" w:eastAsiaTheme="minorEastAsia" w:hAnsi="Courier New" w:cs="Courier New"/>
                <w:color w:val="FF0000"/>
                <w:sz w:val="21"/>
                <w:szCs w:val="21"/>
              </w:rPr>
            </w:pPr>
            <w:r>
              <w:rPr>
                <w:rFonts w:ascii="Courier New" w:eastAsiaTheme="minorEastAsia" w:hAnsi="Courier New" w:cs="Courier New"/>
                <w:color w:val="FF0000"/>
                <w:sz w:val="21"/>
                <w:szCs w:val="21"/>
              </w:rPr>
              <w:t xml:space="preserve">           </w:t>
            </w:r>
            <w:r w:rsidRPr="00D4784A">
              <w:rPr>
                <w:rFonts w:ascii="Courier New" w:eastAsiaTheme="minorEastAsia" w:hAnsi="Courier New" w:cs="Courier New"/>
                <w:color w:val="FF0000"/>
                <w:sz w:val="21"/>
                <w:szCs w:val="21"/>
              </w:rPr>
              <w:t>6.86, 7.39, 7.59, 7.44, 8.12, 8.46,</w:t>
            </w:r>
          </w:p>
          <w:p w14:paraId="1FA77191" w14:textId="77777777" w:rsidR="003367C6" w:rsidRPr="00D4784A" w:rsidRDefault="003367C6" w:rsidP="003367C6">
            <w:pPr>
              <w:jc w:val="both"/>
              <w:rPr>
                <w:rFonts w:ascii="Courier New" w:eastAsiaTheme="minorEastAsia" w:hAnsi="Courier New" w:cs="Courier New"/>
                <w:color w:val="FF0000"/>
                <w:sz w:val="21"/>
                <w:szCs w:val="21"/>
              </w:rPr>
            </w:pPr>
            <w:r>
              <w:rPr>
                <w:rFonts w:ascii="Courier New" w:eastAsiaTheme="minorEastAsia" w:hAnsi="Courier New" w:cs="Courier New"/>
                <w:color w:val="FF0000"/>
                <w:sz w:val="21"/>
                <w:szCs w:val="21"/>
              </w:rPr>
              <w:t xml:space="preserve">           </w:t>
            </w:r>
            <w:r w:rsidRPr="00D4784A">
              <w:rPr>
                <w:rFonts w:ascii="Courier New" w:eastAsiaTheme="minorEastAsia" w:hAnsi="Courier New" w:cs="Courier New"/>
                <w:color w:val="FF0000"/>
                <w:sz w:val="21"/>
                <w:szCs w:val="21"/>
              </w:rPr>
              <w:t>8.74, 8.95, 9.13, 9.35, 9.77, 9.80,</w:t>
            </w:r>
          </w:p>
          <w:p w14:paraId="75BC93F3" w14:textId="77777777" w:rsidR="003367C6" w:rsidRPr="00D4784A" w:rsidRDefault="003367C6" w:rsidP="003367C6">
            <w:pPr>
              <w:jc w:val="both"/>
              <w:rPr>
                <w:rFonts w:ascii="Courier New" w:eastAsiaTheme="minorEastAsia" w:hAnsi="Courier New" w:cs="Courier New"/>
                <w:color w:val="FF0000"/>
                <w:sz w:val="21"/>
                <w:szCs w:val="21"/>
              </w:rPr>
            </w:pPr>
            <w:r>
              <w:rPr>
                <w:rFonts w:ascii="Courier New" w:eastAsiaTheme="minorEastAsia" w:hAnsi="Courier New" w:cs="Courier New"/>
                <w:color w:val="FF0000"/>
                <w:sz w:val="21"/>
                <w:szCs w:val="21"/>
              </w:rPr>
              <w:t xml:space="preserve">           </w:t>
            </w:r>
            <w:r w:rsidRPr="00D4784A">
              <w:rPr>
                <w:rFonts w:ascii="Courier New" w:eastAsiaTheme="minorEastAsia" w:hAnsi="Courier New" w:cs="Courier New"/>
                <w:color w:val="FF0000"/>
                <w:sz w:val="21"/>
                <w:szCs w:val="21"/>
              </w:rPr>
              <w:t>10.53, 10.76, 11.06, 11.59, 12.00, 12.79,</w:t>
            </w:r>
          </w:p>
          <w:p w14:paraId="5E84CE08" w14:textId="77777777" w:rsidR="003367C6" w:rsidRPr="00D4784A" w:rsidRDefault="003367C6" w:rsidP="003367C6">
            <w:pPr>
              <w:jc w:val="both"/>
              <w:rPr>
                <w:rFonts w:ascii="Courier New" w:eastAsiaTheme="minorEastAsia" w:hAnsi="Courier New" w:cs="Courier New"/>
                <w:color w:val="FF0000"/>
                <w:sz w:val="21"/>
                <w:szCs w:val="21"/>
              </w:rPr>
            </w:pPr>
            <w:r>
              <w:rPr>
                <w:rFonts w:ascii="Courier New" w:eastAsiaTheme="minorEastAsia" w:hAnsi="Courier New" w:cs="Courier New"/>
                <w:color w:val="FF0000"/>
                <w:sz w:val="21"/>
                <w:szCs w:val="21"/>
              </w:rPr>
              <w:t xml:space="preserve">           </w:t>
            </w:r>
            <w:r w:rsidRPr="00D4784A">
              <w:rPr>
                <w:rFonts w:ascii="Courier New" w:eastAsiaTheme="minorEastAsia" w:hAnsi="Courier New" w:cs="Courier New"/>
                <w:color w:val="FF0000"/>
                <w:sz w:val="21"/>
                <w:szCs w:val="21"/>
              </w:rPr>
              <w:t>13.23, 13.60, 13.85, 14.69, 14.71, 15.99,</w:t>
            </w:r>
          </w:p>
          <w:p w14:paraId="27E0F362" w14:textId="77777777" w:rsidR="003367C6" w:rsidRPr="00D4784A" w:rsidRDefault="003367C6" w:rsidP="003367C6">
            <w:pPr>
              <w:jc w:val="both"/>
              <w:rPr>
                <w:rFonts w:ascii="Courier New" w:eastAsiaTheme="minorEastAsia" w:hAnsi="Courier New" w:cs="Courier New"/>
                <w:color w:val="FF0000"/>
                <w:sz w:val="21"/>
                <w:szCs w:val="21"/>
              </w:rPr>
            </w:pPr>
            <w:r>
              <w:rPr>
                <w:rFonts w:ascii="Courier New" w:eastAsiaTheme="minorEastAsia" w:hAnsi="Courier New" w:cs="Courier New"/>
                <w:color w:val="FF0000"/>
                <w:sz w:val="21"/>
                <w:szCs w:val="21"/>
              </w:rPr>
              <w:t xml:space="preserve">           </w:t>
            </w:r>
            <w:r w:rsidRPr="00D4784A">
              <w:rPr>
                <w:rFonts w:ascii="Courier New" w:eastAsiaTheme="minorEastAsia" w:hAnsi="Courier New" w:cs="Courier New"/>
                <w:color w:val="FF0000"/>
                <w:sz w:val="21"/>
                <w:szCs w:val="21"/>
              </w:rPr>
              <w:t>16.22, 16.61, 17.26, 18.75, 19.40, 23.30)</w:t>
            </w:r>
          </w:p>
          <w:p w14:paraId="7BE5AE58" w14:textId="77777777" w:rsidR="00912EEE" w:rsidRDefault="00912EEE" w:rsidP="003367C6">
            <w:pPr>
              <w:jc w:val="both"/>
              <w:rPr>
                <w:rFonts w:ascii="Courier New" w:eastAsiaTheme="minorEastAsia" w:hAnsi="Courier New" w:cs="Courier New"/>
                <w:color w:val="FF0000"/>
                <w:sz w:val="21"/>
                <w:szCs w:val="21"/>
              </w:rPr>
            </w:pPr>
          </w:p>
          <w:p w14:paraId="355E6B91" w14:textId="77777777" w:rsidR="003367C6" w:rsidRPr="003367C6" w:rsidRDefault="003367C6" w:rsidP="003367C6">
            <w:pPr>
              <w:jc w:val="both"/>
              <w:rPr>
                <w:rFonts w:ascii="Courier New" w:eastAsiaTheme="minorEastAsia" w:hAnsi="Courier New" w:cs="Courier New"/>
                <w:color w:val="FF0000"/>
                <w:sz w:val="21"/>
                <w:szCs w:val="21"/>
              </w:rPr>
            </w:pPr>
            <w:r w:rsidRPr="003367C6">
              <w:rPr>
                <w:rFonts w:ascii="Courier New" w:eastAsiaTheme="minorEastAsia" w:hAnsi="Courier New" w:cs="Courier New"/>
                <w:color w:val="FF0000"/>
                <w:sz w:val="21"/>
                <w:szCs w:val="21"/>
              </w:rPr>
              <w:t>#Carregando o pacote "moments" (precisa instalar)</w:t>
            </w:r>
          </w:p>
          <w:p w14:paraId="02516E6C" w14:textId="77777777" w:rsidR="003367C6" w:rsidRPr="003367C6" w:rsidRDefault="003367C6" w:rsidP="003367C6">
            <w:pPr>
              <w:jc w:val="both"/>
              <w:rPr>
                <w:rFonts w:ascii="Courier New" w:eastAsiaTheme="minorEastAsia" w:hAnsi="Courier New" w:cs="Courier New"/>
                <w:color w:val="FF0000"/>
                <w:sz w:val="21"/>
                <w:szCs w:val="21"/>
              </w:rPr>
            </w:pPr>
            <w:r w:rsidRPr="003367C6">
              <w:rPr>
                <w:rFonts w:ascii="Courier New" w:eastAsiaTheme="minorEastAsia" w:hAnsi="Courier New" w:cs="Courier New"/>
                <w:color w:val="FF0000"/>
                <w:sz w:val="21"/>
                <w:szCs w:val="21"/>
              </w:rPr>
              <w:t>library(moments)</w:t>
            </w:r>
          </w:p>
          <w:p w14:paraId="0905E96C" w14:textId="77777777" w:rsidR="003367C6" w:rsidRPr="003367C6" w:rsidRDefault="003367C6" w:rsidP="003367C6">
            <w:pPr>
              <w:jc w:val="both"/>
              <w:rPr>
                <w:rFonts w:ascii="Courier New" w:eastAsiaTheme="minorEastAsia" w:hAnsi="Courier New" w:cs="Courier New"/>
                <w:color w:val="FF0000"/>
                <w:sz w:val="21"/>
                <w:szCs w:val="21"/>
              </w:rPr>
            </w:pPr>
          </w:p>
          <w:p w14:paraId="42D892F4" w14:textId="77777777" w:rsidR="003367C6" w:rsidRPr="003367C6" w:rsidRDefault="003367C6" w:rsidP="003367C6">
            <w:pPr>
              <w:jc w:val="both"/>
              <w:rPr>
                <w:rFonts w:ascii="Courier New" w:eastAsiaTheme="minorEastAsia" w:hAnsi="Courier New" w:cs="Courier New"/>
                <w:color w:val="FF0000"/>
                <w:sz w:val="21"/>
                <w:szCs w:val="21"/>
              </w:rPr>
            </w:pPr>
            <w:r>
              <w:rPr>
                <w:rFonts w:ascii="Courier New" w:eastAsiaTheme="minorEastAsia" w:hAnsi="Courier New" w:cs="Courier New"/>
                <w:color w:val="FF0000"/>
                <w:sz w:val="21"/>
                <w:szCs w:val="21"/>
              </w:rPr>
              <w:t>#Coeficiente momento de a</w:t>
            </w:r>
            <w:r w:rsidRPr="003367C6">
              <w:rPr>
                <w:rFonts w:ascii="Courier New" w:eastAsiaTheme="minorEastAsia" w:hAnsi="Courier New" w:cs="Courier New"/>
                <w:color w:val="FF0000"/>
                <w:sz w:val="21"/>
                <w:szCs w:val="21"/>
              </w:rPr>
              <w:t>ssimetria:</w:t>
            </w:r>
          </w:p>
          <w:p w14:paraId="098A6663" w14:textId="77777777" w:rsidR="003367C6" w:rsidRPr="003367C6" w:rsidRDefault="003367C6" w:rsidP="003367C6">
            <w:pPr>
              <w:jc w:val="both"/>
              <w:rPr>
                <w:rFonts w:ascii="Courier New" w:eastAsiaTheme="minorEastAsia" w:hAnsi="Courier New" w:cs="Courier New"/>
                <w:color w:val="FF0000"/>
                <w:sz w:val="21"/>
                <w:szCs w:val="21"/>
              </w:rPr>
            </w:pPr>
            <w:r w:rsidRPr="003367C6">
              <w:rPr>
                <w:rFonts w:ascii="Courier New" w:eastAsiaTheme="minorEastAsia" w:hAnsi="Courier New" w:cs="Courier New"/>
                <w:color w:val="FF0000"/>
                <w:sz w:val="21"/>
                <w:szCs w:val="21"/>
              </w:rPr>
              <w:t>skewness(dados)</w:t>
            </w:r>
          </w:p>
          <w:p w14:paraId="1D86A0A9" w14:textId="77777777" w:rsidR="003367C6" w:rsidRPr="00A01EB5" w:rsidRDefault="003367C6" w:rsidP="004F6430">
            <w:pPr>
              <w:jc w:val="both"/>
              <w:rPr>
                <w:rFonts w:ascii="Courier New" w:eastAsiaTheme="minorEastAsia" w:hAnsi="Courier New" w:cs="Courier New"/>
                <w:color w:val="FF0000"/>
                <w:sz w:val="21"/>
                <w:szCs w:val="21"/>
              </w:rPr>
            </w:pPr>
          </w:p>
        </w:tc>
      </w:tr>
    </w:tbl>
    <w:p w14:paraId="1073C227" w14:textId="77777777" w:rsidR="003367C6" w:rsidRPr="00912EEE" w:rsidRDefault="003367C6" w:rsidP="00912EEE">
      <w:pPr>
        <w:spacing w:line="360" w:lineRule="auto"/>
        <w:jc w:val="both"/>
        <w:rPr>
          <w:rFonts w:eastAsiaTheme="minorEastAsia" w:cs="Times New Roman"/>
          <w:sz w:val="24"/>
          <w:szCs w:val="24"/>
        </w:rPr>
      </w:pPr>
    </w:p>
    <w:p w14:paraId="43EC01BF" w14:textId="77777777" w:rsidR="00B0070E" w:rsidRPr="00E15890" w:rsidRDefault="00E15890" w:rsidP="004F6430">
      <w:pPr>
        <w:pStyle w:val="Ttulo3"/>
        <w:spacing w:before="360" w:after="120" w:line="360" w:lineRule="auto"/>
        <w:rPr>
          <w:rFonts w:asciiTheme="minorHAnsi" w:eastAsiaTheme="minorEastAsia" w:hAnsiTheme="minorHAnsi" w:cs="Times New Roman"/>
          <w:color w:val="auto"/>
          <w:sz w:val="32"/>
          <w:szCs w:val="32"/>
        </w:rPr>
      </w:pPr>
      <w:bookmarkStart w:id="124" w:name="_Toc5150000"/>
      <w:r w:rsidRPr="00E15890">
        <w:rPr>
          <w:rFonts w:asciiTheme="minorHAnsi" w:eastAsiaTheme="minorEastAsia" w:hAnsiTheme="minorHAnsi" w:cs="Times New Roman"/>
          <w:color w:val="auto"/>
          <w:sz w:val="32"/>
          <w:szCs w:val="32"/>
        </w:rPr>
        <w:t xml:space="preserve">4.2 </w:t>
      </w:r>
      <w:r w:rsidR="00B0070E" w:rsidRPr="00E15890">
        <w:rPr>
          <w:rFonts w:asciiTheme="minorHAnsi" w:eastAsiaTheme="minorEastAsia" w:hAnsiTheme="minorHAnsi" w:cs="Times New Roman"/>
          <w:color w:val="auto"/>
          <w:sz w:val="32"/>
          <w:szCs w:val="32"/>
        </w:rPr>
        <w:t>Curtose</w:t>
      </w:r>
      <w:bookmarkEnd w:id="124"/>
    </w:p>
    <w:p w14:paraId="500BE356" w14:textId="77777777" w:rsidR="00B0070E" w:rsidRDefault="003B5E98" w:rsidP="003367C6">
      <w:pPr>
        <w:spacing w:after="240" w:line="360" w:lineRule="auto"/>
        <w:jc w:val="both"/>
        <w:rPr>
          <w:rFonts w:eastAsiaTheme="minorEastAsia" w:cs="Times New Roman"/>
          <w:sz w:val="24"/>
          <w:szCs w:val="24"/>
        </w:rPr>
      </w:pPr>
      <w:r>
        <w:rPr>
          <w:rFonts w:eastAsiaTheme="minorEastAsia" w:cs="Times New Roman"/>
          <w:sz w:val="24"/>
          <w:szCs w:val="24"/>
        </w:rPr>
        <w:tab/>
      </w:r>
      <w:r w:rsidR="00B0070E" w:rsidRPr="00B0070E">
        <w:rPr>
          <w:rFonts w:eastAsiaTheme="minorEastAsia" w:cs="Times New Roman"/>
          <w:sz w:val="24"/>
          <w:szCs w:val="24"/>
        </w:rPr>
        <w:t>A curtose é uma medida do grau de achatamento da distribuição quando comparada ao de uma distribuição con</w:t>
      </w:r>
      <w:r>
        <w:rPr>
          <w:rFonts w:eastAsiaTheme="minorEastAsia" w:cs="Times New Roman"/>
          <w:sz w:val="24"/>
          <w:szCs w:val="24"/>
        </w:rPr>
        <w:t>hecida como distribuição normal</w:t>
      </w:r>
      <w:r w:rsidR="00B0070E" w:rsidRPr="00B0070E">
        <w:rPr>
          <w:rFonts w:eastAsiaTheme="minorEastAsia" w:cs="Times New Roman"/>
          <w:sz w:val="24"/>
          <w:szCs w:val="24"/>
        </w:rPr>
        <w:t xml:space="preserve"> </w:t>
      </w:r>
      <w:r>
        <w:rPr>
          <w:rFonts w:eastAsiaTheme="minorEastAsia" w:cs="Times New Roman"/>
          <w:sz w:val="24"/>
          <w:szCs w:val="24"/>
        </w:rPr>
        <w:t>(</w:t>
      </w:r>
      <w:r w:rsidR="00B0070E" w:rsidRPr="00B0070E">
        <w:rPr>
          <w:rFonts w:eastAsiaTheme="minorEastAsia" w:cs="Times New Roman"/>
          <w:sz w:val="24"/>
          <w:szCs w:val="24"/>
        </w:rPr>
        <w:t>que será vista mais adiante</w:t>
      </w:r>
      <w:r>
        <w:rPr>
          <w:rFonts w:eastAsiaTheme="minorEastAsia" w:cs="Times New Roman"/>
          <w:sz w:val="24"/>
          <w:szCs w:val="24"/>
        </w:rPr>
        <w:t>)</w:t>
      </w:r>
      <w:r w:rsidR="00B0070E" w:rsidRPr="00B0070E">
        <w:rPr>
          <w:rFonts w:eastAsiaTheme="minorEastAsia" w:cs="Times New Roman"/>
          <w:sz w:val="24"/>
          <w:szCs w:val="24"/>
        </w:rPr>
        <w:t>.</w:t>
      </w:r>
    </w:p>
    <w:p w14:paraId="731D4A1B" w14:textId="77777777" w:rsidR="00E932CB" w:rsidRPr="009D1733" w:rsidRDefault="00E932CB" w:rsidP="00E932CB">
      <w:pPr>
        <w:pStyle w:val="Legenda"/>
        <w:keepNext/>
        <w:spacing w:before="240" w:after="120"/>
        <w:jc w:val="center"/>
        <w:rPr>
          <w:rFonts w:eastAsiaTheme="minorEastAsia"/>
          <w:sz w:val="24"/>
          <w:szCs w:val="24"/>
        </w:rPr>
      </w:pPr>
      <w:r>
        <w:rPr>
          <w:color w:val="auto"/>
          <w:sz w:val="20"/>
          <w:szCs w:val="20"/>
        </w:rPr>
        <w:t>Figura 4.</w:t>
      </w:r>
      <w:r w:rsidR="00594577">
        <w:rPr>
          <w:color w:val="auto"/>
          <w:sz w:val="20"/>
          <w:szCs w:val="20"/>
        </w:rPr>
        <w:t>10</w:t>
      </w:r>
      <w:r w:rsidRPr="001F4794">
        <w:rPr>
          <w:color w:val="auto"/>
          <w:sz w:val="20"/>
          <w:szCs w:val="20"/>
        </w:rPr>
        <w:t xml:space="preserve">. </w:t>
      </w:r>
      <w:r w:rsidRPr="00E932CB">
        <w:rPr>
          <w:b w:val="0"/>
          <w:color w:val="auto"/>
          <w:sz w:val="20"/>
          <w:szCs w:val="20"/>
        </w:rPr>
        <w:t>D</w:t>
      </w:r>
      <w:r>
        <w:rPr>
          <w:b w:val="0"/>
          <w:color w:val="auto"/>
          <w:sz w:val="20"/>
          <w:szCs w:val="20"/>
        </w:rPr>
        <w:t>istribuições com diferentes graus de curtose</w:t>
      </w:r>
    </w:p>
    <w:p w14:paraId="45B0F547" w14:textId="77777777" w:rsidR="00B0070E" w:rsidRPr="00B0070E" w:rsidRDefault="00B0070E" w:rsidP="003367C6">
      <w:pPr>
        <w:spacing w:after="360" w:line="360" w:lineRule="auto"/>
        <w:jc w:val="center"/>
        <w:rPr>
          <w:rFonts w:eastAsiaTheme="minorEastAsia" w:cs="Times New Roman"/>
          <w:sz w:val="24"/>
          <w:szCs w:val="24"/>
        </w:rPr>
      </w:pPr>
      <w:r w:rsidRPr="00B0070E">
        <w:rPr>
          <w:rFonts w:eastAsiaTheme="minorEastAsia" w:cs="Times New Roman"/>
          <w:noProof/>
          <w:sz w:val="24"/>
          <w:szCs w:val="24"/>
          <w:lang w:eastAsia="pt-BR"/>
        </w:rPr>
        <w:drawing>
          <wp:inline distT="0" distB="0" distL="0" distR="0" wp14:anchorId="2447FA2A" wp14:editId="68D0F4E7">
            <wp:extent cx="3962649" cy="2242268"/>
            <wp:effectExtent l="19050" t="0" r="0" b="0"/>
            <wp:docPr id="2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l="20421" t="39511" r="39630" b="20170"/>
                    <a:stretch>
                      <a:fillRect/>
                    </a:stretch>
                  </pic:blipFill>
                  <pic:spPr bwMode="auto">
                    <a:xfrm>
                      <a:off x="0" y="0"/>
                      <a:ext cx="3962649" cy="2242268"/>
                    </a:xfrm>
                    <a:prstGeom prst="rect">
                      <a:avLst/>
                    </a:prstGeom>
                    <a:noFill/>
                    <a:ln w="9525">
                      <a:noFill/>
                      <a:miter lim="800000"/>
                      <a:headEnd/>
                      <a:tailEnd/>
                    </a:ln>
                  </pic:spPr>
                </pic:pic>
              </a:graphicData>
            </a:graphic>
          </wp:inline>
        </w:drawing>
      </w:r>
    </w:p>
    <w:p w14:paraId="30BE8E38" w14:textId="77777777" w:rsidR="00B0070E" w:rsidRDefault="003B5E98" w:rsidP="00B0070E">
      <w:pPr>
        <w:spacing w:line="360" w:lineRule="auto"/>
        <w:jc w:val="both"/>
        <w:rPr>
          <w:rFonts w:eastAsiaTheme="minorEastAsia" w:cs="Times New Roman"/>
          <w:sz w:val="24"/>
          <w:szCs w:val="24"/>
        </w:rPr>
      </w:pPr>
      <w:r>
        <w:rPr>
          <w:rFonts w:eastAsiaTheme="minorEastAsia" w:cs="Times New Roman"/>
          <w:sz w:val="24"/>
          <w:szCs w:val="24"/>
        </w:rPr>
        <w:tab/>
      </w:r>
      <w:r w:rsidR="00B0070E" w:rsidRPr="00B0070E">
        <w:rPr>
          <w:rFonts w:eastAsiaTheme="minorEastAsia" w:cs="Times New Roman"/>
          <w:sz w:val="24"/>
          <w:szCs w:val="24"/>
        </w:rPr>
        <w:t>Para avaliar o grau de curtose de uma curva ou distribuição de frequências, pode-se adotar dois tipos de medidas:</w:t>
      </w:r>
    </w:p>
    <w:p w14:paraId="1962C3A0" w14:textId="77777777" w:rsidR="003367C6" w:rsidRDefault="003367C6" w:rsidP="00B0070E">
      <w:pPr>
        <w:spacing w:line="360" w:lineRule="auto"/>
        <w:jc w:val="both"/>
        <w:rPr>
          <w:rFonts w:eastAsiaTheme="minorEastAsia" w:cs="Times New Roman"/>
          <w:sz w:val="24"/>
          <w:szCs w:val="24"/>
        </w:rPr>
      </w:pPr>
    </w:p>
    <w:p w14:paraId="7CF79D53" w14:textId="77777777" w:rsidR="004F6430" w:rsidRPr="00B0070E" w:rsidRDefault="004F6430" w:rsidP="00B0070E">
      <w:pPr>
        <w:spacing w:line="360" w:lineRule="auto"/>
        <w:jc w:val="both"/>
        <w:rPr>
          <w:rFonts w:eastAsiaTheme="minorEastAsia" w:cs="Times New Roman"/>
          <w:sz w:val="24"/>
          <w:szCs w:val="24"/>
        </w:rPr>
      </w:pPr>
    </w:p>
    <w:p w14:paraId="425B6EF1" w14:textId="77777777" w:rsidR="00B0070E" w:rsidRPr="00E932CB" w:rsidRDefault="00E932CB" w:rsidP="00B0070E">
      <w:pPr>
        <w:spacing w:line="360" w:lineRule="auto"/>
        <w:jc w:val="both"/>
        <w:rPr>
          <w:rFonts w:eastAsiaTheme="minorEastAsia" w:cs="Times New Roman"/>
          <w:b/>
          <w:sz w:val="28"/>
          <w:szCs w:val="28"/>
        </w:rPr>
      </w:pPr>
      <w:r w:rsidRPr="00E932CB">
        <w:rPr>
          <w:rFonts w:eastAsiaTheme="minorEastAsia" w:cs="Times New Roman"/>
          <w:b/>
          <w:sz w:val="28"/>
          <w:szCs w:val="28"/>
        </w:rPr>
        <w:lastRenderedPageBreak/>
        <w:t>a) C</w:t>
      </w:r>
      <w:r w:rsidR="00B0070E" w:rsidRPr="00E932CB">
        <w:rPr>
          <w:rFonts w:eastAsiaTheme="minorEastAsia" w:cs="Times New Roman"/>
          <w:b/>
          <w:sz w:val="28"/>
          <w:szCs w:val="28"/>
        </w:rPr>
        <w:t>oeficiente percentílico de curt</w:t>
      </w:r>
      <w:r>
        <w:rPr>
          <w:rFonts w:eastAsiaTheme="minorEastAsia" w:cs="Times New Roman"/>
          <w:b/>
          <w:sz w:val="28"/>
          <w:szCs w:val="28"/>
        </w:rPr>
        <w:t>ose</w:t>
      </w:r>
    </w:p>
    <w:p w14:paraId="48BBDBB5" w14:textId="77777777" w:rsidR="00B0070E" w:rsidRPr="00B0070E" w:rsidRDefault="00E932CB" w:rsidP="00B0070E">
      <w:pPr>
        <w:spacing w:line="360" w:lineRule="auto"/>
        <w:jc w:val="both"/>
        <w:rPr>
          <w:rFonts w:eastAsiaTheme="minorEastAsia" w:cs="Times New Roman"/>
          <w:sz w:val="24"/>
          <w:szCs w:val="24"/>
        </w:rPr>
      </w:pPr>
      <w:r>
        <w:rPr>
          <w:rFonts w:eastAsiaTheme="minorEastAsia" w:cs="Times New Roman"/>
          <w:sz w:val="24"/>
          <w:szCs w:val="24"/>
        </w:rPr>
        <w:tab/>
      </w:r>
      <w:r w:rsidR="00B0070E" w:rsidRPr="00B0070E">
        <w:rPr>
          <w:rFonts w:eastAsiaTheme="minorEastAsia" w:cs="Times New Roman"/>
          <w:sz w:val="24"/>
          <w:szCs w:val="24"/>
        </w:rPr>
        <w:t>É a medida mais elementar usada para avaliar o grau de curtose de uma distribuição ou curva de frequências. É definido por:</w:t>
      </w:r>
    </w:p>
    <w:p w14:paraId="69E88585" w14:textId="77777777" w:rsidR="00B0070E" w:rsidRPr="00B0070E" w:rsidRDefault="009944CB" w:rsidP="00B0070E">
      <w:pPr>
        <w:spacing w:line="360" w:lineRule="auto"/>
        <w:jc w:val="both"/>
        <w:rPr>
          <w:rFonts w:eastAsiaTheme="minorEastAsia"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cs="Times New Roman"/>
                      <w:sz w:val="24"/>
                      <w:szCs w:val="24"/>
                    </w:rPr>
                    <m:t>3</m:t>
                  </m:r>
                </m:sub>
              </m:sSub>
              <m:r>
                <w:rPr>
                  <w:rFonts w:eastAsiaTheme="minorEastAsia"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cs="Times New Roman"/>
                      <w:sz w:val="24"/>
                      <w:szCs w:val="24"/>
                    </w:rPr>
                    <m:t>1</m:t>
                  </m:r>
                </m:sub>
              </m:sSub>
            </m:num>
            <m:den>
              <m:r>
                <w:rPr>
                  <w:rFonts w:ascii="Cambria Math" w:eastAsiaTheme="minorEastAsia" w:cs="Times New Roman"/>
                  <w:sz w:val="24"/>
                  <w:szCs w:val="24"/>
                </w:rPr>
                <m:t>2</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cs="Times New Roman"/>
                          <w:sz w:val="24"/>
                          <w:szCs w:val="24"/>
                        </w:rPr>
                        <m:t>90</m:t>
                      </m:r>
                    </m:sub>
                  </m:sSub>
                  <m:r>
                    <w:rPr>
                      <w:rFonts w:eastAsiaTheme="minorEastAsia"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cs="Times New Roman"/>
                          <w:sz w:val="24"/>
                          <w:szCs w:val="24"/>
                        </w:rPr>
                        <m:t>10</m:t>
                      </m:r>
                    </m:sub>
                  </m:sSub>
                </m:e>
              </m:d>
            </m:den>
          </m:f>
        </m:oMath>
      </m:oMathPara>
    </w:p>
    <w:p w14:paraId="18572632" w14:textId="77777777" w:rsidR="00B0070E" w:rsidRPr="00B0070E" w:rsidRDefault="00B0070E" w:rsidP="00B0070E">
      <w:pPr>
        <w:spacing w:line="360" w:lineRule="auto"/>
        <w:jc w:val="both"/>
        <w:rPr>
          <w:rFonts w:eastAsiaTheme="minorEastAsia" w:cs="Times New Roman"/>
          <w:sz w:val="24"/>
          <w:szCs w:val="24"/>
        </w:rPr>
      </w:pPr>
      <w:r w:rsidRPr="00B0070E">
        <w:rPr>
          <w:rFonts w:eastAsiaTheme="minorEastAsia" w:cs="Times New Roman"/>
          <w:sz w:val="24"/>
          <w:szCs w:val="24"/>
        </w:rPr>
        <w:t xml:space="preserve">em que: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cs="Times New Roman"/>
                <w:sz w:val="24"/>
                <w:szCs w:val="24"/>
              </w:rPr>
              <m:t>1</m:t>
            </m:r>
          </m:sub>
        </m:sSub>
      </m:oMath>
      <w:r w:rsidRPr="00B0070E">
        <w:rPr>
          <w:rFonts w:eastAsiaTheme="minorEastAsia" w:cs="Times New Roman"/>
          <w:sz w:val="24"/>
          <w:szCs w:val="24"/>
        </w:rPr>
        <w:t xml:space="preserve">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cs="Times New Roman"/>
                <w:sz w:val="24"/>
                <w:szCs w:val="24"/>
              </w:rPr>
              <m:t>3</m:t>
            </m:r>
          </m:sub>
        </m:sSub>
      </m:oMath>
      <w:r w:rsidRPr="00B0070E">
        <w:rPr>
          <w:rFonts w:eastAsiaTheme="minorEastAsia" w:cs="Times New Roman"/>
          <w:sz w:val="24"/>
          <w:szCs w:val="24"/>
        </w:rPr>
        <w:t xml:space="preserve"> são o 1º e 3º quartis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cs="Times New Roman"/>
                <w:sz w:val="24"/>
                <w:szCs w:val="24"/>
              </w:rPr>
              <m:t>10</m:t>
            </m:r>
          </m:sub>
        </m:sSub>
      </m:oMath>
      <w:r w:rsidRPr="00B0070E">
        <w:rPr>
          <w:rFonts w:eastAsiaTheme="minorEastAsia" w:cs="Times New Roman"/>
          <w:sz w:val="24"/>
          <w:szCs w:val="24"/>
        </w:rPr>
        <w:t xml:space="preserve">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cs="Times New Roman"/>
                <w:sz w:val="24"/>
                <w:szCs w:val="24"/>
              </w:rPr>
              <m:t>90</m:t>
            </m:r>
          </m:sub>
        </m:sSub>
      </m:oMath>
      <w:r w:rsidRPr="00B0070E">
        <w:rPr>
          <w:rFonts w:eastAsiaTheme="minorEastAsia" w:cs="Times New Roman"/>
          <w:sz w:val="24"/>
          <w:szCs w:val="24"/>
        </w:rPr>
        <w:t xml:space="preserve"> são o 10º e 90º percentis.</w:t>
      </w:r>
    </w:p>
    <w:p w14:paraId="62610EB3" w14:textId="77777777" w:rsidR="00B0070E" w:rsidRPr="00B0070E" w:rsidRDefault="00B0070E" w:rsidP="00B0070E">
      <w:pPr>
        <w:spacing w:line="360" w:lineRule="auto"/>
        <w:jc w:val="both"/>
        <w:rPr>
          <w:rFonts w:eastAsiaTheme="minorEastAsia" w:cs="Times New Roman"/>
          <w:sz w:val="24"/>
          <w:szCs w:val="24"/>
        </w:rPr>
      </w:pPr>
      <w:r w:rsidRPr="00B0070E">
        <w:rPr>
          <w:rFonts w:eastAsiaTheme="minorEastAsia" w:cs="Times New Roman"/>
          <w:sz w:val="24"/>
          <w:szCs w:val="24"/>
        </w:rPr>
        <w:t xml:space="preserve"> </w:t>
      </w:r>
      <w:r w:rsidR="00E932CB">
        <w:rPr>
          <w:rFonts w:eastAsiaTheme="minorEastAsia" w:cs="Times New Roman"/>
          <w:sz w:val="24"/>
          <w:szCs w:val="24"/>
        </w:rPr>
        <w:tab/>
      </w:r>
      <w:r w:rsidRPr="00B0070E">
        <w:rPr>
          <w:rFonts w:eastAsiaTheme="minorEastAsia" w:cs="Times New Roman"/>
          <w:sz w:val="24"/>
          <w:szCs w:val="24"/>
        </w:rPr>
        <w:t>Neste caso, tem-se que:</w:t>
      </w:r>
    </w:p>
    <w:p w14:paraId="407DCE41" w14:textId="77777777" w:rsidR="00B0070E" w:rsidRPr="00B0070E" w:rsidRDefault="00B0070E" w:rsidP="00616167">
      <w:pPr>
        <w:pStyle w:val="PargrafodaLista"/>
        <w:numPr>
          <w:ilvl w:val="0"/>
          <w:numId w:val="31"/>
        </w:numPr>
        <w:spacing w:line="360" w:lineRule="auto"/>
        <w:jc w:val="both"/>
        <w:rPr>
          <w:rFonts w:eastAsiaTheme="minorEastAsia" w:cs="Times New Roman"/>
          <w:sz w:val="24"/>
          <w:szCs w:val="24"/>
        </w:rPr>
      </w:pPr>
      <w:r w:rsidRPr="00B0070E">
        <w:rPr>
          <w:rFonts w:eastAsiaTheme="minorEastAsia" w:cs="Times New Roman"/>
          <w:sz w:val="24"/>
          <w:szCs w:val="24"/>
        </w:rPr>
        <w:t xml:space="preserve">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r>
          <w:rPr>
            <w:rFonts w:ascii="Cambria Math" w:eastAsiaTheme="minorEastAsia" w:cs="Times New Roman"/>
            <w:sz w:val="24"/>
            <w:szCs w:val="24"/>
          </w:rPr>
          <m:t>=0, 263</m:t>
        </m:r>
      </m:oMath>
      <w:r w:rsidRPr="00B0070E">
        <w:rPr>
          <w:rFonts w:eastAsiaTheme="minorEastAsia" w:cs="Times New Roman"/>
          <w:sz w:val="24"/>
          <w:szCs w:val="24"/>
        </w:rPr>
        <w:t xml:space="preserve">,  a curva ou distribuição é </w:t>
      </w:r>
      <w:r w:rsidRPr="00B0070E">
        <w:rPr>
          <w:rFonts w:eastAsiaTheme="minorEastAsia" w:cs="Times New Roman"/>
          <w:b/>
          <w:sz w:val="24"/>
          <w:szCs w:val="24"/>
        </w:rPr>
        <w:t>mesocúrtica</w:t>
      </w:r>
      <w:r w:rsidRPr="00B0070E">
        <w:rPr>
          <w:rFonts w:eastAsiaTheme="minorEastAsia" w:cs="Times New Roman"/>
          <w:sz w:val="24"/>
          <w:szCs w:val="24"/>
        </w:rPr>
        <w:t>;</w:t>
      </w:r>
    </w:p>
    <w:p w14:paraId="355E7CAA" w14:textId="77777777" w:rsidR="00B0070E" w:rsidRPr="00B0070E" w:rsidRDefault="00B0070E" w:rsidP="00616167">
      <w:pPr>
        <w:pStyle w:val="PargrafodaLista"/>
        <w:numPr>
          <w:ilvl w:val="0"/>
          <w:numId w:val="31"/>
        </w:numPr>
        <w:spacing w:line="360" w:lineRule="auto"/>
        <w:jc w:val="both"/>
        <w:rPr>
          <w:rFonts w:eastAsiaTheme="minorEastAsia" w:cs="Times New Roman"/>
          <w:sz w:val="24"/>
          <w:szCs w:val="24"/>
        </w:rPr>
      </w:pPr>
      <w:r w:rsidRPr="00B0070E">
        <w:rPr>
          <w:rFonts w:eastAsiaTheme="minorEastAsia" w:cs="Times New Roman"/>
          <w:sz w:val="24"/>
          <w:szCs w:val="24"/>
        </w:rPr>
        <w:t xml:space="preserve">se </w:t>
      </w:r>
      <m:oMath>
        <m:r>
          <w:rPr>
            <w:rFonts w:ascii="Cambria Math" w:eastAsiaTheme="minorEastAsia"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r>
          <w:rPr>
            <w:rFonts w:ascii="Cambria Math" w:eastAsiaTheme="minorEastAsia" w:cs="Times New Roman"/>
            <w:sz w:val="24"/>
            <w:szCs w:val="24"/>
          </w:rPr>
          <m:t>&gt;0, 263</m:t>
        </m:r>
      </m:oMath>
      <w:r w:rsidRPr="00B0070E">
        <w:rPr>
          <w:rFonts w:eastAsiaTheme="minorEastAsia" w:cs="Times New Roman"/>
          <w:sz w:val="24"/>
          <w:szCs w:val="24"/>
        </w:rPr>
        <w:t xml:space="preserve">,  a curva ou distribuição é </w:t>
      </w:r>
      <w:r w:rsidRPr="00B0070E">
        <w:rPr>
          <w:rFonts w:eastAsiaTheme="minorEastAsia" w:cs="Times New Roman"/>
          <w:b/>
          <w:sz w:val="24"/>
          <w:szCs w:val="24"/>
        </w:rPr>
        <w:t>platicúrtica</w:t>
      </w:r>
      <w:r w:rsidRPr="00B0070E">
        <w:rPr>
          <w:rFonts w:eastAsiaTheme="minorEastAsia" w:cs="Times New Roman"/>
          <w:sz w:val="24"/>
          <w:szCs w:val="24"/>
        </w:rPr>
        <w:t>;</w:t>
      </w:r>
    </w:p>
    <w:p w14:paraId="04E15290" w14:textId="77777777" w:rsidR="00B0070E" w:rsidRPr="00B0070E" w:rsidRDefault="00B0070E" w:rsidP="00616167">
      <w:pPr>
        <w:pStyle w:val="PargrafodaLista"/>
        <w:numPr>
          <w:ilvl w:val="0"/>
          <w:numId w:val="31"/>
        </w:numPr>
        <w:spacing w:line="360" w:lineRule="auto"/>
        <w:jc w:val="both"/>
        <w:rPr>
          <w:rFonts w:eastAsiaTheme="minorEastAsia" w:cs="Times New Roman"/>
          <w:sz w:val="24"/>
          <w:szCs w:val="24"/>
        </w:rPr>
      </w:pPr>
      <w:r w:rsidRPr="00B0070E">
        <w:rPr>
          <w:rFonts w:eastAsiaTheme="minorEastAsia" w:cs="Times New Roman"/>
          <w:sz w:val="24"/>
          <w:szCs w:val="24"/>
        </w:rPr>
        <w:t xml:space="preserve">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r>
          <w:rPr>
            <w:rFonts w:ascii="Cambria Math" w:eastAsiaTheme="minorEastAsia" w:cs="Times New Roman"/>
            <w:sz w:val="24"/>
            <w:szCs w:val="24"/>
          </w:rPr>
          <m:t>&lt;0, 263</m:t>
        </m:r>
      </m:oMath>
      <w:r w:rsidRPr="00B0070E">
        <w:rPr>
          <w:rFonts w:eastAsiaTheme="minorEastAsia" w:cs="Times New Roman"/>
          <w:sz w:val="24"/>
          <w:szCs w:val="24"/>
        </w:rPr>
        <w:t xml:space="preserve">,  a curva ou distribuição é </w:t>
      </w:r>
      <w:r w:rsidRPr="00B0070E">
        <w:rPr>
          <w:rFonts w:eastAsiaTheme="minorEastAsia" w:cs="Times New Roman"/>
          <w:b/>
          <w:sz w:val="24"/>
          <w:szCs w:val="24"/>
        </w:rPr>
        <w:t>leptocúrtica</w:t>
      </w:r>
      <w:r w:rsidRPr="00B0070E">
        <w:rPr>
          <w:rFonts w:eastAsiaTheme="minorEastAsia" w:cs="Times New Roman"/>
          <w:sz w:val="24"/>
          <w:szCs w:val="24"/>
        </w:rPr>
        <w:t>.</w:t>
      </w:r>
    </w:p>
    <w:p w14:paraId="532918C1" w14:textId="77777777" w:rsidR="00B0070E" w:rsidRPr="00B0070E" w:rsidRDefault="00B0070E" w:rsidP="00E932CB">
      <w:pPr>
        <w:spacing w:before="240" w:after="120" w:line="360" w:lineRule="auto"/>
        <w:jc w:val="both"/>
        <w:rPr>
          <w:rFonts w:eastAsiaTheme="minorEastAsia" w:cs="Times New Roman"/>
          <w:sz w:val="24"/>
          <w:szCs w:val="24"/>
        </w:rPr>
      </w:pPr>
      <w:r w:rsidRPr="00B0070E">
        <w:rPr>
          <w:rFonts w:eastAsiaTheme="minorEastAsia" w:cs="Times New Roman"/>
          <w:b/>
          <w:sz w:val="24"/>
          <w:szCs w:val="24"/>
        </w:rPr>
        <w:t xml:space="preserve">Observação: </w:t>
      </w:r>
      <w:r w:rsidRPr="00B0070E">
        <w:rPr>
          <w:rFonts w:eastAsiaTheme="minorEastAsia" w:cs="Times New Roman"/>
          <w:sz w:val="24"/>
          <w:szCs w:val="24"/>
        </w:rPr>
        <w:t>Assim como os quartis dividem a amostra em quatro partes iguais, os percentis são medidas que dividem a amostra em 100 partes iguais. O cálculo de um percentil é dado por:</w:t>
      </w:r>
    </w:p>
    <w:p w14:paraId="6AA79806" w14:textId="77777777" w:rsidR="00B0070E" w:rsidRPr="00B0070E" w:rsidRDefault="009944CB" w:rsidP="00B0070E">
      <w:pPr>
        <w:spacing w:line="360" w:lineRule="auto"/>
        <w:jc w:val="both"/>
        <w:rPr>
          <w:rFonts w:eastAsiaTheme="minorEastAsia"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w:rPr>
              <w:rFonts w:ascii="Cambria Math" w:eastAsiaTheme="minorEastAsia" w:cs="Times New Roman"/>
              <w:sz w:val="24"/>
              <w:szCs w:val="24"/>
            </w:rPr>
            <m:t>=</m:t>
          </m:r>
          <m:r>
            <w:rPr>
              <w:rFonts w:ascii="Cambria Math" w:eastAsiaTheme="minorEastAsia" w:hAnsi="Cambria Math" w:cs="Times New Roman"/>
              <w:sz w:val="24"/>
              <w:szCs w:val="24"/>
            </w:rPr>
            <m:t>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sub>
          </m:sSub>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m:t>
                      </m:r>
                      <m:r>
                        <w:rPr>
                          <w:rFonts w:ascii="Cambria Math" w:eastAsiaTheme="minorEastAsia" w:cs="Times New Roman"/>
                          <w:sz w:val="24"/>
                          <w:szCs w:val="24"/>
                        </w:rPr>
                        <m:t>×</m:t>
                      </m:r>
                      <m:r>
                        <w:rPr>
                          <w:rFonts w:ascii="Cambria Math" w:eastAsiaTheme="minorEastAsia" w:hAnsi="Cambria Math" w:cs="Times New Roman"/>
                          <w:sz w:val="24"/>
                          <w:szCs w:val="24"/>
                        </w:rPr>
                        <m:t>n</m:t>
                      </m:r>
                    </m:num>
                    <m:den>
                      <m:r>
                        <w:rPr>
                          <w:rFonts w:ascii="Cambria Math" w:eastAsiaTheme="minorEastAsia" w:cs="Times New Roman"/>
                          <w:sz w:val="24"/>
                          <w:szCs w:val="24"/>
                        </w:rPr>
                        <m:t>100</m:t>
                      </m:r>
                    </m:den>
                  </m:f>
                  <m:r>
                    <w:rPr>
                      <w:rFonts w:eastAsiaTheme="minorEastAsia"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ac-1</m:t>
                      </m:r>
                    </m:sub>
                  </m:sSub>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sub>
              </m:sSub>
            </m:den>
          </m:f>
          <m:r>
            <w:rPr>
              <w:rFonts w:ascii="Cambria Math" w:eastAsiaTheme="minorEastAsia"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sub>
          </m:sSub>
        </m:oMath>
      </m:oMathPara>
    </w:p>
    <w:p w14:paraId="3A801E4F" w14:textId="77777777" w:rsidR="00B0070E" w:rsidRPr="00B0070E" w:rsidRDefault="00B0070E" w:rsidP="00B0070E">
      <w:pPr>
        <w:spacing w:line="360" w:lineRule="auto"/>
        <w:jc w:val="both"/>
        <w:rPr>
          <w:rFonts w:eastAsiaTheme="minorEastAsia" w:cs="Times New Roman"/>
          <w:sz w:val="24"/>
          <w:szCs w:val="24"/>
        </w:rPr>
      </w:pPr>
      <w:r w:rsidRPr="00B0070E">
        <w:rPr>
          <w:rFonts w:eastAsiaTheme="minorEastAsia" w:cs="Times New Roman"/>
          <w:sz w:val="24"/>
          <w:szCs w:val="24"/>
        </w:rPr>
        <w:t>em que:</w:t>
      </w:r>
    </w:p>
    <w:p w14:paraId="60178767" w14:textId="77777777" w:rsidR="00B0070E" w:rsidRPr="00B0070E" w:rsidRDefault="00B0070E" w:rsidP="00616167">
      <w:pPr>
        <w:pStyle w:val="PargrafodaLista"/>
        <w:numPr>
          <w:ilvl w:val="0"/>
          <w:numId w:val="32"/>
        </w:numPr>
        <w:spacing w:line="360" w:lineRule="auto"/>
        <w:jc w:val="both"/>
        <w:rPr>
          <w:rFonts w:eastAsiaTheme="minorEastAsia" w:cs="Times New Roman"/>
          <w:sz w:val="24"/>
          <w:szCs w:val="24"/>
        </w:rPr>
      </w:pPr>
      <m:oMath>
        <m:r>
          <w:rPr>
            <w:rFonts w:ascii="Cambria Math" w:eastAsiaTheme="minorEastAsia" w:hAnsi="Cambria Math" w:cs="Times New Roman"/>
            <w:sz w:val="24"/>
            <w:szCs w:val="24"/>
          </w:rPr>
          <m:t>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sub>
        </m:sSub>
      </m:oMath>
      <w:r w:rsidRPr="00B0070E">
        <w:rPr>
          <w:rFonts w:eastAsiaTheme="minorEastAsia" w:cs="Times New Roman"/>
          <w:sz w:val="24"/>
          <w:szCs w:val="24"/>
        </w:rPr>
        <w:t xml:space="preserve">: é o limite inferior da classe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r w:rsidRPr="00B0070E">
        <w:rPr>
          <w:rFonts w:eastAsiaTheme="minorEastAsia" w:cs="Times New Roman"/>
          <w:sz w:val="24"/>
          <w:szCs w:val="24"/>
        </w:rPr>
        <w:t>;</w:t>
      </w:r>
    </w:p>
    <w:p w14:paraId="01B257EF" w14:textId="77777777" w:rsidR="00B0070E" w:rsidRPr="00B0070E" w:rsidRDefault="00B0070E" w:rsidP="00616167">
      <w:pPr>
        <w:pStyle w:val="PargrafodaLista"/>
        <w:numPr>
          <w:ilvl w:val="0"/>
          <w:numId w:val="32"/>
        </w:numPr>
        <w:spacing w:line="360" w:lineRule="auto"/>
        <w:jc w:val="both"/>
        <w:rPr>
          <w:rFonts w:eastAsiaTheme="minorEastAsia" w:cs="Times New Roman"/>
          <w:sz w:val="24"/>
          <w:szCs w:val="24"/>
        </w:rPr>
      </w:pPr>
      <m:oMath>
        <m:r>
          <w:rPr>
            <w:rFonts w:ascii="Cambria Math" w:eastAsiaTheme="minorEastAsia" w:hAnsi="Cambria Math" w:cs="Times New Roman"/>
            <w:sz w:val="24"/>
            <w:szCs w:val="24"/>
          </w:rPr>
          <m:t>n</m:t>
        </m:r>
      </m:oMath>
      <w:r w:rsidRPr="00B0070E">
        <w:rPr>
          <w:rFonts w:eastAsiaTheme="minorEastAsia" w:cs="Times New Roman"/>
          <w:sz w:val="24"/>
          <w:szCs w:val="24"/>
        </w:rPr>
        <w:t>: é o tamanho da amostra;</w:t>
      </w:r>
    </w:p>
    <w:p w14:paraId="31E41350" w14:textId="77777777" w:rsidR="00B0070E" w:rsidRPr="00B0070E" w:rsidRDefault="009944CB" w:rsidP="00616167">
      <w:pPr>
        <w:pStyle w:val="PargrafodaLista"/>
        <w:numPr>
          <w:ilvl w:val="0"/>
          <w:numId w:val="32"/>
        </w:numPr>
        <w:spacing w:line="360" w:lineRule="auto"/>
        <w:jc w:val="both"/>
        <w:rPr>
          <w:rFonts w:eastAsiaTheme="minorEastAsia"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ac</m:t>
            </m:r>
          </m:sub>
        </m:sSub>
      </m:oMath>
      <w:r w:rsidR="00B0070E" w:rsidRPr="00B0070E">
        <w:rPr>
          <w:rFonts w:eastAsiaTheme="minorEastAsia" w:cs="Times New Roman"/>
          <w:sz w:val="24"/>
          <w:szCs w:val="24"/>
        </w:rPr>
        <w:t xml:space="preserve">: é a frequência acumulada das classes anteriores à classe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r w:rsidR="00B0070E" w:rsidRPr="00B0070E">
        <w:rPr>
          <w:rFonts w:eastAsiaTheme="minorEastAsia" w:cs="Times New Roman"/>
          <w:sz w:val="24"/>
          <w:szCs w:val="24"/>
        </w:rPr>
        <w:t>;</w:t>
      </w:r>
    </w:p>
    <w:p w14:paraId="15C5B358" w14:textId="77777777" w:rsidR="00B0070E" w:rsidRPr="00B0070E" w:rsidRDefault="009944CB" w:rsidP="00616167">
      <w:pPr>
        <w:pStyle w:val="PargrafodaLista"/>
        <w:numPr>
          <w:ilvl w:val="0"/>
          <w:numId w:val="32"/>
        </w:numPr>
        <w:spacing w:line="360" w:lineRule="auto"/>
        <w:jc w:val="both"/>
        <w:rPr>
          <w:rFonts w:eastAsiaTheme="minorEastAsia"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sub>
        </m:sSub>
      </m:oMath>
      <w:r w:rsidR="00B0070E" w:rsidRPr="00B0070E">
        <w:rPr>
          <w:rFonts w:eastAsiaTheme="minorEastAsia" w:cs="Times New Roman"/>
          <w:sz w:val="24"/>
          <w:szCs w:val="24"/>
        </w:rPr>
        <w:t xml:space="preserve">: é a frequência da classe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r w:rsidR="00B0070E" w:rsidRPr="00B0070E">
        <w:rPr>
          <w:rFonts w:eastAsiaTheme="minorEastAsia" w:cs="Times New Roman"/>
          <w:sz w:val="24"/>
          <w:szCs w:val="24"/>
        </w:rPr>
        <w:t>;</w:t>
      </w:r>
    </w:p>
    <w:p w14:paraId="5C7DE1D4" w14:textId="77777777" w:rsidR="00B0070E" w:rsidRPr="00B0070E" w:rsidRDefault="009944CB" w:rsidP="00616167">
      <w:pPr>
        <w:pStyle w:val="PargrafodaLista"/>
        <w:numPr>
          <w:ilvl w:val="0"/>
          <w:numId w:val="32"/>
        </w:numPr>
        <w:spacing w:line="360" w:lineRule="auto"/>
        <w:jc w:val="both"/>
        <w:rPr>
          <w:rFonts w:eastAsiaTheme="minorEastAsia"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sub>
        </m:sSub>
      </m:oMath>
      <w:r w:rsidR="00B0070E" w:rsidRPr="00B0070E">
        <w:rPr>
          <w:rFonts w:eastAsiaTheme="minorEastAsia" w:cs="Times New Roman"/>
          <w:sz w:val="24"/>
          <w:szCs w:val="24"/>
        </w:rPr>
        <w:t xml:space="preserve">: é a amplitude da classe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r w:rsidR="00B0070E" w:rsidRPr="00B0070E">
        <w:rPr>
          <w:rFonts w:eastAsiaTheme="minorEastAsia" w:cs="Times New Roman"/>
          <w:sz w:val="24"/>
          <w:szCs w:val="24"/>
        </w:rPr>
        <w:t>.</w:t>
      </w:r>
    </w:p>
    <w:p w14:paraId="644D57F5" w14:textId="77777777" w:rsidR="00B0070E" w:rsidRPr="00E932CB" w:rsidRDefault="00B0070E" w:rsidP="00F34EC1">
      <w:pPr>
        <w:tabs>
          <w:tab w:val="left" w:pos="5021"/>
        </w:tabs>
        <w:spacing w:before="360" w:after="120" w:line="360" w:lineRule="auto"/>
        <w:jc w:val="both"/>
        <w:rPr>
          <w:rFonts w:eastAsiaTheme="minorEastAsia" w:cs="Times New Roman"/>
          <w:b/>
          <w:sz w:val="28"/>
          <w:szCs w:val="28"/>
        </w:rPr>
      </w:pPr>
      <w:r w:rsidRPr="00E932CB">
        <w:rPr>
          <w:rFonts w:eastAsiaTheme="minorEastAsia" w:cs="Times New Roman"/>
          <w:b/>
          <w:sz w:val="28"/>
          <w:szCs w:val="28"/>
        </w:rPr>
        <w:t>b)</w:t>
      </w:r>
      <w:r w:rsidR="00E932CB">
        <w:rPr>
          <w:rFonts w:eastAsiaTheme="minorEastAsia" w:cs="Times New Roman"/>
          <w:b/>
          <w:sz w:val="28"/>
          <w:szCs w:val="28"/>
        </w:rPr>
        <w:t xml:space="preserve"> coeficiente momento de curtose</w:t>
      </w:r>
      <w:r w:rsidR="00E932CB">
        <w:rPr>
          <w:rFonts w:eastAsiaTheme="minorEastAsia" w:cs="Times New Roman"/>
          <w:b/>
          <w:sz w:val="28"/>
          <w:szCs w:val="28"/>
        </w:rPr>
        <w:tab/>
      </w:r>
    </w:p>
    <w:p w14:paraId="063438F6" w14:textId="77777777" w:rsidR="00B0070E" w:rsidRPr="00B0070E" w:rsidRDefault="00E932CB" w:rsidP="00B0070E">
      <w:pPr>
        <w:spacing w:line="360" w:lineRule="auto"/>
        <w:jc w:val="both"/>
        <w:rPr>
          <w:rFonts w:eastAsiaTheme="minorEastAsia" w:cs="Times New Roman"/>
          <w:sz w:val="24"/>
          <w:szCs w:val="24"/>
        </w:rPr>
      </w:pPr>
      <w:r>
        <w:rPr>
          <w:rFonts w:eastAsiaTheme="minorEastAsia" w:cs="Times New Roman"/>
          <w:sz w:val="24"/>
          <w:szCs w:val="24"/>
        </w:rPr>
        <w:tab/>
      </w:r>
      <w:r w:rsidR="00B0070E" w:rsidRPr="00B0070E">
        <w:rPr>
          <w:rFonts w:eastAsiaTheme="minorEastAsia" w:cs="Times New Roman"/>
          <w:sz w:val="24"/>
          <w:szCs w:val="24"/>
        </w:rPr>
        <w:t>Utiliza-se do quociente entre o momento centrado de quarta ordem e o quadrado do momento centrado de segunda ordem, dado por:</w:t>
      </w:r>
    </w:p>
    <w:p w14:paraId="1C79D883" w14:textId="77777777" w:rsidR="00B0070E" w:rsidRPr="00B0070E" w:rsidRDefault="009944CB" w:rsidP="00B0070E">
      <w:pPr>
        <w:spacing w:line="360" w:lineRule="auto"/>
        <w:jc w:val="both"/>
        <w:rPr>
          <w:rFonts w:eastAsiaTheme="minorEastAsia"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m:t>
              </m:r>
            </m:sub>
          </m:sSub>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cs="Times New Roman"/>
                      <w:sz w:val="24"/>
                      <w:szCs w:val="24"/>
                    </w:rPr>
                    <m:t>4</m:t>
                  </m:r>
                </m:sub>
              </m:sSub>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cs="Times New Roman"/>
                              <w:sz w:val="24"/>
                              <w:szCs w:val="24"/>
                            </w:rPr>
                            <m:t>2</m:t>
                          </m:r>
                        </m:sub>
                      </m:sSub>
                    </m:e>
                  </m:d>
                </m:e>
                <m:sup>
                  <m:r>
                    <w:rPr>
                      <w:rFonts w:ascii="Cambria Math" w:eastAsiaTheme="minorEastAsia" w:cs="Times New Roman"/>
                      <w:sz w:val="24"/>
                      <w:szCs w:val="24"/>
                    </w:rPr>
                    <m:t>2</m:t>
                  </m:r>
                </m:sup>
              </m:sSup>
            </m:den>
          </m:f>
        </m:oMath>
      </m:oMathPara>
    </w:p>
    <w:p w14:paraId="0973D456" w14:textId="77777777" w:rsidR="00B0070E" w:rsidRPr="00B0070E" w:rsidRDefault="00B0070E" w:rsidP="00B0070E">
      <w:pPr>
        <w:spacing w:line="360" w:lineRule="auto"/>
        <w:jc w:val="both"/>
        <w:rPr>
          <w:rFonts w:eastAsiaTheme="minorEastAsia" w:cs="Times New Roman"/>
          <w:sz w:val="24"/>
          <w:szCs w:val="24"/>
        </w:rPr>
      </w:pPr>
      <w:r w:rsidRPr="00B0070E">
        <w:rPr>
          <w:rFonts w:eastAsiaTheme="minorEastAsia" w:cs="Times New Roman"/>
          <w:sz w:val="24"/>
          <w:szCs w:val="24"/>
        </w:rPr>
        <w:lastRenderedPageBreak/>
        <w:t>em que</w:t>
      </w:r>
      <w:r w:rsidR="00BC57AC">
        <w:rPr>
          <w:rFonts w:eastAsiaTheme="minorEastAsia"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oMath>
      <w:r w:rsidR="00BC57AC">
        <w:rPr>
          <w:rFonts w:eastAsiaTheme="minorEastAsia" w:cs="Times New Roman"/>
          <w:sz w:val="24"/>
          <w:szCs w:val="24"/>
        </w:rPr>
        <w:t xml:space="preserve"> </w:t>
      </w:r>
      <w:r w:rsidR="00BC57AC" w:rsidRPr="00B0070E">
        <w:rPr>
          <w:rFonts w:eastAsiaTheme="minorEastAsia" w:cs="Times New Roman"/>
          <w:sz w:val="24"/>
          <w:szCs w:val="24"/>
        </w:rPr>
        <w:t xml:space="preserve">é o </w:t>
      </w:r>
      <w:r w:rsidR="00BC57AC">
        <w:rPr>
          <w:rFonts w:eastAsiaTheme="minorEastAsia" w:cs="Times New Roman"/>
          <w:sz w:val="24"/>
          <w:szCs w:val="24"/>
        </w:rPr>
        <w:t>segundo</w:t>
      </w:r>
      <w:r w:rsidR="00BC57AC" w:rsidRPr="00B0070E">
        <w:rPr>
          <w:rFonts w:eastAsiaTheme="minorEastAsia" w:cs="Times New Roman"/>
          <w:sz w:val="24"/>
          <w:szCs w:val="24"/>
        </w:rPr>
        <w:t xml:space="preserve"> momento central</w:t>
      </w:r>
      <w:r w:rsidRPr="00B0070E">
        <w:rPr>
          <w:rFonts w:eastAsiaTheme="minorEastAsia"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cs="Times New Roman"/>
                <w:sz w:val="24"/>
                <w:szCs w:val="24"/>
              </w:rPr>
              <m:t>4</m:t>
            </m:r>
          </m:sub>
        </m:sSub>
      </m:oMath>
      <w:r w:rsidRPr="00B0070E">
        <w:rPr>
          <w:rFonts w:eastAsiaTheme="minorEastAsia" w:cs="Times New Roman"/>
          <w:sz w:val="24"/>
          <w:szCs w:val="24"/>
        </w:rPr>
        <w:t xml:space="preserve"> é o quarto momento central.</w:t>
      </w:r>
    </w:p>
    <w:p w14:paraId="3BA5AA4E" w14:textId="77777777" w:rsidR="00B0070E" w:rsidRPr="00B0070E" w:rsidRDefault="00E932CB" w:rsidP="00B0070E">
      <w:pPr>
        <w:spacing w:line="360" w:lineRule="auto"/>
        <w:jc w:val="both"/>
        <w:rPr>
          <w:rFonts w:eastAsiaTheme="minorEastAsia" w:cs="Times New Roman"/>
          <w:sz w:val="24"/>
          <w:szCs w:val="24"/>
        </w:rPr>
      </w:pPr>
      <w:r>
        <w:rPr>
          <w:rFonts w:eastAsiaTheme="minorEastAsia" w:cs="Times New Roman"/>
          <w:sz w:val="24"/>
          <w:szCs w:val="24"/>
        </w:rPr>
        <w:tab/>
      </w:r>
      <w:r w:rsidR="00B0070E" w:rsidRPr="00B0070E">
        <w:rPr>
          <w:rFonts w:eastAsiaTheme="minorEastAsia" w:cs="Times New Roman"/>
          <w:sz w:val="24"/>
          <w:szCs w:val="24"/>
        </w:rPr>
        <w:t>Temos:</w:t>
      </w:r>
    </w:p>
    <w:p w14:paraId="5D833B9D" w14:textId="77777777" w:rsidR="00B0070E" w:rsidRDefault="009944CB" w:rsidP="00CE036B">
      <w:pPr>
        <w:spacing w:after="0" w:line="360" w:lineRule="auto"/>
        <w:jc w:val="both"/>
        <w:rPr>
          <w:rFonts w:eastAsiaTheme="minorEastAsia"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cs="Times New Roman"/>
                  <w:sz w:val="24"/>
                  <w:szCs w:val="24"/>
                </w:rPr>
                <m:t>2</m:t>
              </m:r>
            </m:sub>
          </m:sSub>
          <m:r>
            <w:rPr>
              <w:rFonts w:ascii="Cambria Math" w:cs="Times New Roman"/>
              <w:sz w:val="24"/>
              <w:szCs w:val="24"/>
            </w:rPr>
            <m:t>=</m:t>
          </m:r>
          <m:f>
            <m:fPr>
              <m:ctrlPr>
                <w:rPr>
                  <w:rFonts w:ascii="Cambria Math" w:hAnsi="Cambria Math" w:cs="Times New Roman"/>
                  <w:i/>
                  <w:sz w:val="24"/>
                  <w:szCs w:val="24"/>
                </w:rPr>
              </m:ctrlPr>
            </m:fPr>
            <m:num>
              <m:r>
                <w:rPr>
                  <w:rFonts w:asci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sup>
                  <m:r>
                    <w:rPr>
                      <w:rFonts w:ascii="Cambria Math" w:cs="Times New Roman"/>
                      <w:sz w:val="24"/>
                      <w:szCs w:val="24"/>
                    </w:rPr>
                    <m:t>2</m:t>
                  </m:r>
                </m:sup>
              </m:sSup>
            </m:num>
            <m:den>
              <m:r>
                <w:rPr>
                  <w:rFonts w:ascii="Cambria Math" w:hAnsi="Cambria Math" w:cs="Times New Roman"/>
                  <w:sz w:val="24"/>
                  <w:szCs w:val="24"/>
                </w:rPr>
                <m:t>n</m:t>
              </m:r>
            </m:den>
          </m:f>
          <m:r>
            <w:rPr>
              <w:rFonts w:ascii="Cambria Math" w:eastAsiaTheme="minorEastAsia" w:cs="Times New Roman"/>
              <w:sz w:val="24"/>
              <w:szCs w:val="24"/>
            </w:rPr>
            <m:t xml:space="preserve">     </m:t>
          </m:r>
          <m:r>
            <m:rPr>
              <m:nor/>
            </m:rPr>
            <w:rPr>
              <w:rFonts w:eastAsiaTheme="minorEastAsia" w:cs="Times New Roman"/>
              <w:sz w:val="24"/>
              <w:szCs w:val="24"/>
            </w:rPr>
            <m:t>e</m:t>
          </m:r>
          <m:r>
            <w:rPr>
              <w:rFonts w:ascii="Cambria Math" w:eastAsiaTheme="minorEastAsia"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cs="Times New Roman"/>
                  <w:sz w:val="24"/>
                  <w:szCs w:val="24"/>
                </w:rPr>
                <m:t>4</m:t>
              </m:r>
            </m:sub>
          </m:sSub>
          <m:r>
            <w:rPr>
              <w:rFonts w:ascii="Cambria Math" w:cs="Times New Roman"/>
              <w:sz w:val="24"/>
              <w:szCs w:val="24"/>
            </w:rPr>
            <m:t>=</m:t>
          </m:r>
          <m:f>
            <m:fPr>
              <m:ctrlPr>
                <w:rPr>
                  <w:rFonts w:ascii="Cambria Math" w:hAnsi="Cambria Math" w:cs="Times New Roman"/>
                  <w:i/>
                  <w:sz w:val="24"/>
                  <w:szCs w:val="24"/>
                </w:rPr>
              </m:ctrlPr>
            </m:fPr>
            <m:num>
              <m:r>
                <w:rPr>
                  <w:rFonts w:asci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sup>
                  <m:r>
                    <w:rPr>
                      <w:rFonts w:ascii="Cambria Math" w:cs="Times New Roman"/>
                      <w:sz w:val="24"/>
                      <w:szCs w:val="24"/>
                    </w:rPr>
                    <m:t>4</m:t>
                  </m:r>
                </m:sup>
              </m:sSup>
            </m:num>
            <m:den>
              <m:r>
                <w:rPr>
                  <w:rFonts w:ascii="Cambria Math" w:hAnsi="Cambria Math" w:cs="Times New Roman"/>
                  <w:sz w:val="24"/>
                  <w:szCs w:val="24"/>
                </w:rPr>
                <m:t>n</m:t>
              </m:r>
            </m:den>
          </m:f>
          <m:r>
            <w:rPr>
              <w:rFonts w:ascii="Cambria Math" w:eastAsiaTheme="minorEastAsia" w:cs="Times New Roman"/>
              <w:sz w:val="24"/>
              <w:szCs w:val="24"/>
            </w:rPr>
            <m:t>,</m:t>
          </m:r>
        </m:oMath>
      </m:oMathPara>
    </w:p>
    <w:p w14:paraId="0E92E89B" w14:textId="77777777" w:rsidR="00F93F52" w:rsidRDefault="00F93F52" w:rsidP="00CE036B">
      <w:pPr>
        <w:spacing w:after="0" w:line="360" w:lineRule="auto"/>
        <w:jc w:val="both"/>
        <w:rPr>
          <w:rFonts w:eastAsiaTheme="minorEastAsia" w:cs="Times New Roman"/>
          <w:sz w:val="24"/>
          <w:szCs w:val="24"/>
        </w:rPr>
      </w:pPr>
      <w:r>
        <w:rPr>
          <w:rFonts w:eastAsiaTheme="minorEastAsia" w:cs="Times New Roman"/>
          <w:sz w:val="24"/>
          <w:szCs w:val="24"/>
        </w:rPr>
        <w:t xml:space="preserve">ou </w:t>
      </w:r>
    </w:p>
    <w:p w14:paraId="34F22B5F" w14:textId="77777777" w:rsidR="00F93F52" w:rsidRPr="00B0070E" w:rsidRDefault="009944CB" w:rsidP="00F93F52">
      <w:pPr>
        <w:spacing w:line="360" w:lineRule="auto"/>
        <w:jc w:val="both"/>
        <w:rPr>
          <w:rFonts w:eastAsiaTheme="minorEastAsia"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cs="Times New Roman"/>
                  <w:sz w:val="24"/>
                  <w:szCs w:val="24"/>
                </w:rPr>
                <m:t>2</m:t>
              </m:r>
            </m:sub>
          </m:sSub>
          <m:r>
            <w:rPr>
              <w:rFonts w:ascii="Cambria Math" w:cs="Times New Roman"/>
              <w:sz w:val="24"/>
              <w:szCs w:val="24"/>
            </w:rPr>
            <m:t>=</m:t>
          </m:r>
          <m:f>
            <m:fPr>
              <m:ctrlPr>
                <w:rPr>
                  <w:rFonts w:ascii="Cambria Math" w:hAnsi="Cambria Math" w:cs="Times New Roman"/>
                  <w:i/>
                  <w:sz w:val="24"/>
                  <w:szCs w:val="24"/>
                </w:rPr>
              </m:ctrlPr>
            </m:fPr>
            <m:num>
              <m:r>
                <w:rPr>
                  <w:rFonts w:asci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sup>
                  <m:r>
                    <w:rPr>
                      <w:rFonts w:asci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num>
            <m:den>
              <m:r>
                <w:rPr>
                  <w:rFonts w:ascii="Cambria Math" w:hAnsi="Cambria Math" w:cs="Times New Roman"/>
                  <w:sz w:val="24"/>
                  <w:szCs w:val="24"/>
                </w:rPr>
                <m:t>n</m:t>
              </m:r>
            </m:den>
          </m:f>
          <m:r>
            <w:rPr>
              <w:rFonts w:ascii="Cambria Math" w:eastAsiaTheme="minorEastAsia" w:cs="Times New Roman"/>
              <w:sz w:val="24"/>
              <w:szCs w:val="24"/>
            </w:rPr>
            <m:t xml:space="preserve">     </m:t>
          </m:r>
          <m:r>
            <m:rPr>
              <m:nor/>
            </m:rPr>
            <w:rPr>
              <w:rFonts w:eastAsiaTheme="minorEastAsia" w:cs="Times New Roman"/>
              <w:sz w:val="24"/>
              <w:szCs w:val="24"/>
            </w:rPr>
            <m:t>e</m:t>
          </m:r>
          <m:r>
            <w:rPr>
              <w:rFonts w:ascii="Cambria Math" w:eastAsiaTheme="minorEastAsia"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cs="Times New Roman"/>
                  <w:sz w:val="24"/>
                  <w:szCs w:val="24"/>
                </w:rPr>
                <m:t>4</m:t>
              </m:r>
            </m:sub>
          </m:sSub>
          <m:r>
            <w:rPr>
              <w:rFonts w:ascii="Cambria Math" w:cs="Times New Roman"/>
              <w:sz w:val="24"/>
              <w:szCs w:val="24"/>
            </w:rPr>
            <m:t>=</m:t>
          </m:r>
          <m:f>
            <m:fPr>
              <m:ctrlPr>
                <w:rPr>
                  <w:rFonts w:ascii="Cambria Math" w:hAnsi="Cambria Math" w:cs="Times New Roman"/>
                  <w:i/>
                  <w:sz w:val="24"/>
                  <w:szCs w:val="24"/>
                </w:rPr>
              </m:ctrlPr>
            </m:fPr>
            <m:num>
              <m:r>
                <w:rPr>
                  <w:rFonts w:asci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sup>
                  <m:r>
                    <w:rPr>
                      <w:rFonts w:ascii="Cambria Math" w:cs="Times New Roman"/>
                      <w:sz w:val="24"/>
                      <w:szCs w:val="24"/>
                    </w:rPr>
                    <m:t>4</m:t>
                  </m:r>
                </m:sup>
              </m:sSup>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num>
            <m:den>
              <m:r>
                <w:rPr>
                  <w:rFonts w:ascii="Cambria Math" w:hAnsi="Cambria Math" w:cs="Times New Roman"/>
                  <w:sz w:val="24"/>
                  <w:szCs w:val="24"/>
                </w:rPr>
                <m:t>n</m:t>
              </m:r>
            </m:den>
          </m:f>
          <m:r>
            <w:rPr>
              <w:rFonts w:ascii="Cambria Math" w:eastAsiaTheme="minorEastAsia" w:cs="Times New Roman"/>
              <w:sz w:val="24"/>
              <w:szCs w:val="24"/>
            </w:rPr>
            <m:t xml:space="preserve"> </m:t>
          </m:r>
        </m:oMath>
      </m:oMathPara>
    </w:p>
    <w:p w14:paraId="4976A3AB" w14:textId="77777777" w:rsidR="00F93F52" w:rsidRDefault="00F93F52" w:rsidP="00F93F52">
      <w:pPr>
        <w:spacing w:line="360" w:lineRule="auto"/>
        <w:jc w:val="both"/>
        <w:rPr>
          <w:rFonts w:cs="Times New Roman"/>
          <w:sz w:val="24"/>
          <w:szCs w:val="24"/>
        </w:rPr>
      </w:pPr>
      <w:r>
        <w:rPr>
          <w:rFonts w:cs="Times New Roman"/>
          <w:sz w:val="24"/>
          <w:szCs w:val="24"/>
        </w:rPr>
        <w:t>se os dados estiverem agrupados em uma distribuição de frequências.</w:t>
      </w:r>
    </w:p>
    <w:p w14:paraId="6771ADE3" w14:textId="77777777" w:rsidR="00B0070E" w:rsidRPr="00B0070E" w:rsidRDefault="00E932CB" w:rsidP="00B0070E">
      <w:pPr>
        <w:spacing w:line="360" w:lineRule="auto"/>
        <w:jc w:val="both"/>
        <w:rPr>
          <w:rFonts w:eastAsiaTheme="minorEastAsia" w:cs="Times New Roman"/>
          <w:sz w:val="24"/>
          <w:szCs w:val="24"/>
        </w:rPr>
      </w:pPr>
      <w:r>
        <w:rPr>
          <w:rFonts w:eastAsiaTheme="minorEastAsia" w:cs="Times New Roman"/>
          <w:sz w:val="24"/>
          <w:szCs w:val="24"/>
        </w:rPr>
        <w:tab/>
      </w:r>
      <w:r w:rsidR="00B0070E" w:rsidRPr="00B0070E">
        <w:rPr>
          <w:rFonts w:eastAsiaTheme="minorEastAsia" w:cs="Times New Roman"/>
          <w:sz w:val="24"/>
          <w:szCs w:val="24"/>
        </w:rPr>
        <w:t>A interpretação d</w:t>
      </w:r>
      <w:r w:rsidR="00BC57AC">
        <w:rPr>
          <w:rFonts w:eastAsiaTheme="minorEastAsia" w:cs="Times New Roman"/>
          <w:sz w:val="24"/>
          <w:szCs w:val="24"/>
        </w:rPr>
        <w:t>o</w:t>
      </w:r>
      <w:r w:rsidR="003367C6">
        <w:rPr>
          <w:rFonts w:eastAsiaTheme="minorEastAsia" w:cs="Times New Roman"/>
          <w:sz w:val="24"/>
          <w:szCs w:val="24"/>
        </w:rPr>
        <w:t xml:space="preserve"> coeficiente momento de</w:t>
      </w:r>
      <w:r w:rsidR="00B0070E" w:rsidRPr="00B0070E">
        <w:rPr>
          <w:rFonts w:eastAsiaTheme="minorEastAsia" w:cs="Times New Roman"/>
          <w:sz w:val="24"/>
          <w:szCs w:val="24"/>
        </w:rPr>
        <w:t xml:space="preserve"> curtose é:</w:t>
      </w:r>
    </w:p>
    <w:p w14:paraId="0F28C458" w14:textId="77777777" w:rsidR="00B0070E" w:rsidRPr="00B0070E" w:rsidRDefault="00B0070E" w:rsidP="00616167">
      <w:pPr>
        <w:pStyle w:val="PargrafodaLista"/>
        <w:numPr>
          <w:ilvl w:val="0"/>
          <w:numId w:val="31"/>
        </w:numPr>
        <w:spacing w:line="360" w:lineRule="auto"/>
        <w:jc w:val="both"/>
        <w:rPr>
          <w:rFonts w:eastAsiaTheme="minorEastAsia" w:cs="Times New Roman"/>
          <w:sz w:val="24"/>
          <w:szCs w:val="24"/>
        </w:rPr>
      </w:pPr>
      <w:r w:rsidRPr="00B0070E">
        <w:rPr>
          <w:rFonts w:eastAsiaTheme="minorEastAsia" w:cs="Times New Roman"/>
          <w:sz w:val="24"/>
          <w:szCs w:val="24"/>
        </w:rPr>
        <w:t xml:space="preserve">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m:t>
            </m:r>
          </m:sub>
        </m:sSub>
        <m:r>
          <w:rPr>
            <w:rFonts w:ascii="Cambria Math" w:eastAsiaTheme="minorEastAsia" w:cs="Times New Roman"/>
            <w:sz w:val="24"/>
            <w:szCs w:val="24"/>
          </w:rPr>
          <m:t>=3</m:t>
        </m:r>
      </m:oMath>
      <w:r w:rsidRPr="00B0070E">
        <w:rPr>
          <w:rFonts w:eastAsiaTheme="minorEastAsia" w:cs="Times New Roman"/>
          <w:sz w:val="24"/>
          <w:szCs w:val="24"/>
        </w:rPr>
        <w:t xml:space="preserve">,  a curva ou distribuição é </w:t>
      </w:r>
      <w:r w:rsidRPr="00B0070E">
        <w:rPr>
          <w:rFonts w:eastAsiaTheme="minorEastAsia" w:cs="Times New Roman"/>
          <w:b/>
          <w:sz w:val="24"/>
          <w:szCs w:val="24"/>
        </w:rPr>
        <w:t>mesocúrtica</w:t>
      </w:r>
      <w:r w:rsidRPr="00B0070E">
        <w:rPr>
          <w:rFonts w:eastAsiaTheme="minorEastAsia" w:cs="Times New Roman"/>
          <w:sz w:val="24"/>
          <w:szCs w:val="24"/>
        </w:rPr>
        <w:t>;</w:t>
      </w:r>
    </w:p>
    <w:p w14:paraId="2A012682" w14:textId="77777777" w:rsidR="00B0070E" w:rsidRPr="00B0070E" w:rsidRDefault="00B0070E" w:rsidP="00616167">
      <w:pPr>
        <w:pStyle w:val="PargrafodaLista"/>
        <w:numPr>
          <w:ilvl w:val="0"/>
          <w:numId w:val="31"/>
        </w:numPr>
        <w:spacing w:line="360" w:lineRule="auto"/>
        <w:jc w:val="both"/>
        <w:rPr>
          <w:rFonts w:eastAsiaTheme="minorEastAsia" w:cs="Times New Roman"/>
          <w:sz w:val="24"/>
          <w:szCs w:val="24"/>
        </w:rPr>
      </w:pPr>
      <w:r w:rsidRPr="00B0070E">
        <w:rPr>
          <w:rFonts w:eastAsiaTheme="minorEastAsia" w:cs="Times New Roman"/>
          <w:sz w:val="24"/>
          <w:szCs w:val="24"/>
        </w:rPr>
        <w:t xml:space="preserve">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m:t>
            </m:r>
          </m:sub>
        </m:sSub>
        <m:r>
          <w:rPr>
            <w:rFonts w:ascii="Cambria Math" w:eastAsiaTheme="minorEastAsia" w:cs="Times New Roman"/>
            <w:sz w:val="24"/>
            <w:szCs w:val="24"/>
          </w:rPr>
          <m:t>&gt;3</m:t>
        </m:r>
      </m:oMath>
      <w:r w:rsidRPr="00B0070E">
        <w:rPr>
          <w:rFonts w:eastAsiaTheme="minorEastAsia" w:cs="Times New Roman"/>
          <w:sz w:val="24"/>
          <w:szCs w:val="24"/>
        </w:rPr>
        <w:t xml:space="preserve">,  a curva ou distribuição é </w:t>
      </w:r>
      <w:r w:rsidRPr="00B0070E">
        <w:rPr>
          <w:rFonts w:eastAsiaTheme="minorEastAsia" w:cs="Times New Roman"/>
          <w:b/>
          <w:sz w:val="24"/>
          <w:szCs w:val="24"/>
        </w:rPr>
        <w:t>leptocúrtica</w:t>
      </w:r>
      <w:r w:rsidRPr="00B0070E">
        <w:rPr>
          <w:rFonts w:eastAsiaTheme="minorEastAsia" w:cs="Times New Roman"/>
          <w:sz w:val="24"/>
          <w:szCs w:val="24"/>
        </w:rPr>
        <w:t>.</w:t>
      </w:r>
    </w:p>
    <w:p w14:paraId="092F0818" w14:textId="77777777" w:rsidR="00B0070E" w:rsidRPr="00B0070E" w:rsidRDefault="00B0070E" w:rsidP="00616167">
      <w:pPr>
        <w:pStyle w:val="PargrafodaLista"/>
        <w:numPr>
          <w:ilvl w:val="0"/>
          <w:numId w:val="31"/>
        </w:numPr>
        <w:spacing w:line="360" w:lineRule="auto"/>
        <w:jc w:val="both"/>
        <w:rPr>
          <w:rFonts w:eastAsiaTheme="minorEastAsia" w:cs="Times New Roman"/>
          <w:sz w:val="24"/>
          <w:szCs w:val="24"/>
        </w:rPr>
      </w:pPr>
      <w:r w:rsidRPr="00B0070E">
        <w:rPr>
          <w:rFonts w:eastAsiaTheme="minorEastAsia" w:cs="Times New Roman"/>
          <w:sz w:val="24"/>
          <w:szCs w:val="24"/>
        </w:rPr>
        <w:t xml:space="preserve">se </w:t>
      </w:r>
      <m:oMath>
        <m:r>
          <w:rPr>
            <w:rFonts w:ascii="Cambria Math" w:eastAsiaTheme="minorEastAsia"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m:t>
            </m:r>
          </m:sub>
        </m:sSub>
        <m:r>
          <w:rPr>
            <w:rFonts w:ascii="Cambria Math" w:eastAsiaTheme="minorEastAsia" w:cs="Times New Roman"/>
            <w:sz w:val="24"/>
            <w:szCs w:val="24"/>
          </w:rPr>
          <m:t>&lt;3</m:t>
        </m:r>
      </m:oMath>
      <w:r w:rsidRPr="00B0070E">
        <w:rPr>
          <w:rFonts w:eastAsiaTheme="minorEastAsia" w:cs="Times New Roman"/>
          <w:sz w:val="24"/>
          <w:szCs w:val="24"/>
        </w:rPr>
        <w:t xml:space="preserve">,  a curva ou distribuição é </w:t>
      </w:r>
      <w:r w:rsidRPr="00B0070E">
        <w:rPr>
          <w:rFonts w:eastAsiaTheme="minorEastAsia" w:cs="Times New Roman"/>
          <w:b/>
          <w:sz w:val="24"/>
          <w:szCs w:val="24"/>
        </w:rPr>
        <w:t>platicúrtica</w:t>
      </w:r>
      <w:r w:rsidRPr="00B0070E">
        <w:rPr>
          <w:rFonts w:eastAsiaTheme="minorEastAsia" w:cs="Times New Roman"/>
          <w:sz w:val="24"/>
          <w:szCs w:val="24"/>
        </w:rPr>
        <w:t>;</w:t>
      </w:r>
    </w:p>
    <w:p w14:paraId="6C564367" w14:textId="77777777" w:rsidR="00B0070E" w:rsidRPr="00B0070E" w:rsidRDefault="00B0070E" w:rsidP="00E932CB">
      <w:pPr>
        <w:spacing w:before="240" w:after="120" w:line="360" w:lineRule="auto"/>
        <w:jc w:val="both"/>
        <w:rPr>
          <w:rFonts w:eastAsiaTheme="minorEastAsia" w:cs="Times New Roman"/>
          <w:sz w:val="24"/>
          <w:szCs w:val="24"/>
        </w:rPr>
      </w:pPr>
      <w:r w:rsidRPr="00E932CB">
        <w:rPr>
          <w:rFonts w:eastAsiaTheme="minorEastAsia" w:cs="Times New Roman"/>
          <w:b/>
          <w:sz w:val="24"/>
          <w:szCs w:val="24"/>
        </w:rPr>
        <w:t>Obs.:</w:t>
      </w:r>
      <w:r w:rsidRPr="00B0070E">
        <w:rPr>
          <w:rFonts w:eastAsiaTheme="minorEastAsia" w:cs="Times New Roman"/>
          <w:sz w:val="24"/>
          <w:szCs w:val="24"/>
        </w:rPr>
        <w:t xml:space="preserve"> A curtose calculada usando o R é baseada no coeficiente momento de curtose.</w:t>
      </w:r>
    </w:p>
    <w:p w14:paraId="4464B995" w14:textId="77777777" w:rsidR="00E932CB" w:rsidRPr="00E932CB" w:rsidRDefault="00B0070E" w:rsidP="00CE036B">
      <w:pPr>
        <w:spacing w:before="360" w:after="120" w:line="360" w:lineRule="auto"/>
        <w:jc w:val="both"/>
        <w:rPr>
          <w:rFonts w:eastAsiaTheme="minorEastAsia" w:cs="Times New Roman"/>
          <w:b/>
          <w:sz w:val="28"/>
          <w:szCs w:val="28"/>
        </w:rPr>
      </w:pPr>
      <w:r w:rsidRPr="00E932CB">
        <w:rPr>
          <w:rFonts w:eastAsiaTheme="minorEastAsia" w:cs="Times New Roman"/>
          <w:b/>
          <w:sz w:val="28"/>
          <w:szCs w:val="28"/>
        </w:rPr>
        <w:t>Exemplo</w:t>
      </w:r>
    </w:p>
    <w:p w14:paraId="67306A02" w14:textId="77777777" w:rsidR="00B0070E" w:rsidRDefault="00E932CB" w:rsidP="00B0070E">
      <w:pPr>
        <w:spacing w:line="360" w:lineRule="auto"/>
        <w:jc w:val="both"/>
        <w:rPr>
          <w:rFonts w:eastAsiaTheme="minorEastAsia" w:cs="Times New Roman"/>
          <w:sz w:val="24"/>
          <w:szCs w:val="24"/>
        </w:rPr>
      </w:pPr>
      <w:r>
        <w:rPr>
          <w:rFonts w:eastAsiaTheme="minorEastAsia" w:cs="Times New Roman"/>
          <w:sz w:val="24"/>
          <w:szCs w:val="24"/>
        </w:rPr>
        <w:tab/>
      </w:r>
      <w:r w:rsidR="00B0070E" w:rsidRPr="00B0070E">
        <w:rPr>
          <w:rFonts w:eastAsiaTheme="minorEastAsia" w:cs="Times New Roman"/>
          <w:sz w:val="24"/>
          <w:szCs w:val="24"/>
        </w:rPr>
        <w:t>Determinar o coeficiente percentílico de curtose da distribuição a seguir:</w:t>
      </w:r>
    </w:p>
    <w:p w14:paraId="475FC99C" w14:textId="77777777" w:rsidR="00E932CB" w:rsidRPr="00F21AEA" w:rsidRDefault="00E932CB" w:rsidP="00E932CB">
      <w:pPr>
        <w:spacing w:after="120" w:line="240" w:lineRule="auto"/>
        <w:jc w:val="both"/>
        <w:rPr>
          <w:rFonts w:eastAsiaTheme="minorEastAsia" w:cs="Times New Roman"/>
          <w:sz w:val="20"/>
          <w:szCs w:val="20"/>
        </w:rPr>
      </w:pPr>
      <w:r w:rsidRPr="00F21AEA">
        <w:rPr>
          <w:rFonts w:eastAsiaTheme="minorEastAsia" w:cs="Times New Roman"/>
          <w:b/>
          <w:sz w:val="20"/>
          <w:szCs w:val="20"/>
        </w:rPr>
        <w:t>Tabela 4.</w:t>
      </w:r>
      <w:r>
        <w:rPr>
          <w:rFonts w:eastAsiaTheme="minorEastAsia" w:cs="Times New Roman"/>
          <w:b/>
          <w:sz w:val="20"/>
          <w:szCs w:val="20"/>
        </w:rPr>
        <w:t>3</w:t>
      </w:r>
      <w:r w:rsidRPr="00F21AEA">
        <w:rPr>
          <w:rFonts w:eastAsiaTheme="minorEastAsia" w:cs="Times New Roman"/>
          <w:b/>
          <w:sz w:val="20"/>
          <w:szCs w:val="20"/>
        </w:rPr>
        <w:t>.</w:t>
      </w:r>
      <w:r w:rsidRPr="00F21AEA">
        <w:rPr>
          <w:rFonts w:eastAsiaTheme="minorEastAsia" w:cs="Times New Roman"/>
          <w:sz w:val="20"/>
          <w:szCs w:val="20"/>
        </w:rPr>
        <w:t xml:space="preserve"> </w:t>
      </w:r>
      <w:r>
        <w:rPr>
          <w:rFonts w:eastAsiaTheme="minorEastAsia" w:cs="Times New Roman"/>
          <w:sz w:val="20"/>
          <w:szCs w:val="20"/>
        </w:rPr>
        <w:t>Tabela de distribuição de frequências</w:t>
      </w:r>
    </w:p>
    <w:tbl>
      <w:tblPr>
        <w:tblStyle w:val="Tabelacomgrade"/>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57"/>
      </w:tblGrid>
      <w:tr w:rsidR="00B0070E" w:rsidRPr="00E932CB" w14:paraId="60B5F7DA" w14:textId="77777777" w:rsidTr="00B0070E">
        <w:tc>
          <w:tcPr>
            <w:tcW w:w="4322" w:type="dxa"/>
            <w:tcBorders>
              <w:top w:val="single" w:sz="4" w:space="0" w:color="auto"/>
              <w:bottom w:val="single" w:sz="4" w:space="0" w:color="auto"/>
            </w:tcBorders>
            <w:vAlign w:val="center"/>
          </w:tcPr>
          <w:p w14:paraId="40C63B51" w14:textId="77777777" w:rsidR="00B0070E" w:rsidRPr="00E932CB" w:rsidRDefault="00B0070E" w:rsidP="00E932CB">
            <w:pPr>
              <w:jc w:val="center"/>
              <w:rPr>
                <w:rFonts w:eastAsiaTheme="minorEastAsia" w:cs="Times New Roman"/>
                <w:b/>
                <w:sz w:val="24"/>
                <w:szCs w:val="24"/>
              </w:rPr>
            </w:pPr>
            <w:r w:rsidRPr="00E932CB">
              <w:rPr>
                <w:rFonts w:eastAsiaTheme="minorEastAsia" w:cs="Times New Roman"/>
                <w:b/>
                <w:sz w:val="24"/>
                <w:szCs w:val="24"/>
              </w:rPr>
              <w:t>Classes</w:t>
            </w:r>
          </w:p>
        </w:tc>
        <w:tc>
          <w:tcPr>
            <w:tcW w:w="4322" w:type="dxa"/>
            <w:tcBorders>
              <w:top w:val="single" w:sz="4" w:space="0" w:color="auto"/>
              <w:bottom w:val="single" w:sz="4" w:space="0" w:color="auto"/>
            </w:tcBorders>
            <w:vAlign w:val="center"/>
          </w:tcPr>
          <w:p w14:paraId="0FDE5D82" w14:textId="77777777" w:rsidR="00B0070E" w:rsidRPr="00E932CB" w:rsidRDefault="00B0070E" w:rsidP="00E932CB">
            <w:pPr>
              <w:jc w:val="center"/>
              <w:rPr>
                <w:rFonts w:eastAsiaTheme="minorEastAsia" w:cs="Times New Roman"/>
                <w:b/>
                <w:sz w:val="24"/>
                <w:szCs w:val="24"/>
              </w:rPr>
            </w:pPr>
            <w:r w:rsidRPr="00E932CB">
              <w:rPr>
                <w:rFonts w:eastAsiaTheme="minorEastAsia" w:cs="Times New Roman"/>
                <w:b/>
                <w:sz w:val="24"/>
                <w:szCs w:val="24"/>
              </w:rPr>
              <w:t>Frequências</w:t>
            </w:r>
          </w:p>
        </w:tc>
      </w:tr>
      <w:tr w:rsidR="00B0070E" w:rsidRPr="00B0070E" w14:paraId="03345286" w14:textId="77777777" w:rsidTr="00B0070E">
        <w:tc>
          <w:tcPr>
            <w:tcW w:w="4322" w:type="dxa"/>
            <w:tcBorders>
              <w:top w:val="single" w:sz="4" w:space="0" w:color="auto"/>
            </w:tcBorders>
            <w:vAlign w:val="center"/>
          </w:tcPr>
          <w:p w14:paraId="3FF245CE" w14:textId="77777777" w:rsidR="00B0070E" w:rsidRPr="00B0070E" w:rsidRDefault="00B0070E" w:rsidP="00E932CB">
            <w:pPr>
              <w:jc w:val="center"/>
              <w:rPr>
                <w:rFonts w:eastAsiaTheme="minorEastAsia" w:cs="Times New Roman"/>
                <w:sz w:val="24"/>
                <w:szCs w:val="24"/>
              </w:rPr>
            </w:pPr>
            <w:r w:rsidRPr="00B0070E">
              <w:rPr>
                <w:rFonts w:eastAsiaTheme="minorEastAsia" w:cs="Times New Roman"/>
                <w:sz w:val="24"/>
                <w:szCs w:val="24"/>
              </w:rPr>
              <w:t xml:space="preserve"> </w:t>
            </w:r>
            <m:oMath>
              <m:r>
                <w:rPr>
                  <w:rFonts w:ascii="Cambria Math" w:eastAsiaTheme="minorEastAsia" w:cs="Times New Roman"/>
                  <w:sz w:val="24"/>
                  <w:szCs w:val="24"/>
                </w:rPr>
                <m:t>3</m:t>
              </m:r>
              <m:r>
                <w:rPr>
                  <w:rFonts w:ascii="Cambria Math" w:eastAsiaTheme="minorEastAsia" w:hAnsi="Cambria Math" w:cs="Times New Roman"/>
                  <w:sz w:val="24"/>
                  <w:szCs w:val="24"/>
                </w:rPr>
                <m:t>⊢</m:t>
              </m:r>
              <m:r>
                <w:rPr>
                  <w:rFonts w:ascii="Cambria Math" w:eastAsiaTheme="minorEastAsia" w:cs="Times New Roman"/>
                  <w:sz w:val="24"/>
                  <w:szCs w:val="24"/>
                </w:rPr>
                <m:t>8</m:t>
              </m:r>
            </m:oMath>
          </w:p>
        </w:tc>
        <w:tc>
          <w:tcPr>
            <w:tcW w:w="4322" w:type="dxa"/>
            <w:tcBorders>
              <w:top w:val="single" w:sz="4" w:space="0" w:color="auto"/>
            </w:tcBorders>
            <w:vAlign w:val="center"/>
          </w:tcPr>
          <w:p w14:paraId="4C6CC0FC" w14:textId="77777777" w:rsidR="00B0070E" w:rsidRPr="00B0070E" w:rsidRDefault="00B0070E" w:rsidP="00E932CB">
            <w:pPr>
              <w:jc w:val="center"/>
              <w:rPr>
                <w:rFonts w:ascii="Cambria Math" w:eastAsiaTheme="minorEastAsia" w:cs="Times New Roman"/>
                <w:sz w:val="24"/>
                <w:szCs w:val="24"/>
                <w:oMath/>
              </w:rPr>
            </w:pPr>
            <m:oMathPara>
              <m:oMath>
                <m:r>
                  <w:rPr>
                    <w:rFonts w:ascii="Cambria Math" w:eastAsiaTheme="minorEastAsia" w:cs="Times New Roman"/>
                    <w:sz w:val="24"/>
                    <w:szCs w:val="24"/>
                  </w:rPr>
                  <m:t>5</m:t>
                </m:r>
              </m:oMath>
            </m:oMathPara>
          </w:p>
        </w:tc>
      </w:tr>
      <w:tr w:rsidR="00B0070E" w:rsidRPr="00B0070E" w14:paraId="0D881021" w14:textId="77777777" w:rsidTr="00B0070E">
        <w:tc>
          <w:tcPr>
            <w:tcW w:w="4322" w:type="dxa"/>
            <w:vAlign w:val="center"/>
          </w:tcPr>
          <w:p w14:paraId="094EA365" w14:textId="77777777" w:rsidR="00B0070E" w:rsidRPr="00B0070E" w:rsidRDefault="00B0070E" w:rsidP="00E932CB">
            <w:pPr>
              <w:jc w:val="center"/>
              <w:rPr>
                <w:rFonts w:eastAsiaTheme="minorEastAsia" w:cs="Times New Roman"/>
                <w:sz w:val="24"/>
                <w:szCs w:val="24"/>
              </w:rPr>
            </w:pPr>
            <m:oMathPara>
              <m:oMath>
                <m:r>
                  <w:rPr>
                    <w:rFonts w:ascii="Cambria Math" w:eastAsiaTheme="minorEastAsia" w:cs="Times New Roman"/>
                    <w:sz w:val="24"/>
                    <w:szCs w:val="24"/>
                  </w:rPr>
                  <m:t xml:space="preserve">   8</m:t>
                </m:r>
                <m:r>
                  <w:rPr>
                    <w:rFonts w:ascii="Cambria Math" w:eastAsiaTheme="minorEastAsia" w:hAnsi="Cambria Math" w:cs="Times New Roman"/>
                    <w:sz w:val="24"/>
                    <w:szCs w:val="24"/>
                  </w:rPr>
                  <m:t>⊢</m:t>
                </m:r>
                <m:r>
                  <w:rPr>
                    <w:rFonts w:ascii="Cambria Math" w:eastAsiaTheme="minorEastAsia" w:cs="Times New Roman"/>
                    <w:sz w:val="24"/>
                    <w:szCs w:val="24"/>
                  </w:rPr>
                  <m:t>13</m:t>
                </m:r>
              </m:oMath>
            </m:oMathPara>
          </w:p>
        </w:tc>
        <w:tc>
          <w:tcPr>
            <w:tcW w:w="4322" w:type="dxa"/>
            <w:vAlign w:val="center"/>
          </w:tcPr>
          <w:p w14:paraId="28DEFC76" w14:textId="77777777" w:rsidR="00B0070E" w:rsidRPr="00B0070E" w:rsidRDefault="00B0070E" w:rsidP="00E932CB">
            <w:pPr>
              <w:jc w:val="center"/>
              <w:rPr>
                <w:rFonts w:ascii="Cambria Math" w:eastAsiaTheme="minorEastAsia" w:cs="Times New Roman"/>
                <w:sz w:val="24"/>
                <w:szCs w:val="24"/>
                <w:oMath/>
              </w:rPr>
            </w:pPr>
            <m:oMathPara>
              <m:oMath>
                <m:r>
                  <w:rPr>
                    <w:rFonts w:ascii="Cambria Math" w:eastAsiaTheme="minorEastAsia" w:cs="Times New Roman"/>
                    <w:sz w:val="24"/>
                    <w:szCs w:val="24"/>
                  </w:rPr>
                  <m:t>15</m:t>
                </m:r>
              </m:oMath>
            </m:oMathPara>
          </w:p>
        </w:tc>
      </w:tr>
      <w:tr w:rsidR="00B0070E" w:rsidRPr="00B0070E" w14:paraId="6B623203" w14:textId="77777777" w:rsidTr="00B0070E">
        <w:tc>
          <w:tcPr>
            <w:tcW w:w="4322" w:type="dxa"/>
            <w:vAlign w:val="center"/>
          </w:tcPr>
          <w:p w14:paraId="37DF8157" w14:textId="77777777" w:rsidR="00B0070E" w:rsidRPr="00B0070E" w:rsidRDefault="00B0070E" w:rsidP="00E932CB">
            <w:pPr>
              <w:jc w:val="center"/>
              <w:rPr>
                <w:rFonts w:eastAsiaTheme="minorEastAsia" w:cs="Times New Roman"/>
                <w:sz w:val="24"/>
                <w:szCs w:val="24"/>
              </w:rPr>
            </w:pPr>
            <m:oMathPara>
              <m:oMath>
                <m:r>
                  <w:rPr>
                    <w:rFonts w:ascii="Cambria Math" w:eastAsiaTheme="minorEastAsia" w:cs="Times New Roman"/>
                    <w:sz w:val="24"/>
                    <w:szCs w:val="24"/>
                  </w:rPr>
                  <m:t>13</m:t>
                </m:r>
                <m:r>
                  <w:rPr>
                    <w:rFonts w:ascii="Cambria Math" w:eastAsiaTheme="minorEastAsia" w:hAnsi="Cambria Math" w:cs="Times New Roman"/>
                    <w:sz w:val="24"/>
                    <w:szCs w:val="24"/>
                  </w:rPr>
                  <m:t>⊢</m:t>
                </m:r>
                <m:r>
                  <w:rPr>
                    <w:rFonts w:ascii="Cambria Math" w:eastAsiaTheme="minorEastAsia" w:cs="Times New Roman"/>
                    <w:sz w:val="24"/>
                    <w:szCs w:val="24"/>
                  </w:rPr>
                  <m:t>18</m:t>
                </m:r>
              </m:oMath>
            </m:oMathPara>
          </w:p>
        </w:tc>
        <w:tc>
          <w:tcPr>
            <w:tcW w:w="4322" w:type="dxa"/>
            <w:vAlign w:val="center"/>
          </w:tcPr>
          <w:p w14:paraId="1471C368" w14:textId="77777777" w:rsidR="00B0070E" w:rsidRPr="00B0070E" w:rsidRDefault="00B0070E" w:rsidP="00E932CB">
            <w:pPr>
              <w:jc w:val="center"/>
              <w:rPr>
                <w:rFonts w:ascii="Cambria Math" w:eastAsiaTheme="minorEastAsia" w:cs="Times New Roman"/>
                <w:sz w:val="24"/>
                <w:szCs w:val="24"/>
                <w:oMath/>
              </w:rPr>
            </w:pPr>
            <m:oMathPara>
              <m:oMath>
                <m:r>
                  <w:rPr>
                    <w:rFonts w:ascii="Cambria Math" w:eastAsiaTheme="minorEastAsia" w:cs="Times New Roman"/>
                    <w:sz w:val="24"/>
                    <w:szCs w:val="24"/>
                  </w:rPr>
                  <m:t>20</m:t>
                </m:r>
              </m:oMath>
            </m:oMathPara>
          </w:p>
        </w:tc>
      </w:tr>
      <w:tr w:rsidR="00B0070E" w:rsidRPr="00B0070E" w14:paraId="545A8CD1" w14:textId="77777777" w:rsidTr="00E932CB">
        <w:tc>
          <w:tcPr>
            <w:tcW w:w="4322" w:type="dxa"/>
            <w:tcBorders>
              <w:bottom w:val="single" w:sz="4" w:space="0" w:color="auto"/>
            </w:tcBorders>
            <w:vAlign w:val="center"/>
          </w:tcPr>
          <w:p w14:paraId="31259700" w14:textId="77777777" w:rsidR="00B0070E" w:rsidRPr="00B0070E" w:rsidRDefault="00B0070E" w:rsidP="00E932CB">
            <w:pPr>
              <w:jc w:val="center"/>
              <w:rPr>
                <w:rFonts w:eastAsiaTheme="minorEastAsia" w:cs="Times New Roman"/>
                <w:sz w:val="24"/>
                <w:szCs w:val="24"/>
              </w:rPr>
            </w:pPr>
            <m:oMathPara>
              <m:oMath>
                <m:r>
                  <w:rPr>
                    <w:rFonts w:ascii="Cambria Math" w:eastAsiaTheme="minorEastAsia" w:cs="Times New Roman"/>
                    <w:sz w:val="24"/>
                    <w:szCs w:val="24"/>
                  </w:rPr>
                  <m:t>18</m:t>
                </m:r>
                <m:r>
                  <w:rPr>
                    <w:rFonts w:ascii="Cambria Math" w:eastAsiaTheme="minorEastAsia" w:hAnsi="Cambria Math" w:cs="Times New Roman"/>
                    <w:sz w:val="24"/>
                    <w:szCs w:val="24"/>
                  </w:rPr>
                  <m:t>⊢</m:t>
                </m:r>
                <m:r>
                  <w:rPr>
                    <w:rFonts w:ascii="Cambria Math" w:eastAsiaTheme="minorEastAsia" w:cs="Times New Roman"/>
                    <w:sz w:val="24"/>
                    <w:szCs w:val="24"/>
                  </w:rPr>
                  <m:t>23</m:t>
                </m:r>
              </m:oMath>
            </m:oMathPara>
          </w:p>
        </w:tc>
        <w:tc>
          <w:tcPr>
            <w:tcW w:w="4322" w:type="dxa"/>
            <w:tcBorders>
              <w:bottom w:val="single" w:sz="4" w:space="0" w:color="auto"/>
            </w:tcBorders>
            <w:vAlign w:val="center"/>
          </w:tcPr>
          <w:p w14:paraId="0A1EA2DC" w14:textId="77777777" w:rsidR="00B0070E" w:rsidRPr="00B0070E" w:rsidRDefault="00B0070E" w:rsidP="00E932CB">
            <w:pPr>
              <w:jc w:val="center"/>
              <w:rPr>
                <w:rFonts w:ascii="Cambria Math" w:eastAsiaTheme="minorEastAsia" w:cs="Times New Roman"/>
                <w:sz w:val="24"/>
                <w:szCs w:val="24"/>
                <w:oMath/>
              </w:rPr>
            </w:pPr>
            <m:oMathPara>
              <m:oMath>
                <m:r>
                  <w:rPr>
                    <w:rFonts w:ascii="Cambria Math" w:eastAsiaTheme="minorEastAsia" w:cs="Times New Roman"/>
                    <w:sz w:val="24"/>
                    <w:szCs w:val="24"/>
                  </w:rPr>
                  <m:t>10</m:t>
                </m:r>
              </m:oMath>
            </m:oMathPara>
          </w:p>
        </w:tc>
      </w:tr>
      <w:tr w:rsidR="00E932CB" w:rsidRPr="00E932CB" w14:paraId="35BE8AAB" w14:textId="77777777" w:rsidTr="00E932CB">
        <w:tc>
          <w:tcPr>
            <w:tcW w:w="4322" w:type="dxa"/>
            <w:tcBorders>
              <w:top w:val="single" w:sz="4" w:space="0" w:color="auto"/>
              <w:bottom w:val="single" w:sz="4" w:space="0" w:color="auto"/>
            </w:tcBorders>
            <w:vAlign w:val="center"/>
          </w:tcPr>
          <w:p w14:paraId="30D8FEED" w14:textId="77777777" w:rsidR="00E932CB" w:rsidRPr="00E932CB" w:rsidRDefault="00E932CB" w:rsidP="00E932CB">
            <w:pPr>
              <w:jc w:val="center"/>
              <w:rPr>
                <w:rFonts w:ascii="Cambria Math" w:eastAsia="Calibri" w:hAnsi="Cambria Math" w:cs="Times New Roman"/>
                <w:sz w:val="24"/>
                <w:szCs w:val="24"/>
                <w:oMath/>
              </w:rPr>
            </w:pPr>
            <w:r w:rsidRPr="00E932CB">
              <w:rPr>
                <w:rFonts w:eastAsiaTheme="minorEastAsia"/>
                <w:sz w:val="24"/>
                <w:szCs w:val="24"/>
              </w:rPr>
              <w:t>Total</w:t>
            </w:r>
          </w:p>
        </w:tc>
        <w:tc>
          <w:tcPr>
            <w:tcW w:w="4322" w:type="dxa"/>
            <w:tcBorders>
              <w:top w:val="single" w:sz="4" w:space="0" w:color="auto"/>
              <w:bottom w:val="single" w:sz="4" w:space="0" w:color="auto"/>
            </w:tcBorders>
            <w:vAlign w:val="center"/>
          </w:tcPr>
          <w:p w14:paraId="0FB88B24" w14:textId="77777777" w:rsidR="00E932CB" w:rsidRPr="00E932CB" w:rsidRDefault="00E932CB" w:rsidP="00E932CB">
            <w:pPr>
              <w:jc w:val="center"/>
              <w:rPr>
                <w:rFonts w:ascii="Cambria Math" w:eastAsia="Times New Roman" w:hAnsi="Cambria Math" w:cs="Times New Roman"/>
                <w:sz w:val="24"/>
                <w:szCs w:val="24"/>
                <w:oMath/>
              </w:rPr>
            </w:pPr>
            <m:oMathPara>
              <m:oMath>
                <m:r>
                  <w:rPr>
                    <w:rFonts w:ascii="Cambria Math" w:eastAsia="Times New Roman" w:hAnsi="Cambria Math" w:cs="Times New Roman"/>
                    <w:sz w:val="24"/>
                    <w:szCs w:val="24"/>
                  </w:rPr>
                  <m:t>50</m:t>
                </m:r>
              </m:oMath>
            </m:oMathPara>
          </w:p>
        </w:tc>
      </w:tr>
    </w:tbl>
    <w:p w14:paraId="69DA8A80" w14:textId="77777777" w:rsidR="00B0070E" w:rsidRPr="00B0070E" w:rsidRDefault="00B0070E" w:rsidP="00F34EC1">
      <w:pPr>
        <w:spacing w:after="0" w:line="360" w:lineRule="auto"/>
        <w:jc w:val="both"/>
        <w:rPr>
          <w:rFonts w:eastAsiaTheme="minorEastAsia" w:cs="Times New Roman"/>
          <w:b/>
          <w:sz w:val="24"/>
          <w:szCs w:val="24"/>
        </w:rPr>
      </w:pPr>
    </w:p>
    <w:p w14:paraId="00003C2D" w14:textId="77777777" w:rsidR="00B0070E" w:rsidRPr="00E932CB" w:rsidRDefault="00E932CB" w:rsidP="00B0070E">
      <w:pPr>
        <w:spacing w:line="360" w:lineRule="auto"/>
        <w:jc w:val="both"/>
        <w:rPr>
          <w:rFonts w:eastAsiaTheme="minorEastAsia" w:cs="Times New Roman"/>
          <w:b/>
          <w:sz w:val="28"/>
          <w:szCs w:val="28"/>
        </w:rPr>
      </w:pPr>
      <w:r w:rsidRPr="00E932CB">
        <w:rPr>
          <w:rFonts w:eastAsiaTheme="minorEastAsia" w:cs="Times New Roman"/>
          <w:b/>
          <w:sz w:val="28"/>
          <w:szCs w:val="28"/>
        </w:rPr>
        <w:t>Solução</w:t>
      </w:r>
    </w:p>
    <w:p w14:paraId="24113E80" w14:textId="77777777" w:rsidR="00B0070E" w:rsidRPr="00B0070E" w:rsidRDefault="00B0070E" w:rsidP="00616167">
      <w:pPr>
        <w:pStyle w:val="PargrafodaLista"/>
        <w:numPr>
          <w:ilvl w:val="0"/>
          <w:numId w:val="33"/>
        </w:numPr>
        <w:spacing w:line="360" w:lineRule="auto"/>
        <w:jc w:val="both"/>
        <w:rPr>
          <w:rFonts w:eastAsiaTheme="minorEastAsia" w:cs="Times New Roman"/>
          <w:sz w:val="24"/>
          <w:szCs w:val="24"/>
        </w:rPr>
      </w:pPr>
      <w:r w:rsidRPr="00B0070E">
        <w:rPr>
          <w:rFonts w:eastAsiaTheme="minorEastAsia" w:cs="Times New Roman"/>
          <w:sz w:val="24"/>
          <w:szCs w:val="24"/>
        </w:rPr>
        <w:t xml:space="preserve">Posição do elemento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cs="Times New Roman"/>
                <w:sz w:val="24"/>
                <w:szCs w:val="24"/>
              </w:rPr>
              <m:t>1</m:t>
            </m:r>
          </m:sub>
        </m:sSub>
      </m:oMath>
      <w:r w:rsidRPr="00B0070E">
        <w:rPr>
          <w:rFonts w:eastAsiaTheme="minorEastAsia"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cs="Times New Roman"/>
                <w:sz w:val="24"/>
                <w:szCs w:val="24"/>
              </w:rPr>
              <m:t>4</m:t>
            </m:r>
          </m:den>
        </m:f>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cs="Times New Roman"/>
                <w:sz w:val="24"/>
                <w:szCs w:val="24"/>
              </w:rPr>
              <m:t>50</m:t>
            </m:r>
          </m:num>
          <m:den>
            <m:r>
              <w:rPr>
                <w:rFonts w:ascii="Cambria Math" w:eastAsiaTheme="minorEastAsia" w:cs="Times New Roman"/>
                <w:sz w:val="24"/>
                <w:szCs w:val="24"/>
              </w:rPr>
              <m:t>4</m:t>
            </m:r>
          </m:den>
        </m:f>
        <m:r>
          <w:rPr>
            <w:rFonts w:ascii="Cambria Math" w:eastAsiaTheme="minorEastAsia" w:cs="Times New Roman"/>
            <w:sz w:val="24"/>
            <w:szCs w:val="24"/>
          </w:rPr>
          <m:t>=12,5</m:t>
        </m:r>
        <m:r>
          <w:rPr>
            <w:rFonts w:ascii="Cambria Math" w:eastAsiaTheme="minorEastAsia" w:cs="Times New Roman"/>
            <w:sz w:val="24"/>
            <w:szCs w:val="24"/>
          </w:rPr>
          <m:t>ª</m:t>
        </m:r>
      </m:oMath>
      <w:r w:rsidRPr="00B0070E">
        <w:rPr>
          <w:rFonts w:eastAsiaTheme="minorEastAsia" w:cs="Times New Roman"/>
          <w:sz w:val="24"/>
          <w:szCs w:val="24"/>
        </w:rPr>
        <w:t xml:space="preserve"> posição;</w:t>
      </w:r>
    </w:p>
    <w:p w14:paraId="44977829" w14:textId="77777777" w:rsidR="00B0070E" w:rsidRPr="00B0070E" w:rsidRDefault="00B0070E" w:rsidP="00616167">
      <w:pPr>
        <w:pStyle w:val="PargrafodaLista"/>
        <w:numPr>
          <w:ilvl w:val="0"/>
          <w:numId w:val="33"/>
        </w:numPr>
        <w:spacing w:line="360" w:lineRule="auto"/>
        <w:jc w:val="both"/>
        <w:rPr>
          <w:rFonts w:eastAsiaTheme="minorEastAsia" w:cs="Times New Roman"/>
          <w:sz w:val="24"/>
          <w:szCs w:val="24"/>
        </w:rPr>
      </w:pPr>
      <w:r w:rsidRPr="00B0070E">
        <w:rPr>
          <w:rFonts w:eastAsiaTheme="minorEastAsia" w:cs="Times New Roman"/>
          <w:sz w:val="24"/>
          <w:szCs w:val="24"/>
        </w:rPr>
        <w:t xml:space="preserve">Posição do elemento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cs="Times New Roman"/>
                <w:sz w:val="24"/>
                <w:szCs w:val="24"/>
              </w:rPr>
              <m:t>3</m:t>
            </m:r>
          </m:sub>
        </m:sSub>
      </m:oMath>
      <w:r w:rsidRPr="00B0070E">
        <w:rPr>
          <w:rFonts w:eastAsiaTheme="minorEastAsia"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cs="Times New Roman"/>
                <w:sz w:val="24"/>
                <w:szCs w:val="24"/>
              </w:rPr>
              <m:t>3</m:t>
            </m:r>
            <m:r>
              <w:rPr>
                <w:rFonts w:ascii="Cambria Math" w:eastAsiaTheme="minorEastAsia" w:hAnsi="Cambria Math" w:cs="Times New Roman"/>
                <w:sz w:val="24"/>
                <w:szCs w:val="24"/>
              </w:rPr>
              <m:t>n</m:t>
            </m:r>
          </m:num>
          <m:den>
            <m:r>
              <w:rPr>
                <w:rFonts w:ascii="Cambria Math" w:eastAsiaTheme="minorEastAsia" w:cs="Times New Roman"/>
                <w:sz w:val="24"/>
                <w:szCs w:val="24"/>
              </w:rPr>
              <m:t>4</m:t>
            </m:r>
          </m:den>
        </m:f>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cs="Times New Roman"/>
                <w:sz w:val="24"/>
                <w:szCs w:val="24"/>
              </w:rPr>
              <m:t>3</m:t>
            </m:r>
            <m:r>
              <w:rPr>
                <w:rFonts w:ascii="Cambria Math" w:eastAsiaTheme="minorEastAsia" w:cs="Times New Roman"/>
                <w:sz w:val="24"/>
                <w:szCs w:val="24"/>
              </w:rPr>
              <m:t>×</m:t>
            </m:r>
            <m:r>
              <w:rPr>
                <w:rFonts w:ascii="Cambria Math" w:eastAsiaTheme="minorEastAsia" w:cs="Times New Roman"/>
                <w:sz w:val="24"/>
                <w:szCs w:val="24"/>
              </w:rPr>
              <m:t>50</m:t>
            </m:r>
          </m:num>
          <m:den>
            <m:r>
              <w:rPr>
                <w:rFonts w:ascii="Cambria Math" w:eastAsiaTheme="minorEastAsia" w:cs="Times New Roman"/>
                <w:sz w:val="24"/>
                <w:szCs w:val="24"/>
              </w:rPr>
              <m:t>4</m:t>
            </m:r>
          </m:den>
        </m:f>
        <m:r>
          <w:rPr>
            <w:rFonts w:ascii="Cambria Math" w:eastAsiaTheme="minorEastAsia" w:cs="Times New Roman"/>
            <w:sz w:val="24"/>
            <w:szCs w:val="24"/>
          </w:rPr>
          <m:t>=37,5</m:t>
        </m:r>
        <m:r>
          <w:rPr>
            <w:rFonts w:ascii="Cambria Math" w:eastAsiaTheme="minorEastAsia" w:cs="Times New Roman"/>
            <w:sz w:val="24"/>
            <w:szCs w:val="24"/>
          </w:rPr>
          <m:t>ª</m:t>
        </m:r>
      </m:oMath>
      <w:r w:rsidRPr="00B0070E">
        <w:rPr>
          <w:rFonts w:eastAsiaTheme="minorEastAsia" w:cs="Times New Roman"/>
          <w:sz w:val="24"/>
          <w:szCs w:val="24"/>
        </w:rPr>
        <w:t xml:space="preserve"> posição;</w:t>
      </w:r>
    </w:p>
    <w:p w14:paraId="01E9A559" w14:textId="77777777" w:rsidR="00B0070E" w:rsidRPr="00B0070E" w:rsidRDefault="00B0070E" w:rsidP="00616167">
      <w:pPr>
        <w:pStyle w:val="PargrafodaLista"/>
        <w:numPr>
          <w:ilvl w:val="0"/>
          <w:numId w:val="33"/>
        </w:numPr>
        <w:spacing w:line="360" w:lineRule="auto"/>
        <w:jc w:val="both"/>
        <w:rPr>
          <w:rFonts w:eastAsiaTheme="minorEastAsia" w:cs="Times New Roman"/>
          <w:sz w:val="24"/>
          <w:szCs w:val="24"/>
        </w:rPr>
      </w:pPr>
      <w:r w:rsidRPr="00B0070E">
        <w:rPr>
          <w:rFonts w:eastAsiaTheme="minorEastAsia" w:cs="Times New Roman"/>
          <w:sz w:val="24"/>
          <w:szCs w:val="24"/>
        </w:rPr>
        <w:t xml:space="preserve">Posição do elemento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cs="Times New Roman"/>
                <w:sz w:val="24"/>
                <w:szCs w:val="24"/>
              </w:rPr>
              <m:t>10</m:t>
            </m:r>
          </m:sub>
        </m:sSub>
      </m:oMath>
      <w:r w:rsidRPr="00B0070E">
        <w:rPr>
          <w:rFonts w:eastAsiaTheme="minorEastAsia"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cs="Times New Roman"/>
                <w:sz w:val="24"/>
                <w:szCs w:val="24"/>
              </w:rPr>
              <m:t>10</m:t>
            </m:r>
            <m:r>
              <w:rPr>
                <w:rFonts w:ascii="Cambria Math" w:eastAsiaTheme="minorEastAsia" w:hAnsi="Cambria Math" w:cs="Times New Roman"/>
                <w:sz w:val="24"/>
                <w:szCs w:val="24"/>
              </w:rPr>
              <m:t>n</m:t>
            </m:r>
          </m:num>
          <m:den>
            <m:r>
              <w:rPr>
                <w:rFonts w:ascii="Cambria Math" w:eastAsiaTheme="minorEastAsia" w:cs="Times New Roman"/>
                <w:sz w:val="24"/>
                <w:szCs w:val="24"/>
              </w:rPr>
              <m:t>100</m:t>
            </m:r>
          </m:den>
        </m:f>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cs="Times New Roman"/>
                <w:sz w:val="24"/>
                <w:szCs w:val="24"/>
              </w:rPr>
              <m:t>50</m:t>
            </m:r>
          </m:num>
          <m:den>
            <m:r>
              <w:rPr>
                <w:rFonts w:ascii="Cambria Math" w:eastAsiaTheme="minorEastAsia" w:cs="Times New Roman"/>
                <w:sz w:val="24"/>
                <w:szCs w:val="24"/>
              </w:rPr>
              <m:t>10</m:t>
            </m:r>
          </m:den>
        </m:f>
        <m:r>
          <w:rPr>
            <w:rFonts w:ascii="Cambria Math" w:eastAsiaTheme="minorEastAsia" w:cs="Times New Roman"/>
            <w:sz w:val="24"/>
            <w:szCs w:val="24"/>
          </w:rPr>
          <m:t>=5</m:t>
        </m:r>
        <m:r>
          <w:rPr>
            <w:rFonts w:ascii="Cambria Math" w:eastAsiaTheme="minorEastAsia" w:cs="Times New Roman"/>
            <w:sz w:val="24"/>
            <w:szCs w:val="24"/>
          </w:rPr>
          <m:t>ª</m:t>
        </m:r>
      </m:oMath>
      <w:r w:rsidRPr="00B0070E">
        <w:rPr>
          <w:rFonts w:eastAsiaTheme="minorEastAsia" w:cs="Times New Roman"/>
          <w:sz w:val="24"/>
          <w:szCs w:val="24"/>
        </w:rPr>
        <w:t xml:space="preserve"> posição;</w:t>
      </w:r>
    </w:p>
    <w:p w14:paraId="7B7902BF" w14:textId="77777777" w:rsidR="00B0070E" w:rsidRDefault="00B0070E" w:rsidP="00616167">
      <w:pPr>
        <w:pStyle w:val="PargrafodaLista"/>
        <w:numPr>
          <w:ilvl w:val="0"/>
          <w:numId w:val="33"/>
        </w:numPr>
        <w:spacing w:after="360" w:line="360" w:lineRule="auto"/>
        <w:ind w:left="714" w:hanging="357"/>
        <w:contextualSpacing w:val="0"/>
        <w:jc w:val="both"/>
        <w:rPr>
          <w:rFonts w:eastAsiaTheme="minorEastAsia" w:cs="Times New Roman"/>
          <w:sz w:val="24"/>
          <w:szCs w:val="24"/>
        </w:rPr>
      </w:pPr>
      <w:r w:rsidRPr="00B0070E">
        <w:rPr>
          <w:rFonts w:eastAsiaTheme="minorEastAsia" w:cs="Times New Roman"/>
          <w:sz w:val="24"/>
          <w:szCs w:val="24"/>
        </w:rPr>
        <w:t xml:space="preserve">Posição do elemento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cs="Times New Roman"/>
                <w:sz w:val="24"/>
                <w:szCs w:val="24"/>
              </w:rPr>
              <m:t>90</m:t>
            </m:r>
          </m:sub>
        </m:sSub>
      </m:oMath>
      <w:r w:rsidRPr="00B0070E">
        <w:rPr>
          <w:rFonts w:eastAsiaTheme="minorEastAsia"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cs="Times New Roman"/>
                <w:sz w:val="24"/>
                <w:szCs w:val="24"/>
              </w:rPr>
              <m:t>90</m:t>
            </m:r>
            <m:r>
              <w:rPr>
                <w:rFonts w:ascii="Cambria Math" w:eastAsiaTheme="minorEastAsia" w:hAnsi="Cambria Math" w:cs="Times New Roman"/>
                <w:sz w:val="24"/>
                <w:szCs w:val="24"/>
              </w:rPr>
              <m:t>n</m:t>
            </m:r>
          </m:num>
          <m:den>
            <m:r>
              <w:rPr>
                <w:rFonts w:ascii="Cambria Math" w:eastAsiaTheme="minorEastAsia" w:cs="Times New Roman"/>
                <w:sz w:val="24"/>
                <w:szCs w:val="24"/>
              </w:rPr>
              <m:t>100</m:t>
            </m:r>
          </m:den>
        </m:f>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cs="Times New Roman"/>
                <w:sz w:val="24"/>
                <w:szCs w:val="24"/>
              </w:rPr>
              <m:t>90</m:t>
            </m:r>
            <m:r>
              <w:rPr>
                <w:rFonts w:ascii="Cambria Math" w:eastAsiaTheme="minorEastAsia" w:cs="Times New Roman"/>
                <w:sz w:val="24"/>
                <w:szCs w:val="24"/>
              </w:rPr>
              <m:t>×</m:t>
            </m:r>
            <m:r>
              <w:rPr>
                <w:rFonts w:ascii="Cambria Math" w:eastAsiaTheme="minorEastAsia" w:cs="Times New Roman"/>
                <w:sz w:val="24"/>
                <w:szCs w:val="24"/>
              </w:rPr>
              <m:t>50</m:t>
            </m:r>
          </m:num>
          <m:den>
            <m:r>
              <w:rPr>
                <w:rFonts w:ascii="Cambria Math" w:eastAsiaTheme="minorEastAsia" w:cs="Times New Roman"/>
                <w:sz w:val="24"/>
                <w:szCs w:val="24"/>
              </w:rPr>
              <m:t>100</m:t>
            </m:r>
          </m:den>
        </m:f>
        <m:r>
          <w:rPr>
            <w:rFonts w:ascii="Cambria Math" w:eastAsiaTheme="minorEastAsia" w:cs="Times New Roman"/>
            <w:sz w:val="24"/>
            <w:szCs w:val="24"/>
          </w:rPr>
          <m:t>=45</m:t>
        </m:r>
        <m:r>
          <w:rPr>
            <w:rFonts w:ascii="Cambria Math" w:eastAsiaTheme="minorEastAsia" w:cs="Times New Roman"/>
            <w:sz w:val="24"/>
            <w:szCs w:val="24"/>
          </w:rPr>
          <m:t>ª</m:t>
        </m:r>
      </m:oMath>
      <w:r w:rsidRPr="00B0070E">
        <w:rPr>
          <w:rFonts w:eastAsiaTheme="minorEastAsia" w:cs="Times New Roman"/>
          <w:sz w:val="24"/>
          <w:szCs w:val="24"/>
        </w:rPr>
        <w:t xml:space="preserve"> posição;</w:t>
      </w:r>
    </w:p>
    <w:p w14:paraId="6C6B5B2A" w14:textId="77777777" w:rsidR="00E932CB" w:rsidRPr="00F21AEA" w:rsidRDefault="00E932CB" w:rsidP="00E932CB">
      <w:pPr>
        <w:spacing w:after="120" w:line="240" w:lineRule="auto"/>
        <w:jc w:val="both"/>
        <w:rPr>
          <w:rFonts w:eastAsiaTheme="minorEastAsia" w:cs="Times New Roman"/>
          <w:sz w:val="20"/>
          <w:szCs w:val="20"/>
        </w:rPr>
      </w:pPr>
      <w:r w:rsidRPr="00F21AEA">
        <w:rPr>
          <w:rFonts w:eastAsiaTheme="minorEastAsia" w:cs="Times New Roman"/>
          <w:b/>
          <w:sz w:val="20"/>
          <w:szCs w:val="20"/>
        </w:rPr>
        <w:lastRenderedPageBreak/>
        <w:t>Tabela 4.</w:t>
      </w:r>
      <w:r>
        <w:rPr>
          <w:rFonts w:eastAsiaTheme="minorEastAsia" w:cs="Times New Roman"/>
          <w:b/>
          <w:sz w:val="20"/>
          <w:szCs w:val="20"/>
        </w:rPr>
        <w:t>4</w:t>
      </w:r>
      <w:r w:rsidRPr="00F21AEA">
        <w:rPr>
          <w:rFonts w:eastAsiaTheme="minorEastAsia" w:cs="Times New Roman"/>
          <w:b/>
          <w:sz w:val="20"/>
          <w:szCs w:val="20"/>
        </w:rPr>
        <w:t>.</w:t>
      </w:r>
      <w:r w:rsidRPr="00F21AEA">
        <w:rPr>
          <w:rFonts w:eastAsiaTheme="minorEastAsia" w:cs="Times New Roman"/>
          <w:sz w:val="20"/>
          <w:szCs w:val="20"/>
        </w:rPr>
        <w:t xml:space="preserve"> </w:t>
      </w:r>
      <w:r>
        <w:rPr>
          <w:rFonts w:eastAsiaTheme="minorEastAsia" w:cs="Times New Roman"/>
          <w:sz w:val="20"/>
          <w:szCs w:val="20"/>
        </w:rPr>
        <w:t>Tabela de cálculos auxiliares</w:t>
      </w:r>
    </w:p>
    <w:tbl>
      <w:tblPr>
        <w:tblStyle w:val="Tabelacomgrade"/>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345"/>
        <w:gridCol w:w="2330"/>
        <w:gridCol w:w="1960"/>
        <w:gridCol w:w="1869"/>
      </w:tblGrid>
      <w:tr w:rsidR="00B0070E" w:rsidRPr="00E932CB" w14:paraId="29A41E94" w14:textId="77777777" w:rsidTr="00B0070E">
        <w:tc>
          <w:tcPr>
            <w:tcW w:w="2399" w:type="dxa"/>
            <w:tcBorders>
              <w:top w:val="single" w:sz="4" w:space="0" w:color="auto"/>
              <w:bottom w:val="single" w:sz="4" w:space="0" w:color="auto"/>
            </w:tcBorders>
            <w:vAlign w:val="center"/>
          </w:tcPr>
          <w:p w14:paraId="6D953BE3" w14:textId="77777777" w:rsidR="00B0070E" w:rsidRPr="00E932CB" w:rsidRDefault="00B0070E" w:rsidP="00E932CB">
            <w:pPr>
              <w:jc w:val="center"/>
              <w:rPr>
                <w:rFonts w:eastAsiaTheme="minorEastAsia" w:cs="Times New Roman"/>
                <w:b/>
                <w:sz w:val="24"/>
                <w:szCs w:val="24"/>
              </w:rPr>
            </w:pPr>
            <w:r w:rsidRPr="00E932CB">
              <w:rPr>
                <w:rFonts w:eastAsiaTheme="minorEastAsia" w:cs="Times New Roman"/>
                <w:b/>
                <w:sz w:val="24"/>
                <w:szCs w:val="24"/>
              </w:rPr>
              <w:t>Classes</w:t>
            </w:r>
          </w:p>
        </w:tc>
        <w:tc>
          <w:tcPr>
            <w:tcW w:w="2399" w:type="dxa"/>
            <w:tcBorders>
              <w:top w:val="single" w:sz="4" w:space="0" w:color="auto"/>
              <w:bottom w:val="single" w:sz="4" w:space="0" w:color="auto"/>
            </w:tcBorders>
            <w:vAlign w:val="center"/>
          </w:tcPr>
          <w:p w14:paraId="11276762" w14:textId="77777777" w:rsidR="00B0070E" w:rsidRPr="00E932CB" w:rsidRDefault="009944CB" w:rsidP="00E932CB">
            <w:pPr>
              <w:jc w:val="center"/>
              <w:rPr>
                <w:rFonts w:eastAsiaTheme="minorEastAsia" w:cs="Times New Roman"/>
                <w:b/>
                <w:sz w:val="24"/>
                <w:szCs w:val="24"/>
              </w:rPr>
            </w:pPr>
            <m:oMathPara>
              <m:oMath>
                <m:sSub>
                  <m:sSubPr>
                    <m:ctrlPr>
                      <w:rPr>
                        <w:rFonts w:ascii="Cambria Math" w:eastAsiaTheme="minorEastAsia" w:hAnsi="Cambria Math" w:cs="Times New Roman"/>
                        <w:b/>
                        <w:i/>
                        <w:sz w:val="24"/>
                        <w:szCs w:val="24"/>
                      </w:rPr>
                    </m:ctrlPr>
                  </m:sSubPr>
                  <m:e>
                    <m:r>
                      <m:rPr>
                        <m:sty m:val="bi"/>
                      </m:rPr>
                      <w:rPr>
                        <w:rFonts w:ascii="Cambria Math" w:eastAsiaTheme="minorEastAsia" w:cs="Times New Roman"/>
                        <w:sz w:val="24"/>
                        <w:szCs w:val="24"/>
                      </w:rPr>
                      <m:t>f</m:t>
                    </m:r>
                  </m:e>
                  <m:sub>
                    <m:r>
                      <m:rPr>
                        <m:sty m:val="bi"/>
                      </m:rPr>
                      <w:rPr>
                        <w:rFonts w:ascii="Cambria Math" w:eastAsiaTheme="minorEastAsia" w:cs="Times New Roman"/>
                        <w:sz w:val="24"/>
                        <w:szCs w:val="24"/>
                      </w:rPr>
                      <m:t>i</m:t>
                    </m:r>
                  </m:sub>
                </m:sSub>
              </m:oMath>
            </m:oMathPara>
          </w:p>
        </w:tc>
        <w:tc>
          <w:tcPr>
            <w:tcW w:w="2013" w:type="dxa"/>
            <w:tcBorders>
              <w:top w:val="single" w:sz="4" w:space="0" w:color="auto"/>
              <w:bottom w:val="single" w:sz="4" w:space="0" w:color="auto"/>
            </w:tcBorders>
          </w:tcPr>
          <w:p w14:paraId="2FB5CE14" w14:textId="77777777" w:rsidR="00B0070E" w:rsidRPr="00E932CB" w:rsidRDefault="009944CB" w:rsidP="00E932CB">
            <w:pPr>
              <w:jc w:val="center"/>
              <w:rPr>
                <w:rFonts w:eastAsiaTheme="minorEastAsia" w:cs="Times New Roman"/>
                <w:b/>
                <w:sz w:val="24"/>
                <w:szCs w:val="24"/>
              </w:rPr>
            </w:pPr>
            <m:oMathPara>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f</m:t>
                    </m:r>
                  </m:e>
                  <m:sub>
                    <m:r>
                      <m:rPr>
                        <m:sty m:val="bi"/>
                      </m:rPr>
                      <w:rPr>
                        <w:rFonts w:ascii="Cambria Math" w:eastAsiaTheme="minorEastAsia" w:hAnsi="Cambria Math" w:cs="Times New Roman"/>
                        <w:sz w:val="24"/>
                        <w:szCs w:val="24"/>
                      </w:rPr>
                      <m:t>ac</m:t>
                    </m:r>
                  </m:sub>
                </m:sSub>
              </m:oMath>
            </m:oMathPara>
          </w:p>
        </w:tc>
        <w:tc>
          <w:tcPr>
            <w:tcW w:w="1909" w:type="dxa"/>
            <w:tcBorders>
              <w:top w:val="nil"/>
              <w:bottom w:val="nil"/>
            </w:tcBorders>
            <w:vAlign w:val="center"/>
          </w:tcPr>
          <w:p w14:paraId="6CAFA6EF" w14:textId="77777777" w:rsidR="00B0070E" w:rsidRPr="00E932CB" w:rsidRDefault="00B0070E" w:rsidP="00E932CB">
            <w:pPr>
              <w:rPr>
                <w:rFonts w:eastAsia="Calibri" w:cs="Times New Roman"/>
                <w:b/>
                <w:sz w:val="24"/>
                <w:szCs w:val="24"/>
              </w:rPr>
            </w:pPr>
          </w:p>
        </w:tc>
      </w:tr>
      <w:tr w:rsidR="00B0070E" w:rsidRPr="00B0070E" w14:paraId="2313186B" w14:textId="77777777" w:rsidTr="00B0070E">
        <w:tc>
          <w:tcPr>
            <w:tcW w:w="2399" w:type="dxa"/>
            <w:tcBorders>
              <w:top w:val="single" w:sz="4" w:space="0" w:color="auto"/>
            </w:tcBorders>
            <w:vAlign w:val="center"/>
          </w:tcPr>
          <w:p w14:paraId="1835E212" w14:textId="77777777" w:rsidR="00B0070E" w:rsidRPr="00B0070E" w:rsidRDefault="00B0070E" w:rsidP="00E932CB">
            <w:pPr>
              <w:jc w:val="center"/>
              <w:rPr>
                <w:rFonts w:eastAsiaTheme="minorEastAsia" w:cs="Times New Roman"/>
                <w:sz w:val="24"/>
                <w:szCs w:val="24"/>
              </w:rPr>
            </w:pPr>
            <w:r w:rsidRPr="00B0070E">
              <w:rPr>
                <w:rFonts w:eastAsiaTheme="minorEastAsia" w:cs="Times New Roman"/>
                <w:sz w:val="24"/>
                <w:szCs w:val="24"/>
              </w:rPr>
              <w:t xml:space="preserve"> </w:t>
            </w:r>
            <m:oMath>
              <m:r>
                <w:rPr>
                  <w:rFonts w:ascii="Cambria Math" w:eastAsiaTheme="minorEastAsia" w:cs="Times New Roman"/>
                  <w:sz w:val="24"/>
                  <w:szCs w:val="24"/>
                </w:rPr>
                <m:t>3</m:t>
              </m:r>
              <m:r>
                <w:rPr>
                  <w:rFonts w:ascii="Cambria Math" w:eastAsiaTheme="minorEastAsia" w:hAnsi="Cambria Math" w:cs="Times New Roman"/>
                  <w:sz w:val="24"/>
                  <w:szCs w:val="24"/>
                </w:rPr>
                <m:t>⊢</m:t>
              </m:r>
              <m:r>
                <w:rPr>
                  <w:rFonts w:ascii="Cambria Math" w:eastAsiaTheme="minorEastAsia" w:cs="Times New Roman"/>
                  <w:sz w:val="24"/>
                  <w:szCs w:val="24"/>
                </w:rPr>
                <m:t>8</m:t>
              </m:r>
            </m:oMath>
          </w:p>
        </w:tc>
        <w:tc>
          <w:tcPr>
            <w:tcW w:w="2399" w:type="dxa"/>
            <w:tcBorders>
              <w:top w:val="single" w:sz="4" w:space="0" w:color="auto"/>
            </w:tcBorders>
            <w:vAlign w:val="center"/>
          </w:tcPr>
          <w:p w14:paraId="662E78E5" w14:textId="77777777" w:rsidR="00B0070E" w:rsidRPr="00B0070E" w:rsidRDefault="00B0070E" w:rsidP="00E932CB">
            <w:pPr>
              <w:jc w:val="center"/>
              <w:rPr>
                <w:rFonts w:ascii="Cambria Math" w:eastAsiaTheme="minorEastAsia" w:cs="Times New Roman"/>
                <w:sz w:val="24"/>
                <w:szCs w:val="24"/>
                <w:oMath/>
              </w:rPr>
            </w:pPr>
            <m:oMathPara>
              <m:oMath>
                <m:r>
                  <w:rPr>
                    <w:rFonts w:ascii="Cambria Math" w:eastAsiaTheme="minorEastAsia" w:cs="Times New Roman"/>
                    <w:sz w:val="24"/>
                    <w:szCs w:val="24"/>
                  </w:rPr>
                  <m:t>5</m:t>
                </m:r>
              </m:oMath>
            </m:oMathPara>
          </w:p>
        </w:tc>
        <w:tc>
          <w:tcPr>
            <w:tcW w:w="2013" w:type="dxa"/>
            <w:tcBorders>
              <w:top w:val="single" w:sz="4" w:space="0" w:color="auto"/>
            </w:tcBorders>
          </w:tcPr>
          <w:p w14:paraId="1FE0D76A" w14:textId="77777777" w:rsidR="00B0070E" w:rsidRPr="00B0070E" w:rsidRDefault="00B0070E" w:rsidP="00E932CB">
            <w:pPr>
              <w:jc w:val="center"/>
              <w:rPr>
                <w:rFonts w:ascii="Cambria Math" w:eastAsia="Calibri" w:cs="Times New Roman"/>
                <w:sz w:val="24"/>
                <w:szCs w:val="24"/>
                <w:oMath/>
              </w:rPr>
            </w:pPr>
            <m:oMathPara>
              <m:oMath>
                <m:r>
                  <w:rPr>
                    <w:rFonts w:ascii="Cambria Math" w:eastAsia="Calibri" w:cs="Times New Roman"/>
                    <w:sz w:val="24"/>
                    <w:szCs w:val="24"/>
                  </w:rPr>
                  <m:t>5</m:t>
                </m:r>
              </m:oMath>
            </m:oMathPara>
          </w:p>
        </w:tc>
        <w:tc>
          <w:tcPr>
            <w:tcW w:w="1909" w:type="dxa"/>
            <w:tcBorders>
              <w:top w:val="nil"/>
              <w:bottom w:val="nil"/>
            </w:tcBorders>
            <w:vAlign w:val="center"/>
          </w:tcPr>
          <w:p w14:paraId="0FB4B868" w14:textId="77777777" w:rsidR="00B0070E" w:rsidRPr="00B0070E" w:rsidRDefault="00B0070E" w:rsidP="00E932CB">
            <w:pPr>
              <w:rPr>
                <w:rFonts w:eastAsia="Calibri" w:cs="Times New Roman"/>
                <w:sz w:val="24"/>
                <w:szCs w:val="24"/>
              </w:rPr>
            </w:pPr>
            <m:oMath>
              <m:r>
                <w:rPr>
                  <w:rFonts w:ascii="Cambria Math" w:eastAsia="Calibri" w:cs="Times New Roman"/>
                  <w:sz w:val="24"/>
                  <w:szCs w:val="24"/>
                </w:rPr>
                <m:t>←</m:t>
              </m:r>
            </m:oMath>
            <w:r w:rsidRPr="00B0070E">
              <w:rPr>
                <w:rFonts w:eastAsia="Calibri" w:cs="Times New Roman"/>
                <w:sz w:val="24"/>
                <w:szCs w:val="24"/>
              </w:rPr>
              <w:t xml:space="preserve"> classe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cs="Times New Roman"/>
                      <w:sz w:val="24"/>
                      <w:szCs w:val="24"/>
                    </w:rPr>
                    <m:t>10</m:t>
                  </m:r>
                </m:sub>
              </m:sSub>
            </m:oMath>
          </w:p>
        </w:tc>
      </w:tr>
      <w:tr w:rsidR="00B0070E" w:rsidRPr="00B0070E" w14:paraId="60376038" w14:textId="77777777" w:rsidTr="00B0070E">
        <w:tc>
          <w:tcPr>
            <w:tcW w:w="2399" w:type="dxa"/>
            <w:vAlign w:val="center"/>
          </w:tcPr>
          <w:p w14:paraId="2E9C81E9" w14:textId="77777777" w:rsidR="00B0070E" w:rsidRPr="00B0070E" w:rsidRDefault="00B0070E" w:rsidP="00E932CB">
            <w:pPr>
              <w:jc w:val="center"/>
              <w:rPr>
                <w:rFonts w:eastAsiaTheme="minorEastAsia" w:cs="Times New Roman"/>
                <w:sz w:val="24"/>
                <w:szCs w:val="24"/>
              </w:rPr>
            </w:pPr>
            <m:oMathPara>
              <m:oMath>
                <m:r>
                  <w:rPr>
                    <w:rFonts w:ascii="Cambria Math" w:eastAsiaTheme="minorEastAsia" w:cs="Times New Roman"/>
                    <w:sz w:val="24"/>
                    <w:szCs w:val="24"/>
                  </w:rPr>
                  <m:t xml:space="preserve">   8</m:t>
                </m:r>
                <m:r>
                  <w:rPr>
                    <w:rFonts w:ascii="Cambria Math" w:eastAsiaTheme="minorEastAsia" w:hAnsi="Cambria Math" w:cs="Times New Roman"/>
                    <w:sz w:val="24"/>
                    <w:szCs w:val="24"/>
                  </w:rPr>
                  <m:t>⊢</m:t>
                </m:r>
                <m:r>
                  <w:rPr>
                    <w:rFonts w:ascii="Cambria Math" w:eastAsiaTheme="minorEastAsia" w:cs="Times New Roman"/>
                    <w:sz w:val="24"/>
                    <w:szCs w:val="24"/>
                  </w:rPr>
                  <m:t>13</m:t>
                </m:r>
              </m:oMath>
            </m:oMathPara>
          </w:p>
        </w:tc>
        <w:tc>
          <w:tcPr>
            <w:tcW w:w="2399" w:type="dxa"/>
            <w:vAlign w:val="center"/>
          </w:tcPr>
          <w:p w14:paraId="45309499" w14:textId="77777777" w:rsidR="00B0070E" w:rsidRPr="00B0070E" w:rsidRDefault="00B0070E" w:rsidP="00E932CB">
            <w:pPr>
              <w:jc w:val="center"/>
              <w:rPr>
                <w:rFonts w:ascii="Cambria Math" w:eastAsiaTheme="minorEastAsia" w:cs="Times New Roman"/>
                <w:sz w:val="24"/>
                <w:szCs w:val="24"/>
                <w:oMath/>
              </w:rPr>
            </w:pPr>
            <m:oMathPara>
              <m:oMath>
                <m:r>
                  <w:rPr>
                    <w:rFonts w:ascii="Cambria Math" w:eastAsiaTheme="minorEastAsia" w:cs="Times New Roman"/>
                    <w:sz w:val="24"/>
                    <w:szCs w:val="24"/>
                  </w:rPr>
                  <m:t>15</m:t>
                </m:r>
              </m:oMath>
            </m:oMathPara>
          </w:p>
        </w:tc>
        <w:tc>
          <w:tcPr>
            <w:tcW w:w="2013" w:type="dxa"/>
          </w:tcPr>
          <w:p w14:paraId="73C179F6" w14:textId="77777777" w:rsidR="00B0070E" w:rsidRPr="00B0070E" w:rsidRDefault="00B0070E" w:rsidP="00E932CB">
            <w:pPr>
              <w:jc w:val="center"/>
              <w:rPr>
                <w:rFonts w:ascii="Cambria Math" w:eastAsia="Calibri" w:cs="Times New Roman"/>
                <w:sz w:val="24"/>
                <w:szCs w:val="24"/>
                <w:oMath/>
              </w:rPr>
            </w:pPr>
            <m:oMathPara>
              <m:oMath>
                <m:r>
                  <w:rPr>
                    <w:rFonts w:ascii="Cambria Math" w:eastAsia="Calibri" w:cs="Times New Roman"/>
                    <w:sz w:val="24"/>
                    <w:szCs w:val="24"/>
                  </w:rPr>
                  <m:t>20</m:t>
                </m:r>
              </m:oMath>
            </m:oMathPara>
          </w:p>
        </w:tc>
        <w:tc>
          <w:tcPr>
            <w:tcW w:w="1909" w:type="dxa"/>
            <w:tcBorders>
              <w:top w:val="nil"/>
              <w:bottom w:val="nil"/>
            </w:tcBorders>
            <w:vAlign w:val="center"/>
          </w:tcPr>
          <w:p w14:paraId="6070BE0A" w14:textId="77777777" w:rsidR="00B0070E" w:rsidRPr="00B0070E" w:rsidRDefault="00B0070E" w:rsidP="00E932CB">
            <w:pPr>
              <w:rPr>
                <w:rFonts w:eastAsia="Calibri" w:cs="Times New Roman"/>
                <w:sz w:val="24"/>
                <w:szCs w:val="24"/>
              </w:rPr>
            </w:pPr>
            <m:oMath>
              <m:r>
                <w:rPr>
                  <w:rFonts w:ascii="Cambria Math" w:eastAsia="Calibri" w:cs="Times New Roman"/>
                  <w:sz w:val="24"/>
                  <w:szCs w:val="24"/>
                </w:rPr>
                <m:t>←</m:t>
              </m:r>
            </m:oMath>
            <w:r w:rsidRPr="00B0070E">
              <w:rPr>
                <w:rFonts w:eastAsia="Calibri" w:cs="Times New Roman"/>
                <w:sz w:val="24"/>
                <w:szCs w:val="24"/>
              </w:rPr>
              <w:t xml:space="preserve"> classe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Q</m:t>
                  </m:r>
                </m:e>
                <m:sub>
                  <m:r>
                    <w:rPr>
                      <w:rFonts w:ascii="Cambria Math" w:eastAsia="Calibri" w:cs="Times New Roman"/>
                      <w:sz w:val="24"/>
                      <w:szCs w:val="24"/>
                    </w:rPr>
                    <m:t>1</m:t>
                  </m:r>
                </m:sub>
              </m:sSub>
            </m:oMath>
          </w:p>
        </w:tc>
      </w:tr>
      <w:tr w:rsidR="00B0070E" w:rsidRPr="00B0070E" w14:paraId="0BF8D12B" w14:textId="77777777" w:rsidTr="00B0070E">
        <w:tc>
          <w:tcPr>
            <w:tcW w:w="2399" w:type="dxa"/>
            <w:vAlign w:val="center"/>
          </w:tcPr>
          <w:p w14:paraId="47733556" w14:textId="77777777" w:rsidR="00B0070E" w:rsidRPr="00B0070E" w:rsidRDefault="00B0070E" w:rsidP="00E932CB">
            <w:pPr>
              <w:jc w:val="center"/>
              <w:rPr>
                <w:rFonts w:eastAsiaTheme="minorEastAsia" w:cs="Times New Roman"/>
                <w:sz w:val="24"/>
                <w:szCs w:val="24"/>
              </w:rPr>
            </w:pPr>
            <m:oMathPara>
              <m:oMath>
                <m:r>
                  <w:rPr>
                    <w:rFonts w:ascii="Cambria Math" w:eastAsiaTheme="minorEastAsia" w:cs="Times New Roman"/>
                    <w:sz w:val="24"/>
                    <w:szCs w:val="24"/>
                  </w:rPr>
                  <m:t>13</m:t>
                </m:r>
                <m:r>
                  <w:rPr>
                    <w:rFonts w:ascii="Cambria Math" w:eastAsiaTheme="minorEastAsia" w:hAnsi="Cambria Math" w:cs="Times New Roman"/>
                    <w:sz w:val="24"/>
                    <w:szCs w:val="24"/>
                  </w:rPr>
                  <m:t>⊢</m:t>
                </m:r>
                <m:r>
                  <w:rPr>
                    <w:rFonts w:ascii="Cambria Math" w:eastAsiaTheme="minorEastAsia" w:cs="Times New Roman"/>
                    <w:sz w:val="24"/>
                    <w:szCs w:val="24"/>
                  </w:rPr>
                  <m:t>18</m:t>
                </m:r>
              </m:oMath>
            </m:oMathPara>
          </w:p>
        </w:tc>
        <w:tc>
          <w:tcPr>
            <w:tcW w:w="2399" w:type="dxa"/>
            <w:vAlign w:val="center"/>
          </w:tcPr>
          <w:p w14:paraId="29D1FAC9" w14:textId="77777777" w:rsidR="00B0070E" w:rsidRPr="00B0070E" w:rsidRDefault="00B0070E" w:rsidP="00E932CB">
            <w:pPr>
              <w:jc w:val="center"/>
              <w:rPr>
                <w:rFonts w:ascii="Cambria Math" w:eastAsiaTheme="minorEastAsia" w:cs="Times New Roman"/>
                <w:sz w:val="24"/>
                <w:szCs w:val="24"/>
                <w:oMath/>
              </w:rPr>
            </w:pPr>
            <m:oMathPara>
              <m:oMath>
                <m:r>
                  <w:rPr>
                    <w:rFonts w:ascii="Cambria Math" w:eastAsiaTheme="minorEastAsia" w:cs="Times New Roman"/>
                    <w:sz w:val="24"/>
                    <w:szCs w:val="24"/>
                  </w:rPr>
                  <m:t>20</m:t>
                </m:r>
              </m:oMath>
            </m:oMathPara>
          </w:p>
        </w:tc>
        <w:tc>
          <w:tcPr>
            <w:tcW w:w="2013" w:type="dxa"/>
          </w:tcPr>
          <w:p w14:paraId="778EC2FD" w14:textId="77777777" w:rsidR="00B0070E" w:rsidRPr="00B0070E" w:rsidRDefault="00B0070E" w:rsidP="00E932CB">
            <w:pPr>
              <w:jc w:val="center"/>
              <w:rPr>
                <w:rFonts w:ascii="Cambria Math" w:eastAsia="Calibri" w:cs="Times New Roman"/>
                <w:sz w:val="24"/>
                <w:szCs w:val="24"/>
                <w:oMath/>
              </w:rPr>
            </w:pPr>
            <m:oMathPara>
              <m:oMath>
                <m:r>
                  <w:rPr>
                    <w:rFonts w:ascii="Cambria Math" w:eastAsia="Calibri" w:cs="Times New Roman"/>
                    <w:sz w:val="24"/>
                    <w:szCs w:val="24"/>
                  </w:rPr>
                  <m:t>40</m:t>
                </m:r>
              </m:oMath>
            </m:oMathPara>
          </w:p>
        </w:tc>
        <w:tc>
          <w:tcPr>
            <w:tcW w:w="1909" w:type="dxa"/>
            <w:tcBorders>
              <w:top w:val="nil"/>
              <w:bottom w:val="nil"/>
            </w:tcBorders>
            <w:vAlign w:val="center"/>
          </w:tcPr>
          <w:p w14:paraId="3ADB592C" w14:textId="77777777" w:rsidR="00B0070E" w:rsidRPr="00B0070E" w:rsidRDefault="00B0070E" w:rsidP="00E932CB">
            <w:pPr>
              <w:rPr>
                <w:rFonts w:eastAsia="Calibri" w:cs="Times New Roman"/>
                <w:sz w:val="24"/>
                <w:szCs w:val="24"/>
              </w:rPr>
            </w:pPr>
            <m:oMath>
              <m:r>
                <w:rPr>
                  <w:rFonts w:ascii="Cambria Math" w:eastAsia="Calibri" w:cs="Times New Roman"/>
                  <w:sz w:val="24"/>
                  <w:szCs w:val="24"/>
                </w:rPr>
                <m:t>←</m:t>
              </m:r>
            </m:oMath>
            <w:r w:rsidRPr="00B0070E">
              <w:rPr>
                <w:rFonts w:eastAsia="Calibri" w:cs="Times New Roman"/>
                <w:sz w:val="24"/>
                <w:szCs w:val="24"/>
              </w:rPr>
              <w:t xml:space="preserve"> classe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Q</m:t>
                  </m:r>
                </m:e>
                <m:sub>
                  <m:r>
                    <w:rPr>
                      <w:rFonts w:ascii="Cambria Math" w:eastAsia="Calibri" w:cs="Times New Roman"/>
                      <w:sz w:val="24"/>
                      <w:szCs w:val="24"/>
                    </w:rPr>
                    <m:t>3</m:t>
                  </m:r>
                </m:sub>
              </m:sSub>
            </m:oMath>
          </w:p>
        </w:tc>
      </w:tr>
      <w:tr w:rsidR="00B0070E" w:rsidRPr="00B0070E" w14:paraId="62390B82" w14:textId="77777777" w:rsidTr="00E932CB">
        <w:tc>
          <w:tcPr>
            <w:tcW w:w="2399" w:type="dxa"/>
            <w:tcBorders>
              <w:bottom w:val="single" w:sz="4" w:space="0" w:color="auto"/>
            </w:tcBorders>
            <w:vAlign w:val="center"/>
          </w:tcPr>
          <w:p w14:paraId="637D0C7A" w14:textId="77777777" w:rsidR="00B0070E" w:rsidRPr="00B0070E" w:rsidRDefault="00B0070E" w:rsidP="00E932CB">
            <w:pPr>
              <w:jc w:val="center"/>
              <w:rPr>
                <w:rFonts w:eastAsiaTheme="minorEastAsia" w:cs="Times New Roman"/>
                <w:sz w:val="24"/>
                <w:szCs w:val="24"/>
              </w:rPr>
            </w:pPr>
            <m:oMathPara>
              <m:oMath>
                <m:r>
                  <w:rPr>
                    <w:rFonts w:ascii="Cambria Math" w:eastAsiaTheme="minorEastAsia" w:cs="Times New Roman"/>
                    <w:sz w:val="24"/>
                    <w:szCs w:val="24"/>
                  </w:rPr>
                  <m:t>18</m:t>
                </m:r>
                <m:r>
                  <w:rPr>
                    <w:rFonts w:ascii="Cambria Math" w:eastAsiaTheme="minorEastAsia" w:hAnsi="Cambria Math" w:cs="Times New Roman"/>
                    <w:sz w:val="24"/>
                    <w:szCs w:val="24"/>
                  </w:rPr>
                  <m:t>⊢</m:t>
                </m:r>
                <m:r>
                  <w:rPr>
                    <w:rFonts w:ascii="Cambria Math" w:eastAsiaTheme="minorEastAsia" w:cs="Times New Roman"/>
                    <w:sz w:val="24"/>
                    <w:szCs w:val="24"/>
                  </w:rPr>
                  <m:t>23</m:t>
                </m:r>
              </m:oMath>
            </m:oMathPara>
          </w:p>
        </w:tc>
        <w:tc>
          <w:tcPr>
            <w:tcW w:w="2399" w:type="dxa"/>
            <w:tcBorders>
              <w:bottom w:val="single" w:sz="4" w:space="0" w:color="auto"/>
            </w:tcBorders>
            <w:vAlign w:val="center"/>
          </w:tcPr>
          <w:p w14:paraId="4F548474" w14:textId="77777777" w:rsidR="00B0070E" w:rsidRPr="00B0070E" w:rsidRDefault="00B0070E" w:rsidP="00E932CB">
            <w:pPr>
              <w:jc w:val="center"/>
              <w:rPr>
                <w:rFonts w:ascii="Cambria Math" w:eastAsiaTheme="minorEastAsia" w:cs="Times New Roman"/>
                <w:sz w:val="24"/>
                <w:szCs w:val="24"/>
                <w:oMath/>
              </w:rPr>
            </w:pPr>
            <m:oMathPara>
              <m:oMath>
                <m:r>
                  <w:rPr>
                    <w:rFonts w:ascii="Cambria Math" w:eastAsiaTheme="minorEastAsia" w:cs="Times New Roman"/>
                    <w:sz w:val="24"/>
                    <w:szCs w:val="24"/>
                  </w:rPr>
                  <m:t>10</m:t>
                </m:r>
              </m:oMath>
            </m:oMathPara>
          </w:p>
        </w:tc>
        <w:tc>
          <w:tcPr>
            <w:tcW w:w="2013" w:type="dxa"/>
            <w:tcBorders>
              <w:bottom w:val="single" w:sz="4" w:space="0" w:color="auto"/>
            </w:tcBorders>
          </w:tcPr>
          <w:p w14:paraId="786A31B3" w14:textId="77777777" w:rsidR="00B0070E" w:rsidRPr="00B0070E" w:rsidRDefault="00B0070E" w:rsidP="00E932CB">
            <w:pPr>
              <w:jc w:val="center"/>
              <w:rPr>
                <w:rFonts w:ascii="Cambria Math" w:eastAsia="Calibri" w:cs="Times New Roman"/>
                <w:sz w:val="24"/>
                <w:szCs w:val="24"/>
                <w:oMath/>
              </w:rPr>
            </w:pPr>
            <m:oMathPara>
              <m:oMath>
                <m:r>
                  <w:rPr>
                    <w:rFonts w:ascii="Cambria Math" w:eastAsia="Calibri" w:cs="Times New Roman"/>
                    <w:sz w:val="24"/>
                    <w:szCs w:val="24"/>
                  </w:rPr>
                  <m:t>50</m:t>
                </m:r>
              </m:oMath>
            </m:oMathPara>
          </w:p>
        </w:tc>
        <w:tc>
          <w:tcPr>
            <w:tcW w:w="1909" w:type="dxa"/>
            <w:tcBorders>
              <w:top w:val="nil"/>
              <w:bottom w:val="nil"/>
            </w:tcBorders>
            <w:vAlign w:val="center"/>
          </w:tcPr>
          <w:p w14:paraId="1D019EE2" w14:textId="77777777" w:rsidR="00B0070E" w:rsidRPr="00B0070E" w:rsidRDefault="00B0070E" w:rsidP="00E932CB">
            <w:pPr>
              <w:rPr>
                <w:rFonts w:eastAsia="Calibri" w:cs="Times New Roman"/>
                <w:sz w:val="24"/>
                <w:szCs w:val="24"/>
              </w:rPr>
            </w:pPr>
            <m:oMath>
              <m:r>
                <w:rPr>
                  <w:rFonts w:ascii="Cambria Math" w:eastAsia="Calibri" w:cs="Times New Roman"/>
                  <w:sz w:val="24"/>
                  <w:szCs w:val="24"/>
                </w:rPr>
                <m:t>←</m:t>
              </m:r>
            </m:oMath>
            <w:r w:rsidRPr="00B0070E">
              <w:rPr>
                <w:rFonts w:eastAsia="Calibri" w:cs="Times New Roman"/>
                <w:sz w:val="24"/>
                <w:szCs w:val="24"/>
              </w:rPr>
              <w:t xml:space="preserve"> classe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P</m:t>
                  </m:r>
                </m:e>
                <m:sub>
                  <m:r>
                    <w:rPr>
                      <w:rFonts w:ascii="Cambria Math" w:eastAsia="Calibri" w:cs="Times New Roman"/>
                      <w:sz w:val="24"/>
                      <w:szCs w:val="24"/>
                    </w:rPr>
                    <m:t>90</m:t>
                  </m:r>
                </m:sub>
              </m:sSub>
            </m:oMath>
          </w:p>
        </w:tc>
      </w:tr>
      <w:tr w:rsidR="00E932CB" w:rsidRPr="00B0070E" w14:paraId="36C35E22" w14:textId="77777777" w:rsidTr="00E932CB">
        <w:tc>
          <w:tcPr>
            <w:tcW w:w="2399" w:type="dxa"/>
            <w:tcBorders>
              <w:top w:val="single" w:sz="4" w:space="0" w:color="auto"/>
              <w:bottom w:val="single" w:sz="4" w:space="0" w:color="auto"/>
            </w:tcBorders>
            <w:vAlign w:val="center"/>
          </w:tcPr>
          <w:p w14:paraId="417B5809" w14:textId="77777777" w:rsidR="00E932CB" w:rsidRPr="00B0070E" w:rsidRDefault="00E932CB" w:rsidP="00E932CB">
            <w:pPr>
              <w:jc w:val="center"/>
              <w:rPr>
                <w:rFonts w:ascii="Calibri" w:eastAsia="Calibri" w:hAnsi="Calibri" w:cs="Times New Roman"/>
                <w:sz w:val="24"/>
                <w:szCs w:val="24"/>
              </w:rPr>
            </w:pPr>
            <w:r>
              <w:rPr>
                <w:rFonts w:ascii="Calibri" w:eastAsia="Calibri" w:hAnsi="Calibri" w:cs="Times New Roman"/>
                <w:sz w:val="24"/>
                <w:szCs w:val="24"/>
              </w:rPr>
              <w:t>Total</w:t>
            </w:r>
          </w:p>
        </w:tc>
        <w:tc>
          <w:tcPr>
            <w:tcW w:w="2399" w:type="dxa"/>
            <w:tcBorders>
              <w:top w:val="single" w:sz="4" w:space="0" w:color="auto"/>
              <w:bottom w:val="single" w:sz="4" w:space="0" w:color="auto"/>
            </w:tcBorders>
            <w:vAlign w:val="center"/>
          </w:tcPr>
          <w:p w14:paraId="33ED3AFF" w14:textId="77777777" w:rsidR="00E932CB" w:rsidRPr="00B0070E" w:rsidRDefault="00E932CB" w:rsidP="00E932CB">
            <w:pPr>
              <w:jc w:val="center"/>
              <w:rPr>
                <w:rFonts w:ascii="Calibri" w:eastAsia="Times New Roman" w:hAnsi="Calibri" w:cs="Times New Roman"/>
                <w:sz w:val="24"/>
                <w:szCs w:val="24"/>
              </w:rPr>
            </w:pPr>
            <m:oMathPara>
              <m:oMath>
                <m:r>
                  <w:rPr>
                    <w:rFonts w:ascii="Cambria Math" w:eastAsia="Times New Roman" w:hAnsi="Cambria Math" w:cs="Times New Roman"/>
                    <w:sz w:val="24"/>
                    <w:szCs w:val="24"/>
                  </w:rPr>
                  <m:t>50</m:t>
                </m:r>
              </m:oMath>
            </m:oMathPara>
          </w:p>
        </w:tc>
        <w:tc>
          <w:tcPr>
            <w:tcW w:w="2013" w:type="dxa"/>
            <w:tcBorders>
              <w:top w:val="single" w:sz="4" w:space="0" w:color="auto"/>
              <w:bottom w:val="single" w:sz="4" w:space="0" w:color="auto"/>
            </w:tcBorders>
          </w:tcPr>
          <w:p w14:paraId="2EFD076E" w14:textId="77777777" w:rsidR="00E932CB" w:rsidRPr="00B0070E" w:rsidRDefault="00E932CB" w:rsidP="00E932CB">
            <w:pPr>
              <w:jc w:val="center"/>
              <w:rPr>
                <w:rFonts w:ascii="Calibri" w:eastAsia="Times New Roman" w:hAnsi="Calibri" w:cs="Times New Roman"/>
                <w:sz w:val="24"/>
                <w:szCs w:val="24"/>
              </w:rPr>
            </w:pPr>
            <m:oMathPara>
              <m:oMath>
                <m:r>
                  <w:rPr>
                    <w:rFonts w:ascii="Cambria Math" w:eastAsia="Times New Roman" w:hAnsi="Cambria Math" w:cs="Times New Roman"/>
                    <w:sz w:val="24"/>
                    <w:szCs w:val="24"/>
                  </w:rPr>
                  <m:t>-</m:t>
                </m:r>
              </m:oMath>
            </m:oMathPara>
          </w:p>
        </w:tc>
        <w:tc>
          <w:tcPr>
            <w:tcW w:w="1909" w:type="dxa"/>
            <w:tcBorders>
              <w:top w:val="nil"/>
              <w:bottom w:val="nil"/>
            </w:tcBorders>
            <w:vAlign w:val="center"/>
          </w:tcPr>
          <w:p w14:paraId="3C12C2AE" w14:textId="77777777" w:rsidR="00E932CB" w:rsidRPr="00B0070E" w:rsidRDefault="00E932CB" w:rsidP="00E932CB">
            <w:pPr>
              <w:rPr>
                <w:rFonts w:ascii="Calibri" w:eastAsia="Times New Roman" w:hAnsi="Calibri" w:cs="Times New Roman"/>
                <w:sz w:val="24"/>
                <w:szCs w:val="24"/>
              </w:rPr>
            </w:pPr>
          </w:p>
        </w:tc>
      </w:tr>
    </w:tbl>
    <w:p w14:paraId="7FFF1EC8" w14:textId="77777777" w:rsidR="00B0070E" w:rsidRDefault="00B0070E" w:rsidP="00B0070E">
      <w:pPr>
        <w:pStyle w:val="PargrafodaLista"/>
        <w:spacing w:line="360" w:lineRule="auto"/>
        <w:ind w:left="0"/>
        <w:jc w:val="both"/>
        <w:rPr>
          <w:rFonts w:eastAsiaTheme="minorEastAsia" w:cs="Times New Roman"/>
          <w:sz w:val="24"/>
          <w:szCs w:val="24"/>
        </w:rPr>
      </w:pPr>
    </w:p>
    <w:p w14:paraId="794CD617" w14:textId="77777777" w:rsidR="00E932CB" w:rsidRPr="00B0070E" w:rsidRDefault="00DE532C" w:rsidP="00B0070E">
      <w:pPr>
        <w:pStyle w:val="PargrafodaLista"/>
        <w:spacing w:line="360" w:lineRule="auto"/>
        <w:ind w:left="0"/>
        <w:jc w:val="both"/>
        <w:rPr>
          <w:rFonts w:eastAsiaTheme="minorEastAsia" w:cs="Times New Roman"/>
          <w:sz w:val="24"/>
          <w:szCs w:val="24"/>
        </w:rPr>
      </w:pPr>
      <w:r>
        <w:rPr>
          <w:rFonts w:eastAsiaTheme="minorEastAsia" w:cs="Times New Roman"/>
          <w:sz w:val="24"/>
          <w:szCs w:val="24"/>
        </w:rPr>
        <w:t xml:space="preserve">Primeiramente, calcula-se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10</m:t>
            </m:r>
          </m:sub>
        </m:sSub>
      </m:oMath>
      <w:r>
        <w:rPr>
          <w:rFonts w:eastAsiaTheme="minorEastAsia"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1</m:t>
            </m:r>
          </m:sub>
        </m:sSub>
      </m:oMath>
      <w:r>
        <w:rPr>
          <w:rFonts w:eastAsiaTheme="minorEastAsia"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3</m:t>
            </m:r>
          </m:sub>
        </m:sSub>
      </m:oMath>
      <w:r>
        <w:rPr>
          <w:rFonts w:eastAsiaTheme="minorEastAsia" w:cs="Times New Roman"/>
          <w:sz w:val="24"/>
          <w:szCs w:val="24"/>
        </w:rPr>
        <w:t xml:space="preserve">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90</m:t>
            </m:r>
          </m:sub>
        </m:sSub>
      </m:oMath>
      <w:r>
        <w:rPr>
          <w:rFonts w:eastAsiaTheme="minorEastAsia" w:cs="Times New Roman"/>
          <w:sz w:val="24"/>
          <w:szCs w:val="24"/>
        </w:rPr>
        <w:t>:</w:t>
      </w:r>
    </w:p>
    <w:tbl>
      <w:tblPr>
        <w:tblStyle w:val="Tabelacomgrade"/>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237"/>
        <w:gridCol w:w="4237"/>
      </w:tblGrid>
      <w:tr w:rsidR="00B0070E" w:rsidRPr="00B0070E" w14:paraId="1CCC81D4" w14:textId="77777777" w:rsidTr="006E5437">
        <w:tc>
          <w:tcPr>
            <w:tcW w:w="4322" w:type="dxa"/>
          </w:tcPr>
          <w:p w14:paraId="13BE1EE1" w14:textId="77777777" w:rsidR="00B0070E" w:rsidRPr="00B0070E" w:rsidRDefault="009944CB" w:rsidP="00DE532C">
            <w:pPr>
              <w:pStyle w:val="PargrafodaLista"/>
              <w:spacing w:before="240" w:after="240" w:line="360" w:lineRule="auto"/>
              <w:ind w:left="0"/>
              <w:contextualSpacing w:val="0"/>
              <w:jc w:val="both"/>
              <w:rPr>
                <w:rFonts w:eastAsiaTheme="minorEastAsia"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cs="Times New Roman"/>
                        <w:sz w:val="24"/>
                        <w:szCs w:val="24"/>
                      </w:rPr>
                      <m:t>1</m:t>
                    </m:r>
                  </m:sub>
                </m:sSub>
                <m:r>
                  <m:rPr>
                    <m:aln/>
                  </m:rPr>
                  <w:rPr>
                    <w:rFonts w:ascii="Cambria Math" w:eastAsiaTheme="minorEastAsia"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cs="Times New Roman"/>
                        <w:sz w:val="24"/>
                        <w:szCs w:val="24"/>
                      </w:rPr>
                      <m:t>25</m:t>
                    </m:r>
                  </m:sub>
                </m:sSub>
                <m:r>
                  <m:rPr>
                    <m:sty m:val="p"/>
                  </m:rPr>
                  <w:rPr>
                    <w:rFonts w:eastAsiaTheme="minorEastAsia" w:cs="Times New Roman"/>
                    <w:sz w:val="24"/>
                    <w:szCs w:val="24"/>
                  </w:rPr>
                  <w:br/>
                </m:r>
              </m:oMath>
              <m:oMath>
                <m:r>
                  <m:rPr>
                    <m:aln/>
                  </m:rPr>
                  <w:rPr>
                    <w:rFonts w:ascii="Cambria Math" w:eastAsiaTheme="minorEastAsia" w:cs="Times New Roman"/>
                    <w:sz w:val="24"/>
                    <w:szCs w:val="24"/>
                  </w:rPr>
                  <m:t xml:space="preserve">= </m:t>
                </m:r>
                <m:r>
                  <w:rPr>
                    <w:rFonts w:ascii="Cambria Math" w:eastAsiaTheme="minorEastAsia" w:hAnsi="Cambria Math" w:cs="Times New Roman"/>
                    <w:sz w:val="24"/>
                    <w:szCs w:val="24"/>
                  </w:rPr>
                  <m:t>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cs="Times New Roman"/>
                            <w:sz w:val="24"/>
                            <w:szCs w:val="24"/>
                          </w:rPr>
                          <m:t>25</m:t>
                        </m:r>
                      </m:sub>
                    </m:sSub>
                  </m:sub>
                </m:sSub>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cs="Times New Roman"/>
                                <w:sz w:val="24"/>
                                <w:szCs w:val="24"/>
                              </w:rPr>
                              <m:t>25</m:t>
                            </m:r>
                            <m:r>
                              <w:rPr>
                                <w:rFonts w:ascii="Cambria Math" w:eastAsiaTheme="minorEastAsia" w:cs="Times New Roman"/>
                                <w:sz w:val="24"/>
                                <w:szCs w:val="24"/>
                              </w:rPr>
                              <m:t>×</m:t>
                            </m:r>
                            <m:r>
                              <w:rPr>
                                <w:rFonts w:ascii="Cambria Math" w:eastAsiaTheme="minorEastAsia" w:hAnsi="Cambria Math" w:cs="Times New Roman"/>
                                <w:sz w:val="24"/>
                                <w:szCs w:val="24"/>
                              </w:rPr>
                              <m:t>n</m:t>
                            </m:r>
                          </m:num>
                          <m:den>
                            <m:r>
                              <w:rPr>
                                <w:rFonts w:ascii="Cambria Math" w:eastAsiaTheme="minorEastAsia" w:cs="Times New Roman"/>
                                <w:sz w:val="24"/>
                                <w:szCs w:val="24"/>
                              </w:rPr>
                              <m:t>100</m:t>
                            </m:r>
                          </m:den>
                        </m:f>
                        <m:r>
                          <w:rPr>
                            <w:rFonts w:eastAsiaTheme="minorEastAsia"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ac-1</m:t>
                            </m:r>
                          </m:sub>
                        </m:sSub>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cs="Times New Roman"/>
                                <w:sz w:val="24"/>
                                <w:szCs w:val="24"/>
                              </w:rPr>
                              <m:t>25</m:t>
                            </m:r>
                          </m:sub>
                        </m:sSub>
                      </m:sub>
                    </m:sSub>
                  </m:den>
                </m:f>
                <m:r>
                  <w:rPr>
                    <w:rFonts w:ascii="Cambria Math" w:eastAsiaTheme="minorEastAsia"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cs="Times New Roman"/>
                            <w:sz w:val="24"/>
                            <w:szCs w:val="24"/>
                          </w:rPr>
                          <m:t>25</m:t>
                        </m:r>
                      </m:sub>
                    </m:sSub>
                  </m:sub>
                </m:sSub>
                <m:r>
                  <m:rPr>
                    <m:sty m:val="p"/>
                  </m:rPr>
                  <w:rPr>
                    <w:rFonts w:eastAsiaTheme="minorEastAsia" w:cs="Times New Roman"/>
                    <w:sz w:val="24"/>
                    <w:szCs w:val="24"/>
                  </w:rPr>
                  <w:br/>
                </m:r>
              </m:oMath>
              <m:oMath>
                <m:r>
                  <m:rPr>
                    <m:aln/>
                  </m:rPr>
                  <w:rPr>
                    <w:rFonts w:ascii="Cambria Math" w:eastAsiaTheme="minorEastAsia" w:cs="Times New Roman"/>
                    <w:sz w:val="24"/>
                    <w:szCs w:val="24"/>
                  </w:rPr>
                  <m:t>= 8+</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cs="Times New Roman"/>
                                <w:sz w:val="24"/>
                                <w:szCs w:val="24"/>
                              </w:rPr>
                              <m:t>25</m:t>
                            </m:r>
                            <m:r>
                              <w:rPr>
                                <w:rFonts w:ascii="Cambria Math" w:eastAsiaTheme="minorEastAsia" w:cs="Times New Roman"/>
                                <w:sz w:val="24"/>
                                <w:szCs w:val="24"/>
                              </w:rPr>
                              <m:t>×</m:t>
                            </m:r>
                            <m:r>
                              <w:rPr>
                                <w:rFonts w:ascii="Cambria Math" w:eastAsiaTheme="minorEastAsia" w:cs="Times New Roman"/>
                                <w:sz w:val="24"/>
                                <w:szCs w:val="24"/>
                              </w:rPr>
                              <m:t>50</m:t>
                            </m:r>
                          </m:num>
                          <m:den>
                            <m:r>
                              <w:rPr>
                                <w:rFonts w:ascii="Cambria Math" w:eastAsiaTheme="minorEastAsia" w:cs="Times New Roman"/>
                                <w:sz w:val="24"/>
                                <w:szCs w:val="24"/>
                              </w:rPr>
                              <m:t>100</m:t>
                            </m:r>
                          </m:den>
                        </m:f>
                        <m:r>
                          <w:rPr>
                            <w:rFonts w:eastAsiaTheme="minorEastAsia" w:cs="Times New Roman"/>
                            <w:sz w:val="24"/>
                            <w:szCs w:val="24"/>
                          </w:rPr>
                          <m:t>-</m:t>
                        </m:r>
                        <m:r>
                          <w:rPr>
                            <w:rFonts w:ascii="Cambria Math" w:eastAsiaTheme="minorEastAsia" w:cs="Times New Roman"/>
                            <w:sz w:val="24"/>
                            <w:szCs w:val="24"/>
                          </w:rPr>
                          <m:t>5</m:t>
                        </m:r>
                      </m:e>
                    </m:d>
                  </m:num>
                  <m:den>
                    <m:r>
                      <w:rPr>
                        <w:rFonts w:ascii="Cambria Math" w:eastAsiaTheme="minorEastAsia" w:cs="Times New Roman"/>
                        <w:sz w:val="24"/>
                        <w:szCs w:val="24"/>
                      </w:rPr>
                      <m:t>15</m:t>
                    </m:r>
                  </m:den>
                </m:f>
                <m:r>
                  <w:rPr>
                    <w:rFonts w:ascii="Cambria Math" w:eastAsiaTheme="minorEastAsia" w:cs="Times New Roman"/>
                    <w:sz w:val="24"/>
                    <w:szCs w:val="24"/>
                  </w:rPr>
                  <m:t>.5</m:t>
                </m:r>
                <m:r>
                  <m:rPr>
                    <m:sty m:val="p"/>
                  </m:rPr>
                  <w:rPr>
                    <w:rFonts w:eastAsiaTheme="minorEastAsia" w:cs="Times New Roman"/>
                    <w:sz w:val="24"/>
                    <w:szCs w:val="24"/>
                  </w:rPr>
                  <w:br/>
                </m:r>
              </m:oMath>
              <m:oMath>
                <m:r>
                  <m:rPr>
                    <m:aln/>
                  </m:rPr>
                  <w:rPr>
                    <w:rFonts w:ascii="Cambria Math" w:eastAsiaTheme="minorEastAsia" w:cs="Times New Roman"/>
                    <w:sz w:val="24"/>
                    <w:szCs w:val="24"/>
                  </w:rPr>
                  <m:t>=</m:t>
                </m:r>
                <m:r>
                  <m:rPr>
                    <m:sty m:val="bi"/>
                  </m:rPr>
                  <w:rPr>
                    <w:rFonts w:ascii="Cambria Math" w:eastAsiaTheme="minorEastAsia" w:hAnsi="Cambria Math" w:cs="Times New Roman"/>
                    <w:sz w:val="24"/>
                    <w:szCs w:val="24"/>
                  </w:rPr>
                  <m:t>10</m:t>
                </m:r>
                <m:r>
                  <m:rPr>
                    <m:sty m:val="bi"/>
                  </m:rPr>
                  <w:rPr>
                    <w:rFonts w:ascii="Cambria Math" w:eastAsiaTheme="minorEastAsia" w:cs="Times New Roman"/>
                    <w:sz w:val="24"/>
                    <w:szCs w:val="24"/>
                  </w:rPr>
                  <m:t>,</m:t>
                </m:r>
                <m:r>
                  <m:rPr>
                    <m:sty m:val="bi"/>
                  </m:rPr>
                  <w:rPr>
                    <w:rFonts w:ascii="Cambria Math" w:eastAsiaTheme="minorEastAsia" w:hAnsi="Cambria Math" w:cs="Times New Roman"/>
                    <w:sz w:val="24"/>
                    <w:szCs w:val="24"/>
                  </w:rPr>
                  <m:t>5</m:t>
                </m:r>
              </m:oMath>
            </m:oMathPara>
          </w:p>
        </w:tc>
        <w:tc>
          <w:tcPr>
            <w:tcW w:w="4322" w:type="dxa"/>
          </w:tcPr>
          <w:p w14:paraId="7FB34E37" w14:textId="77777777" w:rsidR="00B0070E" w:rsidRPr="00B0070E" w:rsidRDefault="009944CB" w:rsidP="00DE532C">
            <w:pPr>
              <w:pStyle w:val="PargrafodaLista"/>
              <w:spacing w:before="240" w:line="360" w:lineRule="auto"/>
              <w:ind w:left="0"/>
              <w:contextualSpacing w:val="0"/>
              <w:jc w:val="both"/>
              <w:rPr>
                <w:rFonts w:eastAsiaTheme="minorEastAsia"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cs="Times New Roman"/>
                        <w:sz w:val="24"/>
                        <w:szCs w:val="24"/>
                      </w:rPr>
                      <m:t>10</m:t>
                    </m:r>
                  </m:sub>
                </m:sSub>
                <m:r>
                  <m:rPr>
                    <m:aln/>
                  </m:rPr>
                  <w:rPr>
                    <w:rFonts w:ascii="Cambria Math" w:eastAsiaTheme="minorEastAsia" w:cs="Times New Roman"/>
                    <w:sz w:val="24"/>
                    <w:szCs w:val="24"/>
                  </w:rPr>
                  <m:t xml:space="preserve">= </m:t>
                </m:r>
                <m:r>
                  <w:rPr>
                    <w:rFonts w:ascii="Cambria Math" w:eastAsiaTheme="minorEastAsia" w:hAnsi="Cambria Math" w:cs="Times New Roman"/>
                    <w:sz w:val="24"/>
                    <w:szCs w:val="24"/>
                  </w:rPr>
                  <m:t>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cs="Times New Roman"/>
                            <w:sz w:val="24"/>
                            <w:szCs w:val="24"/>
                          </w:rPr>
                          <m:t>10</m:t>
                        </m:r>
                      </m:sub>
                    </m:sSub>
                  </m:sub>
                </m:sSub>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cs="Times New Roman"/>
                                <w:sz w:val="24"/>
                                <w:szCs w:val="24"/>
                              </w:rPr>
                              <m:t>10</m:t>
                            </m:r>
                            <m:r>
                              <w:rPr>
                                <w:rFonts w:ascii="Cambria Math" w:eastAsiaTheme="minorEastAsia" w:cs="Times New Roman"/>
                                <w:sz w:val="24"/>
                                <w:szCs w:val="24"/>
                              </w:rPr>
                              <m:t>×</m:t>
                            </m:r>
                            <m:r>
                              <w:rPr>
                                <w:rFonts w:ascii="Cambria Math" w:eastAsiaTheme="minorEastAsia" w:hAnsi="Cambria Math" w:cs="Times New Roman"/>
                                <w:sz w:val="24"/>
                                <w:szCs w:val="24"/>
                              </w:rPr>
                              <m:t>n</m:t>
                            </m:r>
                          </m:num>
                          <m:den>
                            <m:r>
                              <w:rPr>
                                <w:rFonts w:ascii="Cambria Math" w:eastAsiaTheme="minorEastAsia" w:cs="Times New Roman"/>
                                <w:sz w:val="24"/>
                                <w:szCs w:val="24"/>
                              </w:rPr>
                              <m:t>100</m:t>
                            </m:r>
                          </m:den>
                        </m:f>
                        <m:r>
                          <w:rPr>
                            <w:rFonts w:eastAsiaTheme="minorEastAsia"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ac-1</m:t>
                            </m:r>
                          </m:sub>
                        </m:sSub>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cs="Times New Roman"/>
                                <w:sz w:val="24"/>
                                <w:szCs w:val="24"/>
                              </w:rPr>
                              <m:t>10</m:t>
                            </m:r>
                          </m:sub>
                        </m:sSub>
                      </m:sub>
                    </m:sSub>
                  </m:den>
                </m:f>
                <m:r>
                  <w:rPr>
                    <w:rFonts w:ascii="Cambria Math" w:eastAsiaTheme="minorEastAsia"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cs="Times New Roman"/>
                            <w:sz w:val="24"/>
                            <w:szCs w:val="24"/>
                          </w:rPr>
                          <m:t>10</m:t>
                        </m:r>
                      </m:sub>
                    </m:sSub>
                  </m:sub>
                </m:sSub>
                <m:r>
                  <m:rPr>
                    <m:sty m:val="p"/>
                  </m:rPr>
                  <w:rPr>
                    <w:rFonts w:eastAsiaTheme="minorEastAsia" w:cs="Times New Roman"/>
                    <w:sz w:val="24"/>
                    <w:szCs w:val="24"/>
                  </w:rPr>
                  <w:br/>
                </m:r>
              </m:oMath>
              <m:oMath>
                <m:r>
                  <m:rPr>
                    <m:aln/>
                  </m:rPr>
                  <w:rPr>
                    <w:rFonts w:ascii="Cambria Math" w:eastAsiaTheme="minorEastAsia" w:cs="Times New Roman"/>
                    <w:sz w:val="24"/>
                    <w:szCs w:val="24"/>
                  </w:rPr>
                  <m:t>= 3+</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cs="Times New Roman"/>
                                <w:sz w:val="24"/>
                                <w:szCs w:val="24"/>
                              </w:rPr>
                              <m:t>10</m:t>
                            </m:r>
                            <m:r>
                              <w:rPr>
                                <w:rFonts w:ascii="Cambria Math" w:eastAsiaTheme="minorEastAsia" w:cs="Times New Roman"/>
                                <w:sz w:val="24"/>
                                <w:szCs w:val="24"/>
                              </w:rPr>
                              <m:t>×</m:t>
                            </m:r>
                            <m:r>
                              <w:rPr>
                                <w:rFonts w:ascii="Cambria Math" w:eastAsiaTheme="minorEastAsia" w:cs="Times New Roman"/>
                                <w:sz w:val="24"/>
                                <w:szCs w:val="24"/>
                              </w:rPr>
                              <m:t>50</m:t>
                            </m:r>
                          </m:num>
                          <m:den>
                            <m:r>
                              <w:rPr>
                                <w:rFonts w:ascii="Cambria Math" w:eastAsiaTheme="minorEastAsia" w:cs="Times New Roman"/>
                                <w:sz w:val="24"/>
                                <w:szCs w:val="24"/>
                              </w:rPr>
                              <m:t>100</m:t>
                            </m:r>
                          </m:den>
                        </m:f>
                        <m:r>
                          <w:rPr>
                            <w:rFonts w:eastAsiaTheme="minorEastAsia" w:cs="Times New Roman"/>
                            <w:sz w:val="24"/>
                            <w:szCs w:val="24"/>
                          </w:rPr>
                          <m:t>-</m:t>
                        </m:r>
                        <m:r>
                          <w:rPr>
                            <w:rFonts w:ascii="Cambria Math" w:eastAsiaTheme="minorEastAsia" w:cs="Times New Roman"/>
                            <w:sz w:val="24"/>
                            <w:szCs w:val="24"/>
                          </w:rPr>
                          <m:t>0</m:t>
                        </m:r>
                      </m:e>
                    </m:d>
                  </m:num>
                  <m:den>
                    <m:r>
                      <w:rPr>
                        <w:rFonts w:ascii="Cambria Math" w:eastAsiaTheme="minorEastAsia" w:cs="Times New Roman"/>
                        <w:sz w:val="24"/>
                        <w:szCs w:val="24"/>
                      </w:rPr>
                      <m:t>5</m:t>
                    </m:r>
                  </m:den>
                </m:f>
                <m:r>
                  <w:rPr>
                    <w:rFonts w:ascii="Cambria Math" w:eastAsiaTheme="minorEastAsia" w:cs="Times New Roman"/>
                    <w:sz w:val="24"/>
                    <w:szCs w:val="24"/>
                  </w:rPr>
                  <m:t>.5</m:t>
                </m:r>
                <m:r>
                  <m:rPr>
                    <m:sty m:val="p"/>
                  </m:rPr>
                  <w:rPr>
                    <w:rFonts w:eastAsiaTheme="minorEastAsia" w:cs="Times New Roman"/>
                    <w:sz w:val="24"/>
                    <w:szCs w:val="24"/>
                  </w:rPr>
                  <w:br/>
                </m:r>
              </m:oMath>
              <m:oMath>
                <m:r>
                  <m:rPr>
                    <m:aln/>
                  </m:rPr>
                  <w:rPr>
                    <w:rFonts w:ascii="Cambria Math" w:eastAsiaTheme="minorEastAsia" w:cs="Times New Roman"/>
                    <w:sz w:val="24"/>
                    <w:szCs w:val="24"/>
                  </w:rPr>
                  <m:t>=</m:t>
                </m:r>
                <m:r>
                  <m:rPr>
                    <m:sty m:val="bi"/>
                  </m:rPr>
                  <w:rPr>
                    <w:rFonts w:ascii="Cambria Math" w:eastAsiaTheme="minorEastAsia" w:hAnsi="Cambria Math" w:cs="Times New Roman"/>
                    <w:sz w:val="24"/>
                    <w:szCs w:val="24"/>
                  </w:rPr>
                  <m:t>8</m:t>
                </m:r>
              </m:oMath>
            </m:oMathPara>
          </w:p>
        </w:tc>
      </w:tr>
      <w:tr w:rsidR="00B0070E" w:rsidRPr="00B0070E" w14:paraId="270874E3" w14:textId="77777777" w:rsidTr="006E5437">
        <w:tc>
          <w:tcPr>
            <w:tcW w:w="4322" w:type="dxa"/>
          </w:tcPr>
          <w:p w14:paraId="6C9D6094" w14:textId="77777777" w:rsidR="00B0070E" w:rsidRPr="00B0070E" w:rsidRDefault="009944CB" w:rsidP="00DE532C">
            <w:pPr>
              <w:pStyle w:val="PargrafodaLista"/>
              <w:spacing w:before="240" w:after="240" w:line="360" w:lineRule="auto"/>
              <w:ind w:left="0"/>
              <w:contextualSpacing w:val="0"/>
              <w:jc w:val="both"/>
              <w:rPr>
                <w:rFonts w:eastAsiaTheme="minorEastAsia"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cs="Times New Roman"/>
                        <w:sz w:val="24"/>
                        <w:szCs w:val="24"/>
                      </w:rPr>
                      <m:t>3</m:t>
                    </m:r>
                  </m:sub>
                </m:sSub>
                <m:r>
                  <m:rPr>
                    <m:aln/>
                  </m:rPr>
                  <w:rPr>
                    <w:rFonts w:ascii="Cambria Math" w:eastAsiaTheme="minorEastAsia"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cs="Times New Roman"/>
                        <w:sz w:val="24"/>
                        <w:szCs w:val="24"/>
                      </w:rPr>
                      <m:t>75</m:t>
                    </m:r>
                  </m:sub>
                </m:sSub>
                <m:r>
                  <m:rPr>
                    <m:sty m:val="p"/>
                  </m:rPr>
                  <w:rPr>
                    <w:rFonts w:eastAsiaTheme="minorEastAsia" w:cs="Times New Roman"/>
                    <w:sz w:val="24"/>
                    <w:szCs w:val="24"/>
                  </w:rPr>
                  <w:br/>
                </m:r>
              </m:oMath>
              <m:oMath>
                <m:r>
                  <m:rPr>
                    <m:aln/>
                  </m:rPr>
                  <w:rPr>
                    <w:rFonts w:ascii="Cambria Math" w:eastAsiaTheme="minorEastAsia" w:cs="Times New Roman"/>
                    <w:sz w:val="24"/>
                    <w:szCs w:val="24"/>
                  </w:rPr>
                  <m:t xml:space="preserve">= </m:t>
                </m:r>
                <m:r>
                  <w:rPr>
                    <w:rFonts w:ascii="Cambria Math" w:eastAsiaTheme="minorEastAsia" w:hAnsi="Cambria Math" w:cs="Times New Roman"/>
                    <w:sz w:val="24"/>
                    <w:szCs w:val="24"/>
                  </w:rPr>
                  <m:t>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cs="Times New Roman"/>
                            <w:sz w:val="24"/>
                            <w:szCs w:val="24"/>
                          </w:rPr>
                          <m:t>75</m:t>
                        </m:r>
                      </m:sub>
                    </m:sSub>
                  </m:sub>
                </m:sSub>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cs="Times New Roman"/>
                                <w:sz w:val="24"/>
                                <w:szCs w:val="24"/>
                              </w:rPr>
                              <m:t>75</m:t>
                            </m:r>
                            <m:r>
                              <w:rPr>
                                <w:rFonts w:ascii="Cambria Math" w:eastAsiaTheme="minorEastAsia" w:cs="Times New Roman"/>
                                <w:sz w:val="24"/>
                                <w:szCs w:val="24"/>
                              </w:rPr>
                              <m:t>×</m:t>
                            </m:r>
                            <m:r>
                              <w:rPr>
                                <w:rFonts w:ascii="Cambria Math" w:eastAsiaTheme="minorEastAsia" w:hAnsi="Cambria Math" w:cs="Times New Roman"/>
                                <w:sz w:val="24"/>
                                <w:szCs w:val="24"/>
                              </w:rPr>
                              <m:t>n</m:t>
                            </m:r>
                          </m:num>
                          <m:den>
                            <m:r>
                              <w:rPr>
                                <w:rFonts w:ascii="Cambria Math" w:eastAsiaTheme="minorEastAsia" w:cs="Times New Roman"/>
                                <w:sz w:val="24"/>
                                <w:szCs w:val="24"/>
                              </w:rPr>
                              <m:t>100</m:t>
                            </m:r>
                          </m:den>
                        </m:f>
                        <m:r>
                          <w:rPr>
                            <w:rFonts w:eastAsiaTheme="minorEastAsia"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ac-1</m:t>
                            </m:r>
                          </m:sub>
                        </m:sSub>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cs="Times New Roman"/>
                                <w:sz w:val="24"/>
                                <w:szCs w:val="24"/>
                              </w:rPr>
                              <m:t>75</m:t>
                            </m:r>
                          </m:sub>
                        </m:sSub>
                      </m:sub>
                    </m:sSub>
                  </m:den>
                </m:f>
                <m:r>
                  <w:rPr>
                    <w:rFonts w:ascii="Cambria Math" w:eastAsiaTheme="minorEastAsia"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cs="Times New Roman"/>
                            <w:sz w:val="24"/>
                            <w:szCs w:val="24"/>
                          </w:rPr>
                          <m:t>75</m:t>
                        </m:r>
                      </m:sub>
                    </m:sSub>
                  </m:sub>
                </m:sSub>
                <m:r>
                  <m:rPr>
                    <m:sty m:val="p"/>
                  </m:rPr>
                  <w:rPr>
                    <w:rFonts w:eastAsiaTheme="minorEastAsia" w:cs="Times New Roman"/>
                    <w:sz w:val="24"/>
                    <w:szCs w:val="24"/>
                  </w:rPr>
                  <w:br/>
                </m:r>
              </m:oMath>
              <m:oMath>
                <m:r>
                  <m:rPr>
                    <m:aln/>
                  </m:rPr>
                  <w:rPr>
                    <w:rFonts w:ascii="Cambria Math" w:eastAsiaTheme="minorEastAsia" w:cs="Times New Roman"/>
                    <w:sz w:val="24"/>
                    <w:szCs w:val="24"/>
                  </w:rPr>
                  <m:t>= 13+</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cs="Times New Roman"/>
                                <w:sz w:val="24"/>
                                <w:szCs w:val="24"/>
                              </w:rPr>
                              <m:t>75</m:t>
                            </m:r>
                            <m:r>
                              <w:rPr>
                                <w:rFonts w:ascii="Cambria Math" w:eastAsiaTheme="minorEastAsia" w:cs="Times New Roman"/>
                                <w:sz w:val="24"/>
                                <w:szCs w:val="24"/>
                              </w:rPr>
                              <m:t>×</m:t>
                            </m:r>
                            <m:r>
                              <w:rPr>
                                <w:rFonts w:ascii="Cambria Math" w:eastAsiaTheme="minorEastAsia" w:cs="Times New Roman"/>
                                <w:sz w:val="24"/>
                                <w:szCs w:val="24"/>
                              </w:rPr>
                              <m:t>50</m:t>
                            </m:r>
                          </m:num>
                          <m:den>
                            <m:r>
                              <w:rPr>
                                <w:rFonts w:ascii="Cambria Math" w:eastAsiaTheme="minorEastAsia" w:cs="Times New Roman"/>
                                <w:sz w:val="24"/>
                                <w:szCs w:val="24"/>
                              </w:rPr>
                              <m:t>100</m:t>
                            </m:r>
                          </m:den>
                        </m:f>
                        <m:r>
                          <w:rPr>
                            <w:rFonts w:eastAsiaTheme="minorEastAsia" w:cs="Times New Roman"/>
                            <w:sz w:val="24"/>
                            <w:szCs w:val="24"/>
                          </w:rPr>
                          <m:t>-</m:t>
                        </m:r>
                        <m:r>
                          <w:rPr>
                            <w:rFonts w:ascii="Cambria Math" w:eastAsiaTheme="minorEastAsia" w:cs="Times New Roman"/>
                            <w:sz w:val="24"/>
                            <w:szCs w:val="24"/>
                          </w:rPr>
                          <m:t>20</m:t>
                        </m:r>
                      </m:e>
                    </m:d>
                  </m:num>
                  <m:den>
                    <m:r>
                      <w:rPr>
                        <w:rFonts w:ascii="Cambria Math" w:eastAsiaTheme="minorEastAsia" w:cs="Times New Roman"/>
                        <w:sz w:val="24"/>
                        <w:szCs w:val="24"/>
                      </w:rPr>
                      <m:t>20</m:t>
                    </m:r>
                  </m:den>
                </m:f>
                <m:r>
                  <w:rPr>
                    <w:rFonts w:ascii="Cambria Math" w:eastAsiaTheme="minorEastAsia" w:cs="Times New Roman"/>
                    <w:sz w:val="24"/>
                    <w:szCs w:val="24"/>
                  </w:rPr>
                  <m:t>.5</m:t>
                </m:r>
                <m:r>
                  <m:rPr>
                    <m:sty m:val="p"/>
                  </m:rPr>
                  <w:rPr>
                    <w:rFonts w:eastAsiaTheme="minorEastAsia" w:cs="Times New Roman"/>
                    <w:sz w:val="24"/>
                    <w:szCs w:val="24"/>
                  </w:rPr>
                  <w:br/>
                </m:r>
              </m:oMath>
              <m:oMath>
                <m:r>
                  <m:rPr>
                    <m:aln/>
                  </m:rPr>
                  <w:rPr>
                    <w:rFonts w:ascii="Cambria Math" w:eastAsiaTheme="minorEastAsia" w:cs="Times New Roman"/>
                    <w:sz w:val="24"/>
                    <w:szCs w:val="24"/>
                  </w:rPr>
                  <m:t>=</m:t>
                </m:r>
                <m:r>
                  <m:rPr>
                    <m:sty m:val="bi"/>
                  </m:rPr>
                  <w:rPr>
                    <w:rFonts w:ascii="Cambria Math" w:eastAsiaTheme="minorEastAsia" w:hAnsi="Cambria Math" w:cs="Times New Roman"/>
                    <w:sz w:val="24"/>
                    <w:szCs w:val="24"/>
                  </w:rPr>
                  <m:t>17</m:t>
                </m:r>
                <m:r>
                  <m:rPr>
                    <m:sty m:val="bi"/>
                  </m:rPr>
                  <w:rPr>
                    <w:rFonts w:ascii="Cambria Math" w:eastAsiaTheme="minorEastAsia" w:cs="Times New Roman"/>
                    <w:sz w:val="24"/>
                    <w:szCs w:val="24"/>
                  </w:rPr>
                  <m:t>,</m:t>
                </m:r>
                <m:r>
                  <m:rPr>
                    <m:sty m:val="bi"/>
                  </m:rPr>
                  <w:rPr>
                    <w:rFonts w:ascii="Cambria Math" w:eastAsiaTheme="minorEastAsia" w:hAnsi="Cambria Math" w:cs="Times New Roman"/>
                    <w:sz w:val="24"/>
                    <w:szCs w:val="24"/>
                  </w:rPr>
                  <m:t>38</m:t>
                </m:r>
              </m:oMath>
            </m:oMathPara>
          </w:p>
        </w:tc>
        <w:tc>
          <w:tcPr>
            <w:tcW w:w="4322" w:type="dxa"/>
          </w:tcPr>
          <w:p w14:paraId="6C8F014D" w14:textId="77777777" w:rsidR="00B0070E" w:rsidRPr="00B0070E" w:rsidRDefault="009944CB" w:rsidP="00DE532C">
            <w:pPr>
              <w:pStyle w:val="PargrafodaLista"/>
              <w:spacing w:before="240" w:line="360" w:lineRule="auto"/>
              <w:ind w:left="0"/>
              <w:contextualSpacing w:val="0"/>
              <w:jc w:val="both"/>
              <w:rPr>
                <w:rFonts w:eastAsiaTheme="minorEastAsia" w:cs="Times New Roman"/>
                <w:b/>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cs="Times New Roman"/>
                        <w:sz w:val="24"/>
                        <w:szCs w:val="24"/>
                      </w:rPr>
                      <m:t>90</m:t>
                    </m:r>
                  </m:sub>
                </m:sSub>
                <m:r>
                  <m:rPr>
                    <m:aln/>
                  </m:rPr>
                  <w:rPr>
                    <w:rFonts w:ascii="Cambria Math" w:eastAsiaTheme="minorEastAsia" w:cs="Times New Roman"/>
                    <w:sz w:val="24"/>
                    <w:szCs w:val="24"/>
                  </w:rPr>
                  <m:t xml:space="preserve">= </m:t>
                </m:r>
                <m:r>
                  <w:rPr>
                    <w:rFonts w:ascii="Cambria Math" w:eastAsiaTheme="minorEastAsia" w:hAnsi="Cambria Math" w:cs="Times New Roman"/>
                    <w:sz w:val="24"/>
                    <w:szCs w:val="24"/>
                  </w:rPr>
                  <m:t>L</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cs="Times New Roman"/>
                            <w:sz w:val="24"/>
                            <w:szCs w:val="24"/>
                          </w:rPr>
                          <m:t>90</m:t>
                        </m:r>
                      </m:sub>
                    </m:sSub>
                  </m:sub>
                </m:sSub>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cs="Times New Roman"/>
                                <w:sz w:val="24"/>
                                <w:szCs w:val="24"/>
                              </w:rPr>
                              <m:t>90</m:t>
                            </m:r>
                            <m:r>
                              <w:rPr>
                                <w:rFonts w:ascii="Cambria Math" w:eastAsiaTheme="minorEastAsia" w:cs="Times New Roman"/>
                                <w:sz w:val="24"/>
                                <w:szCs w:val="24"/>
                              </w:rPr>
                              <m:t>×</m:t>
                            </m:r>
                            <m:r>
                              <w:rPr>
                                <w:rFonts w:ascii="Cambria Math" w:eastAsiaTheme="minorEastAsia" w:hAnsi="Cambria Math" w:cs="Times New Roman"/>
                                <w:sz w:val="24"/>
                                <w:szCs w:val="24"/>
                              </w:rPr>
                              <m:t>n</m:t>
                            </m:r>
                          </m:num>
                          <m:den>
                            <m:r>
                              <w:rPr>
                                <w:rFonts w:ascii="Cambria Math" w:eastAsiaTheme="minorEastAsia" w:cs="Times New Roman"/>
                                <w:sz w:val="24"/>
                                <w:szCs w:val="24"/>
                              </w:rPr>
                              <m:t>100</m:t>
                            </m:r>
                          </m:den>
                        </m:f>
                        <m:r>
                          <w:rPr>
                            <w:rFonts w:eastAsiaTheme="minorEastAsia"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ac-1</m:t>
                            </m:r>
                          </m:sub>
                        </m:sSub>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cs="Times New Roman"/>
                                <w:sz w:val="24"/>
                                <w:szCs w:val="24"/>
                              </w:rPr>
                              <m:t>90</m:t>
                            </m:r>
                          </m:sub>
                        </m:sSub>
                      </m:sub>
                    </m:sSub>
                  </m:den>
                </m:f>
                <m:r>
                  <w:rPr>
                    <w:rFonts w:ascii="Cambria Math" w:eastAsiaTheme="minorEastAsia"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cs="Times New Roman"/>
                            <w:sz w:val="24"/>
                            <w:szCs w:val="24"/>
                          </w:rPr>
                          <m:t>90</m:t>
                        </m:r>
                      </m:sub>
                    </m:sSub>
                  </m:sub>
                </m:sSub>
                <m:r>
                  <m:rPr>
                    <m:sty m:val="p"/>
                  </m:rPr>
                  <w:rPr>
                    <w:rFonts w:eastAsiaTheme="minorEastAsia" w:cs="Times New Roman"/>
                    <w:sz w:val="24"/>
                    <w:szCs w:val="24"/>
                  </w:rPr>
                  <w:br/>
                </m:r>
              </m:oMath>
              <m:oMath>
                <m:r>
                  <m:rPr>
                    <m:aln/>
                  </m:rPr>
                  <w:rPr>
                    <w:rFonts w:ascii="Cambria Math" w:eastAsiaTheme="minorEastAsia" w:cs="Times New Roman"/>
                    <w:sz w:val="24"/>
                    <w:szCs w:val="24"/>
                  </w:rPr>
                  <m:t>= 18+</m:t>
                </m:r>
                <m:f>
                  <m:fPr>
                    <m:ctrlPr>
                      <w:rPr>
                        <w:rFonts w:ascii="Cambria Math" w:eastAsiaTheme="minorEastAsia" w:hAnsi="Cambria Math" w:cs="Times New Roman"/>
                        <w:i/>
                        <w:sz w:val="24"/>
                        <w:szCs w:val="24"/>
                      </w:rPr>
                    </m:ctrlPr>
                  </m:fPr>
                  <m:num>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cs="Times New Roman"/>
                                <w:sz w:val="24"/>
                                <w:szCs w:val="24"/>
                              </w:rPr>
                              <m:t>90</m:t>
                            </m:r>
                            <m:r>
                              <w:rPr>
                                <w:rFonts w:ascii="Cambria Math" w:eastAsiaTheme="minorEastAsia" w:cs="Times New Roman"/>
                                <w:sz w:val="24"/>
                                <w:szCs w:val="24"/>
                              </w:rPr>
                              <m:t>×</m:t>
                            </m:r>
                            <m:r>
                              <w:rPr>
                                <w:rFonts w:ascii="Cambria Math" w:eastAsiaTheme="minorEastAsia" w:cs="Times New Roman"/>
                                <w:sz w:val="24"/>
                                <w:szCs w:val="24"/>
                              </w:rPr>
                              <m:t>50</m:t>
                            </m:r>
                          </m:num>
                          <m:den>
                            <m:r>
                              <w:rPr>
                                <w:rFonts w:ascii="Cambria Math" w:eastAsiaTheme="minorEastAsia" w:cs="Times New Roman"/>
                                <w:sz w:val="24"/>
                                <w:szCs w:val="24"/>
                              </w:rPr>
                              <m:t>100</m:t>
                            </m:r>
                          </m:den>
                        </m:f>
                        <m:r>
                          <w:rPr>
                            <w:rFonts w:eastAsiaTheme="minorEastAsia" w:cs="Times New Roman"/>
                            <w:sz w:val="24"/>
                            <w:szCs w:val="24"/>
                          </w:rPr>
                          <m:t>-</m:t>
                        </m:r>
                        <m:r>
                          <w:rPr>
                            <w:rFonts w:ascii="Cambria Math" w:eastAsiaTheme="minorEastAsia" w:cs="Times New Roman"/>
                            <w:sz w:val="24"/>
                            <w:szCs w:val="24"/>
                          </w:rPr>
                          <m:t>40</m:t>
                        </m:r>
                      </m:e>
                    </m:d>
                  </m:num>
                  <m:den>
                    <m:r>
                      <w:rPr>
                        <w:rFonts w:ascii="Cambria Math" w:eastAsiaTheme="minorEastAsia" w:cs="Times New Roman"/>
                        <w:sz w:val="24"/>
                        <w:szCs w:val="24"/>
                      </w:rPr>
                      <m:t>10</m:t>
                    </m:r>
                  </m:den>
                </m:f>
                <m:r>
                  <w:rPr>
                    <w:rFonts w:ascii="Cambria Math" w:eastAsiaTheme="minorEastAsia" w:cs="Times New Roman"/>
                    <w:sz w:val="24"/>
                    <w:szCs w:val="24"/>
                  </w:rPr>
                  <m:t>.5</m:t>
                </m:r>
                <m:r>
                  <m:rPr>
                    <m:sty m:val="p"/>
                  </m:rPr>
                  <w:rPr>
                    <w:rFonts w:eastAsiaTheme="minorEastAsia" w:cs="Times New Roman"/>
                    <w:sz w:val="24"/>
                    <w:szCs w:val="24"/>
                  </w:rPr>
                  <w:br/>
                </m:r>
              </m:oMath>
              <m:oMath>
                <m:r>
                  <m:rPr>
                    <m:aln/>
                  </m:rPr>
                  <w:rPr>
                    <w:rFonts w:ascii="Cambria Math" w:eastAsiaTheme="minorEastAsia" w:cs="Times New Roman"/>
                    <w:sz w:val="24"/>
                    <w:szCs w:val="24"/>
                  </w:rPr>
                  <m:t>=</m:t>
                </m:r>
                <m:r>
                  <m:rPr>
                    <m:sty m:val="bi"/>
                  </m:rPr>
                  <w:rPr>
                    <w:rFonts w:ascii="Cambria Math" w:eastAsiaTheme="minorEastAsia" w:hAnsi="Cambria Math" w:cs="Times New Roman"/>
                    <w:sz w:val="24"/>
                    <w:szCs w:val="24"/>
                  </w:rPr>
                  <m:t>20</m:t>
                </m:r>
                <m:r>
                  <m:rPr>
                    <m:sty m:val="bi"/>
                  </m:rPr>
                  <w:rPr>
                    <w:rFonts w:ascii="Cambria Math" w:eastAsiaTheme="minorEastAsia" w:cs="Times New Roman"/>
                    <w:sz w:val="24"/>
                    <w:szCs w:val="24"/>
                  </w:rPr>
                  <m:t>,</m:t>
                </m:r>
                <m:r>
                  <m:rPr>
                    <m:sty m:val="bi"/>
                  </m:rPr>
                  <w:rPr>
                    <w:rFonts w:ascii="Cambria Math" w:eastAsiaTheme="minorEastAsia" w:hAnsi="Cambria Math" w:cs="Times New Roman"/>
                    <w:sz w:val="24"/>
                    <w:szCs w:val="24"/>
                  </w:rPr>
                  <m:t>5</m:t>
                </m:r>
              </m:oMath>
            </m:oMathPara>
          </w:p>
          <w:p w14:paraId="4531EAC6" w14:textId="77777777" w:rsidR="00B0070E" w:rsidRPr="00B0070E" w:rsidRDefault="00B0070E" w:rsidP="00B0070E">
            <w:pPr>
              <w:pStyle w:val="PargrafodaLista"/>
              <w:spacing w:line="360" w:lineRule="auto"/>
              <w:ind w:left="0"/>
              <w:jc w:val="both"/>
              <w:rPr>
                <w:rFonts w:eastAsiaTheme="minorEastAsia" w:cs="Times New Roman"/>
                <w:sz w:val="24"/>
                <w:szCs w:val="24"/>
              </w:rPr>
            </w:pPr>
          </w:p>
        </w:tc>
      </w:tr>
    </w:tbl>
    <w:p w14:paraId="0A7902D5" w14:textId="77777777" w:rsidR="00E932CB" w:rsidRDefault="00E932CB" w:rsidP="00B0070E">
      <w:pPr>
        <w:spacing w:line="360" w:lineRule="auto"/>
        <w:jc w:val="both"/>
        <w:rPr>
          <w:rFonts w:eastAsiaTheme="minorEastAsia"/>
          <w:sz w:val="24"/>
          <w:szCs w:val="24"/>
        </w:rPr>
      </w:pPr>
    </w:p>
    <w:p w14:paraId="5F6E5B1A" w14:textId="77777777" w:rsidR="00DE532C" w:rsidRDefault="00DE532C" w:rsidP="00B0070E">
      <w:pPr>
        <w:spacing w:line="360" w:lineRule="auto"/>
        <w:jc w:val="both"/>
        <w:rPr>
          <w:rFonts w:eastAsiaTheme="minorEastAsia"/>
          <w:sz w:val="24"/>
          <w:szCs w:val="24"/>
        </w:rPr>
      </w:pPr>
      <w:r>
        <w:rPr>
          <w:rFonts w:eastAsiaTheme="minorEastAsia"/>
          <w:sz w:val="24"/>
          <w:szCs w:val="24"/>
        </w:rPr>
        <w:t>Substituindo na equação:</w:t>
      </w:r>
    </w:p>
    <w:p w14:paraId="27A9D75A" w14:textId="77777777" w:rsidR="00B0070E" w:rsidRPr="00B0070E" w:rsidRDefault="009944CB" w:rsidP="00B0070E">
      <w:pPr>
        <w:spacing w:line="360" w:lineRule="auto"/>
        <w:jc w:val="both"/>
        <w:rPr>
          <w:rFonts w:eastAsiaTheme="minorEastAsia"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r>
            <w:rPr>
              <w:rFonts w:ascii="Cambria Math" w:eastAsiaTheme="minorEastAsia" w:cs="Times New Roman"/>
              <w:sz w:val="24"/>
              <w:szCs w:val="24"/>
            </w:rPr>
            <m:t xml:space="preserve"> </m:t>
          </m:r>
          <m:r>
            <m:rPr>
              <m:aln/>
            </m:rPr>
            <w:rPr>
              <w:rFonts w:ascii="Cambria Math" w:eastAsiaTheme="minorEastAsia"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cs="Times New Roman"/>
                      <w:sz w:val="24"/>
                      <w:szCs w:val="24"/>
                    </w:rPr>
                    <m:t>3</m:t>
                  </m:r>
                </m:sub>
              </m:sSub>
              <m:r>
                <w:rPr>
                  <w:rFonts w:eastAsiaTheme="minorEastAsia"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cs="Times New Roman"/>
                      <w:sz w:val="24"/>
                      <w:szCs w:val="24"/>
                    </w:rPr>
                    <m:t>1</m:t>
                  </m:r>
                </m:sub>
              </m:sSub>
            </m:num>
            <m:den>
              <m:r>
                <w:rPr>
                  <w:rFonts w:ascii="Cambria Math" w:eastAsiaTheme="minorEastAsia" w:cs="Times New Roman"/>
                  <w:sz w:val="24"/>
                  <w:szCs w:val="24"/>
                </w:rPr>
                <m:t>2</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cs="Times New Roman"/>
                          <w:sz w:val="24"/>
                          <w:szCs w:val="24"/>
                        </w:rPr>
                        <m:t>90</m:t>
                      </m:r>
                    </m:sub>
                  </m:sSub>
                  <m:r>
                    <w:rPr>
                      <w:rFonts w:eastAsiaTheme="minorEastAsia"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cs="Times New Roman"/>
                          <w:sz w:val="24"/>
                          <w:szCs w:val="24"/>
                        </w:rPr>
                        <m:t>10</m:t>
                      </m:r>
                    </m:sub>
                  </m:sSub>
                </m:e>
              </m:d>
            </m:den>
          </m:f>
          <m:r>
            <w:rPr>
              <w:rFonts w:ascii="Cambria Math" w:eastAsiaTheme="minorEastAsia"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cs="Times New Roman"/>
                  <w:sz w:val="24"/>
                  <w:szCs w:val="24"/>
                </w:rPr>
                <m:t>17,38</m:t>
              </m:r>
              <m:r>
                <w:rPr>
                  <w:rFonts w:ascii="Cambria Math" w:eastAsiaTheme="minorEastAsia" w:cs="Times New Roman"/>
                  <w:sz w:val="24"/>
                  <w:szCs w:val="24"/>
                </w:rPr>
                <m:t>-</m:t>
              </m:r>
              <m:r>
                <w:rPr>
                  <w:rFonts w:ascii="Cambria Math" w:eastAsiaTheme="minorEastAsia" w:cs="Times New Roman"/>
                  <w:sz w:val="24"/>
                  <w:szCs w:val="24"/>
                </w:rPr>
                <m:t>10,5</m:t>
              </m:r>
            </m:num>
            <m:den>
              <m:r>
                <w:rPr>
                  <w:rFonts w:ascii="Cambria Math" w:eastAsiaTheme="minorEastAsia"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cs="Times New Roman"/>
                      <w:sz w:val="24"/>
                      <w:szCs w:val="24"/>
                    </w:rPr>
                    <m:t>20,5</m:t>
                  </m:r>
                  <m:r>
                    <w:rPr>
                      <w:rFonts w:ascii="Cambria Math" w:eastAsiaTheme="minorEastAsia" w:cs="Times New Roman"/>
                      <w:sz w:val="24"/>
                      <w:szCs w:val="24"/>
                    </w:rPr>
                    <m:t>-</m:t>
                  </m:r>
                  <m:r>
                    <w:rPr>
                      <w:rFonts w:ascii="Cambria Math" w:eastAsiaTheme="minorEastAsia" w:cs="Times New Roman"/>
                      <w:sz w:val="24"/>
                      <w:szCs w:val="24"/>
                    </w:rPr>
                    <m:t>8</m:t>
                  </m:r>
                </m:e>
              </m:d>
            </m:den>
          </m:f>
          <m:r>
            <w:rPr>
              <w:rFonts w:ascii="Cambria Math" w:eastAsiaTheme="minorEastAsia" w:cs="Times New Roman"/>
              <w:sz w:val="24"/>
              <w:szCs w:val="24"/>
            </w:rPr>
            <m:t>=</m:t>
          </m:r>
          <m:r>
            <m:rPr>
              <m:sty m:val="bi"/>
            </m:rPr>
            <w:rPr>
              <w:rFonts w:ascii="Cambria Math" w:eastAsiaTheme="minorEastAsia" w:hAnsi="Cambria Math" w:cs="Times New Roman"/>
              <w:sz w:val="24"/>
              <w:szCs w:val="24"/>
            </w:rPr>
            <m:t>0</m:t>
          </m:r>
          <m:r>
            <m:rPr>
              <m:sty m:val="bi"/>
            </m:rPr>
            <w:rPr>
              <w:rFonts w:ascii="Cambria Math" w:eastAsiaTheme="minorEastAsia" w:cs="Times New Roman"/>
              <w:sz w:val="24"/>
              <w:szCs w:val="24"/>
            </w:rPr>
            <m:t>,</m:t>
          </m:r>
          <m:r>
            <m:rPr>
              <m:sty m:val="bi"/>
            </m:rPr>
            <w:rPr>
              <w:rFonts w:ascii="Cambria Math" w:eastAsiaTheme="minorEastAsia" w:hAnsi="Cambria Math" w:cs="Times New Roman"/>
              <w:sz w:val="24"/>
              <w:szCs w:val="24"/>
            </w:rPr>
            <m:t>27</m:t>
          </m:r>
          <m:r>
            <m:rPr>
              <m:sty m:val="bi"/>
            </m:rPr>
            <w:rPr>
              <w:rFonts w:ascii="Cambria Math" w:eastAsiaTheme="minorEastAsia" w:cs="Times New Roman"/>
              <w:sz w:val="24"/>
              <w:szCs w:val="24"/>
            </w:rPr>
            <m:t>.</m:t>
          </m:r>
        </m:oMath>
      </m:oMathPara>
    </w:p>
    <w:p w14:paraId="39B7688B" w14:textId="77777777" w:rsidR="00B0070E" w:rsidRDefault="00B0070E" w:rsidP="00B0070E">
      <w:pPr>
        <w:spacing w:line="360" w:lineRule="auto"/>
        <w:jc w:val="both"/>
        <w:rPr>
          <w:rFonts w:eastAsiaTheme="minorEastAsia" w:cs="Times New Roman"/>
          <w:sz w:val="24"/>
          <w:szCs w:val="24"/>
        </w:rPr>
      </w:pPr>
      <w:r w:rsidRPr="00B0070E">
        <w:rPr>
          <w:rFonts w:eastAsiaTheme="minorEastAsia" w:cs="Times New Roman"/>
          <w:sz w:val="24"/>
          <w:szCs w:val="24"/>
        </w:rPr>
        <w:t xml:space="preserve">Portanto,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p</m:t>
            </m:r>
          </m:sub>
        </m:sSub>
        <m:r>
          <w:rPr>
            <w:rFonts w:ascii="Cambria Math" w:eastAsiaTheme="minorEastAsia" w:cs="Times New Roman"/>
            <w:sz w:val="24"/>
            <w:szCs w:val="24"/>
          </w:rPr>
          <m:t>&gt;0,263</m:t>
        </m:r>
      </m:oMath>
      <w:r w:rsidRPr="00B0070E">
        <w:rPr>
          <w:rFonts w:eastAsiaTheme="minorEastAsia" w:cs="Times New Roman"/>
          <w:sz w:val="24"/>
          <w:szCs w:val="24"/>
        </w:rPr>
        <w:t xml:space="preserve">, logo a </w:t>
      </w:r>
      <w:r w:rsidR="00B90DF4">
        <w:rPr>
          <w:rFonts w:eastAsiaTheme="minorEastAsia" w:cs="Times New Roman"/>
          <w:sz w:val="24"/>
          <w:szCs w:val="24"/>
        </w:rPr>
        <w:t>distribuição</w:t>
      </w:r>
      <w:r w:rsidRPr="00B0070E">
        <w:rPr>
          <w:rFonts w:eastAsiaTheme="minorEastAsia" w:cs="Times New Roman"/>
          <w:sz w:val="24"/>
          <w:szCs w:val="24"/>
        </w:rPr>
        <w:t xml:space="preserve"> é </w:t>
      </w:r>
      <w:r w:rsidRPr="00DE532C">
        <w:rPr>
          <w:rFonts w:eastAsiaTheme="minorEastAsia" w:cs="Times New Roman"/>
          <w:b/>
          <w:sz w:val="24"/>
          <w:szCs w:val="24"/>
        </w:rPr>
        <w:t>platicúrtica</w:t>
      </w:r>
      <w:r w:rsidRPr="00B0070E">
        <w:rPr>
          <w:rFonts w:eastAsiaTheme="minorEastAsia" w:cs="Times New Roman"/>
          <w:sz w:val="24"/>
          <w:szCs w:val="24"/>
        </w:rPr>
        <w:t>.</w:t>
      </w:r>
    </w:p>
    <w:p w14:paraId="4C3275F6" w14:textId="77777777" w:rsidR="00CE036B" w:rsidRDefault="00CE036B" w:rsidP="00B0070E">
      <w:pPr>
        <w:spacing w:line="360" w:lineRule="auto"/>
        <w:jc w:val="both"/>
        <w:rPr>
          <w:rFonts w:eastAsiaTheme="minorEastAsia" w:cs="Times New Roman"/>
          <w:sz w:val="24"/>
          <w:szCs w:val="24"/>
        </w:rPr>
      </w:pPr>
    </w:p>
    <w:p w14:paraId="46E43390" w14:textId="77777777" w:rsidR="00CE036B" w:rsidRPr="00B0070E" w:rsidRDefault="00CE036B" w:rsidP="00B0070E">
      <w:pPr>
        <w:spacing w:line="360" w:lineRule="auto"/>
        <w:jc w:val="both"/>
        <w:rPr>
          <w:rFonts w:eastAsiaTheme="minorEastAsia" w:cs="Times New Roman"/>
          <w:sz w:val="24"/>
          <w:szCs w:val="24"/>
        </w:rPr>
      </w:pPr>
    </w:p>
    <w:p w14:paraId="3B9AE2F2" w14:textId="77777777" w:rsidR="009B64DA" w:rsidRPr="00AF5DAA" w:rsidRDefault="009B64DA" w:rsidP="00CE036B">
      <w:pPr>
        <w:spacing w:before="240" w:after="120" w:line="360" w:lineRule="auto"/>
        <w:jc w:val="both"/>
        <w:rPr>
          <w:rFonts w:eastAsiaTheme="minorEastAsia"/>
          <w:b/>
          <w:sz w:val="28"/>
          <w:szCs w:val="28"/>
        </w:rPr>
      </w:pPr>
      <w:r w:rsidRPr="00AF5DAA">
        <w:rPr>
          <w:rFonts w:eastAsiaTheme="minorEastAsia"/>
          <w:b/>
          <w:sz w:val="28"/>
          <w:szCs w:val="28"/>
        </w:rPr>
        <w:lastRenderedPageBreak/>
        <w:t>Exemplo</w:t>
      </w:r>
    </w:p>
    <w:p w14:paraId="40012A44" w14:textId="77777777" w:rsidR="009B64DA" w:rsidRDefault="009B64DA" w:rsidP="009B64DA">
      <w:pPr>
        <w:spacing w:after="120" w:line="360" w:lineRule="auto"/>
        <w:jc w:val="both"/>
        <w:rPr>
          <w:rFonts w:eastAsiaTheme="minorEastAsia"/>
          <w:sz w:val="24"/>
          <w:szCs w:val="24"/>
        </w:rPr>
      </w:pPr>
      <w:r>
        <w:rPr>
          <w:rFonts w:eastAsiaTheme="minorEastAsia"/>
          <w:sz w:val="24"/>
          <w:szCs w:val="24"/>
        </w:rPr>
        <w:tab/>
        <w:t>Considere os salários (x sal. mín.) de 36 indivíduos:</w:t>
      </w:r>
    </w:p>
    <w:tbl>
      <w:tblPr>
        <w:tblStyle w:val="Tabelacomgrade"/>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416"/>
        <w:gridCol w:w="1416"/>
        <w:gridCol w:w="1418"/>
        <w:gridCol w:w="1418"/>
        <w:gridCol w:w="1418"/>
        <w:gridCol w:w="1418"/>
      </w:tblGrid>
      <w:tr w:rsidR="009B64DA" w14:paraId="7CB8B914" w14:textId="77777777" w:rsidTr="008A1263">
        <w:tc>
          <w:tcPr>
            <w:tcW w:w="1440" w:type="dxa"/>
            <w:vAlign w:val="center"/>
          </w:tcPr>
          <w:p w14:paraId="07BF5011" w14:textId="77777777" w:rsidR="009B64DA" w:rsidRPr="00DB3C9D" w:rsidRDefault="009B64DA" w:rsidP="008A1263">
            <w:pPr>
              <w:jc w:val="center"/>
              <w:rPr>
                <w:rFonts w:ascii="Cambria Math" w:eastAsiaTheme="minorEastAsia" w:hAnsi="Cambria Math"/>
                <w:sz w:val="24"/>
                <w:szCs w:val="24"/>
                <w:oMath/>
              </w:rPr>
            </w:pPr>
            <m:oMathPara>
              <m:oMath>
                <m:r>
                  <w:rPr>
                    <w:rFonts w:ascii="Cambria Math" w:eastAsiaTheme="minorEastAsia" w:hAnsi="Cambria Math"/>
                    <w:sz w:val="24"/>
                    <w:szCs w:val="24"/>
                  </w:rPr>
                  <m:t>4,00</m:t>
                </m:r>
              </m:oMath>
            </m:oMathPara>
          </w:p>
        </w:tc>
        <w:tc>
          <w:tcPr>
            <w:tcW w:w="1440" w:type="dxa"/>
            <w:vAlign w:val="center"/>
          </w:tcPr>
          <w:p w14:paraId="516F5C17" w14:textId="77777777" w:rsidR="009B64DA" w:rsidRPr="00DB3C9D" w:rsidRDefault="009B64DA" w:rsidP="008A1263">
            <w:pPr>
              <w:jc w:val="center"/>
              <w:rPr>
                <w:rFonts w:ascii="Cambria Math" w:eastAsiaTheme="minorEastAsia" w:hAnsi="Cambria Math"/>
                <w:sz w:val="24"/>
                <w:szCs w:val="24"/>
                <w:oMath/>
              </w:rPr>
            </w:pPr>
            <m:oMathPara>
              <m:oMath>
                <m:r>
                  <w:rPr>
                    <w:rFonts w:ascii="Cambria Math" w:eastAsiaTheme="minorEastAsia" w:hAnsi="Cambria Math"/>
                    <w:sz w:val="24"/>
                    <w:szCs w:val="24"/>
                  </w:rPr>
                  <m:t>4,56</m:t>
                </m:r>
              </m:oMath>
            </m:oMathPara>
          </w:p>
        </w:tc>
        <w:tc>
          <w:tcPr>
            <w:tcW w:w="1441" w:type="dxa"/>
            <w:vAlign w:val="center"/>
          </w:tcPr>
          <w:p w14:paraId="382CB5DF" w14:textId="77777777" w:rsidR="009B64DA" w:rsidRPr="00DB3C9D" w:rsidRDefault="009B64DA" w:rsidP="008A1263">
            <w:pPr>
              <w:jc w:val="center"/>
              <w:rPr>
                <w:rFonts w:ascii="Cambria Math" w:eastAsiaTheme="minorEastAsia" w:hAnsi="Cambria Math"/>
                <w:sz w:val="24"/>
                <w:szCs w:val="24"/>
                <w:oMath/>
              </w:rPr>
            </w:pPr>
            <m:oMathPara>
              <m:oMath>
                <m:r>
                  <w:rPr>
                    <w:rFonts w:ascii="Cambria Math" w:eastAsiaTheme="minorEastAsia" w:hAnsi="Cambria Math"/>
                    <w:sz w:val="24"/>
                    <w:szCs w:val="24"/>
                  </w:rPr>
                  <m:t>5,25</m:t>
                </m:r>
              </m:oMath>
            </m:oMathPara>
          </w:p>
        </w:tc>
        <w:tc>
          <w:tcPr>
            <w:tcW w:w="1441" w:type="dxa"/>
            <w:vAlign w:val="center"/>
          </w:tcPr>
          <w:p w14:paraId="264A0BD9" w14:textId="77777777" w:rsidR="009B64DA" w:rsidRPr="00DB3C9D" w:rsidRDefault="009B64DA" w:rsidP="008A1263">
            <w:pPr>
              <w:jc w:val="center"/>
              <w:rPr>
                <w:rFonts w:ascii="Cambria Math" w:eastAsiaTheme="minorEastAsia" w:hAnsi="Cambria Math"/>
                <w:sz w:val="24"/>
                <w:szCs w:val="24"/>
                <w:oMath/>
              </w:rPr>
            </w:pPr>
            <m:oMathPara>
              <m:oMath>
                <m:r>
                  <w:rPr>
                    <w:rFonts w:ascii="Cambria Math" w:eastAsiaTheme="minorEastAsia" w:hAnsi="Cambria Math"/>
                    <w:sz w:val="24"/>
                    <w:szCs w:val="24"/>
                  </w:rPr>
                  <m:t>5,73</m:t>
                </m:r>
              </m:oMath>
            </m:oMathPara>
          </w:p>
        </w:tc>
        <w:tc>
          <w:tcPr>
            <w:tcW w:w="1441" w:type="dxa"/>
            <w:vAlign w:val="center"/>
          </w:tcPr>
          <w:p w14:paraId="01B54386" w14:textId="77777777" w:rsidR="009B64DA" w:rsidRPr="00DB3C9D" w:rsidRDefault="009B64DA" w:rsidP="008A1263">
            <w:pPr>
              <w:jc w:val="center"/>
              <w:rPr>
                <w:rFonts w:ascii="Cambria Math" w:eastAsiaTheme="minorEastAsia" w:hAnsi="Cambria Math"/>
                <w:sz w:val="24"/>
                <w:szCs w:val="24"/>
                <w:oMath/>
              </w:rPr>
            </w:pPr>
            <m:oMathPara>
              <m:oMath>
                <m:r>
                  <w:rPr>
                    <w:rFonts w:ascii="Cambria Math" w:eastAsiaTheme="minorEastAsia" w:hAnsi="Cambria Math"/>
                    <w:sz w:val="24"/>
                    <w:szCs w:val="24"/>
                  </w:rPr>
                  <m:t>6,26</m:t>
                </m:r>
              </m:oMath>
            </m:oMathPara>
          </w:p>
        </w:tc>
        <w:tc>
          <w:tcPr>
            <w:tcW w:w="1441" w:type="dxa"/>
            <w:vAlign w:val="center"/>
          </w:tcPr>
          <w:p w14:paraId="21EC2E4B" w14:textId="77777777" w:rsidR="009B64DA" w:rsidRPr="00DB3C9D" w:rsidRDefault="009B64DA" w:rsidP="008A1263">
            <w:pPr>
              <w:jc w:val="center"/>
              <w:rPr>
                <w:rFonts w:ascii="Cambria Math" w:eastAsiaTheme="minorEastAsia" w:hAnsi="Cambria Math"/>
                <w:sz w:val="24"/>
                <w:szCs w:val="24"/>
                <w:oMath/>
              </w:rPr>
            </w:pPr>
            <m:oMathPara>
              <m:oMath>
                <m:r>
                  <w:rPr>
                    <w:rFonts w:ascii="Cambria Math" w:eastAsiaTheme="minorEastAsia" w:hAnsi="Cambria Math"/>
                    <w:sz w:val="24"/>
                    <w:szCs w:val="24"/>
                  </w:rPr>
                  <m:t>6,66</m:t>
                </m:r>
              </m:oMath>
            </m:oMathPara>
          </w:p>
        </w:tc>
      </w:tr>
      <w:tr w:rsidR="009B64DA" w14:paraId="0EB8650D" w14:textId="77777777" w:rsidTr="008A1263">
        <w:tc>
          <w:tcPr>
            <w:tcW w:w="1440" w:type="dxa"/>
            <w:vAlign w:val="center"/>
          </w:tcPr>
          <w:p w14:paraId="55A13032" w14:textId="77777777" w:rsidR="009B64DA" w:rsidRPr="00DB3C9D" w:rsidRDefault="009B64DA" w:rsidP="008A1263">
            <w:pPr>
              <w:jc w:val="center"/>
              <w:rPr>
                <w:rFonts w:ascii="Cambria Math" w:eastAsiaTheme="minorEastAsia" w:hAnsi="Cambria Math"/>
                <w:sz w:val="24"/>
                <w:szCs w:val="24"/>
                <w:oMath/>
              </w:rPr>
            </w:pPr>
            <m:oMathPara>
              <m:oMath>
                <m:r>
                  <w:rPr>
                    <w:rFonts w:ascii="Cambria Math" w:eastAsiaTheme="minorEastAsia" w:hAnsi="Cambria Math"/>
                    <w:sz w:val="24"/>
                    <w:szCs w:val="24"/>
                  </w:rPr>
                  <m:t>6,86</m:t>
                </m:r>
              </m:oMath>
            </m:oMathPara>
          </w:p>
        </w:tc>
        <w:tc>
          <w:tcPr>
            <w:tcW w:w="1440" w:type="dxa"/>
            <w:vAlign w:val="center"/>
          </w:tcPr>
          <w:p w14:paraId="23C2D8CA" w14:textId="77777777" w:rsidR="009B64DA" w:rsidRPr="00DB3C9D" w:rsidRDefault="009B64DA" w:rsidP="008A1263">
            <w:pPr>
              <w:jc w:val="center"/>
              <w:rPr>
                <w:rFonts w:ascii="Cambria Math" w:eastAsiaTheme="minorEastAsia" w:hAnsi="Cambria Math"/>
                <w:sz w:val="24"/>
                <w:szCs w:val="24"/>
                <w:oMath/>
              </w:rPr>
            </w:pPr>
            <m:oMathPara>
              <m:oMath>
                <m:r>
                  <w:rPr>
                    <w:rFonts w:ascii="Cambria Math" w:eastAsiaTheme="minorEastAsia" w:hAnsi="Cambria Math"/>
                    <w:sz w:val="24"/>
                    <w:szCs w:val="24"/>
                  </w:rPr>
                  <m:t>7,39</m:t>
                </m:r>
              </m:oMath>
            </m:oMathPara>
          </w:p>
        </w:tc>
        <w:tc>
          <w:tcPr>
            <w:tcW w:w="1441" w:type="dxa"/>
            <w:vAlign w:val="center"/>
          </w:tcPr>
          <w:p w14:paraId="05038312" w14:textId="77777777" w:rsidR="009B64DA" w:rsidRPr="00DB3C9D" w:rsidRDefault="009B64DA" w:rsidP="008A1263">
            <w:pPr>
              <w:jc w:val="center"/>
              <w:rPr>
                <w:rFonts w:ascii="Cambria Math" w:eastAsiaTheme="minorEastAsia" w:hAnsi="Cambria Math"/>
                <w:sz w:val="24"/>
                <w:szCs w:val="24"/>
                <w:oMath/>
              </w:rPr>
            </w:pPr>
            <m:oMathPara>
              <m:oMath>
                <m:r>
                  <w:rPr>
                    <w:rFonts w:ascii="Cambria Math" w:eastAsiaTheme="minorEastAsia" w:hAnsi="Cambria Math"/>
                    <w:sz w:val="24"/>
                    <w:szCs w:val="24"/>
                  </w:rPr>
                  <m:t>7,59</m:t>
                </m:r>
              </m:oMath>
            </m:oMathPara>
          </w:p>
        </w:tc>
        <w:tc>
          <w:tcPr>
            <w:tcW w:w="1441" w:type="dxa"/>
            <w:vAlign w:val="center"/>
          </w:tcPr>
          <w:p w14:paraId="72C7FA2A" w14:textId="77777777" w:rsidR="009B64DA" w:rsidRPr="00DB3C9D" w:rsidRDefault="009B64DA" w:rsidP="008A1263">
            <w:pPr>
              <w:jc w:val="center"/>
              <w:rPr>
                <w:rFonts w:ascii="Cambria Math" w:eastAsiaTheme="minorEastAsia" w:hAnsi="Cambria Math"/>
                <w:sz w:val="24"/>
                <w:szCs w:val="24"/>
                <w:oMath/>
              </w:rPr>
            </w:pPr>
            <m:oMathPara>
              <m:oMath>
                <m:r>
                  <w:rPr>
                    <w:rFonts w:ascii="Cambria Math" w:eastAsiaTheme="minorEastAsia" w:hAnsi="Cambria Math"/>
                    <w:sz w:val="24"/>
                    <w:szCs w:val="24"/>
                  </w:rPr>
                  <m:t>7,44</m:t>
                </m:r>
              </m:oMath>
            </m:oMathPara>
          </w:p>
        </w:tc>
        <w:tc>
          <w:tcPr>
            <w:tcW w:w="1441" w:type="dxa"/>
            <w:vAlign w:val="center"/>
          </w:tcPr>
          <w:p w14:paraId="7CD51909" w14:textId="77777777" w:rsidR="009B64DA" w:rsidRPr="00DB3C9D" w:rsidRDefault="009B64DA" w:rsidP="008A1263">
            <w:pPr>
              <w:jc w:val="center"/>
              <w:rPr>
                <w:rFonts w:ascii="Cambria Math" w:eastAsiaTheme="minorEastAsia" w:hAnsi="Cambria Math"/>
                <w:sz w:val="24"/>
                <w:szCs w:val="24"/>
                <w:oMath/>
              </w:rPr>
            </w:pPr>
            <m:oMathPara>
              <m:oMath>
                <m:r>
                  <w:rPr>
                    <w:rFonts w:ascii="Cambria Math" w:eastAsiaTheme="minorEastAsia" w:hAnsi="Cambria Math"/>
                    <w:sz w:val="24"/>
                    <w:szCs w:val="24"/>
                  </w:rPr>
                  <m:t>8,12</m:t>
                </m:r>
              </m:oMath>
            </m:oMathPara>
          </w:p>
        </w:tc>
        <w:tc>
          <w:tcPr>
            <w:tcW w:w="1441" w:type="dxa"/>
            <w:vAlign w:val="center"/>
          </w:tcPr>
          <w:p w14:paraId="162E712C" w14:textId="77777777" w:rsidR="009B64DA" w:rsidRPr="00DB3C9D" w:rsidRDefault="009B64DA" w:rsidP="008A1263">
            <w:pPr>
              <w:jc w:val="center"/>
              <w:rPr>
                <w:rFonts w:ascii="Cambria Math" w:eastAsiaTheme="minorEastAsia" w:hAnsi="Cambria Math"/>
                <w:sz w:val="24"/>
                <w:szCs w:val="24"/>
                <w:oMath/>
              </w:rPr>
            </w:pPr>
            <m:oMathPara>
              <m:oMath>
                <m:r>
                  <w:rPr>
                    <w:rFonts w:ascii="Cambria Math" w:eastAsiaTheme="minorEastAsia" w:hAnsi="Cambria Math"/>
                    <w:sz w:val="24"/>
                    <w:szCs w:val="24"/>
                  </w:rPr>
                  <m:t>8,46</m:t>
                </m:r>
              </m:oMath>
            </m:oMathPara>
          </w:p>
        </w:tc>
      </w:tr>
      <w:tr w:rsidR="009B64DA" w14:paraId="55A5543E" w14:textId="77777777" w:rsidTr="008A1263">
        <w:tc>
          <w:tcPr>
            <w:tcW w:w="1440" w:type="dxa"/>
            <w:vAlign w:val="center"/>
          </w:tcPr>
          <w:p w14:paraId="530962D0" w14:textId="77777777" w:rsidR="009B64DA" w:rsidRPr="00DB3C9D" w:rsidRDefault="009B64DA" w:rsidP="008A1263">
            <w:pPr>
              <w:jc w:val="center"/>
              <w:rPr>
                <w:rFonts w:ascii="Cambria Math" w:eastAsiaTheme="minorEastAsia" w:hAnsi="Cambria Math"/>
                <w:sz w:val="24"/>
                <w:szCs w:val="24"/>
                <w:oMath/>
              </w:rPr>
            </w:pPr>
            <m:oMathPara>
              <m:oMath>
                <m:r>
                  <w:rPr>
                    <w:rFonts w:ascii="Cambria Math" w:eastAsiaTheme="minorEastAsia" w:hAnsi="Cambria Math"/>
                    <w:sz w:val="24"/>
                    <w:szCs w:val="24"/>
                  </w:rPr>
                  <m:t>8,74</m:t>
                </m:r>
              </m:oMath>
            </m:oMathPara>
          </w:p>
        </w:tc>
        <w:tc>
          <w:tcPr>
            <w:tcW w:w="1440" w:type="dxa"/>
            <w:vAlign w:val="center"/>
          </w:tcPr>
          <w:p w14:paraId="2A209D28" w14:textId="77777777" w:rsidR="009B64DA" w:rsidRPr="00DB3C9D" w:rsidRDefault="009B64DA" w:rsidP="008A1263">
            <w:pPr>
              <w:jc w:val="center"/>
              <w:rPr>
                <w:rFonts w:ascii="Cambria Math" w:eastAsiaTheme="minorEastAsia" w:hAnsi="Cambria Math"/>
                <w:sz w:val="24"/>
                <w:szCs w:val="24"/>
                <w:oMath/>
              </w:rPr>
            </w:pPr>
            <m:oMathPara>
              <m:oMath>
                <m:r>
                  <w:rPr>
                    <w:rFonts w:ascii="Cambria Math" w:eastAsiaTheme="minorEastAsia" w:hAnsi="Cambria Math"/>
                    <w:sz w:val="24"/>
                    <w:szCs w:val="24"/>
                  </w:rPr>
                  <m:t>8,95</m:t>
                </m:r>
              </m:oMath>
            </m:oMathPara>
          </w:p>
        </w:tc>
        <w:tc>
          <w:tcPr>
            <w:tcW w:w="1441" w:type="dxa"/>
            <w:vAlign w:val="center"/>
          </w:tcPr>
          <w:p w14:paraId="4039C7F8" w14:textId="77777777" w:rsidR="009B64DA" w:rsidRPr="00DB3C9D" w:rsidRDefault="009B64DA" w:rsidP="008A1263">
            <w:pPr>
              <w:jc w:val="center"/>
              <w:rPr>
                <w:rFonts w:ascii="Cambria Math" w:eastAsiaTheme="minorEastAsia" w:hAnsi="Cambria Math"/>
                <w:sz w:val="24"/>
                <w:szCs w:val="24"/>
                <w:oMath/>
              </w:rPr>
            </w:pPr>
            <m:oMathPara>
              <m:oMath>
                <m:r>
                  <w:rPr>
                    <w:rFonts w:ascii="Cambria Math" w:eastAsiaTheme="minorEastAsia" w:hAnsi="Cambria Math"/>
                    <w:sz w:val="24"/>
                    <w:szCs w:val="24"/>
                  </w:rPr>
                  <m:t>9,13</m:t>
                </m:r>
              </m:oMath>
            </m:oMathPara>
          </w:p>
        </w:tc>
        <w:tc>
          <w:tcPr>
            <w:tcW w:w="1441" w:type="dxa"/>
            <w:vAlign w:val="center"/>
          </w:tcPr>
          <w:p w14:paraId="03B95707" w14:textId="77777777" w:rsidR="009B64DA" w:rsidRPr="00DB3C9D" w:rsidRDefault="009B64DA" w:rsidP="008A1263">
            <w:pPr>
              <w:jc w:val="center"/>
              <w:rPr>
                <w:rFonts w:ascii="Cambria Math" w:eastAsiaTheme="minorEastAsia" w:hAnsi="Cambria Math"/>
                <w:sz w:val="24"/>
                <w:szCs w:val="24"/>
                <w:oMath/>
              </w:rPr>
            </w:pPr>
            <m:oMathPara>
              <m:oMath>
                <m:r>
                  <w:rPr>
                    <w:rFonts w:ascii="Cambria Math" w:eastAsiaTheme="minorEastAsia" w:hAnsi="Cambria Math"/>
                    <w:sz w:val="24"/>
                    <w:szCs w:val="24"/>
                  </w:rPr>
                  <m:t>9,35</m:t>
                </m:r>
              </m:oMath>
            </m:oMathPara>
          </w:p>
        </w:tc>
        <w:tc>
          <w:tcPr>
            <w:tcW w:w="1441" w:type="dxa"/>
            <w:vAlign w:val="center"/>
          </w:tcPr>
          <w:p w14:paraId="784C6A87" w14:textId="77777777" w:rsidR="009B64DA" w:rsidRPr="00DB3C9D" w:rsidRDefault="009B64DA" w:rsidP="008A1263">
            <w:pPr>
              <w:jc w:val="center"/>
              <w:rPr>
                <w:rFonts w:ascii="Cambria Math" w:eastAsiaTheme="minorEastAsia" w:hAnsi="Cambria Math"/>
                <w:sz w:val="24"/>
                <w:szCs w:val="24"/>
                <w:oMath/>
              </w:rPr>
            </w:pPr>
            <m:oMathPara>
              <m:oMath>
                <m:r>
                  <w:rPr>
                    <w:rFonts w:ascii="Cambria Math" w:eastAsiaTheme="minorEastAsia" w:hAnsi="Cambria Math"/>
                    <w:sz w:val="24"/>
                    <w:szCs w:val="24"/>
                  </w:rPr>
                  <m:t>9,77</m:t>
                </m:r>
              </m:oMath>
            </m:oMathPara>
          </w:p>
        </w:tc>
        <w:tc>
          <w:tcPr>
            <w:tcW w:w="1441" w:type="dxa"/>
            <w:vAlign w:val="center"/>
          </w:tcPr>
          <w:p w14:paraId="269FA5B8" w14:textId="77777777" w:rsidR="009B64DA" w:rsidRPr="00DB3C9D" w:rsidRDefault="009B64DA" w:rsidP="008A1263">
            <w:pPr>
              <w:jc w:val="center"/>
              <w:rPr>
                <w:rFonts w:ascii="Cambria Math" w:eastAsiaTheme="minorEastAsia" w:hAnsi="Cambria Math"/>
                <w:sz w:val="24"/>
                <w:szCs w:val="24"/>
                <w:oMath/>
              </w:rPr>
            </w:pPr>
            <m:oMathPara>
              <m:oMath>
                <m:r>
                  <w:rPr>
                    <w:rFonts w:ascii="Cambria Math" w:eastAsiaTheme="minorEastAsia" w:hAnsi="Cambria Math"/>
                    <w:sz w:val="24"/>
                    <w:szCs w:val="24"/>
                  </w:rPr>
                  <m:t>9,80</m:t>
                </m:r>
              </m:oMath>
            </m:oMathPara>
          </w:p>
        </w:tc>
      </w:tr>
      <w:tr w:rsidR="009B64DA" w14:paraId="43792B57" w14:textId="77777777" w:rsidTr="008A1263">
        <w:tc>
          <w:tcPr>
            <w:tcW w:w="1440" w:type="dxa"/>
            <w:vAlign w:val="center"/>
          </w:tcPr>
          <w:p w14:paraId="429DA48B" w14:textId="77777777" w:rsidR="009B64DA" w:rsidRPr="00DB3C9D" w:rsidRDefault="009B64DA" w:rsidP="008A1263">
            <w:pPr>
              <w:jc w:val="center"/>
              <w:rPr>
                <w:rFonts w:ascii="Cambria Math" w:eastAsiaTheme="minorEastAsia" w:hAnsi="Cambria Math"/>
                <w:sz w:val="24"/>
                <w:szCs w:val="24"/>
                <w:oMath/>
              </w:rPr>
            </w:pPr>
            <m:oMathPara>
              <m:oMath>
                <m:r>
                  <w:rPr>
                    <w:rFonts w:ascii="Cambria Math" w:eastAsiaTheme="minorEastAsia" w:hAnsi="Cambria Math"/>
                    <w:sz w:val="24"/>
                    <w:szCs w:val="24"/>
                  </w:rPr>
                  <m:t>10,53</m:t>
                </m:r>
              </m:oMath>
            </m:oMathPara>
          </w:p>
        </w:tc>
        <w:tc>
          <w:tcPr>
            <w:tcW w:w="1440" w:type="dxa"/>
            <w:vAlign w:val="center"/>
          </w:tcPr>
          <w:p w14:paraId="34BE300E" w14:textId="77777777" w:rsidR="009B64DA" w:rsidRPr="00DB3C9D" w:rsidRDefault="009B64DA" w:rsidP="008A1263">
            <w:pPr>
              <w:jc w:val="center"/>
              <w:rPr>
                <w:rFonts w:ascii="Cambria Math" w:eastAsiaTheme="minorEastAsia" w:hAnsi="Cambria Math"/>
                <w:sz w:val="24"/>
                <w:szCs w:val="24"/>
                <w:oMath/>
              </w:rPr>
            </w:pPr>
            <m:oMathPara>
              <m:oMath>
                <m:r>
                  <w:rPr>
                    <w:rFonts w:ascii="Cambria Math" w:eastAsiaTheme="minorEastAsia" w:hAnsi="Cambria Math"/>
                    <w:sz w:val="24"/>
                    <w:szCs w:val="24"/>
                  </w:rPr>
                  <m:t>10,76</m:t>
                </m:r>
              </m:oMath>
            </m:oMathPara>
          </w:p>
        </w:tc>
        <w:tc>
          <w:tcPr>
            <w:tcW w:w="1441" w:type="dxa"/>
            <w:vAlign w:val="center"/>
          </w:tcPr>
          <w:p w14:paraId="7F464E77" w14:textId="77777777" w:rsidR="009B64DA" w:rsidRPr="00DB3C9D" w:rsidRDefault="009B64DA" w:rsidP="008A1263">
            <w:pPr>
              <w:jc w:val="center"/>
              <w:rPr>
                <w:rFonts w:ascii="Cambria Math" w:eastAsiaTheme="minorEastAsia" w:hAnsi="Cambria Math"/>
                <w:sz w:val="24"/>
                <w:szCs w:val="24"/>
                <w:oMath/>
              </w:rPr>
            </w:pPr>
            <m:oMathPara>
              <m:oMath>
                <m:r>
                  <w:rPr>
                    <w:rFonts w:ascii="Cambria Math" w:eastAsiaTheme="minorEastAsia" w:hAnsi="Cambria Math"/>
                    <w:sz w:val="24"/>
                    <w:szCs w:val="24"/>
                  </w:rPr>
                  <m:t>11,06</m:t>
                </m:r>
              </m:oMath>
            </m:oMathPara>
          </w:p>
        </w:tc>
        <w:tc>
          <w:tcPr>
            <w:tcW w:w="1441" w:type="dxa"/>
            <w:vAlign w:val="center"/>
          </w:tcPr>
          <w:p w14:paraId="473D3313" w14:textId="77777777" w:rsidR="009B64DA" w:rsidRPr="00DB3C9D" w:rsidRDefault="009B64DA" w:rsidP="008A1263">
            <w:pPr>
              <w:jc w:val="center"/>
              <w:rPr>
                <w:rFonts w:ascii="Cambria Math" w:eastAsiaTheme="minorEastAsia" w:hAnsi="Cambria Math"/>
                <w:sz w:val="24"/>
                <w:szCs w:val="24"/>
                <w:oMath/>
              </w:rPr>
            </w:pPr>
            <m:oMathPara>
              <m:oMath>
                <m:r>
                  <w:rPr>
                    <w:rFonts w:ascii="Cambria Math" w:eastAsiaTheme="minorEastAsia" w:hAnsi="Cambria Math"/>
                    <w:sz w:val="24"/>
                    <w:szCs w:val="24"/>
                  </w:rPr>
                  <m:t>11,59</m:t>
                </m:r>
              </m:oMath>
            </m:oMathPara>
          </w:p>
        </w:tc>
        <w:tc>
          <w:tcPr>
            <w:tcW w:w="1441" w:type="dxa"/>
            <w:vAlign w:val="center"/>
          </w:tcPr>
          <w:p w14:paraId="11DD45E2" w14:textId="77777777" w:rsidR="009B64DA" w:rsidRPr="00DB3C9D" w:rsidRDefault="009B64DA" w:rsidP="008A1263">
            <w:pPr>
              <w:jc w:val="center"/>
              <w:rPr>
                <w:rFonts w:ascii="Cambria Math" w:eastAsiaTheme="minorEastAsia" w:hAnsi="Cambria Math"/>
                <w:sz w:val="24"/>
                <w:szCs w:val="24"/>
                <w:oMath/>
              </w:rPr>
            </w:pPr>
            <m:oMathPara>
              <m:oMath>
                <m:r>
                  <w:rPr>
                    <w:rFonts w:ascii="Cambria Math" w:eastAsiaTheme="minorEastAsia" w:hAnsi="Cambria Math"/>
                    <w:sz w:val="24"/>
                    <w:szCs w:val="24"/>
                  </w:rPr>
                  <m:t>12,00</m:t>
                </m:r>
              </m:oMath>
            </m:oMathPara>
          </w:p>
        </w:tc>
        <w:tc>
          <w:tcPr>
            <w:tcW w:w="1441" w:type="dxa"/>
            <w:vAlign w:val="center"/>
          </w:tcPr>
          <w:p w14:paraId="70CEAABE" w14:textId="77777777" w:rsidR="009B64DA" w:rsidRPr="00DB3C9D" w:rsidRDefault="009B64DA" w:rsidP="008A1263">
            <w:pPr>
              <w:jc w:val="center"/>
              <w:rPr>
                <w:rFonts w:ascii="Cambria Math" w:eastAsiaTheme="minorEastAsia" w:hAnsi="Cambria Math"/>
                <w:sz w:val="24"/>
                <w:szCs w:val="24"/>
                <w:oMath/>
              </w:rPr>
            </w:pPr>
            <m:oMathPara>
              <m:oMath>
                <m:r>
                  <w:rPr>
                    <w:rFonts w:ascii="Cambria Math" w:eastAsiaTheme="minorEastAsia" w:hAnsi="Cambria Math"/>
                    <w:sz w:val="24"/>
                    <w:szCs w:val="24"/>
                  </w:rPr>
                  <m:t>12,79</m:t>
                </m:r>
              </m:oMath>
            </m:oMathPara>
          </w:p>
        </w:tc>
      </w:tr>
      <w:tr w:rsidR="009B64DA" w14:paraId="05455B7F" w14:textId="77777777" w:rsidTr="008A1263">
        <w:tc>
          <w:tcPr>
            <w:tcW w:w="1440" w:type="dxa"/>
            <w:vAlign w:val="center"/>
          </w:tcPr>
          <w:p w14:paraId="1A808D3D" w14:textId="77777777" w:rsidR="009B64DA" w:rsidRPr="00DB3C9D" w:rsidRDefault="009B64DA" w:rsidP="008A1263">
            <w:pPr>
              <w:jc w:val="center"/>
              <w:rPr>
                <w:rFonts w:ascii="Cambria Math" w:eastAsiaTheme="minorEastAsia" w:hAnsi="Cambria Math"/>
                <w:sz w:val="24"/>
                <w:szCs w:val="24"/>
                <w:oMath/>
              </w:rPr>
            </w:pPr>
            <m:oMathPara>
              <m:oMath>
                <m:r>
                  <w:rPr>
                    <w:rFonts w:ascii="Cambria Math" w:eastAsiaTheme="minorEastAsia" w:hAnsi="Cambria Math"/>
                    <w:sz w:val="24"/>
                    <w:szCs w:val="24"/>
                  </w:rPr>
                  <m:t>13,23</m:t>
                </m:r>
              </m:oMath>
            </m:oMathPara>
          </w:p>
        </w:tc>
        <w:tc>
          <w:tcPr>
            <w:tcW w:w="1440" w:type="dxa"/>
            <w:vAlign w:val="center"/>
          </w:tcPr>
          <w:p w14:paraId="50B70E76" w14:textId="77777777" w:rsidR="009B64DA" w:rsidRPr="00DB3C9D" w:rsidRDefault="009B64DA" w:rsidP="008A1263">
            <w:pPr>
              <w:jc w:val="center"/>
              <w:rPr>
                <w:rFonts w:ascii="Cambria Math" w:eastAsiaTheme="minorEastAsia" w:hAnsi="Cambria Math"/>
                <w:sz w:val="24"/>
                <w:szCs w:val="24"/>
                <w:oMath/>
              </w:rPr>
            </w:pPr>
            <m:oMathPara>
              <m:oMath>
                <m:r>
                  <w:rPr>
                    <w:rFonts w:ascii="Cambria Math" w:eastAsiaTheme="minorEastAsia" w:hAnsi="Cambria Math"/>
                    <w:sz w:val="24"/>
                    <w:szCs w:val="24"/>
                  </w:rPr>
                  <m:t>13,60</m:t>
                </m:r>
              </m:oMath>
            </m:oMathPara>
          </w:p>
        </w:tc>
        <w:tc>
          <w:tcPr>
            <w:tcW w:w="1441" w:type="dxa"/>
            <w:vAlign w:val="center"/>
          </w:tcPr>
          <w:p w14:paraId="19B2B2A4" w14:textId="77777777" w:rsidR="009B64DA" w:rsidRPr="00DB3C9D" w:rsidRDefault="009B64DA" w:rsidP="008A1263">
            <w:pPr>
              <w:jc w:val="center"/>
              <w:rPr>
                <w:rFonts w:ascii="Cambria Math" w:eastAsiaTheme="minorEastAsia" w:hAnsi="Cambria Math"/>
                <w:sz w:val="24"/>
                <w:szCs w:val="24"/>
                <w:oMath/>
              </w:rPr>
            </w:pPr>
            <m:oMathPara>
              <m:oMath>
                <m:r>
                  <w:rPr>
                    <w:rFonts w:ascii="Cambria Math" w:eastAsiaTheme="minorEastAsia" w:hAnsi="Cambria Math"/>
                    <w:sz w:val="24"/>
                    <w:szCs w:val="24"/>
                  </w:rPr>
                  <m:t>13,85</m:t>
                </m:r>
              </m:oMath>
            </m:oMathPara>
          </w:p>
        </w:tc>
        <w:tc>
          <w:tcPr>
            <w:tcW w:w="1441" w:type="dxa"/>
            <w:vAlign w:val="center"/>
          </w:tcPr>
          <w:p w14:paraId="777BF506" w14:textId="77777777" w:rsidR="009B64DA" w:rsidRPr="00DB3C9D" w:rsidRDefault="009B64DA" w:rsidP="008A1263">
            <w:pPr>
              <w:jc w:val="center"/>
              <w:rPr>
                <w:rFonts w:ascii="Cambria Math" w:eastAsiaTheme="minorEastAsia" w:hAnsi="Cambria Math"/>
                <w:sz w:val="24"/>
                <w:szCs w:val="24"/>
                <w:oMath/>
              </w:rPr>
            </w:pPr>
            <m:oMathPara>
              <m:oMath>
                <m:r>
                  <w:rPr>
                    <w:rFonts w:ascii="Cambria Math" w:eastAsiaTheme="minorEastAsia" w:hAnsi="Cambria Math"/>
                    <w:sz w:val="24"/>
                    <w:szCs w:val="24"/>
                  </w:rPr>
                  <m:t>14,69</m:t>
                </m:r>
              </m:oMath>
            </m:oMathPara>
          </w:p>
        </w:tc>
        <w:tc>
          <w:tcPr>
            <w:tcW w:w="1441" w:type="dxa"/>
            <w:vAlign w:val="center"/>
          </w:tcPr>
          <w:p w14:paraId="6973D0E7" w14:textId="77777777" w:rsidR="009B64DA" w:rsidRPr="00DB3C9D" w:rsidRDefault="009B64DA" w:rsidP="008A1263">
            <w:pPr>
              <w:jc w:val="center"/>
              <w:rPr>
                <w:rFonts w:ascii="Cambria Math" w:eastAsiaTheme="minorEastAsia" w:hAnsi="Cambria Math"/>
                <w:sz w:val="24"/>
                <w:szCs w:val="24"/>
                <w:oMath/>
              </w:rPr>
            </w:pPr>
            <m:oMathPara>
              <m:oMath>
                <m:r>
                  <w:rPr>
                    <w:rFonts w:ascii="Cambria Math" w:eastAsiaTheme="minorEastAsia" w:hAnsi="Cambria Math"/>
                    <w:sz w:val="24"/>
                    <w:szCs w:val="24"/>
                  </w:rPr>
                  <m:t>14,71</m:t>
                </m:r>
              </m:oMath>
            </m:oMathPara>
          </w:p>
        </w:tc>
        <w:tc>
          <w:tcPr>
            <w:tcW w:w="1441" w:type="dxa"/>
            <w:vAlign w:val="center"/>
          </w:tcPr>
          <w:p w14:paraId="1B221326" w14:textId="77777777" w:rsidR="009B64DA" w:rsidRPr="00DB3C9D" w:rsidRDefault="009B64DA" w:rsidP="008A1263">
            <w:pPr>
              <w:jc w:val="center"/>
              <w:rPr>
                <w:rFonts w:ascii="Cambria Math" w:eastAsiaTheme="minorEastAsia" w:hAnsi="Cambria Math"/>
                <w:sz w:val="24"/>
                <w:szCs w:val="24"/>
                <w:oMath/>
              </w:rPr>
            </w:pPr>
            <m:oMathPara>
              <m:oMath>
                <m:r>
                  <w:rPr>
                    <w:rFonts w:ascii="Cambria Math" w:eastAsiaTheme="minorEastAsia" w:hAnsi="Cambria Math"/>
                    <w:sz w:val="24"/>
                    <w:szCs w:val="24"/>
                  </w:rPr>
                  <m:t>15,99</m:t>
                </m:r>
              </m:oMath>
            </m:oMathPara>
          </w:p>
        </w:tc>
      </w:tr>
      <w:tr w:rsidR="009B64DA" w14:paraId="39277A5B" w14:textId="77777777" w:rsidTr="008A1263">
        <w:tc>
          <w:tcPr>
            <w:tcW w:w="1440" w:type="dxa"/>
            <w:vAlign w:val="center"/>
          </w:tcPr>
          <w:p w14:paraId="50D3BD93" w14:textId="77777777" w:rsidR="009B64DA" w:rsidRPr="00DB3C9D" w:rsidRDefault="009B64DA" w:rsidP="008A1263">
            <w:pPr>
              <w:jc w:val="center"/>
              <w:rPr>
                <w:rFonts w:ascii="Cambria Math" w:eastAsiaTheme="minorEastAsia" w:hAnsi="Cambria Math"/>
                <w:sz w:val="24"/>
                <w:szCs w:val="24"/>
                <w:oMath/>
              </w:rPr>
            </w:pPr>
            <m:oMathPara>
              <m:oMath>
                <m:r>
                  <w:rPr>
                    <w:rFonts w:ascii="Cambria Math" w:eastAsiaTheme="minorEastAsia" w:hAnsi="Cambria Math"/>
                    <w:sz w:val="24"/>
                    <w:szCs w:val="24"/>
                  </w:rPr>
                  <m:t>16,22</m:t>
                </m:r>
              </m:oMath>
            </m:oMathPara>
          </w:p>
        </w:tc>
        <w:tc>
          <w:tcPr>
            <w:tcW w:w="1440" w:type="dxa"/>
            <w:vAlign w:val="center"/>
          </w:tcPr>
          <w:p w14:paraId="661C9135" w14:textId="77777777" w:rsidR="009B64DA" w:rsidRPr="00DB3C9D" w:rsidRDefault="009B64DA" w:rsidP="008A1263">
            <w:pPr>
              <w:jc w:val="center"/>
              <w:rPr>
                <w:rFonts w:ascii="Cambria Math" w:eastAsiaTheme="minorEastAsia" w:hAnsi="Cambria Math"/>
                <w:sz w:val="24"/>
                <w:szCs w:val="24"/>
                <w:oMath/>
              </w:rPr>
            </w:pPr>
            <m:oMathPara>
              <m:oMath>
                <m:r>
                  <w:rPr>
                    <w:rFonts w:ascii="Cambria Math" w:eastAsiaTheme="minorEastAsia" w:hAnsi="Cambria Math"/>
                    <w:sz w:val="24"/>
                    <w:szCs w:val="24"/>
                  </w:rPr>
                  <m:t>16,61</m:t>
                </m:r>
              </m:oMath>
            </m:oMathPara>
          </w:p>
        </w:tc>
        <w:tc>
          <w:tcPr>
            <w:tcW w:w="1441" w:type="dxa"/>
            <w:vAlign w:val="center"/>
          </w:tcPr>
          <w:p w14:paraId="70FB922A" w14:textId="77777777" w:rsidR="009B64DA" w:rsidRPr="00DB3C9D" w:rsidRDefault="009B64DA" w:rsidP="008A1263">
            <w:pPr>
              <w:jc w:val="center"/>
              <w:rPr>
                <w:rFonts w:ascii="Cambria Math" w:eastAsiaTheme="minorEastAsia" w:hAnsi="Cambria Math"/>
                <w:sz w:val="24"/>
                <w:szCs w:val="24"/>
                <w:oMath/>
              </w:rPr>
            </w:pPr>
            <m:oMathPara>
              <m:oMath>
                <m:r>
                  <w:rPr>
                    <w:rFonts w:ascii="Cambria Math" w:eastAsiaTheme="minorEastAsia" w:hAnsi="Cambria Math"/>
                    <w:sz w:val="24"/>
                    <w:szCs w:val="24"/>
                  </w:rPr>
                  <m:t>17,26</m:t>
                </m:r>
              </m:oMath>
            </m:oMathPara>
          </w:p>
        </w:tc>
        <w:tc>
          <w:tcPr>
            <w:tcW w:w="1441" w:type="dxa"/>
            <w:vAlign w:val="center"/>
          </w:tcPr>
          <w:p w14:paraId="7E235562" w14:textId="77777777" w:rsidR="009B64DA" w:rsidRPr="00DB3C9D" w:rsidRDefault="009B64DA" w:rsidP="008A1263">
            <w:pPr>
              <w:jc w:val="center"/>
              <w:rPr>
                <w:rFonts w:ascii="Cambria Math" w:eastAsiaTheme="minorEastAsia" w:hAnsi="Cambria Math"/>
                <w:sz w:val="24"/>
                <w:szCs w:val="24"/>
                <w:oMath/>
              </w:rPr>
            </w:pPr>
            <m:oMathPara>
              <m:oMath>
                <m:r>
                  <w:rPr>
                    <w:rFonts w:ascii="Cambria Math" w:eastAsiaTheme="minorEastAsia" w:hAnsi="Cambria Math"/>
                    <w:sz w:val="24"/>
                    <w:szCs w:val="24"/>
                  </w:rPr>
                  <m:t>18,75</m:t>
                </m:r>
              </m:oMath>
            </m:oMathPara>
          </w:p>
        </w:tc>
        <w:tc>
          <w:tcPr>
            <w:tcW w:w="1441" w:type="dxa"/>
            <w:vAlign w:val="center"/>
          </w:tcPr>
          <w:p w14:paraId="2C8F81D2" w14:textId="77777777" w:rsidR="009B64DA" w:rsidRPr="00DB3C9D" w:rsidRDefault="009B64DA" w:rsidP="008A1263">
            <w:pPr>
              <w:jc w:val="center"/>
              <w:rPr>
                <w:rFonts w:ascii="Cambria Math" w:eastAsiaTheme="minorEastAsia" w:hAnsi="Cambria Math"/>
                <w:sz w:val="24"/>
                <w:szCs w:val="24"/>
                <w:oMath/>
              </w:rPr>
            </w:pPr>
            <m:oMathPara>
              <m:oMath>
                <m:r>
                  <w:rPr>
                    <w:rFonts w:ascii="Cambria Math" w:eastAsiaTheme="minorEastAsia" w:hAnsi="Cambria Math"/>
                    <w:sz w:val="24"/>
                    <w:szCs w:val="24"/>
                  </w:rPr>
                  <m:t>19,40</m:t>
                </m:r>
              </m:oMath>
            </m:oMathPara>
          </w:p>
        </w:tc>
        <w:tc>
          <w:tcPr>
            <w:tcW w:w="1441" w:type="dxa"/>
            <w:vAlign w:val="center"/>
          </w:tcPr>
          <w:p w14:paraId="18741A73" w14:textId="77777777" w:rsidR="009B64DA" w:rsidRPr="00DB3C9D" w:rsidRDefault="009B64DA" w:rsidP="008A1263">
            <w:pPr>
              <w:jc w:val="center"/>
              <w:rPr>
                <w:rFonts w:ascii="Cambria Math" w:eastAsiaTheme="minorEastAsia" w:hAnsi="Cambria Math"/>
                <w:sz w:val="24"/>
                <w:szCs w:val="24"/>
                <w:oMath/>
              </w:rPr>
            </w:pPr>
            <m:oMathPara>
              <m:oMath>
                <m:r>
                  <w:rPr>
                    <w:rFonts w:ascii="Cambria Math" w:eastAsiaTheme="minorEastAsia" w:hAnsi="Cambria Math"/>
                    <w:sz w:val="24"/>
                    <w:szCs w:val="24"/>
                  </w:rPr>
                  <m:t>23,30</m:t>
                </m:r>
              </m:oMath>
            </m:oMathPara>
          </w:p>
        </w:tc>
      </w:tr>
    </w:tbl>
    <w:p w14:paraId="3A8DC0F6" w14:textId="77777777" w:rsidR="009B64DA" w:rsidRDefault="009B64DA" w:rsidP="009B64DA">
      <w:pPr>
        <w:spacing w:before="240" w:after="0" w:line="360" w:lineRule="auto"/>
        <w:jc w:val="both"/>
        <w:rPr>
          <w:rFonts w:eastAsiaTheme="minorEastAsia"/>
          <w:sz w:val="24"/>
          <w:szCs w:val="24"/>
        </w:rPr>
      </w:pPr>
      <w:r>
        <w:rPr>
          <w:rFonts w:eastAsiaTheme="minorEastAsia"/>
          <w:sz w:val="24"/>
          <w:szCs w:val="24"/>
        </w:rPr>
        <w:t>Determine o coeficiente momento de curtose.</w:t>
      </w:r>
    </w:p>
    <w:p w14:paraId="6B307747" w14:textId="77777777" w:rsidR="009B64DA" w:rsidRPr="009B64DA" w:rsidRDefault="009B64DA" w:rsidP="009B64DA">
      <w:pPr>
        <w:spacing w:before="240" w:after="120" w:line="360" w:lineRule="auto"/>
        <w:jc w:val="both"/>
        <w:rPr>
          <w:rFonts w:eastAsiaTheme="minorEastAsia"/>
          <w:b/>
          <w:sz w:val="28"/>
          <w:szCs w:val="28"/>
        </w:rPr>
      </w:pPr>
      <w:r w:rsidRPr="009B64DA">
        <w:rPr>
          <w:rFonts w:eastAsiaTheme="minorEastAsia"/>
          <w:b/>
          <w:sz w:val="28"/>
          <w:szCs w:val="28"/>
        </w:rPr>
        <w:t>Solução</w:t>
      </w:r>
    </w:p>
    <w:p w14:paraId="3D5CDDCC" w14:textId="77777777" w:rsidR="009B64DA" w:rsidRDefault="009B64DA" w:rsidP="009B64DA">
      <w:pPr>
        <w:spacing w:after="0" w:line="360" w:lineRule="auto"/>
        <w:jc w:val="both"/>
        <w:rPr>
          <w:rFonts w:eastAsiaTheme="minorEastAsia"/>
          <w:sz w:val="24"/>
          <w:szCs w:val="24"/>
        </w:rPr>
      </w:pPr>
      <w:r>
        <w:rPr>
          <w:rFonts w:eastAsiaTheme="minorEastAsia"/>
          <w:sz w:val="24"/>
          <w:szCs w:val="24"/>
        </w:rPr>
        <w:tab/>
        <w:t>Precisamos calcular</w:t>
      </w:r>
    </w:p>
    <w:p w14:paraId="2EB5B074" w14:textId="77777777" w:rsidR="009B64DA" w:rsidRPr="009B64DA" w:rsidRDefault="009944CB" w:rsidP="00CE036B">
      <w:pPr>
        <w:spacing w:after="120" w:line="360" w:lineRule="auto"/>
        <w:jc w:val="both"/>
        <w:rPr>
          <w:rFonts w:eastAsiaTheme="minorEastAsia"/>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cs="Times New Roman"/>
                  <w:sz w:val="24"/>
                  <w:szCs w:val="24"/>
                </w:rPr>
                <m:t>2</m:t>
              </m:r>
            </m:sub>
          </m:sSub>
          <m:r>
            <w:rPr>
              <w:rFonts w:ascii="Cambria Math" w:cs="Times New Roman"/>
              <w:sz w:val="24"/>
              <w:szCs w:val="24"/>
            </w:rPr>
            <m:t>=</m:t>
          </m:r>
          <m:f>
            <m:fPr>
              <m:ctrlPr>
                <w:rPr>
                  <w:rFonts w:ascii="Cambria Math" w:hAnsi="Cambria Math" w:cs="Times New Roman"/>
                  <w:i/>
                  <w:sz w:val="24"/>
                  <w:szCs w:val="24"/>
                </w:rPr>
              </m:ctrlPr>
            </m:fPr>
            <m:num>
              <m:r>
                <w:rPr>
                  <w:rFonts w:asci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sup>
                  <m:r>
                    <w:rPr>
                      <w:rFonts w:ascii="Cambria Math" w:cs="Times New Roman"/>
                      <w:sz w:val="24"/>
                      <w:szCs w:val="24"/>
                    </w:rPr>
                    <m:t>2</m:t>
                  </m:r>
                </m:sup>
              </m:sSup>
            </m:num>
            <m:den>
              <m:r>
                <w:rPr>
                  <w:rFonts w:ascii="Cambria Math" w:hAnsi="Cambria Math" w:cs="Times New Roman"/>
                  <w:sz w:val="24"/>
                  <w:szCs w:val="24"/>
                </w:rPr>
                <m:t>n</m:t>
              </m:r>
            </m:den>
          </m:f>
          <m:r>
            <w:rPr>
              <w:rFonts w:ascii="Cambria Math" w:eastAsiaTheme="minorEastAsia" w:cs="Times New Roman"/>
              <w:sz w:val="24"/>
              <w:szCs w:val="24"/>
            </w:rPr>
            <m:t xml:space="preserve">     </m:t>
          </m:r>
          <m:r>
            <m:rPr>
              <m:nor/>
            </m:rPr>
            <w:rPr>
              <w:rFonts w:eastAsiaTheme="minorEastAsia" w:cs="Times New Roman"/>
              <w:sz w:val="24"/>
              <w:szCs w:val="24"/>
            </w:rPr>
            <m:t>e</m:t>
          </m:r>
          <m:r>
            <w:rPr>
              <w:rFonts w:ascii="Cambria Math" w:eastAsiaTheme="minorEastAsia"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cs="Times New Roman"/>
                  <w:sz w:val="24"/>
                  <w:szCs w:val="24"/>
                </w:rPr>
                <m:t>4</m:t>
              </m:r>
            </m:sub>
          </m:sSub>
          <m:r>
            <w:rPr>
              <w:rFonts w:ascii="Cambria Math" w:cs="Times New Roman"/>
              <w:sz w:val="24"/>
              <w:szCs w:val="24"/>
            </w:rPr>
            <m:t>=</m:t>
          </m:r>
          <m:f>
            <m:fPr>
              <m:ctrlPr>
                <w:rPr>
                  <w:rFonts w:ascii="Cambria Math" w:hAnsi="Cambria Math" w:cs="Times New Roman"/>
                  <w:i/>
                  <w:sz w:val="24"/>
                  <w:szCs w:val="24"/>
                </w:rPr>
              </m:ctrlPr>
            </m:fPr>
            <m:num>
              <m:r>
                <w:rPr>
                  <w:rFonts w:asci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sup>
                  <m:r>
                    <w:rPr>
                      <w:rFonts w:ascii="Cambria Math" w:cs="Times New Roman"/>
                      <w:sz w:val="24"/>
                      <w:szCs w:val="24"/>
                    </w:rPr>
                    <m:t>4</m:t>
                  </m:r>
                </m:sup>
              </m:sSup>
            </m:num>
            <m:den>
              <m:r>
                <w:rPr>
                  <w:rFonts w:ascii="Cambria Math" w:hAnsi="Cambria Math" w:cs="Times New Roman"/>
                  <w:sz w:val="24"/>
                  <w:szCs w:val="24"/>
                </w:rPr>
                <m:t>n</m:t>
              </m:r>
            </m:den>
          </m:f>
        </m:oMath>
      </m:oMathPara>
    </w:p>
    <w:p w14:paraId="0B3F27B6" w14:textId="77777777" w:rsidR="009B64DA" w:rsidRDefault="009B64DA" w:rsidP="00CE036B">
      <w:pPr>
        <w:spacing w:after="120" w:line="360" w:lineRule="auto"/>
        <w:jc w:val="both"/>
        <w:rPr>
          <w:rFonts w:eastAsiaTheme="minorEastAsia"/>
          <w:sz w:val="24"/>
          <w:szCs w:val="24"/>
        </w:rPr>
      </w:pPr>
      <w:r>
        <w:rPr>
          <w:rFonts w:eastAsiaTheme="minorEastAsia"/>
          <w:sz w:val="24"/>
          <w:szCs w:val="24"/>
        </w:rPr>
        <w:t>para substituir na fórmula:</w:t>
      </w:r>
    </w:p>
    <w:p w14:paraId="10E3353B" w14:textId="77777777" w:rsidR="009B64DA" w:rsidRPr="009B64DA" w:rsidRDefault="009944CB" w:rsidP="009B64DA">
      <w:pPr>
        <w:spacing w:after="0" w:line="360" w:lineRule="auto"/>
        <w:jc w:val="both"/>
        <w:rPr>
          <w:rFonts w:eastAsiaTheme="minorEastAsia"/>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m:t>
              </m:r>
            </m:sub>
          </m:sSub>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cs="Times New Roman"/>
                      <w:sz w:val="24"/>
                      <w:szCs w:val="24"/>
                    </w:rPr>
                    <m:t>4</m:t>
                  </m:r>
                </m:sub>
              </m:sSub>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cs="Times New Roman"/>
                              <w:sz w:val="24"/>
                              <w:szCs w:val="24"/>
                            </w:rPr>
                            <m:t>2</m:t>
                          </m:r>
                        </m:sub>
                      </m:sSub>
                    </m:e>
                  </m:d>
                </m:e>
                <m:sup>
                  <m:r>
                    <w:rPr>
                      <w:rFonts w:ascii="Cambria Math" w:eastAsiaTheme="minorEastAsia" w:cs="Times New Roman"/>
                      <w:sz w:val="24"/>
                      <w:szCs w:val="24"/>
                    </w:rPr>
                    <m:t>2</m:t>
                  </m:r>
                </m:sup>
              </m:sSup>
            </m:den>
          </m:f>
          <m:r>
            <w:rPr>
              <w:rFonts w:ascii="Cambria Math" w:eastAsiaTheme="minorEastAsia" w:hAnsi="Cambria Math"/>
              <w:sz w:val="24"/>
              <w:szCs w:val="24"/>
            </w:rPr>
            <m:t>.</m:t>
          </m:r>
        </m:oMath>
      </m:oMathPara>
    </w:p>
    <w:p w14:paraId="777DD02D" w14:textId="77777777" w:rsidR="009B64DA" w:rsidRDefault="00AC00BB" w:rsidP="009B64DA">
      <w:pPr>
        <w:spacing w:after="0" w:line="360" w:lineRule="auto"/>
        <w:jc w:val="both"/>
        <w:rPr>
          <w:rFonts w:eastAsiaTheme="minorEastAsia"/>
          <w:sz w:val="24"/>
          <w:szCs w:val="24"/>
        </w:rPr>
      </w:pPr>
      <w:r>
        <w:rPr>
          <w:rFonts w:eastAsiaTheme="minorEastAsia"/>
          <w:sz w:val="24"/>
          <w:szCs w:val="24"/>
        </w:rPr>
        <w:t>Temos:</w:t>
      </w:r>
    </w:p>
    <w:p w14:paraId="30A853F2" w14:textId="77777777" w:rsidR="00AC00BB" w:rsidRDefault="009944CB" w:rsidP="00CE036B">
      <w:pPr>
        <w:spacing w:before="120" w:after="120" w:line="360" w:lineRule="auto"/>
        <w:jc w:val="both"/>
        <w:rPr>
          <w:rFonts w:eastAsiaTheme="minorEastAsia"/>
          <w:sz w:val="24"/>
          <w:szCs w:val="24"/>
        </w:rPr>
      </w:pPr>
      <m:oMathPara>
        <m:oMathParaPr>
          <m:jc m:val="left"/>
        </m:oMathParaP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r>
            <w:rPr>
              <w:rFonts w:ascii="Cambria Math" w:eastAsiaTheme="minorEastAsia" w:hAnsi="Cambria Math"/>
              <w:sz w:val="24"/>
              <w:szCs w:val="24"/>
            </w:rPr>
            <m:t>=11,12;</m:t>
          </m:r>
        </m:oMath>
      </m:oMathPara>
    </w:p>
    <w:p w14:paraId="44A93FA8" w14:textId="77777777" w:rsidR="00AC00BB" w:rsidRPr="00AC00BB" w:rsidRDefault="009944CB" w:rsidP="00CE036B">
      <w:pPr>
        <w:spacing w:before="120" w:after="120" w:line="360" w:lineRule="auto"/>
        <w:jc w:val="both"/>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r>
            <w:rPr>
              <w:rFonts w:ascii="Cambria Math" w:eastAsiaTheme="minorEastAsia" w:hAnsi="Cambria Math"/>
              <w:sz w:val="24"/>
              <w:szCs w:val="24"/>
            </w:rPr>
            <m:t>=</m:t>
          </m:r>
          <m:f>
            <m:fPr>
              <m:ctrlPr>
                <w:rPr>
                  <w:rFonts w:ascii="Cambria Math" w:hAnsi="Cambria Math" w:cs="Times New Roman"/>
                  <w:i/>
                  <w:sz w:val="24"/>
                  <w:szCs w:val="24"/>
                </w:rPr>
              </m:ctrlPr>
            </m:fPr>
            <m:num>
              <m:r>
                <w:rPr>
                  <w:rFonts w:asci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sup>
                  <m:r>
                    <w:rPr>
                      <w:rFonts w:ascii="Cambria Math" w:cs="Times New Roman"/>
                      <w:sz w:val="24"/>
                      <w:szCs w:val="24"/>
                    </w:rPr>
                    <m:t>2</m:t>
                  </m:r>
                </m:sup>
              </m:sSup>
            </m:num>
            <m:den>
              <m:r>
                <w:rPr>
                  <w:rFonts w:ascii="Cambria Math" w:hAnsi="Cambria Math" w:cs="Times New Roman"/>
                  <w:sz w:val="24"/>
                  <w:szCs w:val="24"/>
                </w:rPr>
                <m:t>n</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736,57</m:t>
              </m:r>
            </m:num>
            <m:den>
              <m:r>
                <w:rPr>
                  <w:rFonts w:ascii="Cambria Math" w:hAnsi="Cambria Math" w:cs="Times New Roman"/>
                  <w:sz w:val="24"/>
                  <w:szCs w:val="24"/>
                </w:rPr>
                <m:t>36</m:t>
              </m:r>
            </m:den>
          </m:f>
          <m:r>
            <w:rPr>
              <w:rFonts w:ascii="Cambria Math" w:hAnsi="Cambria Math" w:cs="Times New Roman"/>
              <w:sz w:val="24"/>
              <w:szCs w:val="24"/>
            </w:rPr>
            <m:t>=</m:t>
          </m:r>
          <m:r>
            <w:rPr>
              <w:rFonts w:ascii="Cambria Math" w:eastAsiaTheme="minorEastAsia" w:hAnsi="Cambria Math"/>
              <w:sz w:val="24"/>
              <w:szCs w:val="24"/>
            </w:rPr>
            <m:t>20,46;</m:t>
          </m:r>
        </m:oMath>
      </m:oMathPara>
    </w:p>
    <w:p w14:paraId="2BFBFA95" w14:textId="77777777" w:rsidR="00AC00BB" w:rsidRDefault="009944CB" w:rsidP="00CE036B">
      <w:pPr>
        <w:spacing w:before="120" w:after="120" w:line="360" w:lineRule="auto"/>
        <w:jc w:val="both"/>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4</m:t>
              </m:r>
            </m:sub>
          </m:sSub>
          <m:r>
            <w:rPr>
              <w:rFonts w:ascii="Cambria Math" w:eastAsiaTheme="minorEastAsia" w:hAnsi="Cambria Math"/>
              <w:sz w:val="24"/>
              <w:szCs w:val="24"/>
            </w:rPr>
            <m:t>=</m:t>
          </m:r>
          <m:f>
            <m:fPr>
              <m:ctrlPr>
                <w:rPr>
                  <w:rFonts w:ascii="Cambria Math" w:hAnsi="Cambria Math" w:cs="Times New Roman"/>
                  <w:i/>
                  <w:sz w:val="24"/>
                  <w:szCs w:val="24"/>
                </w:rPr>
              </m:ctrlPr>
            </m:fPr>
            <m:num>
              <m:r>
                <w:rPr>
                  <w:rFonts w:asci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e>
                <m:sup>
                  <m:r>
                    <w:rPr>
                      <w:rFonts w:ascii="Cambria Math" w:cs="Times New Roman"/>
                      <w:sz w:val="24"/>
                      <w:szCs w:val="24"/>
                    </w:rPr>
                    <m:t>4</m:t>
                  </m:r>
                </m:sup>
              </m:sSup>
            </m:num>
            <m:den>
              <m:r>
                <w:rPr>
                  <w:rFonts w:ascii="Cambria Math" w:hAnsi="Cambria Math" w:cs="Times New Roman"/>
                  <w:sz w:val="24"/>
                  <w:szCs w:val="24"/>
                </w:rPr>
                <m:t>n</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42.583,77</m:t>
              </m:r>
            </m:num>
            <m:den>
              <m:r>
                <w:rPr>
                  <w:rFonts w:ascii="Cambria Math" w:hAnsi="Cambria Math" w:cs="Times New Roman"/>
                  <w:sz w:val="24"/>
                  <w:szCs w:val="24"/>
                </w:rPr>
                <m:t>36</m:t>
              </m:r>
            </m:den>
          </m:f>
          <m:r>
            <w:rPr>
              <w:rFonts w:ascii="Cambria Math" w:hAnsi="Cambria Math" w:cs="Times New Roman"/>
              <w:sz w:val="24"/>
              <w:szCs w:val="24"/>
            </w:rPr>
            <m:t>=</m:t>
          </m:r>
          <m:r>
            <w:rPr>
              <w:rFonts w:ascii="Cambria Math" w:eastAsiaTheme="minorEastAsia" w:hAnsi="Cambria Math"/>
              <w:sz w:val="24"/>
              <w:szCs w:val="24"/>
            </w:rPr>
            <m:t>1.182,88;</m:t>
          </m:r>
        </m:oMath>
      </m:oMathPara>
    </w:p>
    <w:p w14:paraId="7CC8E4D7" w14:textId="77777777" w:rsidR="00AC00BB" w:rsidRDefault="00AC00BB" w:rsidP="00AC00BB">
      <w:pPr>
        <w:spacing w:after="0" w:line="360" w:lineRule="auto"/>
        <w:jc w:val="both"/>
        <w:rPr>
          <w:rFonts w:eastAsiaTheme="minorEastAsia"/>
          <w:sz w:val="24"/>
          <w:szCs w:val="24"/>
        </w:rPr>
      </w:pPr>
      <w:r>
        <w:rPr>
          <w:rFonts w:eastAsiaTheme="minorEastAsia"/>
          <w:sz w:val="24"/>
          <w:szCs w:val="24"/>
        </w:rPr>
        <w:t>Assim,</w:t>
      </w:r>
    </w:p>
    <w:p w14:paraId="42000D95" w14:textId="77777777" w:rsidR="00AC00BB" w:rsidRPr="00AC00BB" w:rsidRDefault="009944CB" w:rsidP="00CE036B">
      <w:pPr>
        <w:spacing w:after="120" w:line="360" w:lineRule="auto"/>
        <w:jc w:val="both"/>
        <w:rPr>
          <w:rFonts w:eastAsiaTheme="minorEastAsia"/>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m</m:t>
              </m:r>
            </m:sub>
          </m:sSub>
          <m: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cs="Times New Roman"/>
                      <w:sz w:val="24"/>
                      <w:szCs w:val="24"/>
                    </w:rPr>
                    <m:t>4</m:t>
                  </m:r>
                </m:sub>
              </m:sSub>
            </m:num>
            <m:den>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cs="Times New Roman"/>
                              <w:sz w:val="24"/>
                              <w:szCs w:val="24"/>
                            </w:rPr>
                            <m:t>2</m:t>
                          </m:r>
                        </m:sub>
                      </m:sSub>
                    </m:e>
                  </m:d>
                </m:e>
                <m:sup>
                  <m:r>
                    <w:rPr>
                      <w:rFonts w:ascii="Cambria Math" w:eastAsiaTheme="minorEastAsia" w:cs="Times New Roman"/>
                      <w:sz w:val="24"/>
                      <w:szCs w:val="24"/>
                    </w:rPr>
                    <m:t>2</m:t>
                  </m:r>
                </m:sup>
              </m:sSup>
            </m:den>
          </m:f>
          <m:r>
            <w:rPr>
              <w:rFonts w:ascii="Cambria Math" w:eastAsiaTheme="minorEastAsia" w:hAnsi="Cambria Math" w:cs="Times New Roman"/>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1.182,88</m:t>
              </m:r>
            </m:num>
            <m:den>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20,46</m:t>
                      </m:r>
                    </m:e>
                  </m:d>
                </m:e>
                <m:sup>
                  <m:r>
                    <w:rPr>
                      <w:rFonts w:ascii="Cambria Math" w:eastAsiaTheme="minorEastAsia" w:hAnsi="Cambria Math"/>
                      <w:sz w:val="24"/>
                      <w:szCs w:val="24"/>
                    </w:rPr>
                    <m:t>2</m:t>
                  </m:r>
                </m:sup>
              </m:sSup>
            </m:den>
          </m:f>
          <m:r>
            <w:rPr>
              <w:rFonts w:ascii="Cambria Math" w:eastAsiaTheme="minorEastAsia" w:hAnsi="Cambria Math"/>
              <w:sz w:val="24"/>
              <w:szCs w:val="24"/>
            </w:rPr>
            <m:t>=2,83.</m:t>
          </m:r>
        </m:oMath>
      </m:oMathPara>
    </w:p>
    <w:p w14:paraId="1715E22D" w14:textId="77777777" w:rsidR="00AC00BB" w:rsidRDefault="00AC00BB" w:rsidP="00CE036B">
      <w:pPr>
        <w:spacing w:before="240" w:after="0" w:line="360" w:lineRule="auto"/>
        <w:jc w:val="both"/>
        <w:rPr>
          <w:ins w:id="125" w:author="Adriana Andrade" w:date="2020-06-05T16:33:00Z"/>
          <w:rFonts w:eastAsiaTheme="minorEastAsia" w:cs="Times New Roman"/>
          <w:sz w:val="24"/>
          <w:szCs w:val="24"/>
        </w:rPr>
      </w:pPr>
      <w:r>
        <w:rPr>
          <w:rFonts w:eastAsiaTheme="minorEastAsia"/>
          <w:sz w:val="24"/>
          <w:szCs w:val="24"/>
        </w:rPr>
        <w:t xml:space="preserve">Portanto,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m</m:t>
            </m:r>
          </m:sub>
        </m:sSub>
        <m:r>
          <w:rPr>
            <w:rFonts w:ascii="Cambria Math" w:eastAsiaTheme="minorEastAsia" w:hAnsi="Cambria Math"/>
            <w:sz w:val="24"/>
            <w:szCs w:val="24"/>
          </w:rPr>
          <m:t>&lt;3</m:t>
        </m:r>
      </m:oMath>
      <w:r>
        <w:rPr>
          <w:rFonts w:eastAsiaTheme="minorEastAsia"/>
          <w:sz w:val="24"/>
          <w:szCs w:val="24"/>
        </w:rPr>
        <w:t xml:space="preserve">, </w:t>
      </w:r>
      <w:r w:rsidRPr="00B0070E">
        <w:rPr>
          <w:rFonts w:eastAsiaTheme="minorEastAsia" w:cs="Times New Roman"/>
          <w:sz w:val="24"/>
          <w:szCs w:val="24"/>
        </w:rPr>
        <w:t xml:space="preserve">logo a </w:t>
      </w:r>
      <w:r w:rsidR="00B90DF4">
        <w:rPr>
          <w:rFonts w:eastAsiaTheme="minorEastAsia" w:cs="Times New Roman"/>
          <w:sz w:val="24"/>
          <w:szCs w:val="24"/>
        </w:rPr>
        <w:t>distribuição</w:t>
      </w:r>
      <w:r w:rsidRPr="00B0070E">
        <w:rPr>
          <w:rFonts w:eastAsiaTheme="minorEastAsia" w:cs="Times New Roman"/>
          <w:sz w:val="24"/>
          <w:szCs w:val="24"/>
        </w:rPr>
        <w:t xml:space="preserve"> é </w:t>
      </w:r>
      <w:r w:rsidRPr="00DE532C">
        <w:rPr>
          <w:rFonts w:eastAsiaTheme="minorEastAsia" w:cs="Times New Roman"/>
          <w:b/>
          <w:sz w:val="24"/>
          <w:szCs w:val="24"/>
        </w:rPr>
        <w:t>platicúrtica</w:t>
      </w:r>
      <w:r>
        <w:rPr>
          <w:rFonts w:eastAsiaTheme="minorEastAsia" w:cs="Times New Roman"/>
          <w:sz w:val="24"/>
          <w:szCs w:val="24"/>
        </w:rPr>
        <w:t>.</w:t>
      </w:r>
    </w:p>
    <w:p w14:paraId="69D523BA" w14:textId="6957EA76" w:rsidR="00BA79DF" w:rsidRPr="00AC00BB" w:rsidRDefault="00BA79DF" w:rsidP="00CE036B">
      <w:pPr>
        <w:spacing w:before="240" w:after="0" w:line="360" w:lineRule="auto"/>
        <w:jc w:val="both"/>
        <w:rPr>
          <w:rFonts w:eastAsiaTheme="minorEastAsia"/>
          <w:sz w:val="24"/>
          <w:szCs w:val="24"/>
        </w:rPr>
      </w:pPr>
      <w:ins w:id="126" w:author="Adriana Andrade" w:date="2020-06-05T16:33:00Z">
        <w:r>
          <w:rPr>
            <w:rFonts w:eastAsiaTheme="minorEastAsia" w:cs="Times New Roman"/>
            <w:sz w:val="24"/>
            <w:szCs w:val="24"/>
          </w:rPr>
          <w:t>PAREI A REVISÃO DA APOSTILA AQUI</w:t>
        </w:r>
      </w:ins>
      <w:ins w:id="127" w:author="Adriana Andrade" w:date="2020-06-05T16:34:00Z">
        <w:r>
          <w:rPr>
            <w:rFonts w:eastAsiaTheme="minorEastAsia" w:cs="Times New Roman"/>
            <w:sz w:val="24"/>
            <w:szCs w:val="24"/>
          </w:rPr>
          <w:fldChar w:fldCharType="begin"/>
        </w:r>
        <w:r>
          <w:rPr>
            <w:rFonts w:eastAsiaTheme="minorEastAsia" w:cs="Times New Roman"/>
            <w:sz w:val="24"/>
            <w:szCs w:val="24"/>
          </w:rPr>
          <w:instrText xml:space="preserve"> LISTNUM </w:instrText>
        </w:r>
        <w:r>
          <w:rPr>
            <w:rFonts w:eastAsiaTheme="minorEastAsia" w:cs="Times New Roman"/>
            <w:sz w:val="24"/>
            <w:szCs w:val="24"/>
          </w:rPr>
          <w:fldChar w:fldCharType="end"/>
        </w:r>
      </w:ins>
    </w:p>
    <w:p w14:paraId="3D92920B" w14:textId="77777777" w:rsidR="00CE036B" w:rsidRDefault="00CE036B" w:rsidP="00AC00BB">
      <w:pPr>
        <w:spacing w:before="480" w:after="0" w:line="240" w:lineRule="auto"/>
        <w:jc w:val="both"/>
        <w:rPr>
          <w:rFonts w:eastAsiaTheme="minorEastAsia"/>
          <w:b/>
          <w:sz w:val="24"/>
          <w:szCs w:val="24"/>
        </w:rPr>
      </w:pPr>
    </w:p>
    <w:p w14:paraId="3AF98497" w14:textId="77777777" w:rsidR="00CE036B" w:rsidRDefault="00CE036B" w:rsidP="00AC00BB">
      <w:pPr>
        <w:spacing w:before="480" w:after="0" w:line="240" w:lineRule="auto"/>
        <w:jc w:val="both"/>
        <w:rPr>
          <w:rFonts w:eastAsiaTheme="minorEastAsia"/>
          <w:b/>
          <w:sz w:val="24"/>
          <w:szCs w:val="24"/>
        </w:rPr>
      </w:pPr>
    </w:p>
    <w:p w14:paraId="11607178" w14:textId="77777777" w:rsidR="00AC00BB" w:rsidRPr="001D4C72" w:rsidRDefault="00AC00BB" w:rsidP="00AC00BB">
      <w:pPr>
        <w:spacing w:before="480" w:after="0" w:line="240" w:lineRule="auto"/>
        <w:jc w:val="both"/>
        <w:rPr>
          <w:rFonts w:eastAsiaTheme="minorEastAsia"/>
          <w:b/>
          <w:sz w:val="24"/>
          <w:szCs w:val="24"/>
        </w:rPr>
      </w:pPr>
      <w:r w:rsidRPr="001D4C72">
        <w:rPr>
          <w:rFonts w:eastAsiaTheme="minorEastAsia"/>
          <w:b/>
          <w:sz w:val="24"/>
          <w:szCs w:val="24"/>
        </w:rPr>
        <w:lastRenderedPageBreak/>
        <w:t xml:space="preserve">Comandos no Software R para </w:t>
      </w:r>
      <w:r>
        <w:rPr>
          <w:rFonts w:eastAsiaTheme="minorEastAsia"/>
          <w:b/>
          <w:sz w:val="24"/>
          <w:szCs w:val="24"/>
        </w:rPr>
        <w:t>calcular o coeficiente momento de curtose:</w:t>
      </w:r>
    </w:p>
    <w:tbl>
      <w:tblPr>
        <w:tblStyle w:val="Tabelacomgrade"/>
        <w:tblW w:w="0" w:type="auto"/>
        <w:tblLook w:val="04A0" w:firstRow="1" w:lastRow="0" w:firstColumn="1" w:lastColumn="0" w:noHBand="0" w:noVBand="1"/>
      </w:tblPr>
      <w:tblGrid>
        <w:gridCol w:w="8474"/>
      </w:tblGrid>
      <w:tr w:rsidR="00AC00BB" w14:paraId="20ACDF48" w14:textId="77777777" w:rsidTr="008A1263">
        <w:tc>
          <w:tcPr>
            <w:tcW w:w="8644" w:type="dxa"/>
            <w:tcBorders>
              <w:top w:val="single" w:sz="12" w:space="0" w:color="auto"/>
              <w:left w:val="single" w:sz="12" w:space="0" w:color="auto"/>
              <w:bottom w:val="single" w:sz="12" w:space="0" w:color="auto"/>
              <w:right w:val="single" w:sz="12" w:space="0" w:color="auto"/>
            </w:tcBorders>
          </w:tcPr>
          <w:p w14:paraId="3BEDCF8D" w14:textId="77777777" w:rsidR="00AC00BB" w:rsidRDefault="00AC00BB" w:rsidP="008A1263">
            <w:pPr>
              <w:jc w:val="both"/>
              <w:rPr>
                <w:rFonts w:ascii="Courier New" w:eastAsiaTheme="minorEastAsia" w:hAnsi="Courier New" w:cs="Courier New"/>
                <w:color w:val="FF0000"/>
                <w:sz w:val="21"/>
                <w:szCs w:val="21"/>
              </w:rPr>
            </w:pPr>
          </w:p>
          <w:p w14:paraId="2D402E96" w14:textId="77777777" w:rsidR="00AC00BB" w:rsidRPr="001D4C72" w:rsidRDefault="00AC00BB" w:rsidP="008A1263">
            <w:pPr>
              <w:jc w:val="both"/>
              <w:rPr>
                <w:rFonts w:ascii="Courier New" w:eastAsiaTheme="minorEastAsia" w:hAnsi="Courier New" w:cs="Courier New"/>
                <w:color w:val="FF0000"/>
                <w:sz w:val="21"/>
                <w:szCs w:val="21"/>
              </w:rPr>
            </w:pPr>
            <w:r w:rsidRPr="001D4C72">
              <w:rPr>
                <w:rFonts w:ascii="Courier New" w:eastAsiaTheme="minorEastAsia" w:hAnsi="Courier New" w:cs="Courier New"/>
                <w:color w:val="FF0000"/>
                <w:sz w:val="21"/>
                <w:szCs w:val="21"/>
              </w:rPr>
              <w:t>#Entrando com os dados no R:</w:t>
            </w:r>
          </w:p>
          <w:p w14:paraId="12480C95" w14:textId="77777777" w:rsidR="00AC00BB" w:rsidRPr="00D4784A" w:rsidRDefault="00AC00BB" w:rsidP="008A1263">
            <w:pPr>
              <w:jc w:val="both"/>
              <w:rPr>
                <w:rFonts w:ascii="Courier New" w:eastAsiaTheme="minorEastAsia" w:hAnsi="Courier New" w:cs="Courier New"/>
                <w:color w:val="FF0000"/>
                <w:sz w:val="21"/>
                <w:szCs w:val="21"/>
              </w:rPr>
            </w:pPr>
            <w:r w:rsidRPr="00D4784A">
              <w:rPr>
                <w:rFonts w:ascii="Courier New" w:eastAsiaTheme="minorEastAsia" w:hAnsi="Courier New" w:cs="Courier New"/>
                <w:color w:val="FF0000"/>
                <w:sz w:val="21"/>
                <w:szCs w:val="21"/>
              </w:rPr>
              <w:t>dados &lt;- c(4.00, 4.56, 5.25, 5.73, 6.26, 6.66,</w:t>
            </w:r>
          </w:p>
          <w:p w14:paraId="71176CAB" w14:textId="77777777" w:rsidR="00AC00BB" w:rsidRPr="00D4784A" w:rsidRDefault="00AC00BB" w:rsidP="008A1263">
            <w:pPr>
              <w:jc w:val="both"/>
              <w:rPr>
                <w:rFonts w:ascii="Courier New" w:eastAsiaTheme="minorEastAsia" w:hAnsi="Courier New" w:cs="Courier New"/>
                <w:color w:val="FF0000"/>
                <w:sz w:val="21"/>
                <w:szCs w:val="21"/>
              </w:rPr>
            </w:pPr>
            <w:r>
              <w:rPr>
                <w:rFonts w:ascii="Courier New" w:eastAsiaTheme="minorEastAsia" w:hAnsi="Courier New" w:cs="Courier New"/>
                <w:color w:val="FF0000"/>
                <w:sz w:val="21"/>
                <w:szCs w:val="21"/>
              </w:rPr>
              <w:t xml:space="preserve">           </w:t>
            </w:r>
            <w:r w:rsidRPr="00D4784A">
              <w:rPr>
                <w:rFonts w:ascii="Courier New" w:eastAsiaTheme="minorEastAsia" w:hAnsi="Courier New" w:cs="Courier New"/>
                <w:color w:val="FF0000"/>
                <w:sz w:val="21"/>
                <w:szCs w:val="21"/>
              </w:rPr>
              <w:t>6.86, 7.39, 7.59, 7.44, 8.12, 8.46,</w:t>
            </w:r>
          </w:p>
          <w:p w14:paraId="2AB0D355" w14:textId="77777777" w:rsidR="00AC00BB" w:rsidRPr="00D4784A" w:rsidRDefault="00AC00BB" w:rsidP="008A1263">
            <w:pPr>
              <w:jc w:val="both"/>
              <w:rPr>
                <w:rFonts w:ascii="Courier New" w:eastAsiaTheme="minorEastAsia" w:hAnsi="Courier New" w:cs="Courier New"/>
                <w:color w:val="FF0000"/>
                <w:sz w:val="21"/>
                <w:szCs w:val="21"/>
              </w:rPr>
            </w:pPr>
            <w:r>
              <w:rPr>
                <w:rFonts w:ascii="Courier New" w:eastAsiaTheme="minorEastAsia" w:hAnsi="Courier New" w:cs="Courier New"/>
                <w:color w:val="FF0000"/>
                <w:sz w:val="21"/>
                <w:szCs w:val="21"/>
              </w:rPr>
              <w:t xml:space="preserve">           </w:t>
            </w:r>
            <w:r w:rsidRPr="00D4784A">
              <w:rPr>
                <w:rFonts w:ascii="Courier New" w:eastAsiaTheme="minorEastAsia" w:hAnsi="Courier New" w:cs="Courier New"/>
                <w:color w:val="FF0000"/>
                <w:sz w:val="21"/>
                <w:szCs w:val="21"/>
              </w:rPr>
              <w:t>8.74, 8.95, 9.13, 9.35, 9.77, 9.80,</w:t>
            </w:r>
          </w:p>
          <w:p w14:paraId="5CA83D6B" w14:textId="77777777" w:rsidR="00AC00BB" w:rsidRPr="00D4784A" w:rsidRDefault="00AC00BB" w:rsidP="008A1263">
            <w:pPr>
              <w:jc w:val="both"/>
              <w:rPr>
                <w:rFonts w:ascii="Courier New" w:eastAsiaTheme="minorEastAsia" w:hAnsi="Courier New" w:cs="Courier New"/>
                <w:color w:val="FF0000"/>
                <w:sz w:val="21"/>
                <w:szCs w:val="21"/>
              </w:rPr>
            </w:pPr>
            <w:r>
              <w:rPr>
                <w:rFonts w:ascii="Courier New" w:eastAsiaTheme="minorEastAsia" w:hAnsi="Courier New" w:cs="Courier New"/>
                <w:color w:val="FF0000"/>
                <w:sz w:val="21"/>
                <w:szCs w:val="21"/>
              </w:rPr>
              <w:t xml:space="preserve">           </w:t>
            </w:r>
            <w:r w:rsidRPr="00D4784A">
              <w:rPr>
                <w:rFonts w:ascii="Courier New" w:eastAsiaTheme="minorEastAsia" w:hAnsi="Courier New" w:cs="Courier New"/>
                <w:color w:val="FF0000"/>
                <w:sz w:val="21"/>
                <w:szCs w:val="21"/>
              </w:rPr>
              <w:t>10.53, 10.76, 11.06, 11.59, 12.00, 12.79,</w:t>
            </w:r>
          </w:p>
          <w:p w14:paraId="3D490E09" w14:textId="77777777" w:rsidR="00AC00BB" w:rsidRPr="00D4784A" w:rsidRDefault="00AC00BB" w:rsidP="008A1263">
            <w:pPr>
              <w:jc w:val="both"/>
              <w:rPr>
                <w:rFonts w:ascii="Courier New" w:eastAsiaTheme="minorEastAsia" w:hAnsi="Courier New" w:cs="Courier New"/>
                <w:color w:val="FF0000"/>
                <w:sz w:val="21"/>
                <w:szCs w:val="21"/>
              </w:rPr>
            </w:pPr>
            <w:r>
              <w:rPr>
                <w:rFonts w:ascii="Courier New" w:eastAsiaTheme="minorEastAsia" w:hAnsi="Courier New" w:cs="Courier New"/>
                <w:color w:val="FF0000"/>
                <w:sz w:val="21"/>
                <w:szCs w:val="21"/>
              </w:rPr>
              <w:t xml:space="preserve">           </w:t>
            </w:r>
            <w:r w:rsidRPr="00D4784A">
              <w:rPr>
                <w:rFonts w:ascii="Courier New" w:eastAsiaTheme="minorEastAsia" w:hAnsi="Courier New" w:cs="Courier New"/>
                <w:color w:val="FF0000"/>
                <w:sz w:val="21"/>
                <w:szCs w:val="21"/>
              </w:rPr>
              <w:t>13.23, 13.60, 13.85, 14.69, 14.71, 15.99,</w:t>
            </w:r>
          </w:p>
          <w:p w14:paraId="36AC32C8" w14:textId="77777777" w:rsidR="00AC00BB" w:rsidRPr="00D4784A" w:rsidRDefault="00AC00BB" w:rsidP="008A1263">
            <w:pPr>
              <w:jc w:val="both"/>
              <w:rPr>
                <w:rFonts w:ascii="Courier New" w:eastAsiaTheme="minorEastAsia" w:hAnsi="Courier New" w:cs="Courier New"/>
                <w:color w:val="FF0000"/>
                <w:sz w:val="21"/>
                <w:szCs w:val="21"/>
              </w:rPr>
            </w:pPr>
            <w:r>
              <w:rPr>
                <w:rFonts w:ascii="Courier New" w:eastAsiaTheme="minorEastAsia" w:hAnsi="Courier New" w:cs="Courier New"/>
                <w:color w:val="FF0000"/>
                <w:sz w:val="21"/>
                <w:szCs w:val="21"/>
              </w:rPr>
              <w:t xml:space="preserve">           </w:t>
            </w:r>
            <w:r w:rsidRPr="00D4784A">
              <w:rPr>
                <w:rFonts w:ascii="Courier New" w:eastAsiaTheme="minorEastAsia" w:hAnsi="Courier New" w:cs="Courier New"/>
                <w:color w:val="FF0000"/>
                <w:sz w:val="21"/>
                <w:szCs w:val="21"/>
              </w:rPr>
              <w:t>16.22, 16.61, 17.26, 18.75, 19.40, 23.30)</w:t>
            </w:r>
          </w:p>
          <w:p w14:paraId="0724EF63" w14:textId="77777777" w:rsidR="00AC00BB" w:rsidRDefault="00AC00BB" w:rsidP="008A1263">
            <w:pPr>
              <w:jc w:val="both"/>
              <w:rPr>
                <w:rFonts w:ascii="Courier New" w:eastAsiaTheme="minorEastAsia" w:hAnsi="Courier New" w:cs="Courier New"/>
                <w:color w:val="FF0000"/>
                <w:sz w:val="21"/>
                <w:szCs w:val="21"/>
              </w:rPr>
            </w:pPr>
          </w:p>
          <w:p w14:paraId="2F005C71" w14:textId="77777777" w:rsidR="00AC00BB" w:rsidRPr="003367C6" w:rsidRDefault="00AC00BB" w:rsidP="008A1263">
            <w:pPr>
              <w:jc w:val="both"/>
              <w:rPr>
                <w:rFonts w:ascii="Courier New" w:eastAsiaTheme="minorEastAsia" w:hAnsi="Courier New" w:cs="Courier New"/>
                <w:color w:val="FF0000"/>
                <w:sz w:val="21"/>
                <w:szCs w:val="21"/>
              </w:rPr>
            </w:pPr>
            <w:r w:rsidRPr="003367C6">
              <w:rPr>
                <w:rFonts w:ascii="Courier New" w:eastAsiaTheme="minorEastAsia" w:hAnsi="Courier New" w:cs="Courier New"/>
                <w:color w:val="FF0000"/>
                <w:sz w:val="21"/>
                <w:szCs w:val="21"/>
              </w:rPr>
              <w:t>#Carregando o pacote "moments" (precisa instalar)</w:t>
            </w:r>
          </w:p>
          <w:p w14:paraId="3BE72CB9" w14:textId="77777777" w:rsidR="00AC00BB" w:rsidRPr="003367C6" w:rsidRDefault="00AC00BB" w:rsidP="008A1263">
            <w:pPr>
              <w:jc w:val="both"/>
              <w:rPr>
                <w:rFonts w:ascii="Courier New" w:eastAsiaTheme="minorEastAsia" w:hAnsi="Courier New" w:cs="Courier New"/>
                <w:color w:val="FF0000"/>
                <w:sz w:val="21"/>
                <w:szCs w:val="21"/>
              </w:rPr>
            </w:pPr>
            <w:r w:rsidRPr="003367C6">
              <w:rPr>
                <w:rFonts w:ascii="Courier New" w:eastAsiaTheme="minorEastAsia" w:hAnsi="Courier New" w:cs="Courier New"/>
                <w:color w:val="FF0000"/>
                <w:sz w:val="21"/>
                <w:szCs w:val="21"/>
              </w:rPr>
              <w:t>library(moments)</w:t>
            </w:r>
          </w:p>
          <w:p w14:paraId="2EAB8E99" w14:textId="77777777" w:rsidR="00AC00BB" w:rsidRPr="003367C6" w:rsidRDefault="00AC00BB" w:rsidP="008A1263">
            <w:pPr>
              <w:jc w:val="both"/>
              <w:rPr>
                <w:rFonts w:ascii="Courier New" w:eastAsiaTheme="minorEastAsia" w:hAnsi="Courier New" w:cs="Courier New"/>
                <w:color w:val="FF0000"/>
                <w:sz w:val="21"/>
                <w:szCs w:val="21"/>
              </w:rPr>
            </w:pPr>
            <w:r w:rsidRPr="003367C6">
              <w:rPr>
                <w:rFonts w:ascii="Courier New" w:eastAsiaTheme="minorEastAsia" w:hAnsi="Courier New" w:cs="Courier New"/>
                <w:color w:val="FF0000"/>
                <w:sz w:val="21"/>
                <w:szCs w:val="21"/>
              </w:rPr>
              <w:t xml:space="preserve"> </w:t>
            </w:r>
          </w:p>
          <w:p w14:paraId="068A51D0" w14:textId="77777777" w:rsidR="00AC00BB" w:rsidRPr="003367C6" w:rsidRDefault="00AC00BB" w:rsidP="008A1263">
            <w:pPr>
              <w:jc w:val="both"/>
              <w:rPr>
                <w:rFonts w:ascii="Courier New" w:eastAsiaTheme="minorEastAsia" w:hAnsi="Courier New" w:cs="Courier New"/>
                <w:color w:val="FF0000"/>
                <w:sz w:val="21"/>
                <w:szCs w:val="21"/>
              </w:rPr>
            </w:pPr>
            <w:r>
              <w:rPr>
                <w:rFonts w:ascii="Courier New" w:eastAsiaTheme="minorEastAsia" w:hAnsi="Courier New" w:cs="Courier New"/>
                <w:color w:val="FF0000"/>
                <w:sz w:val="21"/>
                <w:szCs w:val="21"/>
              </w:rPr>
              <w:t>#Coeficiente momento de curtose</w:t>
            </w:r>
            <w:r w:rsidRPr="003367C6">
              <w:rPr>
                <w:rFonts w:ascii="Courier New" w:eastAsiaTheme="minorEastAsia" w:hAnsi="Courier New" w:cs="Courier New"/>
                <w:color w:val="FF0000"/>
                <w:sz w:val="21"/>
                <w:szCs w:val="21"/>
              </w:rPr>
              <w:t>:</w:t>
            </w:r>
          </w:p>
          <w:p w14:paraId="03713DF5" w14:textId="77777777" w:rsidR="00AC00BB" w:rsidRPr="00AC00BB" w:rsidRDefault="00AC00BB" w:rsidP="00AC00BB">
            <w:pPr>
              <w:jc w:val="both"/>
              <w:rPr>
                <w:rFonts w:ascii="Courier New" w:eastAsiaTheme="minorEastAsia" w:hAnsi="Courier New" w:cs="Courier New"/>
                <w:color w:val="FF0000"/>
                <w:sz w:val="21"/>
                <w:szCs w:val="21"/>
              </w:rPr>
            </w:pPr>
            <w:r w:rsidRPr="00AC00BB">
              <w:rPr>
                <w:rFonts w:ascii="Courier New" w:eastAsiaTheme="minorEastAsia" w:hAnsi="Courier New" w:cs="Courier New"/>
                <w:color w:val="FF0000"/>
                <w:sz w:val="21"/>
                <w:szCs w:val="21"/>
              </w:rPr>
              <w:t>kurtosis(dados)</w:t>
            </w:r>
          </w:p>
          <w:p w14:paraId="2A62859F" w14:textId="77777777" w:rsidR="00AC00BB" w:rsidRPr="00A01EB5" w:rsidRDefault="00AC00BB" w:rsidP="00F93F52">
            <w:pPr>
              <w:jc w:val="both"/>
              <w:rPr>
                <w:rFonts w:ascii="Courier New" w:eastAsiaTheme="minorEastAsia" w:hAnsi="Courier New" w:cs="Courier New"/>
                <w:color w:val="FF0000"/>
                <w:sz w:val="21"/>
                <w:szCs w:val="21"/>
              </w:rPr>
            </w:pPr>
          </w:p>
        </w:tc>
      </w:tr>
    </w:tbl>
    <w:p w14:paraId="22FEA1AD" w14:textId="77777777" w:rsidR="00DE532C" w:rsidRDefault="00DE532C" w:rsidP="00B0070E">
      <w:pPr>
        <w:spacing w:before="120" w:after="0" w:line="360" w:lineRule="auto"/>
        <w:jc w:val="both"/>
        <w:rPr>
          <w:rFonts w:eastAsiaTheme="minorEastAsia"/>
          <w:sz w:val="24"/>
          <w:szCs w:val="24"/>
        </w:rPr>
      </w:pPr>
    </w:p>
    <w:p w14:paraId="1D8D3F7E" w14:textId="66155F83" w:rsidR="00C00915" w:rsidRPr="00C00915" w:rsidDel="00BA79DF" w:rsidRDefault="00C00915" w:rsidP="00BA79DF">
      <w:pPr>
        <w:pStyle w:val="Ttulo2"/>
        <w:spacing w:before="240" w:after="240"/>
        <w:rPr>
          <w:del w:id="128" w:author="Adriana Andrade" w:date="2020-06-05T16:30:00Z"/>
          <w:rFonts w:asciiTheme="minorHAnsi" w:eastAsiaTheme="minorEastAsia" w:hAnsiTheme="minorHAnsi"/>
          <w:color w:val="auto"/>
          <w:sz w:val="36"/>
          <w:szCs w:val="36"/>
        </w:rPr>
      </w:pPr>
      <w:bookmarkStart w:id="129" w:name="_Toc5150001"/>
      <w:r w:rsidRPr="00C00915">
        <w:rPr>
          <w:rFonts w:asciiTheme="minorHAnsi" w:eastAsiaTheme="minorEastAsia" w:hAnsiTheme="minorHAnsi"/>
          <w:color w:val="auto"/>
          <w:sz w:val="36"/>
          <w:szCs w:val="36"/>
        </w:rPr>
        <w:lastRenderedPageBreak/>
        <w:t>5 -</w:t>
      </w:r>
      <w:del w:id="130" w:author="Adriana Andrade" w:date="2020-06-05T16:30:00Z">
        <w:r w:rsidRPr="00C00915" w:rsidDel="00BA79DF">
          <w:rPr>
            <w:rFonts w:asciiTheme="minorHAnsi" w:eastAsiaTheme="minorEastAsia" w:hAnsiTheme="minorHAnsi"/>
            <w:color w:val="auto"/>
            <w:sz w:val="36"/>
            <w:szCs w:val="36"/>
          </w:rPr>
          <w:delText xml:space="preserve"> Análise bidimensional</w:delText>
        </w:r>
        <w:bookmarkEnd w:id="129"/>
      </w:del>
    </w:p>
    <w:p w14:paraId="4EC98FDA" w14:textId="64FE4F42" w:rsidR="002750EB" w:rsidRPr="0051277C" w:rsidDel="00BA79DF" w:rsidRDefault="002750EB" w:rsidP="00BA79DF">
      <w:pPr>
        <w:pStyle w:val="Ttulo2"/>
        <w:spacing w:before="240" w:after="240"/>
        <w:rPr>
          <w:del w:id="131" w:author="Adriana Andrade" w:date="2020-06-05T16:30:00Z"/>
          <w:rFonts w:cs="Times New Roman"/>
          <w:sz w:val="24"/>
          <w:szCs w:val="24"/>
        </w:rPr>
        <w:pPrChange w:id="132" w:author="Adriana Andrade" w:date="2020-06-05T16:30:00Z">
          <w:pPr>
            <w:spacing w:after="0" w:line="360" w:lineRule="auto"/>
            <w:jc w:val="both"/>
          </w:pPr>
        </w:pPrChange>
      </w:pPr>
      <w:del w:id="133" w:author="Adriana Andrade" w:date="2020-06-05T16:30:00Z">
        <w:r w:rsidDel="00BA79DF">
          <w:rPr>
            <w:rFonts w:cs="Times New Roman"/>
            <w:sz w:val="24"/>
            <w:szCs w:val="24"/>
          </w:rPr>
          <w:tab/>
        </w:r>
        <w:r w:rsidRPr="0051277C" w:rsidDel="00BA79DF">
          <w:rPr>
            <w:rFonts w:cs="Times New Roman"/>
            <w:sz w:val="24"/>
            <w:szCs w:val="24"/>
          </w:rPr>
          <w:delText>Até agora vimos como organizar e resumir informações pertinentes a uma única variável, mas frequentemente estamos interessados em analisar o comportamento conjunto de duas ou mais variáveis aleatórias.</w:delText>
        </w:r>
      </w:del>
    </w:p>
    <w:p w14:paraId="25A07830" w14:textId="0B338B92" w:rsidR="00C00915" w:rsidRPr="00C00915" w:rsidDel="00BA79DF" w:rsidRDefault="00C00915" w:rsidP="00BA79DF">
      <w:pPr>
        <w:pStyle w:val="Ttulo2"/>
        <w:spacing w:before="240" w:after="240"/>
        <w:rPr>
          <w:del w:id="134" w:author="Adriana Andrade" w:date="2020-06-05T16:30:00Z"/>
          <w:rFonts w:asciiTheme="minorHAnsi" w:eastAsiaTheme="minorEastAsia" w:hAnsiTheme="minorHAnsi"/>
          <w:color w:val="auto"/>
          <w:sz w:val="32"/>
          <w:szCs w:val="32"/>
        </w:rPr>
        <w:pPrChange w:id="135" w:author="Adriana Andrade" w:date="2020-06-05T16:30:00Z">
          <w:pPr>
            <w:pStyle w:val="Ttulo3"/>
            <w:spacing w:before="360" w:after="240"/>
            <w:ind w:left="680" w:hanging="680"/>
            <w:jc w:val="both"/>
          </w:pPr>
        </w:pPrChange>
      </w:pPr>
      <w:bookmarkStart w:id="136" w:name="_Toc5150002"/>
      <w:del w:id="137" w:author="Adriana Andrade" w:date="2020-06-05T16:30:00Z">
        <w:r w:rsidRPr="00C00915" w:rsidDel="00BA79DF">
          <w:rPr>
            <w:rFonts w:asciiTheme="minorHAnsi" w:eastAsiaTheme="minorEastAsia" w:hAnsiTheme="minorHAnsi"/>
            <w:color w:val="auto"/>
            <w:sz w:val="32"/>
            <w:szCs w:val="32"/>
          </w:rPr>
          <w:delText>5.1 Variáveis Qualitativas: Tabelas de Contingência e Coeficiente de Contingência.</w:delText>
        </w:r>
        <w:bookmarkEnd w:id="136"/>
      </w:del>
    </w:p>
    <w:p w14:paraId="182F82AF" w14:textId="5C07D3CC" w:rsidR="002750EB" w:rsidRPr="002750EB" w:rsidDel="00BA79DF" w:rsidRDefault="002750EB" w:rsidP="00BA79DF">
      <w:pPr>
        <w:pStyle w:val="Ttulo2"/>
        <w:spacing w:before="240" w:after="240"/>
        <w:rPr>
          <w:del w:id="138" w:author="Adriana Andrade" w:date="2020-06-05T16:30:00Z"/>
          <w:rFonts w:cs="Times New Roman"/>
          <w:sz w:val="28"/>
          <w:szCs w:val="28"/>
        </w:rPr>
        <w:pPrChange w:id="139" w:author="Adriana Andrade" w:date="2020-06-05T16:30:00Z">
          <w:pPr>
            <w:spacing w:before="240" w:after="120" w:line="360" w:lineRule="auto"/>
            <w:jc w:val="both"/>
          </w:pPr>
        </w:pPrChange>
      </w:pPr>
      <w:del w:id="140" w:author="Adriana Andrade" w:date="2020-06-05T16:30:00Z">
        <w:r w:rsidRPr="002750EB" w:rsidDel="00BA79DF">
          <w:rPr>
            <w:rFonts w:cs="Times New Roman"/>
            <w:b w:val="0"/>
            <w:sz w:val="28"/>
            <w:szCs w:val="28"/>
          </w:rPr>
          <w:delText>Exemplo</w:delText>
        </w:r>
        <w:r w:rsidRPr="002750EB" w:rsidDel="00BA79DF">
          <w:rPr>
            <w:rFonts w:cs="Times New Roman"/>
            <w:sz w:val="28"/>
            <w:szCs w:val="28"/>
          </w:rPr>
          <w:delText xml:space="preserve"> </w:delText>
        </w:r>
      </w:del>
    </w:p>
    <w:p w14:paraId="71B544B8" w14:textId="1734BA5C" w:rsidR="002750EB" w:rsidDel="00BA79DF" w:rsidRDefault="002750EB" w:rsidP="00BA79DF">
      <w:pPr>
        <w:pStyle w:val="Ttulo2"/>
        <w:spacing w:before="240" w:after="240"/>
        <w:rPr>
          <w:del w:id="141" w:author="Adriana Andrade" w:date="2020-06-05T16:30:00Z"/>
          <w:rFonts w:eastAsiaTheme="minorEastAsia" w:cs="Times New Roman"/>
          <w:sz w:val="24"/>
          <w:szCs w:val="24"/>
        </w:rPr>
        <w:pPrChange w:id="142" w:author="Adriana Andrade" w:date="2020-06-05T16:30:00Z">
          <w:pPr>
            <w:spacing w:after="0" w:line="360" w:lineRule="auto"/>
            <w:jc w:val="both"/>
          </w:pPr>
        </w:pPrChange>
      </w:pPr>
      <w:del w:id="143" w:author="Adriana Andrade" w:date="2020-06-05T16:30:00Z">
        <w:r w:rsidDel="00BA79DF">
          <w:rPr>
            <w:rFonts w:cs="Times New Roman"/>
            <w:sz w:val="24"/>
            <w:szCs w:val="24"/>
          </w:rPr>
          <w:tab/>
        </w:r>
        <w:r w:rsidRPr="0051277C" w:rsidDel="00BA79DF">
          <w:rPr>
            <w:rFonts w:cs="Times New Roman"/>
            <w:sz w:val="24"/>
            <w:szCs w:val="24"/>
          </w:rPr>
          <w:delText xml:space="preserve">Suponha que queiramos analisar o comportamento conjunto das variáveis </w:delText>
        </w:r>
        <m:oMath>
          <m:r>
            <m:rPr>
              <m:sty m:val="bi"/>
            </m:rPr>
            <w:rPr>
              <w:rFonts w:ascii="Cambria Math" w:hAnsi="Cambria Math" w:cs="Times New Roman"/>
              <w:sz w:val="24"/>
              <w:szCs w:val="24"/>
            </w:rPr>
            <m:t>X</m:t>
          </m:r>
          <m:r>
            <m:rPr>
              <m:sty m:val="bi"/>
            </m:rPr>
            <w:rPr>
              <w:rFonts w:ascii="Cambria Math" w:cs="Times New Roman"/>
              <w:sz w:val="24"/>
              <w:szCs w:val="24"/>
            </w:rPr>
            <m:t>:</m:t>
          </m:r>
        </m:oMath>
        <w:r w:rsidRPr="0051277C" w:rsidDel="00BA79DF">
          <w:rPr>
            <w:rFonts w:eastAsiaTheme="minorEastAsia" w:cs="Times New Roman"/>
            <w:sz w:val="24"/>
            <w:szCs w:val="24"/>
          </w:rPr>
          <w:delText xml:space="preserve"> grau de instrução e </w:delText>
        </w:r>
        <m:oMath>
          <m:r>
            <m:rPr>
              <m:sty m:val="bi"/>
            </m:rPr>
            <w:rPr>
              <w:rFonts w:ascii="Cambria Math" w:eastAsiaTheme="minorEastAsia" w:hAnsi="Cambria Math" w:cs="Times New Roman"/>
              <w:sz w:val="24"/>
              <w:szCs w:val="24"/>
            </w:rPr>
            <m:t>Y</m:t>
          </m:r>
          <m:r>
            <m:rPr>
              <m:sty m:val="bi"/>
            </m:rPr>
            <w:rPr>
              <w:rFonts w:ascii="Cambria Math" w:eastAsiaTheme="minorEastAsia" w:cs="Times New Roman"/>
              <w:sz w:val="24"/>
              <w:szCs w:val="24"/>
            </w:rPr>
            <m:t>:</m:t>
          </m:r>
        </m:oMath>
        <w:r w:rsidRPr="0051277C" w:rsidDel="00BA79DF">
          <w:rPr>
            <w:rFonts w:eastAsiaTheme="minorEastAsia" w:cs="Times New Roman"/>
            <w:sz w:val="24"/>
            <w:szCs w:val="24"/>
          </w:rPr>
          <w:delText xml:space="preserve"> região de procedência. A distribuição de frequências é representada por uma tabela de dupla entrada e está na Tabela </w:delText>
        </w:r>
        <w:r w:rsidDel="00BA79DF">
          <w:rPr>
            <w:rFonts w:eastAsiaTheme="minorEastAsia" w:cs="Times New Roman"/>
            <w:sz w:val="24"/>
            <w:szCs w:val="24"/>
          </w:rPr>
          <w:delText>5.</w:delText>
        </w:r>
        <w:r w:rsidRPr="0051277C" w:rsidDel="00BA79DF">
          <w:rPr>
            <w:rFonts w:eastAsiaTheme="minorEastAsia" w:cs="Times New Roman"/>
            <w:sz w:val="24"/>
            <w:szCs w:val="24"/>
          </w:rPr>
          <w:delText>1.</w:delText>
        </w:r>
      </w:del>
    </w:p>
    <w:p w14:paraId="521A3C2E" w14:textId="5CDE102C" w:rsidR="00F93F52" w:rsidRPr="0051277C" w:rsidDel="00BA79DF" w:rsidRDefault="00F93F52" w:rsidP="00BA79DF">
      <w:pPr>
        <w:pStyle w:val="Ttulo2"/>
        <w:spacing w:before="240" w:after="240"/>
        <w:rPr>
          <w:del w:id="144" w:author="Adriana Andrade" w:date="2020-06-05T16:30:00Z"/>
          <w:rFonts w:eastAsiaTheme="minorEastAsia" w:cs="Times New Roman"/>
          <w:sz w:val="24"/>
          <w:szCs w:val="24"/>
        </w:rPr>
        <w:pPrChange w:id="145" w:author="Adriana Andrade" w:date="2020-06-05T16:30:00Z">
          <w:pPr>
            <w:spacing w:after="0" w:line="360" w:lineRule="auto"/>
            <w:jc w:val="both"/>
          </w:pPr>
        </w:pPrChange>
      </w:pPr>
    </w:p>
    <w:p w14:paraId="53839BEF" w14:textId="18D4A248" w:rsidR="002750EB" w:rsidRPr="002750EB" w:rsidDel="00BA79DF" w:rsidRDefault="002750EB" w:rsidP="00BA79DF">
      <w:pPr>
        <w:pStyle w:val="Ttulo2"/>
        <w:spacing w:before="240" w:after="240"/>
        <w:rPr>
          <w:del w:id="146" w:author="Adriana Andrade" w:date="2020-06-05T16:30:00Z"/>
          <w:rFonts w:eastAsiaTheme="minorEastAsia" w:cs="Times New Roman"/>
          <w:sz w:val="20"/>
          <w:szCs w:val="20"/>
        </w:rPr>
        <w:pPrChange w:id="147" w:author="Adriana Andrade" w:date="2020-06-05T16:30:00Z">
          <w:pPr>
            <w:spacing w:after="120" w:line="240" w:lineRule="auto"/>
            <w:ind w:left="1021" w:hanging="1021"/>
            <w:jc w:val="both"/>
          </w:pPr>
        </w:pPrChange>
      </w:pPr>
      <w:del w:id="148" w:author="Adriana Andrade" w:date="2020-06-05T16:30:00Z">
        <w:r w:rsidRPr="002750EB" w:rsidDel="00BA79DF">
          <w:rPr>
            <w:rFonts w:eastAsiaTheme="minorEastAsia" w:cs="Times New Roman"/>
            <w:b w:val="0"/>
            <w:sz w:val="20"/>
            <w:szCs w:val="20"/>
          </w:rPr>
          <w:delText>Tabela 5.1.</w:delText>
        </w:r>
        <w:r w:rsidRPr="002750EB" w:rsidDel="00BA79DF">
          <w:rPr>
            <w:rFonts w:eastAsiaTheme="minorEastAsia" w:cs="Times New Roman"/>
            <w:sz w:val="20"/>
            <w:szCs w:val="20"/>
          </w:rPr>
          <w:delText xml:space="preserve"> Distribuição conjunta das frequências das variáveis grau de instrução </w:delText>
        </w:r>
        <m:oMath>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X</m:t>
              </m:r>
            </m:e>
          </m:d>
        </m:oMath>
        <w:r w:rsidRPr="002750EB" w:rsidDel="00BA79DF">
          <w:rPr>
            <w:rFonts w:eastAsiaTheme="minorEastAsia" w:cs="Times New Roman"/>
            <w:sz w:val="20"/>
            <w:szCs w:val="20"/>
          </w:rPr>
          <w:delText xml:space="preserve"> e região de procedência </w:delText>
        </w:r>
        <m:oMath>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Y</m:t>
              </m:r>
            </m:e>
          </m:d>
        </m:oMath>
        <w:r w:rsidRPr="002750EB" w:rsidDel="00BA79DF">
          <w:rPr>
            <w:rFonts w:eastAsiaTheme="minorEastAsia" w:cs="Times New Roman"/>
            <w:sz w:val="20"/>
            <w:szCs w:val="20"/>
          </w:rPr>
          <w:delText>.</w:delText>
        </w:r>
      </w:del>
    </w:p>
    <w:tbl>
      <w:tblPr>
        <w:tblStyle w:val="Tabelacomgrade"/>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722"/>
        <w:gridCol w:w="1694"/>
        <w:gridCol w:w="1703"/>
        <w:gridCol w:w="1687"/>
      </w:tblGrid>
      <w:tr w:rsidR="002750EB" w:rsidRPr="002750EB" w:rsidDel="00BA79DF" w14:paraId="33D19B81" w14:textId="65E873E6" w:rsidTr="008A1263">
        <w:trPr>
          <w:del w:id="149" w:author="Adriana Andrade" w:date="2020-06-05T16:30:00Z"/>
        </w:trPr>
        <w:tc>
          <w:tcPr>
            <w:tcW w:w="1728" w:type="dxa"/>
            <w:tcBorders>
              <w:top w:val="single" w:sz="4" w:space="0" w:color="auto"/>
              <w:bottom w:val="single" w:sz="4" w:space="0" w:color="auto"/>
              <w:right w:val="single" w:sz="4" w:space="0" w:color="auto"/>
              <w:tl2br w:val="single" w:sz="4" w:space="0" w:color="auto"/>
            </w:tcBorders>
            <w:vAlign w:val="center"/>
          </w:tcPr>
          <w:p w14:paraId="7B01F6E3" w14:textId="448E4FD9" w:rsidR="002750EB" w:rsidRPr="002750EB" w:rsidDel="00BA79DF" w:rsidRDefault="002750EB" w:rsidP="00BA79DF">
            <w:pPr>
              <w:pStyle w:val="Ttulo2"/>
              <w:spacing w:before="240" w:after="240"/>
              <w:rPr>
                <w:del w:id="150" w:author="Adriana Andrade" w:date="2020-06-05T16:30:00Z"/>
                <w:rFonts w:eastAsiaTheme="minorEastAsia" w:cs="Times New Roman"/>
                <w:b w:val="0"/>
                <w:sz w:val="24"/>
                <w:szCs w:val="24"/>
              </w:rPr>
              <w:pPrChange w:id="151" w:author="Adriana Andrade" w:date="2020-06-05T16:30:00Z">
                <w:pPr>
                  <w:jc w:val="center"/>
                </w:pPr>
              </w:pPrChange>
            </w:pPr>
            <w:del w:id="152" w:author="Adriana Andrade" w:date="2020-06-05T16:30:00Z">
              <w:r w:rsidRPr="002750EB" w:rsidDel="00BA79DF">
                <w:rPr>
                  <w:rFonts w:eastAsiaTheme="minorEastAsia" w:cs="Times New Roman"/>
                  <w:b w:val="0"/>
                  <w:sz w:val="24"/>
                  <w:szCs w:val="24"/>
                </w:rPr>
                <w:delText xml:space="preserve">             </w:delText>
              </w:r>
              <m:oMath>
                <m:r>
                  <m:rPr>
                    <m:sty m:val="bi"/>
                  </m:rPr>
                  <w:rPr>
                    <w:rFonts w:ascii="Cambria Math" w:hAnsi="Cambria Math" w:cs="Times New Roman"/>
                    <w:sz w:val="24"/>
                    <w:szCs w:val="24"/>
                  </w:rPr>
                  <m:t>X</m:t>
                </m:r>
              </m:oMath>
            </w:del>
          </w:p>
          <w:p w14:paraId="15696538" w14:textId="0A19D9C9" w:rsidR="002750EB" w:rsidRPr="002750EB" w:rsidDel="00BA79DF" w:rsidRDefault="002750EB" w:rsidP="00BA79DF">
            <w:pPr>
              <w:pStyle w:val="Ttulo2"/>
              <w:spacing w:before="240" w:after="240"/>
              <w:rPr>
                <w:del w:id="153" w:author="Adriana Andrade" w:date="2020-06-05T16:30:00Z"/>
                <w:rFonts w:eastAsiaTheme="minorEastAsia" w:cs="Times New Roman"/>
                <w:b w:val="0"/>
                <w:sz w:val="24"/>
                <w:szCs w:val="24"/>
              </w:rPr>
              <w:pPrChange w:id="154" w:author="Adriana Andrade" w:date="2020-06-05T16:30:00Z">
                <w:pPr/>
              </w:pPrChange>
            </w:pPr>
            <w:del w:id="155" w:author="Adriana Andrade" w:date="2020-06-05T16:30:00Z">
              <w:r w:rsidRPr="002750EB" w:rsidDel="00BA79DF">
                <w:rPr>
                  <w:rFonts w:eastAsiaTheme="minorEastAsia" w:cs="Times New Roman"/>
                  <w:b w:val="0"/>
                  <w:sz w:val="24"/>
                  <w:szCs w:val="24"/>
                </w:rPr>
                <w:delText xml:space="preserve">    </w:delText>
              </w:r>
              <m:oMath>
                <m:r>
                  <m:rPr>
                    <m:sty m:val="bi"/>
                  </m:rPr>
                  <w:rPr>
                    <w:rFonts w:ascii="Cambria Math" w:eastAsiaTheme="minorEastAsia" w:hAnsi="Cambria Math" w:cs="Times New Roman"/>
                    <w:sz w:val="24"/>
                    <w:szCs w:val="24"/>
                  </w:rPr>
                  <m:t>Y</m:t>
                </m:r>
              </m:oMath>
            </w:del>
          </w:p>
        </w:tc>
        <w:tc>
          <w:tcPr>
            <w:tcW w:w="1729" w:type="dxa"/>
            <w:tcBorders>
              <w:top w:val="single" w:sz="4" w:space="0" w:color="auto"/>
              <w:left w:val="single" w:sz="4" w:space="0" w:color="auto"/>
              <w:bottom w:val="single" w:sz="4" w:space="0" w:color="auto"/>
            </w:tcBorders>
            <w:vAlign w:val="center"/>
          </w:tcPr>
          <w:p w14:paraId="075CC779" w14:textId="1CC4AD7E" w:rsidR="002750EB" w:rsidRPr="002750EB" w:rsidDel="00BA79DF" w:rsidRDefault="002750EB" w:rsidP="00BA79DF">
            <w:pPr>
              <w:pStyle w:val="Ttulo2"/>
              <w:spacing w:before="240" w:after="240"/>
              <w:rPr>
                <w:del w:id="156" w:author="Adriana Andrade" w:date="2020-06-05T16:30:00Z"/>
                <w:rFonts w:cs="Times New Roman"/>
                <w:b w:val="0"/>
                <w:sz w:val="24"/>
                <w:szCs w:val="24"/>
              </w:rPr>
              <w:pPrChange w:id="157" w:author="Adriana Andrade" w:date="2020-06-05T16:30:00Z">
                <w:pPr>
                  <w:jc w:val="center"/>
                </w:pPr>
              </w:pPrChange>
            </w:pPr>
            <w:del w:id="158" w:author="Adriana Andrade" w:date="2020-06-05T16:30:00Z">
              <w:r w:rsidRPr="002750EB" w:rsidDel="00BA79DF">
                <w:rPr>
                  <w:rFonts w:cs="Times New Roman"/>
                  <w:b w:val="0"/>
                  <w:sz w:val="24"/>
                  <w:szCs w:val="24"/>
                </w:rPr>
                <w:delText>Ensino Fundamental</w:delText>
              </w:r>
            </w:del>
          </w:p>
        </w:tc>
        <w:tc>
          <w:tcPr>
            <w:tcW w:w="1729" w:type="dxa"/>
            <w:tcBorders>
              <w:top w:val="single" w:sz="4" w:space="0" w:color="auto"/>
              <w:bottom w:val="single" w:sz="4" w:space="0" w:color="auto"/>
            </w:tcBorders>
            <w:vAlign w:val="center"/>
          </w:tcPr>
          <w:p w14:paraId="0D5D344B" w14:textId="40407A76" w:rsidR="002750EB" w:rsidRPr="002750EB" w:rsidDel="00BA79DF" w:rsidRDefault="002750EB" w:rsidP="00BA79DF">
            <w:pPr>
              <w:pStyle w:val="Ttulo2"/>
              <w:spacing w:before="240" w:after="240"/>
              <w:rPr>
                <w:del w:id="159" w:author="Adriana Andrade" w:date="2020-06-05T16:30:00Z"/>
                <w:rFonts w:cs="Times New Roman"/>
                <w:b w:val="0"/>
                <w:sz w:val="24"/>
                <w:szCs w:val="24"/>
              </w:rPr>
              <w:pPrChange w:id="160" w:author="Adriana Andrade" w:date="2020-06-05T16:30:00Z">
                <w:pPr>
                  <w:jc w:val="center"/>
                </w:pPr>
              </w:pPrChange>
            </w:pPr>
            <w:del w:id="161" w:author="Adriana Andrade" w:date="2020-06-05T16:30:00Z">
              <w:r w:rsidRPr="002750EB" w:rsidDel="00BA79DF">
                <w:rPr>
                  <w:rFonts w:cs="Times New Roman"/>
                  <w:b w:val="0"/>
                  <w:sz w:val="24"/>
                  <w:szCs w:val="24"/>
                </w:rPr>
                <w:delText>Ensino Médio</w:delText>
              </w:r>
            </w:del>
          </w:p>
        </w:tc>
        <w:tc>
          <w:tcPr>
            <w:tcW w:w="1729" w:type="dxa"/>
            <w:tcBorders>
              <w:top w:val="single" w:sz="4" w:space="0" w:color="auto"/>
              <w:bottom w:val="single" w:sz="4" w:space="0" w:color="auto"/>
              <w:right w:val="single" w:sz="4" w:space="0" w:color="auto"/>
            </w:tcBorders>
            <w:vAlign w:val="center"/>
          </w:tcPr>
          <w:p w14:paraId="4BABD1B9" w14:textId="04A6E9D8" w:rsidR="002750EB" w:rsidRPr="002750EB" w:rsidDel="00BA79DF" w:rsidRDefault="002750EB" w:rsidP="00BA79DF">
            <w:pPr>
              <w:pStyle w:val="Ttulo2"/>
              <w:spacing w:before="240" w:after="240"/>
              <w:rPr>
                <w:del w:id="162" w:author="Adriana Andrade" w:date="2020-06-05T16:30:00Z"/>
                <w:rFonts w:cs="Times New Roman"/>
                <w:b w:val="0"/>
                <w:sz w:val="24"/>
                <w:szCs w:val="24"/>
              </w:rPr>
              <w:pPrChange w:id="163" w:author="Adriana Andrade" w:date="2020-06-05T16:30:00Z">
                <w:pPr>
                  <w:jc w:val="center"/>
                </w:pPr>
              </w:pPrChange>
            </w:pPr>
            <w:del w:id="164" w:author="Adriana Andrade" w:date="2020-06-05T16:30:00Z">
              <w:r w:rsidRPr="002750EB" w:rsidDel="00BA79DF">
                <w:rPr>
                  <w:rFonts w:cs="Times New Roman"/>
                  <w:b w:val="0"/>
                  <w:sz w:val="24"/>
                  <w:szCs w:val="24"/>
                </w:rPr>
                <w:delText>Superior</w:delText>
              </w:r>
            </w:del>
          </w:p>
        </w:tc>
        <w:tc>
          <w:tcPr>
            <w:tcW w:w="1729" w:type="dxa"/>
            <w:tcBorders>
              <w:left w:val="single" w:sz="4" w:space="0" w:color="auto"/>
              <w:bottom w:val="single" w:sz="4" w:space="0" w:color="auto"/>
            </w:tcBorders>
            <w:vAlign w:val="center"/>
          </w:tcPr>
          <w:p w14:paraId="1999940E" w14:textId="1265C94E" w:rsidR="002750EB" w:rsidRPr="002750EB" w:rsidDel="00BA79DF" w:rsidRDefault="002750EB" w:rsidP="00BA79DF">
            <w:pPr>
              <w:pStyle w:val="Ttulo2"/>
              <w:spacing w:before="240" w:after="240"/>
              <w:rPr>
                <w:del w:id="165" w:author="Adriana Andrade" w:date="2020-06-05T16:30:00Z"/>
                <w:rFonts w:cs="Times New Roman"/>
                <w:b w:val="0"/>
                <w:sz w:val="24"/>
                <w:szCs w:val="24"/>
              </w:rPr>
              <w:pPrChange w:id="166" w:author="Adriana Andrade" w:date="2020-06-05T16:30:00Z">
                <w:pPr>
                  <w:jc w:val="center"/>
                </w:pPr>
              </w:pPrChange>
            </w:pPr>
            <w:del w:id="167" w:author="Adriana Andrade" w:date="2020-06-05T16:30:00Z">
              <w:r w:rsidRPr="002750EB" w:rsidDel="00BA79DF">
                <w:rPr>
                  <w:rFonts w:cs="Times New Roman"/>
                  <w:b w:val="0"/>
                  <w:sz w:val="24"/>
                  <w:szCs w:val="24"/>
                </w:rPr>
                <w:delText>Total</w:delText>
              </w:r>
            </w:del>
          </w:p>
        </w:tc>
      </w:tr>
      <w:tr w:rsidR="002750EB" w:rsidRPr="0051277C" w:rsidDel="00BA79DF" w14:paraId="0D64BCDD" w14:textId="50C03B4A" w:rsidTr="008A1263">
        <w:trPr>
          <w:del w:id="168" w:author="Adriana Andrade" w:date="2020-06-05T16:30:00Z"/>
        </w:trPr>
        <w:tc>
          <w:tcPr>
            <w:tcW w:w="1728" w:type="dxa"/>
            <w:tcBorders>
              <w:top w:val="single" w:sz="4" w:space="0" w:color="auto"/>
              <w:bottom w:val="nil"/>
              <w:right w:val="single" w:sz="4" w:space="0" w:color="auto"/>
            </w:tcBorders>
            <w:vAlign w:val="center"/>
          </w:tcPr>
          <w:p w14:paraId="0B47631B" w14:textId="21B33219" w:rsidR="002750EB" w:rsidRPr="002750EB" w:rsidDel="00BA79DF" w:rsidRDefault="002750EB" w:rsidP="00BA79DF">
            <w:pPr>
              <w:pStyle w:val="Ttulo2"/>
              <w:spacing w:before="240" w:after="240"/>
              <w:rPr>
                <w:del w:id="169" w:author="Adriana Andrade" w:date="2020-06-05T16:30:00Z"/>
                <w:rFonts w:cs="Times New Roman"/>
                <w:b w:val="0"/>
                <w:sz w:val="24"/>
                <w:szCs w:val="24"/>
              </w:rPr>
              <w:pPrChange w:id="170" w:author="Adriana Andrade" w:date="2020-06-05T16:30:00Z">
                <w:pPr>
                  <w:jc w:val="center"/>
                </w:pPr>
              </w:pPrChange>
            </w:pPr>
            <w:del w:id="171" w:author="Adriana Andrade" w:date="2020-06-05T16:30:00Z">
              <w:r w:rsidRPr="002750EB" w:rsidDel="00BA79DF">
                <w:rPr>
                  <w:rFonts w:cs="Times New Roman"/>
                  <w:b w:val="0"/>
                  <w:sz w:val="24"/>
                  <w:szCs w:val="24"/>
                </w:rPr>
                <w:delText>Capital</w:delText>
              </w:r>
            </w:del>
          </w:p>
        </w:tc>
        <w:tc>
          <w:tcPr>
            <w:tcW w:w="1729" w:type="dxa"/>
            <w:tcBorders>
              <w:top w:val="single" w:sz="4" w:space="0" w:color="auto"/>
              <w:left w:val="single" w:sz="4" w:space="0" w:color="auto"/>
              <w:bottom w:val="nil"/>
            </w:tcBorders>
            <w:vAlign w:val="center"/>
          </w:tcPr>
          <w:p w14:paraId="4CB1C1F9" w14:textId="7295A000" w:rsidR="002750EB" w:rsidRPr="0051277C" w:rsidDel="00BA79DF" w:rsidRDefault="002750EB" w:rsidP="00BA79DF">
            <w:pPr>
              <w:pStyle w:val="Ttulo2"/>
              <w:spacing w:before="240" w:after="240"/>
              <w:rPr>
                <w:del w:id="172" w:author="Adriana Andrade" w:date="2020-06-05T16:30:00Z"/>
                <w:rFonts w:cs="Times New Roman"/>
                <w:sz w:val="24"/>
                <w:szCs w:val="24"/>
              </w:rPr>
              <w:pPrChange w:id="173" w:author="Adriana Andrade" w:date="2020-06-05T16:30:00Z">
                <w:pPr>
                  <w:jc w:val="center"/>
                </w:pPr>
              </w:pPrChange>
            </w:pPr>
            <w:del w:id="174" w:author="Adriana Andrade" w:date="2020-06-05T16:30:00Z">
              <w:r w:rsidRPr="0051277C" w:rsidDel="00BA79DF">
                <w:rPr>
                  <w:rFonts w:cs="Times New Roman"/>
                  <w:sz w:val="24"/>
                  <w:szCs w:val="24"/>
                </w:rPr>
                <w:delText>4</w:delText>
              </w:r>
            </w:del>
          </w:p>
        </w:tc>
        <w:tc>
          <w:tcPr>
            <w:tcW w:w="1729" w:type="dxa"/>
            <w:tcBorders>
              <w:top w:val="single" w:sz="4" w:space="0" w:color="auto"/>
              <w:bottom w:val="nil"/>
            </w:tcBorders>
            <w:vAlign w:val="center"/>
          </w:tcPr>
          <w:p w14:paraId="5A6B4C04" w14:textId="712825AB" w:rsidR="002750EB" w:rsidRPr="0051277C" w:rsidDel="00BA79DF" w:rsidRDefault="002750EB" w:rsidP="00BA79DF">
            <w:pPr>
              <w:pStyle w:val="Ttulo2"/>
              <w:spacing w:before="240" w:after="240"/>
              <w:rPr>
                <w:del w:id="175" w:author="Adriana Andrade" w:date="2020-06-05T16:30:00Z"/>
                <w:rFonts w:cs="Times New Roman"/>
                <w:sz w:val="24"/>
                <w:szCs w:val="24"/>
              </w:rPr>
              <w:pPrChange w:id="176" w:author="Adriana Andrade" w:date="2020-06-05T16:30:00Z">
                <w:pPr>
                  <w:jc w:val="center"/>
                </w:pPr>
              </w:pPrChange>
            </w:pPr>
            <w:del w:id="177" w:author="Adriana Andrade" w:date="2020-06-05T16:30:00Z">
              <w:r w:rsidRPr="0051277C" w:rsidDel="00BA79DF">
                <w:rPr>
                  <w:rFonts w:cs="Times New Roman"/>
                  <w:sz w:val="24"/>
                  <w:szCs w:val="24"/>
                </w:rPr>
                <w:delText>5</w:delText>
              </w:r>
            </w:del>
          </w:p>
        </w:tc>
        <w:tc>
          <w:tcPr>
            <w:tcW w:w="1729" w:type="dxa"/>
            <w:tcBorders>
              <w:top w:val="single" w:sz="4" w:space="0" w:color="auto"/>
              <w:bottom w:val="nil"/>
              <w:right w:val="single" w:sz="4" w:space="0" w:color="auto"/>
            </w:tcBorders>
            <w:vAlign w:val="center"/>
          </w:tcPr>
          <w:p w14:paraId="61501822" w14:textId="2C3A1320" w:rsidR="002750EB" w:rsidRPr="0051277C" w:rsidDel="00BA79DF" w:rsidRDefault="002750EB" w:rsidP="00BA79DF">
            <w:pPr>
              <w:pStyle w:val="Ttulo2"/>
              <w:spacing w:before="240" w:after="240"/>
              <w:rPr>
                <w:del w:id="178" w:author="Adriana Andrade" w:date="2020-06-05T16:30:00Z"/>
                <w:rFonts w:cs="Times New Roman"/>
                <w:sz w:val="24"/>
                <w:szCs w:val="24"/>
              </w:rPr>
              <w:pPrChange w:id="179" w:author="Adriana Andrade" w:date="2020-06-05T16:30:00Z">
                <w:pPr>
                  <w:jc w:val="center"/>
                </w:pPr>
              </w:pPrChange>
            </w:pPr>
            <w:del w:id="180" w:author="Adriana Andrade" w:date="2020-06-05T16:30:00Z">
              <w:r w:rsidRPr="0051277C" w:rsidDel="00BA79DF">
                <w:rPr>
                  <w:rFonts w:cs="Times New Roman"/>
                  <w:sz w:val="24"/>
                  <w:szCs w:val="24"/>
                </w:rPr>
                <w:delText>2</w:delText>
              </w:r>
            </w:del>
          </w:p>
        </w:tc>
        <w:tc>
          <w:tcPr>
            <w:tcW w:w="1729" w:type="dxa"/>
            <w:tcBorders>
              <w:top w:val="single" w:sz="4" w:space="0" w:color="auto"/>
              <w:left w:val="single" w:sz="4" w:space="0" w:color="auto"/>
              <w:bottom w:val="nil"/>
            </w:tcBorders>
            <w:vAlign w:val="center"/>
          </w:tcPr>
          <w:p w14:paraId="58BAB2A8" w14:textId="4AFC6BCC" w:rsidR="002750EB" w:rsidRPr="0051277C" w:rsidDel="00BA79DF" w:rsidRDefault="002750EB" w:rsidP="00BA79DF">
            <w:pPr>
              <w:pStyle w:val="Ttulo2"/>
              <w:spacing w:before="240" w:after="240"/>
              <w:rPr>
                <w:del w:id="181" w:author="Adriana Andrade" w:date="2020-06-05T16:30:00Z"/>
                <w:rFonts w:cs="Times New Roman"/>
                <w:sz w:val="24"/>
                <w:szCs w:val="24"/>
              </w:rPr>
              <w:pPrChange w:id="182" w:author="Adriana Andrade" w:date="2020-06-05T16:30:00Z">
                <w:pPr>
                  <w:jc w:val="center"/>
                </w:pPr>
              </w:pPrChange>
            </w:pPr>
            <w:del w:id="183" w:author="Adriana Andrade" w:date="2020-06-05T16:30:00Z">
              <w:r w:rsidRPr="0051277C" w:rsidDel="00BA79DF">
                <w:rPr>
                  <w:rFonts w:cs="Times New Roman"/>
                  <w:sz w:val="24"/>
                  <w:szCs w:val="24"/>
                </w:rPr>
                <w:delText>11</w:delText>
              </w:r>
            </w:del>
          </w:p>
        </w:tc>
      </w:tr>
      <w:tr w:rsidR="002750EB" w:rsidRPr="0051277C" w:rsidDel="00BA79DF" w14:paraId="40C350D4" w14:textId="63CDE9B1" w:rsidTr="008A1263">
        <w:trPr>
          <w:del w:id="184" w:author="Adriana Andrade" w:date="2020-06-05T16:30:00Z"/>
        </w:trPr>
        <w:tc>
          <w:tcPr>
            <w:tcW w:w="1728" w:type="dxa"/>
            <w:tcBorders>
              <w:top w:val="nil"/>
              <w:bottom w:val="nil"/>
              <w:right w:val="single" w:sz="4" w:space="0" w:color="auto"/>
            </w:tcBorders>
            <w:vAlign w:val="center"/>
          </w:tcPr>
          <w:p w14:paraId="6CAE17FD" w14:textId="79AF58FA" w:rsidR="002750EB" w:rsidRPr="002750EB" w:rsidDel="00BA79DF" w:rsidRDefault="002750EB" w:rsidP="00BA79DF">
            <w:pPr>
              <w:pStyle w:val="Ttulo2"/>
              <w:spacing w:before="240" w:after="240"/>
              <w:rPr>
                <w:del w:id="185" w:author="Adriana Andrade" w:date="2020-06-05T16:30:00Z"/>
                <w:rFonts w:cs="Times New Roman"/>
                <w:b w:val="0"/>
                <w:sz w:val="24"/>
                <w:szCs w:val="24"/>
              </w:rPr>
              <w:pPrChange w:id="186" w:author="Adriana Andrade" w:date="2020-06-05T16:30:00Z">
                <w:pPr>
                  <w:jc w:val="center"/>
                </w:pPr>
              </w:pPrChange>
            </w:pPr>
            <w:del w:id="187" w:author="Adriana Andrade" w:date="2020-06-05T16:30:00Z">
              <w:r w:rsidRPr="002750EB" w:rsidDel="00BA79DF">
                <w:rPr>
                  <w:rFonts w:cs="Times New Roman"/>
                  <w:b w:val="0"/>
                  <w:sz w:val="24"/>
                  <w:szCs w:val="24"/>
                </w:rPr>
                <w:delText>Interior</w:delText>
              </w:r>
            </w:del>
          </w:p>
        </w:tc>
        <w:tc>
          <w:tcPr>
            <w:tcW w:w="1729" w:type="dxa"/>
            <w:tcBorders>
              <w:top w:val="nil"/>
              <w:left w:val="single" w:sz="4" w:space="0" w:color="auto"/>
              <w:bottom w:val="nil"/>
            </w:tcBorders>
            <w:vAlign w:val="center"/>
          </w:tcPr>
          <w:p w14:paraId="6DDB3D78" w14:textId="56F55984" w:rsidR="002750EB" w:rsidRPr="0051277C" w:rsidDel="00BA79DF" w:rsidRDefault="002750EB" w:rsidP="00BA79DF">
            <w:pPr>
              <w:pStyle w:val="Ttulo2"/>
              <w:spacing w:before="240" w:after="240"/>
              <w:rPr>
                <w:del w:id="188" w:author="Adriana Andrade" w:date="2020-06-05T16:30:00Z"/>
                <w:rFonts w:cs="Times New Roman"/>
                <w:sz w:val="24"/>
                <w:szCs w:val="24"/>
              </w:rPr>
              <w:pPrChange w:id="189" w:author="Adriana Andrade" w:date="2020-06-05T16:30:00Z">
                <w:pPr>
                  <w:jc w:val="center"/>
                </w:pPr>
              </w:pPrChange>
            </w:pPr>
            <w:del w:id="190" w:author="Adriana Andrade" w:date="2020-06-05T16:30:00Z">
              <w:r w:rsidRPr="0051277C" w:rsidDel="00BA79DF">
                <w:rPr>
                  <w:rFonts w:cs="Times New Roman"/>
                  <w:sz w:val="24"/>
                  <w:szCs w:val="24"/>
                </w:rPr>
                <w:delText>3</w:delText>
              </w:r>
            </w:del>
          </w:p>
        </w:tc>
        <w:tc>
          <w:tcPr>
            <w:tcW w:w="1729" w:type="dxa"/>
            <w:tcBorders>
              <w:top w:val="nil"/>
              <w:bottom w:val="nil"/>
            </w:tcBorders>
            <w:vAlign w:val="center"/>
          </w:tcPr>
          <w:p w14:paraId="0ED2087A" w14:textId="1D780FF8" w:rsidR="002750EB" w:rsidRPr="0051277C" w:rsidDel="00BA79DF" w:rsidRDefault="002750EB" w:rsidP="00BA79DF">
            <w:pPr>
              <w:pStyle w:val="Ttulo2"/>
              <w:spacing w:before="240" w:after="240"/>
              <w:rPr>
                <w:del w:id="191" w:author="Adriana Andrade" w:date="2020-06-05T16:30:00Z"/>
                <w:rFonts w:cs="Times New Roman"/>
                <w:sz w:val="24"/>
                <w:szCs w:val="24"/>
              </w:rPr>
              <w:pPrChange w:id="192" w:author="Adriana Andrade" w:date="2020-06-05T16:30:00Z">
                <w:pPr>
                  <w:jc w:val="center"/>
                </w:pPr>
              </w:pPrChange>
            </w:pPr>
            <w:del w:id="193" w:author="Adriana Andrade" w:date="2020-06-05T16:30:00Z">
              <w:r w:rsidRPr="0051277C" w:rsidDel="00BA79DF">
                <w:rPr>
                  <w:rFonts w:cs="Times New Roman"/>
                  <w:sz w:val="24"/>
                  <w:szCs w:val="24"/>
                </w:rPr>
                <w:delText>7</w:delText>
              </w:r>
            </w:del>
          </w:p>
        </w:tc>
        <w:tc>
          <w:tcPr>
            <w:tcW w:w="1729" w:type="dxa"/>
            <w:tcBorders>
              <w:top w:val="nil"/>
              <w:bottom w:val="nil"/>
              <w:right w:val="single" w:sz="4" w:space="0" w:color="auto"/>
            </w:tcBorders>
            <w:vAlign w:val="center"/>
          </w:tcPr>
          <w:p w14:paraId="2A9BE8BE" w14:textId="22096FF7" w:rsidR="002750EB" w:rsidRPr="0051277C" w:rsidDel="00BA79DF" w:rsidRDefault="002750EB" w:rsidP="00BA79DF">
            <w:pPr>
              <w:pStyle w:val="Ttulo2"/>
              <w:spacing w:before="240" w:after="240"/>
              <w:rPr>
                <w:del w:id="194" w:author="Adriana Andrade" w:date="2020-06-05T16:30:00Z"/>
                <w:rFonts w:cs="Times New Roman"/>
                <w:sz w:val="24"/>
                <w:szCs w:val="24"/>
              </w:rPr>
              <w:pPrChange w:id="195" w:author="Adriana Andrade" w:date="2020-06-05T16:30:00Z">
                <w:pPr>
                  <w:jc w:val="center"/>
                </w:pPr>
              </w:pPrChange>
            </w:pPr>
            <w:del w:id="196" w:author="Adriana Andrade" w:date="2020-06-05T16:30:00Z">
              <w:r w:rsidRPr="0051277C" w:rsidDel="00BA79DF">
                <w:rPr>
                  <w:rFonts w:cs="Times New Roman"/>
                  <w:sz w:val="24"/>
                  <w:szCs w:val="24"/>
                </w:rPr>
                <w:delText>2</w:delText>
              </w:r>
            </w:del>
          </w:p>
        </w:tc>
        <w:tc>
          <w:tcPr>
            <w:tcW w:w="1729" w:type="dxa"/>
            <w:tcBorders>
              <w:top w:val="nil"/>
              <w:left w:val="single" w:sz="4" w:space="0" w:color="auto"/>
              <w:bottom w:val="nil"/>
            </w:tcBorders>
            <w:vAlign w:val="center"/>
          </w:tcPr>
          <w:p w14:paraId="3A3C923F" w14:textId="5F192C86" w:rsidR="002750EB" w:rsidRPr="0051277C" w:rsidDel="00BA79DF" w:rsidRDefault="002750EB" w:rsidP="00BA79DF">
            <w:pPr>
              <w:pStyle w:val="Ttulo2"/>
              <w:spacing w:before="240" w:after="240"/>
              <w:rPr>
                <w:del w:id="197" w:author="Adriana Andrade" w:date="2020-06-05T16:30:00Z"/>
                <w:rFonts w:cs="Times New Roman"/>
                <w:sz w:val="24"/>
                <w:szCs w:val="24"/>
              </w:rPr>
              <w:pPrChange w:id="198" w:author="Adriana Andrade" w:date="2020-06-05T16:30:00Z">
                <w:pPr>
                  <w:jc w:val="center"/>
                </w:pPr>
              </w:pPrChange>
            </w:pPr>
            <w:del w:id="199" w:author="Adriana Andrade" w:date="2020-06-05T16:30:00Z">
              <w:r w:rsidRPr="0051277C" w:rsidDel="00BA79DF">
                <w:rPr>
                  <w:rFonts w:cs="Times New Roman"/>
                  <w:sz w:val="24"/>
                  <w:szCs w:val="24"/>
                </w:rPr>
                <w:delText>12</w:delText>
              </w:r>
            </w:del>
          </w:p>
        </w:tc>
      </w:tr>
      <w:tr w:rsidR="002750EB" w:rsidRPr="0051277C" w:rsidDel="00BA79DF" w14:paraId="70286660" w14:textId="49485DF1" w:rsidTr="008A1263">
        <w:trPr>
          <w:del w:id="200" w:author="Adriana Andrade" w:date="2020-06-05T16:30:00Z"/>
        </w:trPr>
        <w:tc>
          <w:tcPr>
            <w:tcW w:w="1728" w:type="dxa"/>
            <w:tcBorders>
              <w:top w:val="nil"/>
              <w:bottom w:val="single" w:sz="4" w:space="0" w:color="auto"/>
              <w:right w:val="single" w:sz="4" w:space="0" w:color="auto"/>
            </w:tcBorders>
            <w:vAlign w:val="center"/>
          </w:tcPr>
          <w:p w14:paraId="2000BBF8" w14:textId="6D8B2369" w:rsidR="002750EB" w:rsidRPr="002750EB" w:rsidDel="00BA79DF" w:rsidRDefault="002750EB" w:rsidP="00BA79DF">
            <w:pPr>
              <w:pStyle w:val="Ttulo2"/>
              <w:spacing w:before="240" w:after="240"/>
              <w:rPr>
                <w:del w:id="201" w:author="Adriana Andrade" w:date="2020-06-05T16:30:00Z"/>
                <w:rFonts w:cs="Times New Roman"/>
                <w:b w:val="0"/>
                <w:sz w:val="24"/>
                <w:szCs w:val="24"/>
              </w:rPr>
              <w:pPrChange w:id="202" w:author="Adriana Andrade" w:date="2020-06-05T16:30:00Z">
                <w:pPr>
                  <w:jc w:val="center"/>
                </w:pPr>
              </w:pPrChange>
            </w:pPr>
            <w:del w:id="203" w:author="Adriana Andrade" w:date="2020-06-05T16:30:00Z">
              <w:r w:rsidRPr="002750EB" w:rsidDel="00BA79DF">
                <w:rPr>
                  <w:rFonts w:cs="Times New Roman"/>
                  <w:b w:val="0"/>
                  <w:sz w:val="24"/>
                  <w:szCs w:val="24"/>
                </w:rPr>
                <w:delText>Outra</w:delText>
              </w:r>
            </w:del>
          </w:p>
        </w:tc>
        <w:tc>
          <w:tcPr>
            <w:tcW w:w="1729" w:type="dxa"/>
            <w:tcBorders>
              <w:top w:val="nil"/>
              <w:left w:val="single" w:sz="4" w:space="0" w:color="auto"/>
              <w:bottom w:val="single" w:sz="4" w:space="0" w:color="auto"/>
            </w:tcBorders>
            <w:vAlign w:val="center"/>
          </w:tcPr>
          <w:p w14:paraId="5737E299" w14:textId="0DDA5381" w:rsidR="002750EB" w:rsidRPr="0051277C" w:rsidDel="00BA79DF" w:rsidRDefault="002750EB" w:rsidP="00BA79DF">
            <w:pPr>
              <w:pStyle w:val="Ttulo2"/>
              <w:spacing w:before="240" w:after="240"/>
              <w:rPr>
                <w:del w:id="204" w:author="Adriana Andrade" w:date="2020-06-05T16:30:00Z"/>
                <w:rFonts w:cs="Times New Roman"/>
                <w:sz w:val="24"/>
                <w:szCs w:val="24"/>
              </w:rPr>
              <w:pPrChange w:id="205" w:author="Adriana Andrade" w:date="2020-06-05T16:30:00Z">
                <w:pPr>
                  <w:jc w:val="center"/>
                </w:pPr>
              </w:pPrChange>
            </w:pPr>
            <w:del w:id="206" w:author="Adriana Andrade" w:date="2020-06-05T16:30:00Z">
              <w:r w:rsidRPr="0051277C" w:rsidDel="00BA79DF">
                <w:rPr>
                  <w:rFonts w:cs="Times New Roman"/>
                  <w:sz w:val="24"/>
                  <w:szCs w:val="24"/>
                </w:rPr>
                <w:delText>5</w:delText>
              </w:r>
            </w:del>
          </w:p>
        </w:tc>
        <w:tc>
          <w:tcPr>
            <w:tcW w:w="1729" w:type="dxa"/>
            <w:tcBorders>
              <w:top w:val="nil"/>
              <w:bottom w:val="single" w:sz="4" w:space="0" w:color="auto"/>
            </w:tcBorders>
            <w:vAlign w:val="center"/>
          </w:tcPr>
          <w:p w14:paraId="15FCE8B1" w14:textId="0BC2461F" w:rsidR="002750EB" w:rsidRPr="0051277C" w:rsidDel="00BA79DF" w:rsidRDefault="002750EB" w:rsidP="00BA79DF">
            <w:pPr>
              <w:pStyle w:val="Ttulo2"/>
              <w:spacing w:before="240" w:after="240"/>
              <w:rPr>
                <w:del w:id="207" w:author="Adriana Andrade" w:date="2020-06-05T16:30:00Z"/>
                <w:rFonts w:cs="Times New Roman"/>
                <w:sz w:val="24"/>
                <w:szCs w:val="24"/>
              </w:rPr>
              <w:pPrChange w:id="208" w:author="Adriana Andrade" w:date="2020-06-05T16:30:00Z">
                <w:pPr>
                  <w:jc w:val="center"/>
                </w:pPr>
              </w:pPrChange>
            </w:pPr>
            <w:del w:id="209" w:author="Adriana Andrade" w:date="2020-06-05T16:30:00Z">
              <w:r w:rsidRPr="0051277C" w:rsidDel="00BA79DF">
                <w:rPr>
                  <w:rFonts w:cs="Times New Roman"/>
                  <w:sz w:val="24"/>
                  <w:szCs w:val="24"/>
                </w:rPr>
                <w:delText>6</w:delText>
              </w:r>
            </w:del>
          </w:p>
        </w:tc>
        <w:tc>
          <w:tcPr>
            <w:tcW w:w="1729" w:type="dxa"/>
            <w:tcBorders>
              <w:top w:val="nil"/>
              <w:bottom w:val="single" w:sz="4" w:space="0" w:color="auto"/>
              <w:right w:val="single" w:sz="4" w:space="0" w:color="auto"/>
            </w:tcBorders>
            <w:vAlign w:val="center"/>
          </w:tcPr>
          <w:p w14:paraId="2277915D" w14:textId="3708C6F7" w:rsidR="002750EB" w:rsidRPr="0051277C" w:rsidDel="00BA79DF" w:rsidRDefault="002750EB" w:rsidP="00BA79DF">
            <w:pPr>
              <w:pStyle w:val="Ttulo2"/>
              <w:spacing w:before="240" w:after="240"/>
              <w:rPr>
                <w:del w:id="210" w:author="Adriana Andrade" w:date="2020-06-05T16:30:00Z"/>
                <w:rFonts w:cs="Times New Roman"/>
                <w:sz w:val="24"/>
                <w:szCs w:val="24"/>
              </w:rPr>
              <w:pPrChange w:id="211" w:author="Adriana Andrade" w:date="2020-06-05T16:30:00Z">
                <w:pPr>
                  <w:jc w:val="center"/>
                </w:pPr>
              </w:pPrChange>
            </w:pPr>
            <w:del w:id="212" w:author="Adriana Andrade" w:date="2020-06-05T16:30:00Z">
              <w:r w:rsidRPr="0051277C" w:rsidDel="00BA79DF">
                <w:rPr>
                  <w:rFonts w:cs="Times New Roman"/>
                  <w:sz w:val="24"/>
                  <w:szCs w:val="24"/>
                </w:rPr>
                <w:delText>2</w:delText>
              </w:r>
            </w:del>
          </w:p>
        </w:tc>
        <w:tc>
          <w:tcPr>
            <w:tcW w:w="1729" w:type="dxa"/>
            <w:tcBorders>
              <w:top w:val="nil"/>
              <w:left w:val="single" w:sz="4" w:space="0" w:color="auto"/>
              <w:bottom w:val="single" w:sz="4" w:space="0" w:color="auto"/>
            </w:tcBorders>
            <w:vAlign w:val="center"/>
          </w:tcPr>
          <w:p w14:paraId="60106610" w14:textId="66C5B1F1" w:rsidR="002750EB" w:rsidRPr="0051277C" w:rsidDel="00BA79DF" w:rsidRDefault="002750EB" w:rsidP="00BA79DF">
            <w:pPr>
              <w:pStyle w:val="Ttulo2"/>
              <w:spacing w:before="240" w:after="240"/>
              <w:rPr>
                <w:del w:id="213" w:author="Adriana Andrade" w:date="2020-06-05T16:30:00Z"/>
                <w:rFonts w:cs="Times New Roman"/>
                <w:sz w:val="24"/>
                <w:szCs w:val="24"/>
              </w:rPr>
              <w:pPrChange w:id="214" w:author="Adriana Andrade" w:date="2020-06-05T16:30:00Z">
                <w:pPr>
                  <w:jc w:val="center"/>
                </w:pPr>
              </w:pPrChange>
            </w:pPr>
            <w:del w:id="215" w:author="Adriana Andrade" w:date="2020-06-05T16:30:00Z">
              <w:r w:rsidRPr="0051277C" w:rsidDel="00BA79DF">
                <w:rPr>
                  <w:rFonts w:cs="Times New Roman"/>
                  <w:sz w:val="24"/>
                  <w:szCs w:val="24"/>
                </w:rPr>
                <w:delText>13</w:delText>
              </w:r>
            </w:del>
          </w:p>
        </w:tc>
      </w:tr>
      <w:tr w:rsidR="002750EB" w:rsidRPr="0051277C" w:rsidDel="00BA79DF" w14:paraId="75842FBE" w14:textId="3CA38B29" w:rsidTr="008A1263">
        <w:trPr>
          <w:del w:id="216" w:author="Adriana Andrade" w:date="2020-06-05T16:30:00Z"/>
        </w:trPr>
        <w:tc>
          <w:tcPr>
            <w:tcW w:w="1728" w:type="dxa"/>
            <w:tcBorders>
              <w:top w:val="single" w:sz="4" w:space="0" w:color="auto"/>
              <w:right w:val="single" w:sz="4" w:space="0" w:color="auto"/>
            </w:tcBorders>
            <w:vAlign w:val="center"/>
          </w:tcPr>
          <w:p w14:paraId="58EC66A9" w14:textId="7848B5E6" w:rsidR="002750EB" w:rsidRPr="002750EB" w:rsidDel="00BA79DF" w:rsidRDefault="002750EB" w:rsidP="00BA79DF">
            <w:pPr>
              <w:pStyle w:val="Ttulo2"/>
              <w:spacing w:before="240" w:after="240"/>
              <w:rPr>
                <w:del w:id="217" w:author="Adriana Andrade" w:date="2020-06-05T16:30:00Z"/>
                <w:rFonts w:cs="Times New Roman"/>
                <w:b w:val="0"/>
                <w:sz w:val="24"/>
                <w:szCs w:val="24"/>
              </w:rPr>
              <w:pPrChange w:id="218" w:author="Adriana Andrade" w:date="2020-06-05T16:30:00Z">
                <w:pPr>
                  <w:jc w:val="center"/>
                </w:pPr>
              </w:pPrChange>
            </w:pPr>
            <w:del w:id="219" w:author="Adriana Andrade" w:date="2020-06-05T16:30:00Z">
              <w:r w:rsidRPr="002750EB" w:rsidDel="00BA79DF">
                <w:rPr>
                  <w:rFonts w:cs="Times New Roman"/>
                  <w:b w:val="0"/>
                  <w:sz w:val="24"/>
                  <w:szCs w:val="24"/>
                </w:rPr>
                <w:delText>Total</w:delText>
              </w:r>
            </w:del>
          </w:p>
        </w:tc>
        <w:tc>
          <w:tcPr>
            <w:tcW w:w="1729" w:type="dxa"/>
            <w:tcBorders>
              <w:top w:val="single" w:sz="4" w:space="0" w:color="auto"/>
              <w:left w:val="single" w:sz="4" w:space="0" w:color="auto"/>
              <w:bottom w:val="single" w:sz="4" w:space="0" w:color="auto"/>
            </w:tcBorders>
            <w:vAlign w:val="center"/>
          </w:tcPr>
          <w:p w14:paraId="002B4FEB" w14:textId="1877201C" w:rsidR="002750EB" w:rsidRPr="0051277C" w:rsidDel="00BA79DF" w:rsidRDefault="002750EB" w:rsidP="00BA79DF">
            <w:pPr>
              <w:pStyle w:val="Ttulo2"/>
              <w:spacing w:before="240" w:after="240"/>
              <w:rPr>
                <w:del w:id="220" w:author="Adriana Andrade" w:date="2020-06-05T16:30:00Z"/>
                <w:rFonts w:cs="Times New Roman"/>
                <w:sz w:val="24"/>
                <w:szCs w:val="24"/>
              </w:rPr>
              <w:pPrChange w:id="221" w:author="Adriana Andrade" w:date="2020-06-05T16:30:00Z">
                <w:pPr>
                  <w:jc w:val="center"/>
                </w:pPr>
              </w:pPrChange>
            </w:pPr>
            <w:del w:id="222" w:author="Adriana Andrade" w:date="2020-06-05T16:30:00Z">
              <w:r w:rsidRPr="0051277C" w:rsidDel="00BA79DF">
                <w:rPr>
                  <w:rFonts w:cs="Times New Roman"/>
                  <w:sz w:val="24"/>
                  <w:szCs w:val="24"/>
                </w:rPr>
                <w:delText>12</w:delText>
              </w:r>
            </w:del>
          </w:p>
        </w:tc>
        <w:tc>
          <w:tcPr>
            <w:tcW w:w="1729" w:type="dxa"/>
            <w:tcBorders>
              <w:top w:val="single" w:sz="4" w:space="0" w:color="auto"/>
              <w:bottom w:val="single" w:sz="4" w:space="0" w:color="auto"/>
            </w:tcBorders>
            <w:vAlign w:val="center"/>
          </w:tcPr>
          <w:p w14:paraId="18A59AC7" w14:textId="2D1786D9" w:rsidR="002750EB" w:rsidRPr="0051277C" w:rsidDel="00BA79DF" w:rsidRDefault="002750EB" w:rsidP="00BA79DF">
            <w:pPr>
              <w:pStyle w:val="Ttulo2"/>
              <w:spacing w:before="240" w:after="240"/>
              <w:rPr>
                <w:del w:id="223" w:author="Adriana Andrade" w:date="2020-06-05T16:30:00Z"/>
                <w:rFonts w:cs="Times New Roman"/>
                <w:sz w:val="24"/>
                <w:szCs w:val="24"/>
              </w:rPr>
              <w:pPrChange w:id="224" w:author="Adriana Andrade" w:date="2020-06-05T16:30:00Z">
                <w:pPr>
                  <w:jc w:val="center"/>
                </w:pPr>
              </w:pPrChange>
            </w:pPr>
            <w:del w:id="225" w:author="Adriana Andrade" w:date="2020-06-05T16:30:00Z">
              <w:r w:rsidRPr="0051277C" w:rsidDel="00BA79DF">
                <w:rPr>
                  <w:rFonts w:cs="Times New Roman"/>
                  <w:sz w:val="24"/>
                  <w:szCs w:val="24"/>
                </w:rPr>
                <w:delText>18</w:delText>
              </w:r>
            </w:del>
          </w:p>
        </w:tc>
        <w:tc>
          <w:tcPr>
            <w:tcW w:w="1729" w:type="dxa"/>
            <w:tcBorders>
              <w:top w:val="single" w:sz="4" w:space="0" w:color="auto"/>
              <w:bottom w:val="single" w:sz="4" w:space="0" w:color="auto"/>
              <w:right w:val="single" w:sz="4" w:space="0" w:color="auto"/>
            </w:tcBorders>
            <w:vAlign w:val="center"/>
          </w:tcPr>
          <w:p w14:paraId="242F84CF" w14:textId="7A9D00E7" w:rsidR="002750EB" w:rsidRPr="0051277C" w:rsidDel="00BA79DF" w:rsidRDefault="002750EB" w:rsidP="00BA79DF">
            <w:pPr>
              <w:pStyle w:val="Ttulo2"/>
              <w:spacing w:before="240" w:after="240"/>
              <w:rPr>
                <w:del w:id="226" w:author="Adriana Andrade" w:date="2020-06-05T16:30:00Z"/>
                <w:rFonts w:cs="Times New Roman"/>
                <w:sz w:val="24"/>
                <w:szCs w:val="24"/>
              </w:rPr>
              <w:pPrChange w:id="227" w:author="Adriana Andrade" w:date="2020-06-05T16:30:00Z">
                <w:pPr>
                  <w:jc w:val="center"/>
                </w:pPr>
              </w:pPrChange>
            </w:pPr>
            <w:del w:id="228" w:author="Adriana Andrade" w:date="2020-06-05T16:30:00Z">
              <w:r w:rsidRPr="0051277C" w:rsidDel="00BA79DF">
                <w:rPr>
                  <w:rFonts w:cs="Times New Roman"/>
                  <w:sz w:val="24"/>
                  <w:szCs w:val="24"/>
                </w:rPr>
                <w:delText>6</w:delText>
              </w:r>
            </w:del>
          </w:p>
        </w:tc>
        <w:tc>
          <w:tcPr>
            <w:tcW w:w="1729" w:type="dxa"/>
            <w:tcBorders>
              <w:top w:val="single" w:sz="4" w:space="0" w:color="auto"/>
              <w:left w:val="single" w:sz="4" w:space="0" w:color="auto"/>
            </w:tcBorders>
            <w:vAlign w:val="center"/>
          </w:tcPr>
          <w:p w14:paraId="4E06CA1A" w14:textId="7438A875" w:rsidR="002750EB" w:rsidRPr="0051277C" w:rsidDel="00BA79DF" w:rsidRDefault="002750EB" w:rsidP="00BA79DF">
            <w:pPr>
              <w:pStyle w:val="Ttulo2"/>
              <w:spacing w:before="240" w:after="240"/>
              <w:rPr>
                <w:del w:id="229" w:author="Adriana Andrade" w:date="2020-06-05T16:30:00Z"/>
                <w:rFonts w:cs="Times New Roman"/>
                <w:sz w:val="24"/>
                <w:szCs w:val="24"/>
              </w:rPr>
              <w:pPrChange w:id="230" w:author="Adriana Andrade" w:date="2020-06-05T16:30:00Z">
                <w:pPr>
                  <w:jc w:val="center"/>
                </w:pPr>
              </w:pPrChange>
            </w:pPr>
            <w:del w:id="231" w:author="Adriana Andrade" w:date="2020-06-05T16:30:00Z">
              <w:r w:rsidRPr="0051277C" w:rsidDel="00BA79DF">
                <w:rPr>
                  <w:rFonts w:cs="Times New Roman"/>
                  <w:sz w:val="24"/>
                  <w:szCs w:val="24"/>
                </w:rPr>
                <w:delText>36</w:delText>
              </w:r>
            </w:del>
          </w:p>
        </w:tc>
      </w:tr>
    </w:tbl>
    <w:p w14:paraId="6B28863B" w14:textId="09D2B206" w:rsidR="002750EB" w:rsidRPr="0051277C" w:rsidDel="00BA79DF" w:rsidRDefault="002750EB" w:rsidP="00BA79DF">
      <w:pPr>
        <w:pStyle w:val="Ttulo2"/>
        <w:spacing w:before="240" w:after="240"/>
        <w:rPr>
          <w:del w:id="232" w:author="Adriana Andrade" w:date="2020-06-05T16:30:00Z"/>
          <w:rFonts w:eastAsiaTheme="minorEastAsia" w:cs="Times New Roman"/>
          <w:sz w:val="24"/>
          <w:szCs w:val="24"/>
        </w:rPr>
        <w:pPrChange w:id="233" w:author="Adriana Andrade" w:date="2020-06-05T16:30:00Z">
          <w:pPr>
            <w:spacing w:before="240" w:after="240" w:line="360" w:lineRule="auto"/>
            <w:jc w:val="both"/>
          </w:pPr>
        </w:pPrChange>
      </w:pPr>
      <w:del w:id="234" w:author="Adriana Andrade" w:date="2020-06-05T16:30:00Z">
        <w:r w:rsidRPr="0051277C" w:rsidDel="00BA79DF">
          <w:rPr>
            <w:rFonts w:cs="Times New Roman"/>
            <w:sz w:val="24"/>
            <w:szCs w:val="24"/>
          </w:rPr>
          <w:delText xml:space="preserve">A linha dos totais fornece a distribuição da variável </w:delText>
        </w:r>
        <m:oMath>
          <m:r>
            <m:rPr>
              <m:sty m:val="bi"/>
            </m:rPr>
            <w:rPr>
              <w:rFonts w:ascii="Cambria Math" w:hAnsi="Cambria Math" w:cs="Times New Roman"/>
              <w:sz w:val="24"/>
              <w:szCs w:val="24"/>
            </w:rPr>
            <m:t>X</m:t>
          </m:r>
        </m:oMath>
        <w:r w:rsidRPr="0051277C" w:rsidDel="00BA79DF">
          <w:rPr>
            <w:rFonts w:eastAsiaTheme="minorEastAsia" w:cs="Times New Roman"/>
            <w:sz w:val="24"/>
            <w:szCs w:val="24"/>
          </w:rPr>
          <w:delText>:</w:delText>
        </w:r>
      </w:del>
    </w:p>
    <w:tbl>
      <w:tblPr>
        <w:tblStyle w:val="Tabelacomgrade"/>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700"/>
        <w:gridCol w:w="1722"/>
        <w:gridCol w:w="1693"/>
        <w:gridCol w:w="1701"/>
        <w:gridCol w:w="1688"/>
      </w:tblGrid>
      <w:tr w:rsidR="002750EB" w:rsidRPr="0051277C" w:rsidDel="00BA79DF" w14:paraId="5D1E8D60" w14:textId="667CEB0E" w:rsidTr="002750EB">
        <w:trPr>
          <w:del w:id="235" w:author="Adriana Andrade" w:date="2020-06-05T16:30:00Z"/>
        </w:trPr>
        <w:tc>
          <w:tcPr>
            <w:tcW w:w="1728" w:type="dxa"/>
            <w:tcBorders>
              <w:top w:val="single" w:sz="4" w:space="0" w:color="auto"/>
              <w:bottom w:val="single" w:sz="4" w:space="0" w:color="auto"/>
              <w:right w:val="single" w:sz="4" w:space="0" w:color="auto"/>
              <w:tl2br w:val="single" w:sz="4" w:space="0" w:color="auto"/>
            </w:tcBorders>
            <w:shd w:val="clear" w:color="auto" w:fill="D9D9D9" w:themeFill="background1" w:themeFillShade="D9"/>
            <w:vAlign w:val="center"/>
          </w:tcPr>
          <w:p w14:paraId="0CB2692B" w14:textId="1BCEF17A" w:rsidR="002750EB" w:rsidRPr="002750EB" w:rsidDel="00BA79DF" w:rsidRDefault="002750EB" w:rsidP="00BA79DF">
            <w:pPr>
              <w:pStyle w:val="Ttulo2"/>
              <w:spacing w:before="240" w:after="240"/>
              <w:rPr>
                <w:del w:id="236" w:author="Adriana Andrade" w:date="2020-06-05T16:30:00Z"/>
                <w:rFonts w:eastAsiaTheme="minorEastAsia" w:cs="Times New Roman"/>
                <w:b w:val="0"/>
                <w:sz w:val="24"/>
                <w:szCs w:val="24"/>
              </w:rPr>
              <w:pPrChange w:id="237" w:author="Adriana Andrade" w:date="2020-06-05T16:30:00Z">
                <w:pPr>
                  <w:jc w:val="center"/>
                </w:pPr>
              </w:pPrChange>
            </w:pPr>
            <w:del w:id="238" w:author="Adriana Andrade" w:date="2020-06-05T16:30:00Z">
              <w:r w:rsidRPr="002750EB" w:rsidDel="00BA79DF">
                <w:rPr>
                  <w:rFonts w:eastAsiaTheme="minorEastAsia" w:cs="Times New Roman"/>
                  <w:b w:val="0"/>
                  <w:sz w:val="24"/>
                  <w:szCs w:val="24"/>
                </w:rPr>
                <w:lastRenderedPageBreak/>
                <w:delText xml:space="preserve">             </w:delText>
              </w:r>
              <m:oMath>
                <m:r>
                  <m:rPr>
                    <m:sty m:val="bi"/>
                  </m:rPr>
                  <w:rPr>
                    <w:rFonts w:ascii="Cambria Math" w:hAnsi="Cambria Math" w:cs="Times New Roman"/>
                    <w:sz w:val="24"/>
                    <w:szCs w:val="24"/>
                  </w:rPr>
                  <m:t>X</m:t>
                </m:r>
              </m:oMath>
            </w:del>
          </w:p>
          <w:p w14:paraId="3379411B" w14:textId="7B6A2807" w:rsidR="002750EB" w:rsidRPr="002750EB" w:rsidDel="00BA79DF" w:rsidRDefault="002750EB" w:rsidP="00BA79DF">
            <w:pPr>
              <w:pStyle w:val="Ttulo2"/>
              <w:spacing w:before="240" w:after="240"/>
              <w:rPr>
                <w:del w:id="239" w:author="Adriana Andrade" w:date="2020-06-05T16:30:00Z"/>
                <w:rFonts w:eastAsiaTheme="minorEastAsia" w:cs="Times New Roman"/>
                <w:b w:val="0"/>
                <w:color w:val="BFBFBF" w:themeColor="background1" w:themeShade="BF"/>
                <w:sz w:val="24"/>
                <w:szCs w:val="24"/>
              </w:rPr>
              <w:pPrChange w:id="240" w:author="Adriana Andrade" w:date="2020-06-05T16:30:00Z">
                <w:pPr/>
              </w:pPrChange>
            </w:pPr>
            <w:del w:id="241" w:author="Adriana Andrade" w:date="2020-06-05T16:30:00Z">
              <w:r w:rsidRPr="002750EB" w:rsidDel="00BA79DF">
                <w:rPr>
                  <w:rFonts w:eastAsiaTheme="minorEastAsia" w:cs="Times New Roman"/>
                  <w:b w:val="0"/>
                  <w:sz w:val="24"/>
                  <w:szCs w:val="24"/>
                </w:rPr>
                <w:delText xml:space="preserve">    </w:delText>
              </w:r>
            </w:del>
          </w:p>
        </w:tc>
        <w:tc>
          <w:tcPr>
            <w:tcW w:w="1729" w:type="dxa"/>
            <w:tcBorders>
              <w:top w:val="single" w:sz="4" w:space="0" w:color="auto"/>
              <w:left w:val="single" w:sz="4" w:space="0" w:color="auto"/>
              <w:bottom w:val="single" w:sz="4" w:space="0" w:color="auto"/>
            </w:tcBorders>
            <w:shd w:val="clear" w:color="auto" w:fill="D9D9D9" w:themeFill="background1" w:themeFillShade="D9"/>
            <w:vAlign w:val="center"/>
          </w:tcPr>
          <w:p w14:paraId="4DC38246" w14:textId="22353D6A" w:rsidR="002750EB" w:rsidRPr="002750EB" w:rsidDel="00BA79DF" w:rsidRDefault="002750EB" w:rsidP="00BA79DF">
            <w:pPr>
              <w:pStyle w:val="Ttulo2"/>
              <w:spacing w:before="240" w:after="240"/>
              <w:rPr>
                <w:del w:id="242" w:author="Adriana Andrade" w:date="2020-06-05T16:30:00Z"/>
                <w:rFonts w:cs="Times New Roman"/>
                <w:b w:val="0"/>
                <w:sz w:val="24"/>
                <w:szCs w:val="24"/>
              </w:rPr>
              <w:pPrChange w:id="243" w:author="Adriana Andrade" w:date="2020-06-05T16:30:00Z">
                <w:pPr>
                  <w:jc w:val="center"/>
                </w:pPr>
              </w:pPrChange>
            </w:pPr>
            <w:del w:id="244" w:author="Adriana Andrade" w:date="2020-06-05T16:30:00Z">
              <w:r w:rsidRPr="002750EB" w:rsidDel="00BA79DF">
                <w:rPr>
                  <w:rFonts w:cs="Times New Roman"/>
                  <w:b w:val="0"/>
                  <w:sz w:val="24"/>
                  <w:szCs w:val="24"/>
                </w:rPr>
                <w:delText>Ensino Fundamental</w:delText>
              </w:r>
            </w:del>
          </w:p>
        </w:tc>
        <w:tc>
          <w:tcPr>
            <w:tcW w:w="1729" w:type="dxa"/>
            <w:tcBorders>
              <w:top w:val="single" w:sz="4" w:space="0" w:color="auto"/>
              <w:bottom w:val="single" w:sz="4" w:space="0" w:color="auto"/>
            </w:tcBorders>
            <w:shd w:val="clear" w:color="auto" w:fill="D9D9D9" w:themeFill="background1" w:themeFillShade="D9"/>
            <w:vAlign w:val="center"/>
          </w:tcPr>
          <w:p w14:paraId="60698C9F" w14:textId="6F81C0B4" w:rsidR="002750EB" w:rsidRPr="002750EB" w:rsidDel="00BA79DF" w:rsidRDefault="002750EB" w:rsidP="00BA79DF">
            <w:pPr>
              <w:pStyle w:val="Ttulo2"/>
              <w:spacing w:before="240" w:after="240"/>
              <w:rPr>
                <w:del w:id="245" w:author="Adriana Andrade" w:date="2020-06-05T16:30:00Z"/>
                <w:rFonts w:cs="Times New Roman"/>
                <w:b w:val="0"/>
                <w:sz w:val="24"/>
                <w:szCs w:val="24"/>
              </w:rPr>
              <w:pPrChange w:id="246" w:author="Adriana Andrade" w:date="2020-06-05T16:30:00Z">
                <w:pPr>
                  <w:jc w:val="center"/>
                </w:pPr>
              </w:pPrChange>
            </w:pPr>
            <w:del w:id="247" w:author="Adriana Andrade" w:date="2020-06-05T16:30:00Z">
              <w:r w:rsidRPr="002750EB" w:rsidDel="00BA79DF">
                <w:rPr>
                  <w:rFonts w:cs="Times New Roman"/>
                  <w:b w:val="0"/>
                  <w:sz w:val="24"/>
                  <w:szCs w:val="24"/>
                </w:rPr>
                <w:delText>Ensino Médio</w:delText>
              </w:r>
            </w:del>
          </w:p>
        </w:tc>
        <w:tc>
          <w:tcPr>
            <w:tcW w:w="1729" w:type="dxa"/>
            <w:tcBorders>
              <w:top w:val="single" w:sz="4" w:space="0" w:color="auto"/>
              <w:bottom w:val="single" w:sz="4" w:space="0" w:color="auto"/>
              <w:right w:val="single" w:sz="4" w:space="0" w:color="auto"/>
            </w:tcBorders>
            <w:shd w:val="clear" w:color="auto" w:fill="D9D9D9" w:themeFill="background1" w:themeFillShade="D9"/>
            <w:vAlign w:val="center"/>
          </w:tcPr>
          <w:p w14:paraId="4C449DC2" w14:textId="5FCAB83E" w:rsidR="002750EB" w:rsidRPr="002750EB" w:rsidDel="00BA79DF" w:rsidRDefault="002750EB" w:rsidP="00BA79DF">
            <w:pPr>
              <w:pStyle w:val="Ttulo2"/>
              <w:spacing w:before="240" w:after="240"/>
              <w:rPr>
                <w:del w:id="248" w:author="Adriana Andrade" w:date="2020-06-05T16:30:00Z"/>
                <w:rFonts w:cs="Times New Roman"/>
                <w:b w:val="0"/>
                <w:sz w:val="24"/>
                <w:szCs w:val="24"/>
              </w:rPr>
              <w:pPrChange w:id="249" w:author="Adriana Andrade" w:date="2020-06-05T16:30:00Z">
                <w:pPr>
                  <w:jc w:val="center"/>
                </w:pPr>
              </w:pPrChange>
            </w:pPr>
            <w:del w:id="250" w:author="Adriana Andrade" w:date="2020-06-05T16:30:00Z">
              <w:r w:rsidRPr="002750EB" w:rsidDel="00BA79DF">
                <w:rPr>
                  <w:rFonts w:cs="Times New Roman"/>
                  <w:b w:val="0"/>
                  <w:sz w:val="24"/>
                  <w:szCs w:val="24"/>
                </w:rPr>
                <w:delText>Superior</w:delText>
              </w:r>
            </w:del>
          </w:p>
        </w:tc>
        <w:tc>
          <w:tcPr>
            <w:tcW w:w="1729" w:type="dxa"/>
            <w:tcBorders>
              <w:left w:val="single" w:sz="4" w:space="0" w:color="auto"/>
              <w:bottom w:val="single" w:sz="4" w:space="0" w:color="auto"/>
            </w:tcBorders>
            <w:vAlign w:val="center"/>
          </w:tcPr>
          <w:p w14:paraId="7F64E7D3" w14:textId="7F0B104A" w:rsidR="002750EB" w:rsidRPr="00755196" w:rsidDel="00BA79DF" w:rsidRDefault="002750EB" w:rsidP="00BA79DF">
            <w:pPr>
              <w:pStyle w:val="Ttulo2"/>
              <w:spacing w:before="240" w:after="240"/>
              <w:rPr>
                <w:del w:id="251" w:author="Adriana Andrade" w:date="2020-06-05T16:30:00Z"/>
                <w:rFonts w:cs="Times New Roman"/>
                <w:color w:val="FFFFFF" w:themeColor="background1"/>
                <w:sz w:val="24"/>
                <w:szCs w:val="24"/>
              </w:rPr>
              <w:pPrChange w:id="252" w:author="Adriana Andrade" w:date="2020-06-05T16:30:00Z">
                <w:pPr>
                  <w:jc w:val="center"/>
                </w:pPr>
              </w:pPrChange>
            </w:pPr>
            <w:del w:id="253" w:author="Adriana Andrade" w:date="2020-06-05T16:30:00Z">
              <w:r w:rsidRPr="00755196" w:rsidDel="00BA79DF">
                <w:rPr>
                  <w:rFonts w:cs="Times New Roman"/>
                  <w:color w:val="FFFFFF" w:themeColor="background1"/>
                  <w:sz w:val="24"/>
                  <w:szCs w:val="24"/>
                </w:rPr>
                <w:delText>Total</w:delText>
              </w:r>
            </w:del>
          </w:p>
        </w:tc>
      </w:tr>
      <w:tr w:rsidR="002750EB" w:rsidRPr="0051277C" w:rsidDel="00BA79DF" w14:paraId="66CBDC1C" w14:textId="3B814195" w:rsidTr="008A1263">
        <w:trPr>
          <w:del w:id="254" w:author="Adriana Andrade" w:date="2020-06-05T16:30:00Z"/>
        </w:trPr>
        <w:tc>
          <w:tcPr>
            <w:tcW w:w="1728" w:type="dxa"/>
            <w:tcBorders>
              <w:top w:val="single" w:sz="4" w:space="0" w:color="auto"/>
              <w:bottom w:val="nil"/>
              <w:right w:val="single" w:sz="4" w:space="0" w:color="auto"/>
            </w:tcBorders>
            <w:vAlign w:val="center"/>
          </w:tcPr>
          <w:p w14:paraId="7822824D" w14:textId="615261CF" w:rsidR="002750EB" w:rsidRPr="00755196" w:rsidDel="00BA79DF" w:rsidRDefault="002750EB" w:rsidP="00BA79DF">
            <w:pPr>
              <w:pStyle w:val="Ttulo2"/>
              <w:spacing w:before="240" w:after="240"/>
              <w:rPr>
                <w:del w:id="255" w:author="Adriana Andrade" w:date="2020-06-05T16:30:00Z"/>
                <w:rFonts w:cs="Times New Roman"/>
                <w:color w:val="FFFFFF" w:themeColor="background1"/>
                <w:sz w:val="24"/>
                <w:szCs w:val="24"/>
              </w:rPr>
              <w:pPrChange w:id="256" w:author="Adriana Andrade" w:date="2020-06-05T16:30:00Z">
                <w:pPr>
                  <w:jc w:val="center"/>
                </w:pPr>
              </w:pPrChange>
            </w:pPr>
            <w:del w:id="257" w:author="Adriana Andrade" w:date="2020-06-05T16:30:00Z">
              <w:r w:rsidRPr="00755196" w:rsidDel="00BA79DF">
                <w:rPr>
                  <w:rFonts w:cs="Times New Roman"/>
                  <w:color w:val="FFFFFF" w:themeColor="background1"/>
                  <w:sz w:val="24"/>
                  <w:szCs w:val="24"/>
                </w:rPr>
                <w:delText>Capital</w:delText>
              </w:r>
            </w:del>
          </w:p>
        </w:tc>
        <w:tc>
          <w:tcPr>
            <w:tcW w:w="1729" w:type="dxa"/>
            <w:tcBorders>
              <w:top w:val="single" w:sz="4" w:space="0" w:color="auto"/>
              <w:left w:val="single" w:sz="4" w:space="0" w:color="auto"/>
              <w:bottom w:val="nil"/>
            </w:tcBorders>
            <w:vAlign w:val="center"/>
          </w:tcPr>
          <w:p w14:paraId="5EEDA96D" w14:textId="307F275B" w:rsidR="002750EB" w:rsidRPr="00755196" w:rsidDel="00BA79DF" w:rsidRDefault="002750EB" w:rsidP="00BA79DF">
            <w:pPr>
              <w:pStyle w:val="Ttulo2"/>
              <w:spacing w:before="240" w:after="240"/>
              <w:rPr>
                <w:del w:id="258" w:author="Adriana Andrade" w:date="2020-06-05T16:30:00Z"/>
                <w:rFonts w:cs="Times New Roman"/>
                <w:color w:val="FFFFFF" w:themeColor="background1"/>
                <w:sz w:val="24"/>
                <w:szCs w:val="24"/>
              </w:rPr>
              <w:pPrChange w:id="259" w:author="Adriana Andrade" w:date="2020-06-05T16:30:00Z">
                <w:pPr>
                  <w:jc w:val="center"/>
                </w:pPr>
              </w:pPrChange>
            </w:pPr>
            <w:del w:id="260" w:author="Adriana Andrade" w:date="2020-06-05T16:30:00Z">
              <w:r w:rsidRPr="00755196" w:rsidDel="00BA79DF">
                <w:rPr>
                  <w:rFonts w:cs="Times New Roman"/>
                  <w:color w:val="FFFFFF" w:themeColor="background1"/>
                  <w:sz w:val="24"/>
                  <w:szCs w:val="24"/>
                </w:rPr>
                <w:delText>4</w:delText>
              </w:r>
            </w:del>
          </w:p>
        </w:tc>
        <w:tc>
          <w:tcPr>
            <w:tcW w:w="1729" w:type="dxa"/>
            <w:tcBorders>
              <w:top w:val="single" w:sz="4" w:space="0" w:color="auto"/>
              <w:bottom w:val="nil"/>
            </w:tcBorders>
            <w:vAlign w:val="center"/>
          </w:tcPr>
          <w:p w14:paraId="5E899256" w14:textId="191589C7" w:rsidR="002750EB" w:rsidRPr="00755196" w:rsidDel="00BA79DF" w:rsidRDefault="002750EB" w:rsidP="00BA79DF">
            <w:pPr>
              <w:pStyle w:val="Ttulo2"/>
              <w:spacing w:before="240" w:after="240"/>
              <w:rPr>
                <w:del w:id="261" w:author="Adriana Andrade" w:date="2020-06-05T16:30:00Z"/>
                <w:rFonts w:cs="Times New Roman"/>
                <w:color w:val="FFFFFF" w:themeColor="background1"/>
                <w:sz w:val="24"/>
                <w:szCs w:val="24"/>
              </w:rPr>
              <w:pPrChange w:id="262" w:author="Adriana Andrade" w:date="2020-06-05T16:30:00Z">
                <w:pPr>
                  <w:jc w:val="center"/>
                </w:pPr>
              </w:pPrChange>
            </w:pPr>
            <w:del w:id="263" w:author="Adriana Andrade" w:date="2020-06-05T16:30:00Z">
              <w:r w:rsidRPr="00755196" w:rsidDel="00BA79DF">
                <w:rPr>
                  <w:rFonts w:cs="Times New Roman"/>
                  <w:color w:val="FFFFFF" w:themeColor="background1"/>
                  <w:sz w:val="24"/>
                  <w:szCs w:val="24"/>
                </w:rPr>
                <w:delText>5</w:delText>
              </w:r>
            </w:del>
          </w:p>
        </w:tc>
        <w:tc>
          <w:tcPr>
            <w:tcW w:w="1729" w:type="dxa"/>
            <w:tcBorders>
              <w:top w:val="single" w:sz="4" w:space="0" w:color="auto"/>
              <w:bottom w:val="nil"/>
              <w:right w:val="single" w:sz="4" w:space="0" w:color="auto"/>
            </w:tcBorders>
            <w:vAlign w:val="center"/>
          </w:tcPr>
          <w:p w14:paraId="5EBFE1FB" w14:textId="6A536837" w:rsidR="002750EB" w:rsidRPr="00755196" w:rsidDel="00BA79DF" w:rsidRDefault="002750EB" w:rsidP="00BA79DF">
            <w:pPr>
              <w:pStyle w:val="Ttulo2"/>
              <w:spacing w:before="240" w:after="240"/>
              <w:rPr>
                <w:del w:id="264" w:author="Adriana Andrade" w:date="2020-06-05T16:30:00Z"/>
                <w:rFonts w:cs="Times New Roman"/>
                <w:color w:val="FFFFFF" w:themeColor="background1"/>
                <w:sz w:val="24"/>
                <w:szCs w:val="24"/>
              </w:rPr>
              <w:pPrChange w:id="265" w:author="Adriana Andrade" w:date="2020-06-05T16:30:00Z">
                <w:pPr>
                  <w:jc w:val="center"/>
                </w:pPr>
              </w:pPrChange>
            </w:pPr>
            <w:del w:id="266" w:author="Adriana Andrade" w:date="2020-06-05T16:30:00Z">
              <w:r w:rsidRPr="00755196" w:rsidDel="00BA79DF">
                <w:rPr>
                  <w:rFonts w:cs="Times New Roman"/>
                  <w:color w:val="FFFFFF" w:themeColor="background1"/>
                  <w:sz w:val="24"/>
                  <w:szCs w:val="24"/>
                </w:rPr>
                <w:delText>2</w:delText>
              </w:r>
            </w:del>
          </w:p>
        </w:tc>
        <w:tc>
          <w:tcPr>
            <w:tcW w:w="1729" w:type="dxa"/>
            <w:tcBorders>
              <w:top w:val="single" w:sz="4" w:space="0" w:color="auto"/>
              <w:left w:val="single" w:sz="4" w:space="0" w:color="auto"/>
              <w:bottom w:val="nil"/>
            </w:tcBorders>
            <w:vAlign w:val="center"/>
          </w:tcPr>
          <w:p w14:paraId="024D33E0" w14:textId="1CD1E66A" w:rsidR="002750EB" w:rsidRPr="00755196" w:rsidDel="00BA79DF" w:rsidRDefault="002750EB" w:rsidP="00BA79DF">
            <w:pPr>
              <w:pStyle w:val="Ttulo2"/>
              <w:spacing w:before="240" w:after="240"/>
              <w:rPr>
                <w:del w:id="267" w:author="Adriana Andrade" w:date="2020-06-05T16:30:00Z"/>
                <w:rFonts w:cs="Times New Roman"/>
                <w:color w:val="FFFFFF" w:themeColor="background1"/>
                <w:sz w:val="24"/>
                <w:szCs w:val="24"/>
              </w:rPr>
              <w:pPrChange w:id="268" w:author="Adriana Andrade" w:date="2020-06-05T16:30:00Z">
                <w:pPr>
                  <w:jc w:val="center"/>
                </w:pPr>
              </w:pPrChange>
            </w:pPr>
            <w:del w:id="269" w:author="Adriana Andrade" w:date="2020-06-05T16:30:00Z">
              <w:r w:rsidRPr="00755196" w:rsidDel="00BA79DF">
                <w:rPr>
                  <w:rFonts w:cs="Times New Roman"/>
                  <w:color w:val="FFFFFF" w:themeColor="background1"/>
                  <w:sz w:val="24"/>
                  <w:szCs w:val="24"/>
                </w:rPr>
                <w:delText>11</w:delText>
              </w:r>
            </w:del>
          </w:p>
        </w:tc>
      </w:tr>
      <w:tr w:rsidR="002750EB" w:rsidRPr="0051277C" w:rsidDel="00BA79DF" w14:paraId="33163856" w14:textId="53A2889C" w:rsidTr="008A1263">
        <w:trPr>
          <w:del w:id="270" w:author="Adriana Andrade" w:date="2020-06-05T16:30:00Z"/>
        </w:trPr>
        <w:tc>
          <w:tcPr>
            <w:tcW w:w="1728" w:type="dxa"/>
            <w:tcBorders>
              <w:top w:val="nil"/>
              <w:bottom w:val="nil"/>
              <w:right w:val="single" w:sz="4" w:space="0" w:color="auto"/>
            </w:tcBorders>
            <w:vAlign w:val="center"/>
          </w:tcPr>
          <w:p w14:paraId="35C7FFCF" w14:textId="68BDB922" w:rsidR="002750EB" w:rsidRPr="00755196" w:rsidDel="00BA79DF" w:rsidRDefault="002750EB" w:rsidP="00BA79DF">
            <w:pPr>
              <w:pStyle w:val="Ttulo2"/>
              <w:spacing w:before="240" w:after="240"/>
              <w:rPr>
                <w:del w:id="271" w:author="Adriana Andrade" w:date="2020-06-05T16:30:00Z"/>
                <w:rFonts w:cs="Times New Roman"/>
                <w:color w:val="FFFFFF" w:themeColor="background1"/>
                <w:sz w:val="24"/>
                <w:szCs w:val="24"/>
              </w:rPr>
              <w:pPrChange w:id="272" w:author="Adriana Andrade" w:date="2020-06-05T16:30:00Z">
                <w:pPr>
                  <w:jc w:val="center"/>
                </w:pPr>
              </w:pPrChange>
            </w:pPr>
            <w:del w:id="273" w:author="Adriana Andrade" w:date="2020-06-05T16:30:00Z">
              <w:r w:rsidRPr="00755196" w:rsidDel="00BA79DF">
                <w:rPr>
                  <w:rFonts w:cs="Times New Roman"/>
                  <w:color w:val="FFFFFF" w:themeColor="background1"/>
                  <w:sz w:val="24"/>
                  <w:szCs w:val="24"/>
                </w:rPr>
                <w:delText>Interior</w:delText>
              </w:r>
            </w:del>
          </w:p>
        </w:tc>
        <w:tc>
          <w:tcPr>
            <w:tcW w:w="1729" w:type="dxa"/>
            <w:tcBorders>
              <w:top w:val="nil"/>
              <w:left w:val="single" w:sz="4" w:space="0" w:color="auto"/>
              <w:bottom w:val="nil"/>
            </w:tcBorders>
            <w:vAlign w:val="center"/>
          </w:tcPr>
          <w:p w14:paraId="54AD6650" w14:textId="51743C8B" w:rsidR="002750EB" w:rsidRPr="00755196" w:rsidDel="00BA79DF" w:rsidRDefault="002750EB" w:rsidP="00BA79DF">
            <w:pPr>
              <w:pStyle w:val="Ttulo2"/>
              <w:spacing w:before="240" w:after="240"/>
              <w:rPr>
                <w:del w:id="274" w:author="Adriana Andrade" w:date="2020-06-05T16:30:00Z"/>
                <w:rFonts w:cs="Times New Roman"/>
                <w:color w:val="FFFFFF" w:themeColor="background1"/>
                <w:sz w:val="24"/>
                <w:szCs w:val="24"/>
              </w:rPr>
              <w:pPrChange w:id="275" w:author="Adriana Andrade" w:date="2020-06-05T16:30:00Z">
                <w:pPr>
                  <w:jc w:val="center"/>
                </w:pPr>
              </w:pPrChange>
            </w:pPr>
            <w:del w:id="276" w:author="Adriana Andrade" w:date="2020-06-05T16:30:00Z">
              <w:r w:rsidRPr="00755196" w:rsidDel="00BA79DF">
                <w:rPr>
                  <w:rFonts w:cs="Times New Roman"/>
                  <w:color w:val="FFFFFF" w:themeColor="background1"/>
                  <w:sz w:val="24"/>
                  <w:szCs w:val="24"/>
                </w:rPr>
                <w:delText>3</w:delText>
              </w:r>
            </w:del>
          </w:p>
        </w:tc>
        <w:tc>
          <w:tcPr>
            <w:tcW w:w="1729" w:type="dxa"/>
            <w:tcBorders>
              <w:top w:val="nil"/>
              <w:bottom w:val="nil"/>
            </w:tcBorders>
            <w:vAlign w:val="center"/>
          </w:tcPr>
          <w:p w14:paraId="1B3AFB28" w14:textId="73438F9D" w:rsidR="002750EB" w:rsidRPr="00755196" w:rsidDel="00BA79DF" w:rsidRDefault="002750EB" w:rsidP="00BA79DF">
            <w:pPr>
              <w:pStyle w:val="Ttulo2"/>
              <w:spacing w:before="240" w:after="240"/>
              <w:rPr>
                <w:del w:id="277" w:author="Adriana Andrade" w:date="2020-06-05T16:30:00Z"/>
                <w:rFonts w:cs="Times New Roman"/>
                <w:color w:val="FFFFFF" w:themeColor="background1"/>
                <w:sz w:val="24"/>
                <w:szCs w:val="24"/>
              </w:rPr>
              <w:pPrChange w:id="278" w:author="Adriana Andrade" w:date="2020-06-05T16:30:00Z">
                <w:pPr>
                  <w:jc w:val="center"/>
                </w:pPr>
              </w:pPrChange>
            </w:pPr>
            <w:del w:id="279" w:author="Adriana Andrade" w:date="2020-06-05T16:30:00Z">
              <w:r w:rsidRPr="00755196" w:rsidDel="00BA79DF">
                <w:rPr>
                  <w:rFonts w:cs="Times New Roman"/>
                  <w:color w:val="FFFFFF" w:themeColor="background1"/>
                  <w:sz w:val="24"/>
                  <w:szCs w:val="24"/>
                </w:rPr>
                <w:delText>7</w:delText>
              </w:r>
            </w:del>
          </w:p>
        </w:tc>
        <w:tc>
          <w:tcPr>
            <w:tcW w:w="1729" w:type="dxa"/>
            <w:tcBorders>
              <w:top w:val="nil"/>
              <w:bottom w:val="nil"/>
              <w:right w:val="single" w:sz="4" w:space="0" w:color="auto"/>
            </w:tcBorders>
            <w:vAlign w:val="center"/>
          </w:tcPr>
          <w:p w14:paraId="40C1FD2E" w14:textId="01E96231" w:rsidR="002750EB" w:rsidRPr="00755196" w:rsidDel="00BA79DF" w:rsidRDefault="002750EB" w:rsidP="00BA79DF">
            <w:pPr>
              <w:pStyle w:val="Ttulo2"/>
              <w:spacing w:before="240" w:after="240"/>
              <w:rPr>
                <w:del w:id="280" w:author="Adriana Andrade" w:date="2020-06-05T16:30:00Z"/>
                <w:rFonts w:cs="Times New Roman"/>
                <w:color w:val="FFFFFF" w:themeColor="background1"/>
                <w:sz w:val="24"/>
                <w:szCs w:val="24"/>
              </w:rPr>
              <w:pPrChange w:id="281" w:author="Adriana Andrade" w:date="2020-06-05T16:30:00Z">
                <w:pPr>
                  <w:jc w:val="center"/>
                </w:pPr>
              </w:pPrChange>
            </w:pPr>
            <w:del w:id="282" w:author="Adriana Andrade" w:date="2020-06-05T16:30:00Z">
              <w:r w:rsidRPr="00755196" w:rsidDel="00BA79DF">
                <w:rPr>
                  <w:rFonts w:cs="Times New Roman"/>
                  <w:color w:val="FFFFFF" w:themeColor="background1"/>
                  <w:sz w:val="24"/>
                  <w:szCs w:val="24"/>
                </w:rPr>
                <w:delText>2</w:delText>
              </w:r>
            </w:del>
          </w:p>
        </w:tc>
        <w:tc>
          <w:tcPr>
            <w:tcW w:w="1729" w:type="dxa"/>
            <w:tcBorders>
              <w:top w:val="nil"/>
              <w:left w:val="single" w:sz="4" w:space="0" w:color="auto"/>
              <w:bottom w:val="nil"/>
            </w:tcBorders>
            <w:vAlign w:val="center"/>
          </w:tcPr>
          <w:p w14:paraId="6D1AAAC5" w14:textId="7168917E" w:rsidR="002750EB" w:rsidRPr="00755196" w:rsidDel="00BA79DF" w:rsidRDefault="002750EB" w:rsidP="00BA79DF">
            <w:pPr>
              <w:pStyle w:val="Ttulo2"/>
              <w:spacing w:before="240" w:after="240"/>
              <w:rPr>
                <w:del w:id="283" w:author="Adriana Andrade" w:date="2020-06-05T16:30:00Z"/>
                <w:rFonts w:cs="Times New Roman"/>
                <w:color w:val="FFFFFF" w:themeColor="background1"/>
                <w:sz w:val="24"/>
                <w:szCs w:val="24"/>
              </w:rPr>
              <w:pPrChange w:id="284" w:author="Adriana Andrade" w:date="2020-06-05T16:30:00Z">
                <w:pPr>
                  <w:jc w:val="center"/>
                </w:pPr>
              </w:pPrChange>
            </w:pPr>
            <w:del w:id="285" w:author="Adriana Andrade" w:date="2020-06-05T16:30:00Z">
              <w:r w:rsidRPr="00755196" w:rsidDel="00BA79DF">
                <w:rPr>
                  <w:rFonts w:cs="Times New Roman"/>
                  <w:color w:val="FFFFFF" w:themeColor="background1"/>
                  <w:sz w:val="24"/>
                  <w:szCs w:val="24"/>
                </w:rPr>
                <w:delText>12</w:delText>
              </w:r>
            </w:del>
          </w:p>
        </w:tc>
      </w:tr>
      <w:tr w:rsidR="002750EB" w:rsidRPr="0051277C" w:rsidDel="00BA79DF" w14:paraId="465CBD92" w14:textId="162B3A9C" w:rsidTr="008A1263">
        <w:trPr>
          <w:del w:id="286" w:author="Adriana Andrade" w:date="2020-06-05T16:30:00Z"/>
        </w:trPr>
        <w:tc>
          <w:tcPr>
            <w:tcW w:w="1728" w:type="dxa"/>
            <w:tcBorders>
              <w:top w:val="nil"/>
              <w:bottom w:val="single" w:sz="4" w:space="0" w:color="auto"/>
              <w:right w:val="single" w:sz="4" w:space="0" w:color="auto"/>
            </w:tcBorders>
            <w:vAlign w:val="center"/>
          </w:tcPr>
          <w:p w14:paraId="767BFCF4" w14:textId="1D5FA091" w:rsidR="002750EB" w:rsidRPr="00755196" w:rsidDel="00BA79DF" w:rsidRDefault="002750EB" w:rsidP="00BA79DF">
            <w:pPr>
              <w:pStyle w:val="Ttulo2"/>
              <w:spacing w:before="240" w:after="240"/>
              <w:rPr>
                <w:del w:id="287" w:author="Adriana Andrade" w:date="2020-06-05T16:30:00Z"/>
                <w:rFonts w:cs="Times New Roman"/>
                <w:color w:val="FFFFFF" w:themeColor="background1"/>
                <w:sz w:val="24"/>
                <w:szCs w:val="24"/>
              </w:rPr>
              <w:pPrChange w:id="288" w:author="Adriana Andrade" w:date="2020-06-05T16:30:00Z">
                <w:pPr>
                  <w:jc w:val="center"/>
                </w:pPr>
              </w:pPrChange>
            </w:pPr>
            <w:del w:id="289" w:author="Adriana Andrade" w:date="2020-06-05T16:30:00Z">
              <w:r w:rsidRPr="00755196" w:rsidDel="00BA79DF">
                <w:rPr>
                  <w:rFonts w:cs="Times New Roman"/>
                  <w:color w:val="FFFFFF" w:themeColor="background1"/>
                  <w:sz w:val="24"/>
                  <w:szCs w:val="24"/>
                </w:rPr>
                <w:delText>Outra</w:delText>
              </w:r>
            </w:del>
          </w:p>
        </w:tc>
        <w:tc>
          <w:tcPr>
            <w:tcW w:w="1729" w:type="dxa"/>
            <w:tcBorders>
              <w:top w:val="nil"/>
              <w:left w:val="single" w:sz="4" w:space="0" w:color="auto"/>
              <w:bottom w:val="single" w:sz="4" w:space="0" w:color="auto"/>
            </w:tcBorders>
            <w:vAlign w:val="center"/>
          </w:tcPr>
          <w:p w14:paraId="0DA401F2" w14:textId="789F909F" w:rsidR="002750EB" w:rsidRPr="00755196" w:rsidDel="00BA79DF" w:rsidRDefault="002750EB" w:rsidP="00BA79DF">
            <w:pPr>
              <w:pStyle w:val="Ttulo2"/>
              <w:spacing w:before="240" w:after="240"/>
              <w:rPr>
                <w:del w:id="290" w:author="Adriana Andrade" w:date="2020-06-05T16:30:00Z"/>
                <w:rFonts w:cs="Times New Roman"/>
                <w:color w:val="FFFFFF" w:themeColor="background1"/>
                <w:sz w:val="24"/>
                <w:szCs w:val="24"/>
              </w:rPr>
              <w:pPrChange w:id="291" w:author="Adriana Andrade" w:date="2020-06-05T16:30:00Z">
                <w:pPr>
                  <w:jc w:val="center"/>
                </w:pPr>
              </w:pPrChange>
            </w:pPr>
            <w:del w:id="292" w:author="Adriana Andrade" w:date="2020-06-05T16:30:00Z">
              <w:r w:rsidRPr="00755196" w:rsidDel="00BA79DF">
                <w:rPr>
                  <w:rFonts w:cs="Times New Roman"/>
                  <w:color w:val="FFFFFF" w:themeColor="background1"/>
                  <w:sz w:val="24"/>
                  <w:szCs w:val="24"/>
                </w:rPr>
                <w:delText>5</w:delText>
              </w:r>
            </w:del>
          </w:p>
        </w:tc>
        <w:tc>
          <w:tcPr>
            <w:tcW w:w="1729" w:type="dxa"/>
            <w:tcBorders>
              <w:top w:val="nil"/>
              <w:bottom w:val="single" w:sz="4" w:space="0" w:color="auto"/>
            </w:tcBorders>
            <w:vAlign w:val="center"/>
          </w:tcPr>
          <w:p w14:paraId="67EB6A91" w14:textId="1C7C1B93" w:rsidR="002750EB" w:rsidRPr="00755196" w:rsidDel="00BA79DF" w:rsidRDefault="002750EB" w:rsidP="00BA79DF">
            <w:pPr>
              <w:pStyle w:val="Ttulo2"/>
              <w:spacing w:before="240" w:after="240"/>
              <w:rPr>
                <w:del w:id="293" w:author="Adriana Andrade" w:date="2020-06-05T16:30:00Z"/>
                <w:rFonts w:cs="Times New Roman"/>
                <w:color w:val="FFFFFF" w:themeColor="background1"/>
                <w:sz w:val="24"/>
                <w:szCs w:val="24"/>
              </w:rPr>
              <w:pPrChange w:id="294" w:author="Adriana Andrade" w:date="2020-06-05T16:30:00Z">
                <w:pPr>
                  <w:jc w:val="center"/>
                </w:pPr>
              </w:pPrChange>
            </w:pPr>
            <w:del w:id="295" w:author="Adriana Andrade" w:date="2020-06-05T16:30:00Z">
              <w:r w:rsidRPr="00755196" w:rsidDel="00BA79DF">
                <w:rPr>
                  <w:rFonts w:cs="Times New Roman"/>
                  <w:color w:val="FFFFFF" w:themeColor="background1"/>
                  <w:sz w:val="24"/>
                  <w:szCs w:val="24"/>
                </w:rPr>
                <w:delText>6</w:delText>
              </w:r>
            </w:del>
          </w:p>
        </w:tc>
        <w:tc>
          <w:tcPr>
            <w:tcW w:w="1729" w:type="dxa"/>
            <w:tcBorders>
              <w:top w:val="nil"/>
              <w:bottom w:val="single" w:sz="4" w:space="0" w:color="auto"/>
              <w:right w:val="single" w:sz="4" w:space="0" w:color="auto"/>
            </w:tcBorders>
            <w:vAlign w:val="center"/>
          </w:tcPr>
          <w:p w14:paraId="4D642BB8" w14:textId="603A9AF6" w:rsidR="002750EB" w:rsidRPr="00755196" w:rsidDel="00BA79DF" w:rsidRDefault="002750EB" w:rsidP="00BA79DF">
            <w:pPr>
              <w:pStyle w:val="Ttulo2"/>
              <w:spacing w:before="240" w:after="240"/>
              <w:rPr>
                <w:del w:id="296" w:author="Adriana Andrade" w:date="2020-06-05T16:30:00Z"/>
                <w:rFonts w:cs="Times New Roman"/>
                <w:color w:val="FFFFFF" w:themeColor="background1"/>
                <w:sz w:val="24"/>
                <w:szCs w:val="24"/>
              </w:rPr>
              <w:pPrChange w:id="297" w:author="Adriana Andrade" w:date="2020-06-05T16:30:00Z">
                <w:pPr>
                  <w:jc w:val="center"/>
                </w:pPr>
              </w:pPrChange>
            </w:pPr>
            <w:del w:id="298" w:author="Adriana Andrade" w:date="2020-06-05T16:30:00Z">
              <w:r w:rsidRPr="00755196" w:rsidDel="00BA79DF">
                <w:rPr>
                  <w:rFonts w:cs="Times New Roman"/>
                  <w:color w:val="FFFFFF" w:themeColor="background1"/>
                  <w:sz w:val="24"/>
                  <w:szCs w:val="24"/>
                </w:rPr>
                <w:delText>2</w:delText>
              </w:r>
            </w:del>
          </w:p>
        </w:tc>
        <w:tc>
          <w:tcPr>
            <w:tcW w:w="1729" w:type="dxa"/>
            <w:tcBorders>
              <w:top w:val="nil"/>
              <w:left w:val="single" w:sz="4" w:space="0" w:color="auto"/>
              <w:bottom w:val="single" w:sz="4" w:space="0" w:color="auto"/>
            </w:tcBorders>
            <w:vAlign w:val="center"/>
          </w:tcPr>
          <w:p w14:paraId="16EE1307" w14:textId="4357B0ED" w:rsidR="002750EB" w:rsidRPr="00755196" w:rsidDel="00BA79DF" w:rsidRDefault="002750EB" w:rsidP="00BA79DF">
            <w:pPr>
              <w:pStyle w:val="Ttulo2"/>
              <w:spacing w:before="240" w:after="240"/>
              <w:rPr>
                <w:del w:id="299" w:author="Adriana Andrade" w:date="2020-06-05T16:30:00Z"/>
                <w:rFonts w:cs="Times New Roman"/>
                <w:color w:val="FFFFFF" w:themeColor="background1"/>
                <w:sz w:val="24"/>
                <w:szCs w:val="24"/>
              </w:rPr>
              <w:pPrChange w:id="300" w:author="Adriana Andrade" w:date="2020-06-05T16:30:00Z">
                <w:pPr>
                  <w:jc w:val="center"/>
                </w:pPr>
              </w:pPrChange>
            </w:pPr>
            <w:del w:id="301" w:author="Adriana Andrade" w:date="2020-06-05T16:30:00Z">
              <w:r w:rsidRPr="00755196" w:rsidDel="00BA79DF">
                <w:rPr>
                  <w:rFonts w:cs="Times New Roman"/>
                  <w:color w:val="FFFFFF" w:themeColor="background1"/>
                  <w:sz w:val="24"/>
                  <w:szCs w:val="24"/>
                </w:rPr>
                <w:delText>13</w:delText>
              </w:r>
            </w:del>
          </w:p>
        </w:tc>
      </w:tr>
      <w:tr w:rsidR="002750EB" w:rsidRPr="0051277C" w:rsidDel="00BA79DF" w14:paraId="522AF6B5" w14:textId="3826FCD5" w:rsidTr="002750EB">
        <w:trPr>
          <w:del w:id="302" w:author="Adriana Andrade" w:date="2020-06-05T16:30:00Z"/>
        </w:trPr>
        <w:tc>
          <w:tcPr>
            <w:tcW w:w="1728" w:type="dxa"/>
            <w:tcBorders>
              <w:top w:val="single" w:sz="4" w:space="0" w:color="auto"/>
              <w:right w:val="single" w:sz="4" w:space="0" w:color="auto"/>
            </w:tcBorders>
            <w:shd w:val="clear" w:color="auto" w:fill="D9D9D9" w:themeFill="background1" w:themeFillShade="D9"/>
            <w:vAlign w:val="center"/>
          </w:tcPr>
          <w:p w14:paraId="6EE1758F" w14:textId="1374233A" w:rsidR="002750EB" w:rsidRPr="00755196" w:rsidDel="00BA79DF" w:rsidRDefault="002750EB" w:rsidP="00BA79DF">
            <w:pPr>
              <w:pStyle w:val="Ttulo2"/>
              <w:spacing w:before="240" w:after="240"/>
              <w:rPr>
                <w:del w:id="303" w:author="Adriana Andrade" w:date="2020-06-05T16:30:00Z"/>
                <w:rFonts w:cs="Times New Roman"/>
                <w:b w:val="0"/>
                <w:sz w:val="24"/>
                <w:szCs w:val="24"/>
              </w:rPr>
              <w:pPrChange w:id="304" w:author="Adriana Andrade" w:date="2020-06-05T16:30:00Z">
                <w:pPr>
                  <w:jc w:val="center"/>
                </w:pPr>
              </w:pPrChange>
            </w:pPr>
            <w:del w:id="305" w:author="Adriana Andrade" w:date="2020-06-05T16:30:00Z">
              <w:r w:rsidRPr="00755196" w:rsidDel="00BA79DF">
                <w:rPr>
                  <w:rFonts w:cs="Times New Roman"/>
                  <w:b w:val="0"/>
                  <w:sz w:val="24"/>
                  <w:szCs w:val="24"/>
                </w:rPr>
                <w:delText>Total</w:delText>
              </w:r>
            </w:del>
          </w:p>
        </w:tc>
        <w:tc>
          <w:tcPr>
            <w:tcW w:w="1729" w:type="dxa"/>
            <w:tcBorders>
              <w:top w:val="single" w:sz="4" w:space="0" w:color="auto"/>
              <w:left w:val="single" w:sz="4" w:space="0" w:color="auto"/>
              <w:bottom w:val="single" w:sz="4" w:space="0" w:color="auto"/>
            </w:tcBorders>
            <w:shd w:val="clear" w:color="auto" w:fill="D9D9D9" w:themeFill="background1" w:themeFillShade="D9"/>
            <w:vAlign w:val="center"/>
          </w:tcPr>
          <w:p w14:paraId="5A67E1E3" w14:textId="69783685" w:rsidR="002750EB" w:rsidRPr="0051277C" w:rsidDel="00BA79DF" w:rsidRDefault="002750EB" w:rsidP="00BA79DF">
            <w:pPr>
              <w:pStyle w:val="Ttulo2"/>
              <w:spacing w:before="240" w:after="240"/>
              <w:rPr>
                <w:del w:id="306" w:author="Adriana Andrade" w:date="2020-06-05T16:30:00Z"/>
                <w:rFonts w:cs="Times New Roman"/>
                <w:sz w:val="24"/>
                <w:szCs w:val="24"/>
              </w:rPr>
              <w:pPrChange w:id="307" w:author="Adriana Andrade" w:date="2020-06-05T16:30:00Z">
                <w:pPr>
                  <w:jc w:val="center"/>
                </w:pPr>
              </w:pPrChange>
            </w:pPr>
            <w:del w:id="308" w:author="Adriana Andrade" w:date="2020-06-05T16:30:00Z">
              <w:r w:rsidRPr="0051277C" w:rsidDel="00BA79DF">
                <w:rPr>
                  <w:rFonts w:cs="Times New Roman"/>
                  <w:sz w:val="24"/>
                  <w:szCs w:val="24"/>
                </w:rPr>
                <w:delText>12</w:delText>
              </w:r>
            </w:del>
          </w:p>
        </w:tc>
        <w:tc>
          <w:tcPr>
            <w:tcW w:w="1729" w:type="dxa"/>
            <w:tcBorders>
              <w:top w:val="single" w:sz="4" w:space="0" w:color="auto"/>
              <w:bottom w:val="single" w:sz="4" w:space="0" w:color="auto"/>
            </w:tcBorders>
            <w:shd w:val="clear" w:color="auto" w:fill="D9D9D9" w:themeFill="background1" w:themeFillShade="D9"/>
            <w:vAlign w:val="center"/>
          </w:tcPr>
          <w:p w14:paraId="5E51B3E1" w14:textId="43D06CF9" w:rsidR="002750EB" w:rsidRPr="0051277C" w:rsidDel="00BA79DF" w:rsidRDefault="002750EB" w:rsidP="00BA79DF">
            <w:pPr>
              <w:pStyle w:val="Ttulo2"/>
              <w:spacing w:before="240" w:after="240"/>
              <w:rPr>
                <w:del w:id="309" w:author="Adriana Andrade" w:date="2020-06-05T16:30:00Z"/>
                <w:rFonts w:cs="Times New Roman"/>
                <w:sz w:val="24"/>
                <w:szCs w:val="24"/>
              </w:rPr>
              <w:pPrChange w:id="310" w:author="Adriana Andrade" w:date="2020-06-05T16:30:00Z">
                <w:pPr>
                  <w:jc w:val="center"/>
                </w:pPr>
              </w:pPrChange>
            </w:pPr>
            <w:del w:id="311" w:author="Adriana Andrade" w:date="2020-06-05T16:30:00Z">
              <w:r w:rsidRPr="0051277C" w:rsidDel="00BA79DF">
                <w:rPr>
                  <w:rFonts w:cs="Times New Roman"/>
                  <w:sz w:val="24"/>
                  <w:szCs w:val="24"/>
                </w:rPr>
                <w:delText>18</w:delText>
              </w:r>
            </w:del>
          </w:p>
        </w:tc>
        <w:tc>
          <w:tcPr>
            <w:tcW w:w="1729" w:type="dxa"/>
            <w:tcBorders>
              <w:top w:val="single" w:sz="4" w:space="0" w:color="auto"/>
              <w:bottom w:val="single" w:sz="4" w:space="0" w:color="auto"/>
              <w:right w:val="single" w:sz="4" w:space="0" w:color="auto"/>
            </w:tcBorders>
            <w:shd w:val="clear" w:color="auto" w:fill="D9D9D9" w:themeFill="background1" w:themeFillShade="D9"/>
            <w:vAlign w:val="center"/>
          </w:tcPr>
          <w:p w14:paraId="7F6EA696" w14:textId="2DF17270" w:rsidR="002750EB" w:rsidRPr="0051277C" w:rsidDel="00BA79DF" w:rsidRDefault="002750EB" w:rsidP="00BA79DF">
            <w:pPr>
              <w:pStyle w:val="Ttulo2"/>
              <w:spacing w:before="240" w:after="240"/>
              <w:rPr>
                <w:del w:id="312" w:author="Adriana Andrade" w:date="2020-06-05T16:30:00Z"/>
                <w:rFonts w:cs="Times New Roman"/>
                <w:sz w:val="24"/>
                <w:szCs w:val="24"/>
              </w:rPr>
              <w:pPrChange w:id="313" w:author="Adriana Andrade" w:date="2020-06-05T16:30:00Z">
                <w:pPr>
                  <w:jc w:val="center"/>
                </w:pPr>
              </w:pPrChange>
            </w:pPr>
            <w:del w:id="314" w:author="Adriana Andrade" w:date="2020-06-05T16:30:00Z">
              <w:r w:rsidRPr="0051277C" w:rsidDel="00BA79DF">
                <w:rPr>
                  <w:rFonts w:cs="Times New Roman"/>
                  <w:sz w:val="24"/>
                  <w:szCs w:val="24"/>
                </w:rPr>
                <w:delText>6</w:delText>
              </w:r>
            </w:del>
          </w:p>
        </w:tc>
        <w:tc>
          <w:tcPr>
            <w:tcW w:w="1729" w:type="dxa"/>
            <w:tcBorders>
              <w:top w:val="single" w:sz="4" w:space="0" w:color="auto"/>
              <w:left w:val="single" w:sz="4" w:space="0" w:color="auto"/>
            </w:tcBorders>
            <w:shd w:val="clear" w:color="auto" w:fill="auto"/>
            <w:vAlign w:val="center"/>
          </w:tcPr>
          <w:p w14:paraId="52F9BF41" w14:textId="22BFEE55" w:rsidR="002750EB" w:rsidRPr="00755196" w:rsidDel="00BA79DF" w:rsidRDefault="002750EB" w:rsidP="00BA79DF">
            <w:pPr>
              <w:pStyle w:val="Ttulo2"/>
              <w:spacing w:before="240" w:after="240"/>
              <w:rPr>
                <w:del w:id="315" w:author="Adriana Andrade" w:date="2020-06-05T16:30:00Z"/>
                <w:rFonts w:cs="Times New Roman"/>
                <w:color w:val="FFFFFF" w:themeColor="background1"/>
                <w:sz w:val="24"/>
                <w:szCs w:val="24"/>
              </w:rPr>
              <w:pPrChange w:id="316" w:author="Adriana Andrade" w:date="2020-06-05T16:30:00Z">
                <w:pPr>
                  <w:jc w:val="center"/>
                </w:pPr>
              </w:pPrChange>
            </w:pPr>
            <w:del w:id="317" w:author="Adriana Andrade" w:date="2020-06-05T16:30:00Z">
              <w:r w:rsidRPr="00755196" w:rsidDel="00BA79DF">
                <w:rPr>
                  <w:rFonts w:cs="Times New Roman"/>
                  <w:color w:val="FFFFFF" w:themeColor="background1"/>
                  <w:sz w:val="24"/>
                  <w:szCs w:val="24"/>
                </w:rPr>
                <w:delText>36</w:delText>
              </w:r>
            </w:del>
          </w:p>
        </w:tc>
      </w:tr>
    </w:tbl>
    <w:p w14:paraId="55474C47" w14:textId="5155D035" w:rsidR="002750EB" w:rsidRPr="0051277C" w:rsidDel="00BA79DF" w:rsidRDefault="002750EB" w:rsidP="00BA79DF">
      <w:pPr>
        <w:pStyle w:val="Ttulo2"/>
        <w:spacing w:before="240" w:after="240"/>
        <w:rPr>
          <w:del w:id="318" w:author="Adriana Andrade" w:date="2020-06-05T16:30:00Z"/>
          <w:rFonts w:eastAsiaTheme="minorEastAsia" w:cs="Times New Roman"/>
          <w:sz w:val="24"/>
          <w:szCs w:val="24"/>
        </w:rPr>
        <w:pPrChange w:id="319" w:author="Adriana Andrade" w:date="2020-06-05T16:30:00Z">
          <w:pPr>
            <w:spacing w:before="240" w:after="240" w:line="360" w:lineRule="auto"/>
            <w:jc w:val="both"/>
          </w:pPr>
        </w:pPrChange>
      </w:pPr>
      <w:del w:id="320" w:author="Adriana Andrade" w:date="2020-06-05T16:30:00Z">
        <w:r w:rsidRPr="0051277C" w:rsidDel="00BA79DF">
          <w:rPr>
            <w:rFonts w:cs="Times New Roman"/>
            <w:sz w:val="24"/>
            <w:szCs w:val="24"/>
          </w:rPr>
          <w:delText xml:space="preserve">ao passo que a coluna dos totais fornece a distribuição da variável </w:delText>
        </w:r>
        <m:oMath>
          <m:r>
            <m:rPr>
              <m:sty m:val="bi"/>
            </m:rPr>
            <w:rPr>
              <w:rFonts w:ascii="Cambria Math" w:hAnsi="Cambria Math" w:cs="Times New Roman"/>
              <w:sz w:val="24"/>
              <w:szCs w:val="24"/>
            </w:rPr>
            <m:t>Y</m:t>
          </m:r>
        </m:oMath>
        <w:r w:rsidRPr="0051277C" w:rsidDel="00BA79DF">
          <w:rPr>
            <w:rFonts w:eastAsiaTheme="minorEastAsia" w:cs="Times New Roman"/>
            <w:sz w:val="24"/>
            <w:szCs w:val="24"/>
          </w:rPr>
          <w:delText>:</w:delText>
        </w:r>
      </w:del>
    </w:p>
    <w:tbl>
      <w:tblPr>
        <w:tblStyle w:val="Tabelacomgrade"/>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695"/>
        <w:gridCol w:w="1727"/>
        <w:gridCol w:w="1694"/>
        <w:gridCol w:w="1704"/>
        <w:gridCol w:w="1684"/>
      </w:tblGrid>
      <w:tr w:rsidR="002750EB" w:rsidRPr="0051277C" w:rsidDel="00BA79DF" w14:paraId="3A93457D" w14:textId="28D1265F" w:rsidTr="002750EB">
        <w:trPr>
          <w:del w:id="321" w:author="Adriana Andrade" w:date="2020-06-05T16:30:00Z"/>
        </w:trPr>
        <w:tc>
          <w:tcPr>
            <w:tcW w:w="1728" w:type="dxa"/>
            <w:tcBorders>
              <w:top w:val="single" w:sz="4" w:space="0" w:color="auto"/>
              <w:bottom w:val="single" w:sz="4" w:space="0" w:color="auto"/>
              <w:right w:val="single" w:sz="4" w:space="0" w:color="auto"/>
              <w:tl2br w:val="single" w:sz="4" w:space="0" w:color="auto"/>
            </w:tcBorders>
            <w:shd w:val="clear" w:color="auto" w:fill="D9D9D9" w:themeFill="background1" w:themeFillShade="D9"/>
            <w:vAlign w:val="center"/>
          </w:tcPr>
          <w:p w14:paraId="2B46276C" w14:textId="6F3A732E" w:rsidR="002750EB" w:rsidRPr="008A1263" w:rsidDel="00BA79DF" w:rsidRDefault="002750EB" w:rsidP="00BA79DF">
            <w:pPr>
              <w:pStyle w:val="Ttulo2"/>
              <w:spacing w:before="240" w:after="240"/>
              <w:rPr>
                <w:del w:id="322" w:author="Adriana Andrade" w:date="2020-06-05T16:30:00Z"/>
                <w:rFonts w:eastAsiaTheme="minorEastAsia" w:cs="Times New Roman"/>
                <w:b w:val="0"/>
                <w:color w:val="BFBFBF" w:themeColor="background1" w:themeShade="BF"/>
                <w:sz w:val="24"/>
                <w:szCs w:val="24"/>
              </w:rPr>
              <w:pPrChange w:id="323" w:author="Adriana Andrade" w:date="2020-06-05T16:30:00Z">
                <w:pPr>
                  <w:jc w:val="center"/>
                </w:pPr>
              </w:pPrChange>
            </w:pPr>
            <w:del w:id="324" w:author="Adriana Andrade" w:date="2020-06-05T16:30:00Z">
              <w:r w:rsidRPr="008A1263" w:rsidDel="00BA79DF">
                <w:rPr>
                  <w:rFonts w:eastAsiaTheme="minorEastAsia" w:cs="Times New Roman"/>
                  <w:b w:val="0"/>
                  <w:sz w:val="24"/>
                  <w:szCs w:val="24"/>
                </w:rPr>
                <w:delText xml:space="preserve">            </w:delText>
              </w:r>
              <w:r w:rsidRPr="008A1263" w:rsidDel="00BA79DF">
                <w:rPr>
                  <w:rFonts w:eastAsiaTheme="minorEastAsia" w:cs="Times New Roman"/>
                  <w:b w:val="0"/>
                  <w:color w:val="BFBFBF" w:themeColor="background1" w:themeShade="BF"/>
                  <w:sz w:val="24"/>
                  <w:szCs w:val="24"/>
                </w:rPr>
                <w:delText xml:space="preserve"> </w:delText>
              </w:r>
            </w:del>
          </w:p>
          <w:p w14:paraId="3D6315BA" w14:textId="386196E0" w:rsidR="002750EB" w:rsidRPr="008A1263" w:rsidDel="00BA79DF" w:rsidRDefault="002750EB" w:rsidP="00BA79DF">
            <w:pPr>
              <w:pStyle w:val="Ttulo2"/>
              <w:spacing w:before="240" w:after="240"/>
              <w:rPr>
                <w:del w:id="325" w:author="Adriana Andrade" w:date="2020-06-05T16:30:00Z"/>
                <w:rFonts w:eastAsiaTheme="minorEastAsia" w:cs="Times New Roman"/>
                <w:b w:val="0"/>
                <w:sz w:val="24"/>
                <w:szCs w:val="24"/>
              </w:rPr>
              <w:pPrChange w:id="326" w:author="Adriana Andrade" w:date="2020-06-05T16:30:00Z">
                <w:pPr/>
              </w:pPrChange>
            </w:pPr>
            <w:del w:id="327" w:author="Adriana Andrade" w:date="2020-06-05T16:30:00Z">
              <w:r w:rsidRPr="008A1263" w:rsidDel="00BA79DF">
                <w:rPr>
                  <w:rFonts w:eastAsiaTheme="minorEastAsia" w:cs="Times New Roman"/>
                  <w:b w:val="0"/>
                  <w:sz w:val="24"/>
                  <w:szCs w:val="24"/>
                </w:rPr>
                <w:delText xml:space="preserve">    </w:delText>
              </w:r>
              <m:oMath>
                <m:r>
                  <m:rPr>
                    <m:sty m:val="bi"/>
                  </m:rPr>
                  <w:rPr>
                    <w:rFonts w:ascii="Cambria Math" w:eastAsiaTheme="minorEastAsia" w:hAnsi="Cambria Math" w:cs="Times New Roman"/>
                    <w:sz w:val="24"/>
                    <w:szCs w:val="24"/>
                  </w:rPr>
                  <m:t>Y</m:t>
                </m:r>
              </m:oMath>
            </w:del>
          </w:p>
        </w:tc>
        <w:tc>
          <w:tcPr>
            <w:tcW w:w="1729" w:type="dxa"/>
            <w:tcBorders>
              <w:top w:val="single" w:sz="4" w:space="0" w:color="auto"/>
              <w:left w:val="single" w:sz="4" w:space="0" w:color="auto"/>
              <w:bottom w:val="single" w:sz="4" w:space="0" w:color="auto"/>
            </w:tcBorders>
            <w:vAlign w:val="center"/>
          </w:tcPr>
          <w:p w14:paraId="1D4562F4" w14:textId="12E5DFA0" w:rsidR="002750EB" w:rsidRPr="00755196" w:rsidDel="00BA79DF" w:rsidRDefault="002750EB" w:rsidP="00BA79DF">
            <w:pPr>
              <w:pStyle w:val="Ttulo2"/>
              <w:spacing w:before="240" w:after="240"/>
              <w:rPr>
                <w:del w:id="328" w:author="Adriana Andrade" w:date="2020-06-05T16:30:00Z"/>
                <w:rFonts w:cs="Times New Roman"/>
                <w:color w:val="FFFFFF" w:themeColor="background1"/>
                <w:sz w:val="24"/>
                <w:szCs w:val="24"/>
              </w:rPr>
              <w:pPrChange w:id="329" w:author="Adriana Andrade" w:date="2020-06-05T16:30:00Z">
                <w:pPr>
                  <w:jc w:val="center"/>
                </w:pPr>
              </w:pPrChange>
            </w:pPr>
            <w:del w:id="330" w:author="Adriana Andrade" w:date="2020-06-05T16:30:00Z">
              <w:r w:rsidRPr="00755196" w:rsidDel="00BA79DF">
                <w:rPr>
                  <w:rFonts w:cs="Times New Roman"/>
                  <w:color w:val="FFFFFF" w:themeColor="background1"/>
                  <w:sz w:val="24"/>
                  <w:szCs w:val="24"/>
                </w:rPr>
                <w:delText>Ensino Fundamental</w:delText>
              </w:r>
            </w:del>
          </w:p>
        </w:tc>
        <w:tc>
          <w:tcPr>
            <w:tcW w:w="1729" w:type="dxa"/>
            <w:tcBorders>
              <w:top w:val="single" w:sz="4" w:space="0" w:color="auto"/>
              <w:bottom w:val="single" w:sz="4" w:space="0" w:color="auto"/>
            </w:tcBorders>
            <w:vAlign w:val="center"/>
          </w:tcPr>
          <w:p w14:paraId="09F1F114" w14:textId="17C0C535" w:rsidR="002750EB" w:rsidRPr="00755196" w:rsidDel="00BA79DF" w:rsidRDefault="002750EB" w:rsidP="00BA79DF">
            <w:pPr>
              <w:pStyle w:val="Ttulo2"/>
              <w:spacing w:before="240" w:after="240"/>
              <w:rPr>
                <w:del w:id="331" w:author="Adriana Andrade" w:date="2020-06-05T16:30:00Z"/>
                <w:rFonts w:cs="Times New Roman"/>
                <w:color w:val="FFFFFF" w:themeColor="background1"/>
                <w:sz w:val="24"/>
                <w:szCs w:val="24"/>
              </w:rPr>
              <w:pPrChange w:id="332" w:author="Adriana Andrade" w:date="2020-06-05T16:30:00Z">
                <w:pPr>
                  <w:jc w:val="center"/>
                </w:pPr>
              </w:pPrChange>
            </w:pPr>
            <w:del w:id="333" w:author="Adriana Andrade" w:date="2020-06-05T16:30:00Z">
              <w:r w:rsidRPr="00755196" w:rsidDel="00BA79DF">
                <w:rPr>
                  <w:rFonts w:cs="Times New Roman"/>
                  <w:color w:val="FFFFFF" w:themeColor="background1"/>
                  <w:sz w:val="24"/>
                  <w:szCs w:val="24"/>
                </w:rPr>
                <w:delText>Ensino Médio</w:delText>
              </w:r>
            </w:del>
          </w:p>
        </w:tc>
        <w:tc>
          <w:tcPr>
            <w:tcW w:w="1729" w:type="dxa"/>
            <w:tcBorders>
              <w:top w:val="single" w:sz="4" w:space="0" w:color="auto"/>
              <w:bottom w:val="single" w:sz="4" w:space="0" w:color="auto"/>
              <w:right w:val="single" w:sz="4" w:space="0" w:color="auto"/>
            </w:tcBorders>
            <w:vAlign w:val="center"/>
          </w:tcPr>
          <w:p w14:paraId="21BA35DA" w14:textId="595A520D" w:rsidR="002750EB" w:rsidRPr="00755196" w:rsidDel="00BA79DF" w:rsidRDefault="002750EB" w:rsidP="00BA79DF">
            <w:pPr>
              <w:pStyle w:val="Ttulo2"/>
              <w:spacing w:before="240" w:after="240"/>
              <w:rPr>
                <w:del w:id="334" w:author="Adriana Andrade" w:date="2020-06-05T16:30:00Z"/>
                <w:rFonts w:cs="Times New Roman"/>
                <w:color w:val="FFFFFF" w:themeColor="background1"/>
                <w:sz w:val="24"/>
                <w:szCs w:val="24"/>
              </w:rPr>
              <w:pPrChange w:id="335" w:author="Adriana Andrade" w:date="2020-06-05T16:30:00Z">
                <w:pPr>
                  <w:jc w:val="center"/>
                </w:pPr>
              </w:pPrChange>
            </w:pPr>
            <w:del w:id="336" w:author="Adriana Andrade" w:date="2020-06-05T16:30:00Z">
              <w:r w:rsidRPr="00755196" w:rsidDel="00BA79DF">
                <w:rPr>
                  <w:rFonts w:cs="Times New Roman"/>
                  <w:color w:val="FFFFFF" w:themeColor="background1"/>
                  <w:sz w:val="24"/>
                  <w:szCs w:val="24"/>
                </w:rPr>
                <w:delText>Superior</w:delText>
              </w:r>
            </w:del>
          </w:p>
        </w:tc>
        <w:tc>
          <w:tcPr>
            <w:tcW w:w="1729" w:type="dxa"/>
            <w:tcBorders>
              <w:left w:val="single" w:sz="4" w:space="0" w:color="auto"/>
              <w:bottom w:val="single" w:sz="4" w:space="0" w:color="auto"/>
            </w:tcBorders>
            <w:shd w:val="clear" w:color="auto" w:fill="D9D9D9" w:themeFill="background1" w:themeFillShade="D9"/>
            <w:vAlign w:val="center"/>
          </w:tcPr>
          <w:p w14:paraId="7FB0BEC3" w14:textId="790AA7B8" w:rsidR="002750EB" w:rsidRPr="00755196" w:rsidDel="00BA79DF" w:rsidRDefault="002750EB" w:rsidP="00BA79DF">
            <w:pPr>
              <w:pStyle w:val="Ttulo2"/>
              <w:spacing w:before="240" w:after="240"/>
              <w:rPr>
                <w:del w:id="337" w:author="Adriana Andrade" w:date="2020-06-05T16:30:00Z"/>
                <w:rFonts w:cs="Times New Roman"/>
                <w:b w:val="0"/>
                <w:sz w:val="24"/>
                <w:szCs w:val="24"/>
              </w:rPr>
              <w:pPrChange w:id="338" w:author="Adriana Andrade" w:date="2020-06-05T16:30:00Z">
                <w:pPr>
                  <w:jc w:val="center"/>
                </w:pPr>
              </w:pPrChange>
            </w:pPr>
            <w:del w:id="339" w:author="Adriana Andrade" w:date="2020-06-05T16:30:00Z">
              <w:r w:rsidRPr="00755196" w:rsidDel="00BA79DF">
                <w:rPr>
                  <w:rFonts w:cs="Times New Roman"/>
                  <w:b w:val="0"/>
                  <w:sz w:val="24"/>
                  <w:szCs w:val="24"/>
                </w:rPr>
                <w:delText>Total</w:delText>
              </w:r>
            </w:del>
          </w:p>
        </w:tc>
      </w:tr>
      <w:tr w:rsidR="002750EB" w:rsidRPr="0051277C" w:rsidDel="00BA79DF" w14:paraId="2D82F083" w14:textId="584989EB" w:rsidTr="002750EB">
        <w:trPr>
          <w:del w:id="340" w:author="Adriana Andrade" w:date="2020-06-05T16:30:00Z"/>
        </w:trPr>
        <w:tc>
          <w:tcPr>
            <w:tcW w:w="1728" w:type="dxa"/>
            <w:tcBorders>
              <w:top w:val="single" w:sz="4" w:space="0" w:color="auto"/>
              <w:bottom w:val="nil"/>
              <w:right w:val="single" w:sz="4" w:space="0" w:color="auto"/>
            </w:tcBorders>
            <w:shd w:val="clear" w:color="auto" w:fill="D9D9D9" w:themeFill="background1" w:themeFillShade="D9"/>
            <w:vAlign w:val="center"/>
          </w:tcPr>
          <w:p w14:paraId="3EDD8F9F" w14:textId="7AB9CCF8" w:rsidR="002750EB" w:rsidRPr="008A1263" w:rsidDel="00BA79DF" w:rsidRDefault="002750EB" w:rsidP="00BA79DF">
            <w:pPr>
              <w:pStyle w:val="Ttulo2"/>
              <w:spacing w:before="240" w:after="240"/>
              <w:rPr>
                <w:del w:id="341" w:author="Adriana Andrade" w:date="2020-06-05T16:30:00Z"/>
                <w:rFonts w:cs="Times New Roman"/>
                <w:b w:val="0"/>
                <w:sz w:val="24"/>
                <w:szCs w:val="24"/>
              </w:rPr>
              <w:pPrChange w:id="342" w:author="Adriana Andrade" w:date="2020-06-05T16:30:00Z">
                <w:pPr>
                  <w:jc w:val="center"/>
                </w:pPr>
              </w:pPrChange>
            </w:pPr>
            <w:del w:id="343" w:author="Adriana Andrade" w:date="2020-06-05T16:30:00Z">
              <w:r w:rsidRPr="008A1263" w:rsidDel="00BA79DF">
                <w:rPr>
                  <w:rFonts w:cs="Times New Roman"/>
                  <w:b w:val="0"/>
                  <w:sz w:val="24"/>
                  <w:szCs w:val="24"/>
                </w:rPr>
                <w:delText>Capital</w:delText>
              </w:r>
            </w:del>
          </w:p>
        </w:tc>
        <w:tc>
          <w:tcPr>
            <w:tcW w:w="1729" w:type="dxa"/>
            <w:tcBorders>
              <w:top w:val="single" w:sz="4" w:space="0" w:color="auto"/>
              <w:left w:val="single" w:sz="4" w:space="0" w:color="auto"/>
              <w:bottom w:val="nil"/>
            </w:tcBorders>
            <w:vAlign w:val="center"/>
          </w:tcPr>
          <w:p w14:paraId="54DB9DFA" w14:textId="44F94AB8" w:rsidR="002750EB" w:rsidRPr="00755196" w:rsidDel="00BA79DF" w:rsidRDefault="002750EB" w:rsidP="00BA79DF">
            <w:pPr>
              <w:pStyle w:val="Ttulo2"/>
              <w:spacing w:before="240" w:after="240"/>
              <w:rPr>
                <w:del w:id="344" w:author="Adriana Andrade" w:date="2020-06-05T16:30:00Z"/>
                <w:rFonts w:cs="Times New Roman"/>
                <w:color w:val="FFFFFF" w:themeColor="background1"/>
                <w:sz w:val="24"/>
                <w:szCs w:val="24"/>
              </w:rPr>
              <w:pPrChange w:id="345" w:author="Adriana Andrade" w:date="2020-06-05T16:30:00Z">
                <w:pPr>
                  <w:jc w:val="center"/>
                </w:pPr>
              </w:pPrChange>
            </w:pPr>
            <w:del w:id="346" w:author="Adriana Andrade" w:date="2020-06-05T16:30:00Z">
              <w:r w:rsidRPr="00755196" w:rsidDel="00BA79DF">
                <w:rPr>
                  <w:rFonts w:cs="Times New Roman"/>
                  <w:color w:val="FFFFFF" w:themeColor="background1"/>
                  <w:sz w:val="24"/>
                  <w:szCs w:val="24"/>
                </w:rPr>
                <w:delText>4</w:delText>
              </w:r>
            </w:del>
          </w:p>
        </w:tc>
        <w:tc>
          <w:tcPr>
            <w:tcW w:w="1729" w:type="dxa"/>
            <w:tcBorders>
              <w:top w:val="single" w:sz="4" w:space="0" w:color="auto"/>
              <w:bottom w:val="nil"/>
            </w:tcBorders>
            <w:vAlign w:val="center"/>
          </w:tcPr>
          <w:p w14:paraId="08486A26" w14:textId="2AB43BCD" w:rsidR="002750EB" w:rsidRPr="00755196" w:rsidDel="00BA79DF" w:rsidRDefault="002750EB" w:rsidP="00BA79DF">
            <w:pPr>
              <w:pStyle w:val="Ttulo2"/>
              <w:spacing w:before="240" w:after="240"/>
              <w:rPr>
                <w:del w:id="347" w:author="Adriana Andrade" w:date="2020-06-05T16:30:00Z"/>
                <w:rFonts w:cs="Times New Roman"/>
                <w:color w:val="FFFFFF" w:themeColor="background1"/>
                <w:sz w:val="24"/>
                <w:szCs w:val="24"/>
              </w:rPr>
              <w:pPrChange w:id="348" w:author="Adriana Andrade" w:date="2020-06-05T16:30:00Z">
                <w:pPr>
                  <w:jc w:val="center"/>
                </w:pPr>
              </w:pPrChange>
            </w:pPr>
            <w:del w:id="349" w:author="Adriana Andrade" w:date="2020-06-05T16:30:00Z">
              <w:r w:rsidRPr="00755196" w:rsidDel="00BA79DF">
                <w:rPr>
                  <w:rFonts w:cs="Times New Roman"/>
                  <w:color w:val="FFFFFF" w:themeColor="background1"/>
                  <w:sz w:val="24"/>
                  <w:szCs w:val="24"/>
                </w:rPr>
                <w:delText>5</w:delText>
              </w:r>
            </w:del>
          </w:p>
        </w:tc>
        <w:tc>
          <w:tcPr>
            <w:tcW w:w="1729" w:type="dxa"/>
            <w:tcBorders>
              <w:top w:val="single" w:sz="4" w:space="0" w:color="auto"/>
              <w:bottom w:val="nil"/>
              <w:right w:val="single" w:sz="4" w:space="0" w:color="auto"/>
            </w:tcBorders>
            <w:vAlign w:val="center"/>
          </w:tcPr>
          <w:p w14:paraId="5D1CDD9D" w14:textId="5F6701D6" w:rsidR="002750EB" w:rsidRPr="00755196" w:rsidDel="00BA79DF" w:rsidRDefault="002750EB" w:rsidP="00BA79DF">
            <w:pPr>
              <w:pStyle w:val="Ttulo2"/>
              <w:spacing w:before="240" w:after="240"/>
              <w:rPr>
                <w:del w:id="350" w:author="Adriana Andrade" w:date="2020-06-05T16:30:00Z"/>
                <w:rFonts w:cs="Times New Roman"/>
                <w:color w:val="FFFFFF" w:themeColor="background1"/>
                <w:sz w:val="24"/>
                <w:szCs w:val="24"/>
              </w:rPr>
              <w:pPrChange w:id="351" w:author="Adriana Andrade" w:date="2020-06-05T16:30:00Z">
                <w:pPr>
                  <w:jc w:val="center"/>
                </w:pPr>
              </w:pPrChange>
            </w:pPr>
            <w:del w:id="352" w:author="Adriana Andrade" w:date="2020-06-05T16:30:00Z">
              <w:r w:rsidRPr="00755196" w:rsidDel="00BA79DF">
                <w:rPr>
                  <w:rFonts w:cs="Times New Roman"/>
                  <w:color w:val="FFFFFF" w:themeColor="background1"/>
                  <w:sz w:val="24"/>
                  <w:szCs w:val="24"/>
                </w:rPr>
                <w:delText>2</w:delText>
              </w:r>
            </w:del>
          </w:p>
        </w:tc>
        <w:tc>
          <w:tcPr>
            <w:tcW w:w="1729" w:type="dxa"/>
            <w:tcBorders>
              <w:top w:val="single" w:sz="4" w:space="0" w:color="auto"/>
              <w:left w:val="single" w:sz="4" w:space="0" w:color="auto"/>
              <w:bottom w:val="nil"/>
            </w:tcBorders>
            <w:shd w:val="clear" w:color="auto" w:fill="D9D9D9" w:themeFill="background1" w:themeFillShade="D9"/>
            <w:vAlign w:val="center"/>
          </w:tcPr>
          <w:p w14:paraId="376EB783" w14:textId="0DBE4AD5" w:rsidR="002750EB" w:rsidRPr="0051277C" w:rsidDel="00BA79DF" w:rsidRDefault="002750EB" w:rsidP="00BA79DF">
            <w:pPr>
              <w:pStyle w:val="Ttulo2"/>
              <w:spacing w:before="240" w:after="240"/>
              <w:rPr>
                <w:del w:id="353" w:author="Adriana Andrade" w:date="2020-06-05T16:30:00Z"/>
                <w:rFonts w:cs="Times New Roman"/>
                <w:sz w:val="24"/>
                <w:szCs w:val="24"/>
              </w:rPr>
              <w:pPrChange w:id="354" w:author="Adriana Andrade" w:date="2020-06-05T16:30:00Z">
                <w:pPr>
                  <w:jc w:val="center"/>
                </w:pPr>
              </w:pPrChange>
            </w:pPr>
            <w:del w:id="355" w:author="Adriana Andrade" w:date="2020-06-05T16:30:00Z">
              <w:r w:rsidRPr="0051277C" w:rsidDel="00BA79DF">
                <w:rPr>
                  <w:rFonts w:cs="Times New Roman"/>
                  <w:sz w:val="24"/>
                  <w:szCs w:val="24"/>
                </w:rPr>
                <w:delText>11</w:delText>
              </w:r>
            </w:del>
          </w:p>
        </w:tc>
      </w:tr>
      <w:tr w:rsidR="002750EB" w:rsidRPr="0051277C" w:rsidDel="00BA79DF" w14:paraId="39952CC9" w14:textId="148ECA37" w:rsidTr="002750EB">
        <w:trPr>
          <w:del w:id="356" w:author="Adriana Andrade" w:date="2020-06-05T16:30:00Z"/>
        </w:trPr>
        <w:tc>
          <w:tcPr>
            <w:tcW w:w="1728" w:type="dxa"/>
            <w:tcBorders>
              <w:top w:val="nil"/>
              <w:bottom w:val="nil"/>
              <w:right w:val="single" w:sz="4" w:space="0" w:color="auto"/>
            </w:tcBorders>
            <w:shd w:val="clear" w:color="auto" w:fill="D9D9D9" w:themeFill="background1" w:themeFillShade="D9"/>
            <w:vAlign w:val="center"/>
          </w:tcPr>
          <w:p w14:paraId="135195DA" w14:textId="183CF396" w:rsidR="002750EB" w:rsidRPr="008A1263" w:rsidDel="00BA79DF" w:rsidRDefault="002750EB" w:rsidP="00BA79DF">
            <w:pPr>
              <w:pStyle w:val="Ttulo2"/>
              <w:spacing w:before="240" w:after="240"/>
              <w:rPr>
                <w:del w:id="357" w:author="Adriana Andrade" w:date="2020-06-05T16:30:00Z"/>
                <w:rFonts w:cs="Times New Roman"/>
                <w:b w:val="0"/>
                <w:sz w:val="24"/>
                <w:szCs w:val="24"/>
              </w:rPr>
              <w:pPrChange w:id="358" w:author="Adriana Andrade" w:date="2020-06-05T16:30:00Z">
                <w:pPr>
                  <w:jc w:val="center"/>
                </w:pPr>
              </w:pPrChange>
            </w:pPr>
            <w:del w:id="359" w:author="Adriana Andrade" w:date="2020-06-05T16:30:00Z">
              <w:r w:rsidRPr="008A1263" w:rsidDel="00BA79DF">
                <w:rPr>
                  <w:rFonts w:cs="Times New Roman"/>
                  <w:b w:val="0"/>
                  <w:sz w:val="24"/>
                  <w:szCs w:val="24"/>
                </w:rPr>
                <w:delText>Interior</w:delText>
              </w:r>
            </w:del>
          </w:p>
        </w:tc>
        <w:tc>
          <w:tcPr>
            <w:tcW w:w="1729" w:type="dxa"/>
            <w:tcBorders>
              <w:top w:val="nil"/>
              <w:left w:val="single" w:sz="4" w:space="0" w:color="auto"/>
              <w:bottom w:val="nil"/>
            </w:tcBorders>
            <w:vAlign w:val="center"/>
          </w:tcPr>
          <w:p w14:paraId="3BEE91E1" w14:textId="75597497" w:rsidR="002750EB" w:rsidRPr="00755196" w:rsidDel="00BA79DF" w:rsidRDefault="002750EB" w:rsidP="00BA79DF">
            <w:pPr>
              <w:pStyle w:val="Ttulo2"/>
              <w:spacing w:before="240" w:after="240"/>
              <w:rPr>
                <w:del w:id="360" w:author="Adriana Andrade" w:date="2020-06-05T16:30:00Z"/>
                <w:rFonts w:cs="Times New Roman"/>
                <w:color w:val="FFFFFF" w:themeColor="background1"/>
                <w:sz w:val="24"/>
                <w:szCs w:val="24"/>
              </w:rPr>
              <w:pPrChange w:id="361" w:author="Adriana Andrade" w:date="2020-06-05T16:30:00Z">
                <w:pPr>
                  <w:jc w:val="center"/>
                </w:pPr>
              </w:pPrChange>
            </w:pPr>
            <w:del w:id="362" w:author="Adriana Andrade" w:date="2020-06-05T16:30:00Z">
              <w:r w:rsidRPr="00755196" w:rsidDel="00BA79DF">
                <w:rPr>
                  <w:rFonts w:cs="Times New Roman"/>
                  <w:color w:val="FFFFFF" w:themeColor="background1"/>
                  <w:sz w:val="24"/>
                  <w:szCs w:val="24"/>
                </w:rPr>
                <w:delText>3</w:delText>
              </w:r>
            </w:del>
          </w:p>
        </w:tc>
        <w:tc>
          <w:tcPr>
            <w:tcW w:w="1729" w:type="dxa"/>
            <w:tcBorders>
              <w:top w:val="nil"/>
              <w:bottom w:val="nil"/>
            </w:tcBorders>
            <w:vAlign w:val="center"/>
          </w:tcPr>
          <w:p w14:paraId="4A5F3BBB" w14:textId="03DAC06B" w:rsidR="002750EB" w:rsidRPr="00755196" w:rsidDel="00BA79DF" w:rsidRDefault="002750EB" w:rsidP="00BA79DF">
            <w:pPr>
              <w:pStyle w:val="Ttulo2"/>
              <w:spacing w:before="240" w:after="240"/>
              <w:rPr>
                <w:del w:id="363" w:author="Adriana Andrade" w:date="2020-06-05T16:30:00Z"/>
                <w:rFonts w:cs="Times New Roman"/>
                <w:color w:val="FFFFFF" w:themeColor="background1"/>
                <w:sz w:val="24"/>
                <w:szCs w:val="24"/>
              </w:rPr>
              <w:pPrChange w:id="364" w:author="Adriana Andrade" w:date="2020-06-05T16:30:00Z">
                <w:pPr>
                  <w:jc w:val="center"/>
                </w:pPr>
              </w:pPrChange>
            </w:pPr>
            <w:del w:id="365" w:author="Adriana Andrade" w:date="2020-06-05T16:30:00Z">
              <w:r w:rsidRPr="00755196" w:rsidDel="00BA79DF">
                <w:rPr>
                  <w:rFonts w:cs="Times New Roman"/>
                  <w:color w:val="FFFFFF" w:themeColor="background1"/>
                  <w:sz w:val="24"/>
                  <w:szCs w:val="24"/>
                </w:rPr>
                <w:delText>7</w:delText>
              </w:r>
            </w:del>
          </w:p>
        </w:tc>
        <w:tc>
          <w:tcPr>
            <w:tcW w:w="1729" w:type="dxa"/>
            <w:tcBorders>
              <w:top w:val="nil"/>
              <w:bottom w:val="nil"/>
              <w:right w:val="single" w:sz="4" w:space="0" w:color="auto"/>
            </w:tcBorders>
            <w:vAlign w:val="center"/>
          </w:tcPr>
          <w:p w14:paraId="42834A5A" w14:textId="7A146A36" w:rsidR="002750EB" w:rsidRPr="00755196" w:rsidDel="00BA79DF" w:rsidRDefault="002750EB" w:rsidP="00BA79DF">
            <w:pPr>
              <w:pStyle w:val="Ttulo2"/>
              <w:spacing w:before="240" w:after="240"/>
              <w:rPr>
                <w:del w:id="366" w:author="Adriana Andrade" w:date="2020-06-05T16:30:00Z"/>
                <w:rFonts w:cs="Times New Roman"/>
                <w:color w:val="FFFFFF" w:themeColor="background1"/>
                <w:sz w:val="24"/>
                <w:szCs w:val="24"/>
              </w:rPr>
              <w:pPrChange w:id="367" w:author="Adriana Andrade" w:date="2020-06-05T16:30:00Z">
                <w:pPr>
                  <w:jc w:val="center"/>
                </w:pPr>
              </w:pPrChange>
            </w:pPr>
            <w:del w:id="368" w:author="Adriana Andrade" w:date="2020-06-05T16:30:00Z">
              <w:r w:rsidRPr="00755196" w:rsidDel="00BA79DF">
                <w:rPr>
                  <w:rFonts w:cs="Times New Roman"/>
                  <w:color w:val="FFFFFF" w:themeColor="background1"/>
                  <w:sz w:val="24"/>
                  <w:szCs w:val="24"/>
                </w:rPr>
                <w:delText>2</w:delText>
              </w:r>
            </w:del>
          </w:p>
        </w:tc>
        <w:tc>
          <w:tcPr>
            <w:tcW w:w="1729" w:type="dxa"/>
            <w:tcBorders>
              <w:top w:val="nil"/>
              <w:left w:val="single" w:sz="4" w:space="0" w:color="auto"/>
              <w:bottom w:val="nil"/>
            </w:tcBorders>
            <w:shd w:val="clear" w:color="auto" w:fill="D9D9D9" w:themeFill="background1" w:themeFillShade="D9"/>
            <w:vAlign w:val="center"/>
          </w:tcPr>
          <w:p w14:paraId="41C83B3B" w14:textId="7C3B934C" w:rsidR="002750EB" w:rsidRPr="0051277C" w:rsidDel="00BA79DF" w:rsidRDefault="002750EB" w:rsidP="00BA79DF">
            <w:pPr>
              <w:pStyle w:val="Ttulo2"/>
              <w:spacing w:before="240" w:after="240"/>
              <w:rPr>
                <w:del w:id="369" w:author="Adriana Andrade" w:date="2020-06-05T16:30:00Z"/>
                <w:rFonts w:cs="Times New Roman"/>
                <w:sz w:val="24"/>
                <w:szCs w:val="24"/>
              </w:rPr>
              <w:pPrChange w:id="370" w:author="Adriana Andrade" w:date="2020-06-05T16:30:00Z">
                <w:pPr>
                  <w:jc w:val="center"/>
                </w:pPr>
              </w:pPrChange>
            </w:pPr>
            <w:del w:id="371" w:author="Adriana Andrade" w:date="2020-06-05T16:30:00Z">
              <w:r w:rsidRPr="0051277C" w:rsidDel="00BA79DF">
                <w:rPr>
                  <w:rFonts w:cs="Times New Roman"/>
                  <w:sz w:val="24"/>
                  <w:szCs w:val="24"/>
                </w:rPr>
                <w:delText>12</w:delText>
              </w:r>
            </w:del>
          </w:p>
        </w:tc>
      </w:tr>
      <w:tr w:rsidR="002750EB" w:rsidRPr="0051277C" w:rsidDel="00BA79DF" w14:paraId="4C89289E" w14:textId="405E184E" w:rsidTr="002750EB">
        <w:trPr>
          <w:del w:id="372" w:author="Adriana Andrade" w:date="2020-06-05T16:30:00Z"/>
        </w:trPr>
        <w:tc>
          <w:tcPr>
            <w:tcW w:w="1728" w:type="dxa"/>
            <w:tcBorders>
              <w:top w:val="nil"/>
              <w:bottom w:val="single" w:sz="4" w:space="0" w:color="auto"/>
              <w:right w:val="single" w:sz="4" w:space="0" w:color="auto"/>
            </w:tcBorders>
            <w:shd w:val="clear" w:color="auto" w:fill="D9D9D9" w:themeFill="background1" w:themeFillShade="D9"/>
            <w:vAlign w:val="center"/>
          </w:tcPr>
          <w:p w14:paraId="2AE3F981" w14:textId="44F06058" w:rsidR="002750EB" w:rsidRPr="008A1263" w:rsidDel="00BA79DF" w:rsidRDefault="002750EB" w:rsidP="00BA79DF">
            <w:pPr>
              <w:pStyle w:val="Ttulo2"/>
              <w:spacing w:before="240" w:after="240"/>
              <w:rPr>
                <w:del w:id="373" w:author="Adriana Andrade" w:date="2020-06-05T16:30:00Z"/>
                <w:rFonts w:cs="Times New Roman"/>
                <w:b w:val="0"/>
                <w:sz w:val="24"/>
                <w:szCs w:val="24"/>
              </w:rPr>
              <w:pPrChange w:id="374" w:author="Adriana Andrade" w:date="2020-06-05T16:30:00Z">
                <w:pPr>
                  <w:jc w:val="center"/>
                </w:pPr>
              </w:pPrChange>
            </w:pPr>
            <w:del w:id="375" w:author="Adriana Andrade" w:date="2020-06-05T16:30:00Z">
              <w:r w:rsidRPr="008A1263" w:rsidDel="00BA79DF">
                <w:rPr>
                  <w:rFonts w:cs="Times New Roman"/>
                  <w:b w:val="0"/>
                  <w:sz w:val="24"/>
                  <w:szCs w:val="24"/>
                </w:rPr>
                <w:delText>Outra</w:delText>
              </w:r>
            </w:del>
          </w:p>
        </w:tc>
        <w:tc>
          <w:tcPr>
            <w:tcW w:w="1729" w:type="dxa"/>
            <w:tcBorders>
              <w:top w:val="nil"/>
              <w:left w:val="single" w:sz="4" w:space="0" w:color="auto"/>
              <w:bottom w:val="single" w:sz="4" w:space="0" w:color="auto"/>
            </w:tcBorders>
            <w:vAlign w:val="center"/>
          </w:tcPr>
          <w:p w14:paraId="06E7A594" w14:textId="54ACEAEE" w:rsidR="002750EB" w:rsidRPr="00755196" w:rsidDel="00BA79DF" w:rsidRDefault="002750EB" w:rsidP="00BA79DF">
            <w:pPr>
              <w:pStyle w:val="Ttulo2"/>
              <w:spacing w:before="240" w:after="240"/>
              <w:rPr>
                <w:del w:id="376" w:author="Adriana Andrade" w:date="2020-06-05T16:30:00Z"/>
                <w:rFonts w:cs="Times New Roman"/>
                <w:color w:val="FFFFFF" w:themeColor="background1"/>
                <w:sz w:val="24"/>
                <w:szCs w:val="24"/>
              </w:rPr>
              <w:pPrChange w:id="377" w:author="Adriana Andrade" w:date="2020-06-05T16:30:00Z">
                <w:pPr>
                  <w:jc w:val="center"/>
                </w:pPr>
              </w:pPrChange>
            </w:pPr>
            <w:del w:id="378" w:author="Adriana Andrade" w:date="2020-06-05T16:30:00Z">
              <w:r w:rsidRPr="00755196" w:rsidDel="00BA79DF">
                <w:rPr>
                  <w:rFonts w:cs="Times New Roman"/>
                  <w:color w:val="FFFFFF" w:themeColor="background1"/>
                  <w:sz w:val="24"/>
                  <w:szCs w:val="24"/>
                </w:rPr>
                <w:delText>5</w:delText>
              </w:r>
            </w:del>
          </w:p>
        </w:tc>
        <w:tc>
          <w:tcPr>
            <w:tcW w:w="1729" w:type="dxa"/>
            <w:tcBorders>
              <w:top w:val="nil"/>
              <w:bottom w:val="single" w:sz="4" w:space="0" w:color="auto"/>
            </w:tcBorders>
            <w:vAlign w:val="center"/>
          </w:tcPr>
          <w:p w14:paraId="7FC7DED3" w14:textId="08BD99EF" w:rsidR="002750EB" w:rsidRPr="00755196" w:rsidDel="00BA79DF" w:rsidRDefault="002750EB" w:rsidP="00BA79DF">
            <w:pPr>
              <w:pStyle w:val="Ttulo2"/>
              <w:spacing w:before="240" w:after="240"/>
              <w:rPr>
                <w:del w:id="379" w:author="Adriana Andrade" w:date="2020-06-05T16:30:00Z"/>
                <w:rFonts w:cs="Times New Roman"/>
                <w:color w:val="FFFFFF" w:themeColor="background1"/>
                <w:sz w:val="24"/>
                <w:szCs w:val="24"/>
              </w:rPr>
              <w:pPrChange w:id="380" w:author="Adriana Andrade" w:date="2020-06-05T16:30:00Z">
                <w:pPr>
                  <w:jc w:val="center"/>
                </w:pPr>
              </w:pPrChange>
            </w:pPr>
            <w:del w:id="381" w:author="Adriana Andrade" w:date="2020-06-05T16:30:00Z">
              <w:r w:rsidRPr="00755196" w:rsidDel="00BA79DF">
                <w:rPr>
                  <w:rFonts w:cs="Times New Roman"/>
                  <w:color w:val="FFFFFF" w:themeColor="background1"/>
                  <w:sz w:val="24"/>
                  <w:szCs w:val="24"/>
                </w:rPr>
                <w:delText>6</w:delText>
              </w:r>
            </w:del>
          </w:p>
        </w:tc>
        <w:tc>
          <w:tcPr>
            <w:tcW w:w="1729" w:type="dxa"/>
            <w:tcBorders>
              <w:top w:val="nil"/>
              <w:bottom w:val="single" w:sz="4" w:space="0" w:color="auto"/>
              <w:right w:val="single" w:sz="4" w:space="0" w:color="auto"/>
            </w:tcBorders>
            <w:vAlign w:val="center"/>
          </w:tcPr>
          <w:p w14:paraId="31BC5078" w14:textId="6CC727C2" w:rsidR="002750EB" w:rsidRPr="00755196" w:rsidDel="00BA79DF" w:rsidRDefault="002750EB" w:rsidP="00BA79DF">
            <w:pPr>
              <w:pStyle w:val="Ttulo2"/>
              <w:spacing w:before="240" w:after="240"/>
              <w:rPr>
                <w:del w:id="382" w:author="Adriana Andrade" w:date="2020-06-05T16:30:00Z"/>
                <w:rFonts w:cs="Times New Roman"/>
                <w:color w:val="FFFFFF" w:themeColor="background1"/>
                <w:sz w:val="24"/>
                <w:szCs w:val="24"/>
              </w:rPr>
              <w:pPrChange w:id="383" w:author="Adriana Andrade" w:date="2020-06-05T16:30:00Z">
                <w:pPr>
                  <w:jc w:val="center"/>
                </w:pPr>
              </w:pPrChange>
            </w:pPr>
            <w:del w:id="384" w:author="Adriana Andrade" w:date="2020-06-05T16:30:00Z">
              <w:r w:rsidRPr="00755196" w:rsidDel="00BA79DF">
                <w:rPr>
                  <w:rFonts w:cs="Times New Roman"/>
                  <w:color w:val="FFFFFF" w:themeColor="background1"/>
                  <w:sz w:val="24"/>
                  <w:szCs w:val="24"/>
                </w:rPr>
                <w:delText>2</w:delText>
              </w:r>
            </w:del>
          </w:p>
        </w:tc>
        <w:tc>
          <w:tcPr>
            <w:tcW w:w="1729" w:type="dxa"/>
            <w:tcBorders>
              <w:top w:val="nil"/>
              <w:left w:val="single" w:sz="4" w:space="0" w:color="auto"/>
              <w:bottom w:val="single" w:sz="4" w:space="0" w:color="auto"/>
            </w:tcBorders>
            <w:shd w:val="clear" w:color="auto" w:fill="D9D9D9" w:themeFill="background1" w:themeFillShade="D9"/>
            <w:vAlign w:val="center"/>
          </w:tcPr>
          <w:p w14:paraId="2067E356" w14:textId="2F4D37B0" w:rsidR="002750EB" w:rsidRPr="0051277C" w:rsidDel="00BA79DF" w:rsidRDefault="002750EB" w:rsidP="00BA79DF">
            <w:pPr>
              <w:pStyle w:val="Ttulo2"/>
              <w:spacing w:before="240" w:after="240"/>
              <w:rPr>
                <w:del w:id="385" w:author="Adriana Andrade" w:date="2020-06-05T16:30:00Z"/>
                <w:rFonts w:cs="Times New Roman"/>
                <w:sz w:val="24"/>
                <w:szCs w:val="24"/>
              </w:rPr>
              <w:pPrChange w:id="386" w:author="Adriana Andrade" w:date="2020-06-05T16:30:00Z">
                <w:pPr>
                  <w:jc w:val="center"/>
                </w:pPr>
              </w:pPrChange>
            </w:pPr>
            <w:del w:id="387" w:author="Adriana Andrade" w:date="2020-06-05T16:30:00Z">
              <w:r w:rsidRPr="0051277C" w:rsidDel="00BA79DF">
                <w:rPr>
                  <w:rFonts w:cs="Times New Roman"/>
                  <w:sz w:val="24"/>
                  <w:szCs w:val="24"/>
                </w:rPr>
                <w:delText>13</w:delText>
              </w:r>
            </w:del>
          </w:p>
        </w:tc>
      </w:tr>
      <w:tr w:rsidR="002750EB" w:rsidRPr="0051277C" w:rsidDel="00BA79DF" w14:paraId="5B121668" w14:textId="3E105F14" w:rsidTr="008A1263">
        <w:trPr>
          <w:del w:id="388" w:author="Adriana Andrade" w:date="2020-06-05T16:30:00Z"/>
        </w:trPr>
        <w:tc>
          <w:tcPr>
            <w:tcW w:w="1728" w:type="dxa"/>
            <w:tcBorders>
              <w:top w:val="single" w:sz="4" w:space="0" w:color="auto"/>
              <w:right w:val="single" w:sz="4" w:space="0" w:color="auto"/>
            </w:tcBorders>
            <w:vAlign w:val="center"/>
          </w:tcPr>
          <w:p w14:paraId="44E80F16" w14:textId="74D7391B" w:rsidR="002750EB" w:rsidRPr="00755196" w:rsidDel="00BA79DF" w:rsidRDefault="002750EB" w:rsidP="00BA79DF">
            <w:pPr>
              <w:pStyle w:val="Ttulo2"/>
              <w:spacing w:before="240" w:after="240"/>
              <w:rPr>
                <w:del w:id="389" w:author="Adriana Andrade" w:date="2020-06-05T16:30:00Z"/>
                <w:rFonts w:cs="Times New Roman"/>
                <w:color w:val="FFFFFF" w:themeColor="background1"/>
                <w:sz w:val="24"/>
                <w:szCs w:val="24"/>
              </w:rPr>
              <w:pPrChange w:id="390" w:author="Adriana Andrade" w:date="2020-06-05T16:30:00Z">
                <w:pPr>
                  <w:jc w:val="center"/>
                </w:pPr>
              </w:pPrChange>
            </w:pPr>
            <w:del w:id="391" w:author="Adriana Andrade" w:date="2020-06-05T16:30:00Z">
              <w:r w:rsidRPr="00755196" w:rsidDel="00BA79DF">
                <w:rPr>
                  <w:rFonts w:cs="Times New Roman"/>
                  <w:color w:val="FFFFFF" w:themeColor="background1"/>
                  <w:sz w:val="24"/>
                  <w:szCs w:val="24"/>
                </w:rPr>
                <w:delText>Total</w:delText>
              </w:r>
            </w:del>
          </w:p>
        </w:tc>
        <w:tc>
          <w:tcPr>
            <w:tcW w:w="1729" w:type="dxa"/>
            <w:tcBorders>
              <w:top w:val="single" w:sz="4" w:space="0" w:color="auto"/>
              <w:left w:val="single" w:sz="4" w:space="0" w:color="auto"/>
              <w:bottom w:val="single" w:sz="4" w:space="0" w:color="auto"/>
            </w:tcBorders>
            <w:vAlign w:val="center"/>
          </w:tcPr>
          <w:p w14:paraId="1597A918" w14:textId="7FB6B9AA" w:rsidR="002750EB" w:rsidRPr="00755196" w:rsidDel="00BA79DF" w:rsidRDefault="002750EB" w:rsidP="00BA79DF">
            <w:pPr>
              <w:pStyle w:val="Ttulo2"/>
              <w:spacing w:before="240" w:after="240"/>
              <w:rPr>
                <w:del w:id="392" w:author="Adriana Andrade" w:date="2020-06-05T16:30:00Z"/>
                <w:rFonts w:cs="Times New Roman"/>
                <w:color w:val="FFFFFF" w:themeColor="background1"/>
                <w:sz w:val="24"/>
                <w:szCs w:val="24"/>
              </w:rPr>
              <w:pPrChange w:id="393" w:author="Adriana Andrade" w:date="2020-06-05T16:30:00Z">
                <w:pPr>
                  <w:jc w:val="center"/>
                </w:pPr>
              </w:pPrChange>
            </w:pPr>
            <w:del w:id="394" w:author="Adriana Andrade" w:date="2020-06-05T16:30:00Z">
              <w:r w:rsidRPr="00755196" w:rsidDel="00BA79DF">
                <w:rPr>
                  <w:rFonts w:cs="Times New Roman"/>
                  <w:color w:val="FFFFFF" w:themeColor="background1"/>
                  <w:sz w:val="24"/>
                  <w:szCs w:val="24"/>
                </w:rPr>
                <w:delText>12</w:delText>
              </w:r>
            </w:del>
          </w:p>
        </w:tc>
        <w:tc>
          <w:tcPr>
            <w:tcW w:w="1729" w:type="dxa"/>
            <w:tcBorders>
              <w:top w:val="single" w:sz="4" w:space="0" w:color="auto"/>
              <w:bottom w:val="single" w:sz="4" w:space="0" w:color="auto"/>
            </w:tcBorders>
            <w:vAlign w:val="center"/>
          </w:tcPr>
          <w:p w14:paraId="763EB8FC" w14:textId="1FFDAE83" w:rsidR="002750EB" w:rsidRPr="00755196" w:rsidDel="00BA79DF" w:rsidRDefault="002750EB" w:rsidP="00BA79DF">
            <w:pPr>
              <w:pStyle w:val="Ttulo2"/>
              <w:spacing w:before="240" w:after="240"/>
              <w:rPr>
                <w:del w:id="395" w:author="Adriana Andrade" w:date="2020-06-05T16:30:00Z"/>
                <w:rFonts w:cs="Times New Roman"/>
                <w:color w:val="FFFFFF" w:themeColor="background1"/>
                <w:sz w:val="24"/>
                <w:szCs w:val="24"/>
              </w:rPr>
              <w:pPrChange w:id="396" w:author="Adriana Andrade" w:date="2020-06-05T16:30:00Z">
                <w:pPr>
                  <w:jc w:val="center"/>
                </w:pPr>
              </w:pPrChange>
            </w:pPr>
            <w:del w:id="397" w:author="Adriana Andrade" w:date="2020-06-05T16:30:00Z">
              <w:r w:rsidRPr="00755196" w:rsidDel="00BA79DF">
                <w:rPr>
                  <w:rFonts w:cs="Times New Roman"/>
                  <w:color w:val="FFFFFF" w:themeColor="background1"/>
                  <w:sz w:val="24"/>
                  <w:szCs w:val="24"/>
                </w:rPr>
                <w:delText>18</w:delText>
              </w:r>
            </w:del>
          </w:p>
        </w:tc>
        <w:tc>
          <w:tcPr>
            <w:tcW w:w="1729" w:type="dxa"/>
            <w:tcBorders>
              <w:top w:val="single" w:sz="4" w:space="0" w:color="auto"/>
              <w:bottom w:val="single" w:sz="4" w:space="0" w:color="auto"/>
              <w:right w:val="single" w:sz="4" w:space="0" w:color="auto"/>
            </w:tcBorders>
            <w:vAlign w:val="center"/>
          </w:tcPr>
          <w:p w14:paraId="5F4B8F62" w14:textId="621CA5E3" w:rsidR="002750EB" w:rsidRPr="00755196" w:rsidDel="00BA79DF" w:rsidRDefault="002750EB" w:rsidP="00BA79DF">
            <w:pPr>
              <w:pStyle w:val="Ttulo2"/>
              <w:spacing w:before="240" w:after="240"/>
              <w:rPr>
                <w:del w:id="398" w:author="Adriana Andrade" w:date="2020-06-05T16:30:00Z"/>
                <w:rFonts w:cs="Times New Roman"/>
                <w:color w:val="FFFFFF" w:themeColor="background1"/>
                <w:sz w:val="24"/>
                <w:szCs w:val="24"/>
              </w:rPr>
              <w:pPrChange w:id="399" w:author="Adriana Andrade" w:date="2020-06-05T16:30:00Z">
                <w:pPr>
                  <w:jc w:val="center"/>
                </w:pPr>
              </w:pPrChange>
            </w:pPr>
            <w:del w:id="400" w:author="Adriana Andrade" w:date="2020-06-05T16:30:00Z">
              <w:r w:rsidRPr="00755196" w:rsidDel="00BA79DF">
                <w:rPr>
                  <w:rFonts w:cs="Times New Roman"/>
                  <w:color w:val="FFFFFF" w:themeColor="background1"/>
                  <w:sz w:val="24"/>
                  <w:szCs w:val="24"/>
                </w:rPr>
                <w:delText>6</w:delText>
              </w:r>
            </w:del>
          </w:p>
        </w:tc>
        <w:tc>
          <w:tcPr>
            <w:tcW w:w="1729" w:type="dxa"/>
            <w:tcBorders>
              <w:top w:val="single" w:sz="4" w:space="0" w:color="auto"/>
              <w:left w:val="single" w:sz="4" w:space="0" w:color="auto"/>
            </w:tcBorders>
            <w:vAlign w:val="center"/>
          </w:tcPr>
          <w:p w14:paraId="70C89BE8" w14:textId="0014EE8E" w:rsidR="002750EB" w:rsidRPr="00755196" w:rsidDel="00BA79DF" w:rsidRDefault="002750EB" w:rsidP="00BA79DF">
            <w:pPr>
              <w:pStyle w:val="Ttulo2"/>
              <w:spacing w:before="240" w:after="240"/>
              <w:rPr>
                <w:del w:id="401" w:author="Adriana Andrade" w:date="2020-06-05T16:30:00Z"/>
                <w:rFonts w:cs="Times New Roman"/>
                <w:color w:val="FFFFFF" w:themeColor="background1"/>
                <w:sz w:val="24"/>
                <w:szCs w:val="24"/>
              </w:rPr>
              <w:pPrChange w:id="402" w:author="Adriana Andrade" w:date="2020-06-05T16:30:00Z">
                <w:pPr>
                  <w:jc w:val="center"/>
                </w:pPr>
              </w:pPrChange>
            </w:pPr>
            <w:del w:id="403" w:author="Adriana Andrade" w:date="2020-06-05T16:30:00Z">
              <w:r w:rsidRPr="00755196" w:rsidDel="00BA79DF">
                <w:rPr>
                  <w:rFonts w:cs="Times New Roman"/>
                  <w:color w:val="FFFFFF" w:themeColor="background1"/>
                  <w:sz w:val="24"/>
                  <w:szCs w:val="24"/>
                </w:rPr>
                <w:delText>36</w:delText>
              </w:r>
            </w:del>
          </w:p>
        </w:tc>
      </w:tr>
    </w:tbl>
    <w:p w14:paraId="5FF268D3" w14:textId="2AF8D6E4" w:rsidR="00755196" w:rsidDel="00BA79DF" w:rsidRDefault="00755196" w:rsidP="00BA79DF">
      <w:pPr>
        <w:pStyle w:val="Ttulo2"/>
        <w:spacing w:before="240" w:after="240"/>
        <w:rPr>
          <w:del w:id="404" w:author="Adriana Andrade" w:date="2020-06-05T16:30:00Z"/>
          <w:rFonts w:eastAsiaTheme="minorEastAsia"/>
          <w:sz w:val="24"/>
          <w:szCs w:val="24"/>
        </w:rPr>
        <w:pPrChange w:id="405" w:author="Adriana Andrade" w:date="2020-06-05T16:30:00Z">
          <w:pPr>
            <w:spacing w:before="240" w:after="120" w:line="360" w:lineRule="auto"/>
            <w:jc w:val="both"/>
          </w:pPr>
        </w:pPrChange>
      </w:pPr>
      <w:del w:id="406" w:author="Adriana Andrade" w:date="2020-06-05T16:30:00Z">
        <w:r w:rsidDel="00BA79DF">
          <w:rPr>
            <w:rFonts w:cs="Times New Roman"/>
            <w:sz w:val="24"/>
            <w:szCs w:val="24"/>
          </w:rPr>
          <w:tab/>
        </w:r>
        <w:r w:rsidRPr="0051277C" w:rsidDel="00BA79DF">
          <w:rPr>
            <w:rFonts w:cs="Times New Roman"/>
            <w:sz w:val="24"/>
            <w:szCs w:val="24"/>
          </w:rPr>
          <w:delText xml:space="preserve">As distribuições assim obtidas são chamadas tecnicamente de </w:delText>
        </w:r>
        <w:r w:rsidRPr="0051277C" w:rsidDel="00BA79DF">
          <w:rPr>
            <w:rFonts w:cs="Times New Roman"/>
            <w:i/>
            <w:sz w:val="24"/>
            <w:szCs w:val="24"/>
          </w:rPr>
          <w:delText>distribuições marginais</w:delText>
        </w:r>
        <w:r w:rsidRPr="0051277C" w:rsidDel="00BA79DF">
          <w:rPr>
            <w:rFonts w:cs="Times New Roman"/>
            <w:sz w:val="24"/>
            <w:szCs w:val="24"/>
          </w:rPr>
          <w:delText xml:space="preserve">, enquanto que a Tabela </w:delText>
        </w:r>
        <w:r w:rsidDel="00BA79DF">
          <w:rPr>
            <w:rFonts w:cs="Times New Roman"/>
            <w:sz w:val="24"/>
            <w:szCs w:val="24"/>
          </w:rPr>
          <w:delText>5.</w:delText>
        </w:r>
        <w:r w:rsidRPr="0051277C" w:rsidDel="00BA79DF">
          <w:rPr>
            <w:rFonts w:cs="Times New Roman"/>
            <w:sz w:val="24"/>
            <w:szCs w:val="24"/>
          </w:rPr>
          <w:delText xml:space="preserve">1 constitui a distribuição conjunta de </w:delText>
        </w:r>
        <m:oMath>
          <m:r>
            <m:rPr>
              <m:sty m:val="bi"/>
            </m:rPr>
            <w:rPr>
              <w:rFonts w:ascii="Cambria Math" w:hAnsi="Cambria Math" w:cs="Times New Roman"/>
              <w:sz w:val="24"/>
              <w:szCs w:val="24"/>
            </w:rPr>
            <m:t>X</m:t>
          </m:r>
        </m:oMath>
        <w:r w:rsidRPr="0051277C" w:rsidDel="00BA79DF">
          <w:rPr>
            <w:rFonts w:eastAsiaTheme="minorEastAsia" w:cs="Times New Roman"/>
            <w:sz w:val="24"/>
            <w:szCs w:val="24"/>
          </w:rPr>
          <w:delText xml:space="preserve"> e </w:delText>
        </w:r>
        <m:oMath>
          <m:r>
            <m:rPr>
              <m:sty m:val="bi"/>
            </m:rPr>
            <w:rPr>
              <w:rFonts w:ascii="Cambria Math" w:eastAsiaTheme="minorEastAsia" w:hAnsi="Cambria Math" w:cs="Times New Roman"/>
              <w:sz w:val="24"/>
              <w:szCs w:val="24"/>
            </w:rPr>
            <m:t>Y</m:t>
          </m:r>
        </m:oMath>
        <w:r w:rsidRPr="0051277C" w:rsidDel="00BA79DF">
          <w:rPr>
            <w:rFonts w:eastAsiaTheme="minorEastAsia" w:cs="Times New Roman"/>
            <w:sz w:val="24"/>
            <w:szCs w:val="24"/>
          </w:rPr>
          <w:delText>.</w:delText>
        </w:r>
      </w:del>
    </w:p>
    <w:p w14:paraId="71AC46B5" w14:textId="6578AB69" w:rsidR="00C00915" w:rsidDel="00BA79DF" w:rsidRDefault="00C50467" w:rsidP="00BA79DF">
      <w:pPr>
        <w:pStyle w:val="Ttulo2"/>
        <w:spacing w:before="240" w:after="240"/>
        <w:rPr>
          <w:del w:id="407" w:author="Adriana Andrade" w:date="2020-06-05T16:30:00Z"/>
          <w:rFonts w:eastAsiaTheme="minorEastAsia" w:cs="Times New Roman"/>
          <w:sz w:val="24"/>
          <w:szCs w:val="24"/>
        </w:rPr>
        <w:pPrChange w:id="408" w:author="Adriana Andrade" w:date="2020-06-05T16:30:00Z">
          <w:pPr>
            <w:spacing w:before="120" w:after="120" w:line="360" w:lineRule="auto"/>
            <w:jc w:val="both"/>
          </w:pPr>
        </w:pPrChange>
      </w:pPr>
      <w:del w:id="409" w:author="Adriana Andrade" w:date="2020-06-05T16:30:00Z">
        <w:r w:rsidDel="00BA79DF">
          <w:rPr>
            <w:rFonts w:cs="Times New Roman"/>
            <w:sz w:val="24"/>
            <w:szCs w:val="24"/>
          </w:rPr>
          <w:tab/>
        </w:r>
        <w:r w:rsidRPr="00F67619" w:rsidDel="00BA79DF">
          <w:rPr>
            <w:rFonts w:cs="Times New Roman"/>
            <w:sz w:val="24"/>
            <w:szCs w:val="24"/>
          </w:rPr>
          <w:delText xml:space="preserve">A comparação entre duas variáveis também pode ser feita utilizando-se representações </w:delText>
        </w:r>
        <w:r w:rsidRPr="00C50467" w:rsidDel="00BA79DF">
          <w:rPr>
            <w:rFonts w:cs="Times New Roman"/>
            <w:sz w:val="24"/>
            <w:szCs w:val="24"/>
          </w:rPr>
          <w:delText xml:space="preserve">gráficas. Na Figura 5.1 temos a representação gráfica da distribuição conjunta </w:delText>
        </w:r>
        <w:r w:rsidRPr="00C50467" w:rsidDel="00BA79DF">
          <w:rPr>
            <w:rFonts w:eastAsiaTheme="minorEastAsia" w:cs="Times New Roman"/>
            <w:sz w:val="24"/>
            <w:szCs w:val="24"/>
          </w:rPr>
          <w:delText xml:space="preserve">das variáveis grau de instrução </w:delText>
        </w:r>
        <m:oMath>
          <m:d>
            <m:dPr>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X</m:t>
              </m:r>
            </m:e>
          </m:d>
        </m:oMath>
        <w:r w:rsidRPr="00C50467" w:rsidDel="00BA79DF">
          <w:rPr>
            <w:rFonts w:eastAsiaTheme="minorEastAsia" w:cs="Times New Roman"/>
            <w:sz w:val="24"/>
            <w:szCs w:val="24"/>
          </w:rPr>
          <w:delText xml:space="preserve"> e região de procedência </w:delText>
        </w:r>
        <m:oMath>
          <m:d>
            <m:dPr>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Y</m:t>
              </m:r>
            </m:e>
          </m:d>
        </m:oMath>
        <w:r w:rsidRPr="00C50467" w:rsidDel="00BA79DF">
          <w:rPr>
            <w:rFonts w:eastAsiaTheme="minorEastAsia" w:cs="Times New Roman"/>
            <w:sz w:val="24"/>
            <w:szCs w:val="24"/>
          </w:rPr>
          <w:delText>.</w:delText>
        </w:r>
      </w:del>
    </w:p>
    <w:p w14:paraId="792188B5" w14:textId="58119357" w:rsidR="00C50467" w:rsidRPr="00C50467" w:rsidDel="00BA79DF" w:rsidRDefault="00C50467" w:rsidP="00BA79DF">
      <w:pPr>
        <w:pStyle w:val="Ttulo2"/>
        <w:spacing w:before="240" w:after="240"/>
        <w:rPr>
          <w:del w:id="410" w:author="Adriana Andrade" w:date="2020-06-05T16:30:00Z"/>
          <w:rFonts w:eastAsiaTheme="minorEastAsia"/>
          <w:b w:val="0"/>
          <w:color w:val="auto"/>
          <w:sz w:val="20"/>
          <w:szCs w:val="20"/>
        </w:rPr>
        <w:pPrChange w:id="411" w:author="Adriana Andrade" w:date="2020-06-05T16:30:00Z">
          <w:pPr>
            <w:pStyle w:val="Legenda"/>
            <w:keepNext/>
            <w:spacing w:before="240" w:after="120"/>
            <w:ind w:left="1021" w:hanging="1021"/>
            <w:jc w:val="both"/>
          </w:pPr>
        </w:pPrChange>
      </w:pPr>
      <w:del w:id="412" w:author="Adriana Andrade" w:date="2020-06-05T16:30:00Z">
        <w:r w:rsidRPr="00C50467" w:rsidDel="00BA79DF">
          <w:rPr>
            <w:color w:val="auto"/>
            <w:sz w:val="20"/>
            <w:szCs w:val="20"/>
          </w:rPr>
          <w:delText>Figura 5.1.</w:delText>
        </w:r>
        <w:r w:rsidRPr="00C50467" w:rsidDel="00BA79DF">
          <w:rPr>
            <w:b w:val="0"/>
            <w:color w:val="auto"/>
            <w:sz w:val="20"/>
            <w:szCs w:val="20"/>
          </w:rPr>
          <w:delText xml:space="preserve"> </w:delText>
        </w:r>
        <w:r w:rsidRPr="00C50467" w:rsidDel="00BA79DF">
          <w:rPr>
            <w:rFonts w:eastAsiaTheme="minorEastAsia" w:cs="Times New Roman"/>
            <w:b w:val="0"/>
            <w:color w:val="auto"/>
            <w:sz w:val="20"/>
            <w:szCs w:val="20"/>
          </w:rPr>
          <w:delText xml:space="preserve">Distribuição conjunta das frequências das variáveis grau de instrução </w:delText>
        </w:r>
        <m:oMath>
          <m:d>
            <m:dPr>
              <m:ctrlPr>
                <w:rPr>
                  <w:rFonts w:ascii="Cambria Math" w:eastAsiaTheme="minorEastAsia" w:hAnsi="Cambria Math" w:cs="Times New Roman"/>
                  <w:b w:val="0"/>
                  <w:i/>
                  <w:color w:val="auto"/>
                  <w:sz w:val="20"/>
                  <w:szCs w:val="20"/>
                </w:rPr>
              </m:ctrlPr>
            </m:dPr>
            <m:e>
              <m:r>
                <m:rPr>
                  <m:sty m:val="bi"/>
                </m:rPr>
                <w:rPr>
                  <w:rFonts w:ascii="Cambria Math" w:eastAsiaTheme="minorEastAsia" w:hAnsi="Cambria Math" w:cs="Times New Roman"/>
                  <w:color w:val="auto"/>
                  <w:sz w:val="20"/>
                  <w:szCs w:val="20"/>
                </w:rPr>
                <m:t>X</m:t>
              </m:r>
            </m:e>
          </m:d>
        </m:oMath>
        <w:r w:rsidRPr="00C50467" w:rsidDel="00BA79DF">
          <w:rPr>
            <w:rFonts w:eastAsiaTheme="minorEastAsia" w:cs="Times New Roman"/>
            <w:b w:val="0"/>
            <w:color w:val="auto"/>
            <w:sz w:val="20"/>
            <w:szCs w:val="20"/>
          </w:rPr>
          <w:delText xml:space="preserve"> e região de procedência </w:delText>
        </w:r>
        <m:oMath>
          <m:d>
            <m:dPr>
              <m:ctrlPr>
                <w:rPr>
                  <w:rFonts w:ascii="Cambria Math" w:eastAsiaTheme="minorEastAsia" w:hAnsi="Cambria Math" w:cs="Times New Roman"/>
                  <w:b w:val="0"/>
                  <w:i/>
                  <w:color w:val="auto"/>
                  <w:sz w:val="20"/>
                  <w:szCs w:val="20"/>
                </w:rPr>
              </m:ctrlPr>
            </m:dPr>
            <m:e>
              <m:r>
                <m:rPr>
                  <m:sty m:val="bi"/>
                </m:rPr>
                <w:rPr>
                  <w:rFonts w:ascii="Cambria Math" w:eastAsiaTheme="minorEastAsia" w:hAnsi="Cambria Math" w:cs="Times New Roman"/>
                  <w:color w:val="auto"/>
                  <w:sz w:val="20"/>
                  <w:szCs w:val="20"/>
                </w:rPr>
                <m:t>Y</m:t>
              </m:r>
            </m:e>
          </m:d>
        </m:oMath>
        <w:r w:rsidRPr="00C50467" w:rsidDel="00BA79DF">
          <w:rPr>
            <w:rFonts w:eastAsiaTheme="minorEastAsia" w:cs="Times New Roman"/>
            <w:b w:val="0"/>
            <w:color w:val="auto"/>
            <w:sz w:val="20"/>
            <w:szCs w:val="20"/>
          </w:rPr>
          <w:delText>.</w:delText>
        </w:r>
      </w:del>
    </w:p>
    <w:p w14:paraId="16868ACE" w14:textId="1C0E5519" w:rsidR="00C50467" w:rsidDel="00BA79DF" w:rsidRDefault="00C50467" w:rsidP="00BA79DF">
      <w:pPr>
        <w:pStyle w:val="Ttulo2"/>
        <w:spacing w:before="240" w:after="240"/>
        <w:rPr>
          <w:del w:id="413" w:author="Adriana Andrade" w:date="2020-06-05T16:30:00Z"/>
          <w:rFonts w:eastAsiaTheme="minorEastAsia"/>
          <w:sz w:val="24"/>
          <w:szCs w:val="24"/>
        </w:rPr>
        <w:pPrChange w:id="414" w:author="Adriana Andrade" w:date="2020-06-05T16:30:00Z">
          <w:pPr>
            <w:spacing w:before="120" w:after="0" w:line="360" w:lineRule="auto"/>
            <w:jc w:val="center"/>
          </w:pPr>
        </w:pPrChange>
      </w:pPr>
      <w:del w:id="415" w:author="Adriana Andrade" w:date="2020-06-05T16:30:00Z">
        <w:r w:rsidDel="00BA79DF">
          <w:rPr>
            <w:rFonts w:eastAsiaTheme="minorEastAsia"/>
            <w:noProof/>
            <w:sz w:val="24"/>
            <w:szCs w:val="24"/>
            <w:lang w:eastAsia="pt-BR"/>
          </w:rPr>
          <w:lastRenderedPageBreak/>
          <w:drawing>
            <wp:inline distT="0" distB="0" distL="0" distR="0" wp14:anchorId="6B7A9FA4" wp14:editId="33502C18">
              <wp:extent cx="3966354" cy="3459192"/>
              <wp:effectExtent l="19050" t="0" r="0" b="0"/>
              <wp:docPr id="2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srcRect t="10480" b="1965"/>
                      <a:stretch>
                        <a:fillRect/>
                      </a:stretch>
                    </pic:blipFill>
                    <pic:spPr bwMode="auto">
                      <a:xfrm>
                        <a:off x="0" y="0"/>
                        <a:ext cx="3966354" cy="3459192"/>
                      </a:xfrm>
                      <a:prstGeom prst="rect">
                        <a:avLst/>
                      </a:prstGeom>
                      <a:noFill/>
                      <a:ln w="9525">
                        <a:noFill/>
                        <a:miter lim="800000"/>
                        <a:headEnd/>
                        <a:tailEnd/>
                      </a:ln>
                    </pic:spPr>
                  </pic:pic>
                </a:graphicData>
              </a:graphic>
            </wp:inline>
          </w:drawing>
        </w:r>
      </w:del>
    </w:p>
    <w:p w14:paraId="4287CED6" w14:textId="052E5F88" w:rsidR="006C34D6" w:rsidRPr="001D4C72" w:rsidDel="00BA79DF" w:rsidRDefault="006C34D6" w:rsidP="00BA79DF">
      <w:pPr>
        <w:pStyle w:val="Ttulo2"/>
        <w:spacing w:before="240" w:after="240"/>
        <w:rPr>
          <w:del w:id="416" w:author="Adriana Andrade" w:date="2020-06-05T16:30:00Z"/>
          <w:rFonts w:eastAsiaTheme="minorEastAsia"/>
          <w:b w:val="0"/>
          <w:sz w:val="24"/>
          <w:szCs w:val="24"/>
        </w:rPr>
        <w:pPrChange w:id="417" w:author="Adriana Andrade" w:date="2020-06-05T16:30:00Z">
          <w:pPr>
            <w:spacing w:before="480" w:after="0" w:line="240" w:lineRule="auto"/>
            <w:jc w:val="both"/>
          </w:pPr>
        </w:pPrChange>
      </w:pPr>
      <w:del w:id="418" w:author="Adriana Andrade" w:date="2020-06-05T16:30:00Z">
        <w:r w:rsidRPr="001D4C72" w:rsidDel="00BA79DF">
          <w:rPr>
            <w:rFonts w:eastAsiaTheme="minorEastAsia"/>
            <w:b w:val="0"/>
            <w:sz w:val="24"/>
            <w:szCs w:val="24"/>
          </w:rPr>
          <w:delText xml:space="preserve">Comandos no Software R para </w:delText>
        </w:r>
        <w:r w:rsidDel="00BA79DF">
          <w:rPr>
            <w:rFonts w:eastAsiaTheme="minorEastAsia"/>
            <w:b w:val="0"/>
            <w:sz w:val="24"/>
            <w:szCs w:val="24"/>
          </w:rPr>
          <w:delText>fazer o gráfico da distribuição conjunta:</w:delText>
        </w:r>
      </w:del>
    </w:p>
    <w:tbl>
      <w:tblPr>
        <w:tblStyle w:val="Tabelacomgrade"/>
        <w:tblW w:w="0" w:type="auto"/>
        <w:tblLook w:val="04A0" w:firstRow="1" w:lastRow="0" w:firstColumn="1" w:lastColumn="0" w:noHBand="0" w:noVBand="1"/>
      </w:tblPr>
      <w:tblGrid>
        <w:gridCol w:w="8474"/>
      </w:tblGrid>
      <w:tr w:rsidR="006C34D6" w:rsidDel="00BA79DF" w14:paraId="22BCE1DE" w14:textId="59CA9734" w:rsidTr="00953D5C">
        <w:trPr>
          <w:del w:id="419" w:author="Adriana Andrade" w:date="2020-06-05T16:30:00Z"/>
        </w:trPr>
        <w:tc>
          <w:tcPr>
            <w:tcW w:w="8644" w:type="dxa"/>
            <w:tcBorders>
              <w:top w:val="single" w:sz="12" w:space="0" w:color="auto"/>
              <w:left w:val="single" w:sz="12" w:space="0" w:color="auto"/>
              <w:bottom w:val="single" w:sz="12" w:space="0" w:color="auto"/>
              <w:right w:val="single" w:sz="12" w:space="0" w:color="auto"/>
            </w:tcBorders>
          </w:tcPr>
          <w:p w14:paraId="6F16C4F3" w14:textId="5F13A66B" w:rsidR="006C34D6" w:rsidDel="00BA79DF" w:rsidRDefault="006C34D6" w:rsidP="00BA79DF">
            <w:pPr>
              <w:pStyle w:val="Ttulo2"/>
              <w:spacing w:before="240" w:after="240"/>
              <w:rPr>
                <w:del w:id="420" w:author="Adriana Andrade" w:date="2020-06-05T16:30:00Z"/>
                <w:rFonts w:ascii="Courier New" w:eastAsiaTheme="minorEastAsia" w:hAnsi="Courier New" w:cs="Courier New"/>
                <w:color w:val="FF0000"/>
                <w:sz w:val="21"/>
                <w:szCs w:val="21"/>
              </w:rPr>
              <w:pPrChange w:id="421" w:author="Adriana Andrade" w:date="2020-06-05T16:30:00Z">
                <w:pPr>
                  <w:jc w:val="both"/>
                </w:pPr>
              </w:pPrChange>
            </w:pPr>
          </w:p>
          <w:p w14:paraId="578E9CFB" w14:textId="0FE431B0" w:rsidR="00132CC6" w:rsidRPr="00132CC6" w:rsidDel="00BA79DF" w:rsidRDefault="00132CC6" w:rsidP="00BA79DF">
            <w:pPr>
              <w:pStyle w:val="Ttulo2"/>
              <w:spacing w:before="240" w:after="240"/>
              <w:rPr>
                <w:del w:id="422" w:author="Adriana Andrade" w:date="2020-06-05T16:30:00Z"/>
                <w:rFonts w:ascii="Courier New" w:eastAsiaTheme="minorEastAsia" w:hAnsi="Courier New" w:cs="Courier New"/>
                <w:color w:val="FF0000"/>
                <w:sz w:val="21"/>
                <w:szCs w:val="21"/>
              </w:rPr>
              <w:pPrChange w:id="423" w:author="Adriana Andrade" w:date="2020-06-05T16:30:00Z">
                <w:pPr>
                  <w:jc w:val="both"/>
                </w:pPr>
              </w:pPrChange>
            </w:pPr>
            <w:del w:id="424" w:author="Adriana Andrade" w:date="2020-06-05T16:30:00Z">
              <w:r w:rsidRPr="00132CC6" w:rsidDel="00BA79DF">
                <w:rPr>
                  <w:rFonts w:ascii="Courier New" w:eastAsiaTheme="minorEastAsia" w:hAnsi="Courier New" w:cs="Courier New"/>
                  <w:color w:val="FF0000"/>
                  <w:sz w:val="21"/>
                  <w:szCs w:val="21"/>
                </w:rPr>
                <w:delText>#Entrando com a matriz da distribuição conjunta no R:</w:delText>
              </w:r>
            </w:del>
          </w:p>
          <w:p w14:paraId="15292905" w14:textId="4052E61C" w:rsidR="00132CC6" w:rsidRPr="00132CC6" w:rsidDel="00BA79DF" w:rsidRDefault="00132CC6" w:rsidP="00BA79DF">
            <w:pPr>
              <w:pStyle w:val="Ttulo2"/>
              <w:spacing w:before="240" w:after="240"/>
              <w:rPr>
                <w:del w:id="425" w:author="Adriana Andrade" w:date="2020-06-05T16:30:00Z"/>
                <w:rFonts w:ascii="Courier New" w:eastAsiaTheme="minorEastAsia" w:hAnsi="Courier New" w:cs="Courier New"/>
                <w:color w:val="FF0000"/>
                <w:sz w:val="21"/>
                <w:szCs w:val="21"/>
              </w:rPr>
              <w:pPrChange w:id="426" w:author="Adriana Andrade" w:date="2020-06-05T16:30:00Z">
                <w:pPr>
                  <w:jc w:val="both"/>
                </w:pPr>
              </w:pPrChange>
            </w:pPr>
            <w:del w:id="427" w:author="Adriana Andrade" w:date="2020-06-05T16:30:00Z">
              <w:r w:rsidRPr="00132CC6" w:rsidDel="00BA79DF">
                <w:rPr>
                  <w:rFonts w:ascii="Courier New" w:eastAsiaTheme="minorEastAsia" w:hAnsi="Courier New" w:cs="Courier New"/>
                  <w:color w:val="FF0000"/>
                  <w:sz w:val="21"/>
                  <w:szCs w:val="21"/>
                </w:rPr>
                <w:delText xml:space="preserve">tabela &lt;- matrix(c(4, 5, 2, </w:delText>
              </w:r>
            </w:del>
          </w:p>
          <w:p w14:paraId="67176481" w14:textId="47528A5A" w:rsidR="00132CC6" w:rsidRPr="00132CC6" w:rsidDel="00BA79DF" w:rsidRDefault="00132CC6" w:rsidP="00BA79DF">
            <w:pPr>
              <w:pStyle w:val="Ttulo2"/>
              <w:spacing w:before="240" w:after="240"/>
              <w:rPr>
                <w:del w:id="428" w:author="Adriana Andrade" w:date="2020-06-05T16:30:00Z"/>
                <w:rFonts w:ascii="Courier New" w:eastAsiaTheme="minorEastAsia" w:hAnsi="Courier New" w:cs="Courier New"/>
                <w:color w:val="FF0000"/>
                <w:sz w:val="21"/>
                <w:szCs w:val="21"/>
              </w:rPr>
              <w:pPrChange w:id="429" w:author="Adriana Andrade" w:date="2020-06-05T16:30:00Z">
                <w:pPr>
                  <w:jc w:val="both"/>
                </w:pPr>
              </w:pPrChange>
            </w:pPr>
            <w:del w:id="430" w:author="Adriana Andrade" w:date="2020-06-05T16:30:00Z">
              <w:r w:rsidRPr="00132CC6" w:rsidDel="00BA79DF">
                <w:rPr>
                  <w:rFonts w:ascii="Courier New" w:eastAsiaTheme="minorEastAsia" w:hAnsi="Courier New" w:cs="Courier New"/>
                  <w:color w:val="FF0000"/>
                  <w:sz w:val="21"/>
                  <w:szCs w:val="21"/>
                </w:rPr>
                <w:delText xml:space="preserve">                   3, 7, 2, </w:delText>
              </w:r>
            </w:del>
          </w:p>
          <w:p w14:paraId="077791D7" w14:textId="41243D15" w:rsidR="00132CC6" w:rsidRPr="00132CC6" w:rsidDel="00BA79DF" w:rsidRDefault="00132CC6" w:rsidP="00BA79DF">
            <w:pPr>
              <w:pStyle w:val="Ttulo2"/>
              <w:spacing w:before="240" w:after="240"/>
              <w:rPr>
                <w:del w:id="431" w:author="Adriana Andrade" w:date="2020-06-05T16:30:00Z"/>
                <w:rFonts w:ascii="Courier New" w:eastAsiaTheme="minorEastAsia" w:hAnsi="Courier New" w:cs="Courier New"/>
                <w:color w:val="FF0000"/>
                <w:sz w:val="21"/>
                <w:szCs w:val="21"/>
              </w:rPr>
              <w:pPrChange w:id="432" w:author="Adriana Andrade" w:date="2020-06-05T16:30:00Z">
                <w:pPr>
                  <w:jc w:val="both"/>
                </w:pPr>
              </w:pPrChange>
            </w:pPr>
            <w:del w:id="433" w:author="Adriana Andrade" w:date="2020-06-05T16:30:00Z">
              <w:r w:rsidRPr="00132CC6" w:rsidDel="00BA79DF">
                <w:rPr>
                  <w:rFonts w:ascii="Courier New" w:eastAsiaTheme="minorEastAsia" w:hAnsi="Courier New" w:cs="Courier New"/>
                  <w:color w:val="FF0000"/>
                  <w:sz w:val="21"/>
                  <w:szCs w:val="21"/>
                </w:rPr>
                <w:delText xml:space="preserve">                   5, 6, 2), 3, 3, byrow=T)</w:delText>
              </w:r>
            </w:del>
          </w:p>
          <w:p w14:paraId="1122AAF1" w14:textId="26481B48" w:rsidR="00132CC6" w:rsidRPr="00132CC6" w:rsidDel="00BA79DF" w:rsidRDefault="00132CC6" w:rsidP="00BA79DF">
            <w:pPr>
              <w:pStyle w:val="Ttulo2"/>
              <w:spacing w:before="240" w:after="240"/>
              <w:rPr>
                <w:del w:id="434" w:author="Adriana Andrade" w:date="2020-06-05T16:30:00Z"/>
                <w:rFonts w:ascii="Courier New" w:eastAsiaTheme="minorEastAsia" w:hAnsi="Courier New" w:cs="Courier New"/>
                <w:color w:val="FF0000"/>
                <w:sz w:val="21"/>
                <w:szCs w:val="21"/>
              </w:rPr>
              <w:pPrChange w:id="435" w:author="Adriana Andrade" w:date="2020-06-05T16:30:00Z">
                <w:pPr>
                  <w:jc w:val="both"/>
                </w:pPr>
              </w:pPrChange>
            </w:pPr>
          </w:p>
          <w:p w14:paraId="7A049E1D" w14:textId="374B6C07" w:rsidR="00132CC6" w:rsidRPr="00132CC6" w:rsidDel="00BA79DF" w:rsidRDefault="00132CC6" w:rsidP="00BA79DF">
            <w:pPr>
              <w:pStyle w:val="Ttulo2"/>
              <w:spacing w:before="240" w:after="240"/>
              <w:rPr>
                <w:del w:id="436" w:author="Adriana Andrade" w:date="2020-06-05T16:30:00Z"/>
                <w:rFonts w:ascii="Courier New" w:eastAsiaTheme="minorEastAsia" w:hAnsi="Courier New" w:cs="Courier New"/>
                <w:color w:val="FF0000"/>
                <w:sz w:val="21"/>
                <w:szCs w:val="21"/>
              </w:rPr>
              <w:pPrChange w:id="437" w:author="Adriana Andrade" w:date="2020-06-05T16:30:00Z">
                <w:pPr>
                  <w:jc w:val="both"/>
                </w:pPr>
              </w:pPrChange>
            </w:pPr>
            <w:del w:id="438" w:author="Adriana Andrade" w:date="2020-06-05T16:30:00Z">
              <w:r w:rsidRPr="00132CC6" w:rsidDel="00BA79DF">
                <w:rPr>
                  <w:rFonts w:ascii="Courier New" w:eastAsiaTheme="minorEastAsia" w:hAnsi="Courier New" w:cs="Courier New"/>
                  <w:color w:val="FF0000"/>
                  <w:sz w:val="21"/>
                  <w:szCs w:val="21"/>
                </w:rPr>
                <w:delText>#Adicionando os nomes das linhas e colunas:</w:delText>
              </w:r>
            </w:del>
          </w:p>
          <w:p w14:paraId="1E32B214" w14:textId="637C1E56" w:rsidR="00132CC6" w:rsidRPr="00132CC6" w:rsidDel="00BA79DF" w:rsidRDefault="00132CC6" w:rsidP="00BA79DF">
            <w:pPr>
              <w:pStyle w:val="Ttulo2"/>
              <w:spacing w:before="240" w:after="240"/>
              <w:rPr>
                <w:del w:id="439" w:author="Adriana Andrade" w:date="2020-06-05T16:30:00Z"/>
                <w:rFonts w:ascii="Courier New" w:eastAsiaTheme="minorEastAsia" w:hAnsi="Courier New" w:cs="Courier New"/>
                <w:color w:val="FF0000"/>
                <w:sz w:val="21"/>
                <w:szCs w:val="21"/>
              </w:rPr>
              <w:pPrChange w:id="440" w:author="Adriana Andrade" w:date="2020-06-05T16:30:00Z">
                <w:pPr>
                  <w:jc w:val="both"/>
                </w:pPr>
              </w:pPrChange>
            </w:pPr>
            <w:del w:id="441" w:author="Adriana Andrade" w:date="2020-06-05T16:30:00Z">
              <w:r w:rsidRPr="00132CC6" w:rsidDel="00BA79DF">
                <w:rPr>
                  <w:rFonts w:ascii="Courier New" w:eastAsiaTheme="minorEastAsia" w:hAnsi="Courier New" w:cs="Courier New"/>
                  <w:color w:val="FF0000"/>
                  <w:sz w:val="21"/>
                  <w:szCs w:val="21"/>
                </w:rPr>
                <w:delText>rownames(tabela) &lt;- c("Capital", "Interior", "Outra")</w:delText>
              </w:r>
            </w:del>
          </w:p>
          <w:p w14:paraId="19E66057" w14:textId="2BA4A242" w:rsidR="00132CC6" w:rsidRPr="00132CC6" w:rsidDel="00BA79DF" w:rsidRDefault="00132CC6" w:rsidP="00BA79DF">
            <w:pPr>
              <w:pStyle w:val="Ttulo2"/>
              <w:spacing w:before="240" w:after="240"/>
              <w:rPr>
                <w:del w:id="442" w:author="Adriana Andrade" w:date="2020-06-05T16:30:00Z"/>
                <w:rFonts w:ascii="Courier New" w:eastAsiaTheme="minorEastAsia" w:hAnsi="Courier New" w:cs="Courier New"/>
                <w:color w:val="FF0000"/>
                <w:sz w:val="21"/>
                <w:szCs w:val="21"/>
              </w:rPr>
              <w:pPrChange w:id="443" w:author="Adriana Andrade" w:date="2020-06-05T16:30:00Z">
                <w:pPr>
                  <w:jc w:val="both"/>
                </w:pPr>
              </w:pPrChange>
            </w:pPr>
            <w:del w:id="444" w:author="Adriana Andrade" w:date="2020-06-05T16:30:00Z">
              <w:r w:rsidRPr="00132CC6" w:rsidDel="00BA79DF">
                <w:rPr>
                  <w:rFonts w:ascii="Courier New" w:eastAsiaTheme="minorEastAsia" w:hAnsi="Courier New" w:cs="Courier New"/>
                  <w:color w:val="FF0000"/>
                  <w:sz w:val="21"/>
                  <w:szCs w:val="21"/>
                </w:rPr>
                <w:delText>colnames(tabela) &lt;- c("Fundamental", "Médio", "Superior")</w:delText>
              </w:r>
            </w:del>
          </w:p>
          <w:p w14:paraId="360AB07D" w14:textId="65F18FB9" w:rsidR="00132CC6" w:rsidRPr="00132CC6" w:rsidDel="00BA79DF" w:rsidRDefault="00132CC6" w:rsidP="00BA79DF">
            <w:pPr>
              <w:pStyle w:val="Ttulo2"/>
              <w:spacing w:before="240" w:after="240"/>
              <w:rPr>
                <w:del w:id="445" w:author="Adriana Andrade" w:date="2020-06-05T16:30:00Z"/>
                <w:rFonts w:ascii="Courier New" w:eastAsiaTheme="minorEastAsia" w:hAnsi="Courier New" w:cs="Courier New"/>
                <w:color w:val="FF0000"/>
                <w:sz w:val="21"/>
                <w:szCs w:val="21"/>
              </w:rPr>
              <w:pPrChange w:id="446" w:author="Adriana Andrade" w:date="2020-06-05T16:30:00Z">
                <w:pPr>
                  <w:jc w:val="both"/>
                </w:pPr>
              </w:pPrChange>
            </w:pPr>
          </w:p>
          <w:p w14:paraId="53217ECE" w14:textId="7F238C90" w:rsidR="00132CC6" w:rsidRPr="00132CC6" w:rsidDel="00BA79DF" w:rsidRDefault="00132CC6" w:rsidP="00BA79DF">
            <w:pPr>
              <w:pStyle w:val="Ttulo2"/>
              <w:spacing w:before="240" w:after="240"/>
              <w:rPr>
                <w:del w:id="447" w:author="Adriana Andrade" w:date="2020-06-05T16:30:00Z"/>
                <w:rFonts w:ascii="Courier New" w:eastAsiaTheme="minorEastAsia" w:hAnsi="Courier New" w:cs="Courier New"/>
                <w:color w:val="FF0000"/>
                <w:sz w:val="21"/>
                <w:szCs w:val="21"/>
              </w:rPr>
              <w:pPrChange w:id="448" w:author="Adriana Andrade" w:date="2020-06-05T16:30:00Z">
                <w:pPr>
                  <w:jc w:val="both"/>
                </w:pPr>
              </w:pPrChange>
            </w:pPr>
            <w:del w:id="449" w:author="Adriana Andrade" w:date="2020-06-05T16:30:00Z">
              <w:r w:rsidRPr="00132CC6" w:rsidDel="00BA79DF">
                <w:rPr>
                  <w:rFonts w:ascii="Courier New" w:eastAsiaTheme="minorEastAsia" w:hAnsi="Courier New" w:cs="Courier New"/>
                  <w:color w:val="FF0000"/>
                  <w:sz w:val="21"/>
                  <w:szCs w:val="21"/>
                </w:rPr>
                <w:delText>#Mostrando a tabela:</w:delText>
              </w:r>
            </w:del>
          </w:p>
          <w:p w14:paraId="470A850B" w14:textId="11D460C8" w:rsidR="00132CC6" w:rsidRPr="00132CC6" w:rsidDel="00BA79DF" w:rsidRDefault="00132CC6" w:rsidP="00BA79DF">
            <w:pPr>
              <w:pStyle w:val="Ttulo2"/>
              <w:spacing w:before="240" w:after="240"/>
              <w:rPr>
                <w:del w:id="450" w:author="Adriana Andrade" w:date="2020-06-05T16:30:00Z"/>
                <w:rFonts w:ascii="Courier New" w:eastAsiaTheme="minorEastAsia" w:hAnsi="Courier New" w:cs="Courier New"/>
                <w:color w:val="FF0000"/>
                <w:sz w:val="21"/>
                <w:szCs w:val="21"/>
              </w:rPr>
              <w:pPrChange w:id="451" w:author="Adriana Andrade" w:date="2020-06-05T16:30:00Z">
                <w:pPr>
                  <w:jc w:val="both"/>
                </w:pPr>
              </w:pPrChange>
            </w:pPr>
            <w:del w:id="452" w:author="Adriana Andrade" w:date="2020-06-05T16:30:00Z">
              <w:r w:rsidRPr="00132CC6" w:rsidDel="00BA79DF">
                <w:rPr>
                  <w:rFonts w:ascii="Courier New" w:eastAsiaTheme="minorEastAsia" w:hAnsi="Courier New" w:cs="Courier New"/>
                  <w:color w:val="FF0000"/>
                  <w:sz w:val="21"/>
                  <w:szCs w:val="21"/>
                </w:rPr>
                <w:delText xml:space="preserve">tabela </w:delText>
              </w:r>
            </w:del>
          </w:p>
          <w:p w14:paraId="799ED986" w14:textId="1B91A4DC" w:rsidR="00132CC6" w:rsidRPr="00132CC6" w:rsidDel="00BA79DF" w:rsidRDefault="00132CC6" w:rsidP="00BA79DF">
            <w:pPr>
              <w:pStyle w:val="Ttulo2"/>
              <w:spacing w:before="240" w:after="240"/>
              <w:rPr>
                <w:del w:id="453" w:author="Adriana Andrade" w:date="2020-06-05T16:30:00Z"/>
                <w:rFonts w:ascii="Courier New" w:eastAsiaTheme="minorEastAsia" w:hAnsi="Courier New" w:cs="Courier New"/>
                <w:color w:val="FF0000"/>
                <w:sz w:val="21"/>
                <w:szCs w:val="21"/>
              </w:rPr>
              <w:pPrChange w:id="454" w:author="Adriana Andrade" w:date="2020-06-05T16:30:00Z">
                <w:pPr>
                  <w:jc w:val="both"/>
                </w:pPr>
              </w:pPrChange>
            </w:pPr>
          </w:p>
          <w:p w14:paraId="5E0BE469" w14:textId="4DB32D7D" w:rsidR="00132CC6" w:rsidRPr="00132CC6" w:rsidDel="00BA79DF" w:rsidRDefault="00132CC6" w:rsidP="00BA79DF">
            <w:pPr>
              <w:pStyle w:val="Ttulo2"/>
              <w:spacing w:before="240" w:after="240"/>
              <w:rPr>
                <w:del w:id="455" w:author="Adriana Andrade" w:date="2020-06-05T16:30:00Z"/>
                <w:rFonts w:ascii="Courier New" w:eastAsiaTheme="minorEastAsia" w:hAnsi="Courier New" w:cs="Courier New"/>
                <w:color w:val="FF0000"/>
                <w:sz w:val="21"/>
                <w:szCs w:val="21"/>
              </w:rPr>
              <w:pPrChange w:id="456" w:author="Adriana Andrade" w:date="2020-06-05T16:30:00Z">
                <w:pPr>
                  <w:jc w:val="both"/>
                </w:pPr>
              </w:pPrChange>
            </w:pPr>
            <w:del w:id="457" w:author="Adriana Andrade" w:date="2020-06-05T16:30:00Z">
              <w:r w:rsidRPr="00132CC6" w:rsidDel="00BA79DF">
                <w:rPr>
                  <w:rFonts w:ascii="Courier New" w:eastAsiaTheme="minorEastAsia" w:hAnsi="Courier New" w:cs="Courier New"/>
                  <w:color w:val="FF0000"/>
                  <w:sz w:val="21"/>
                  <w:szCs w:val="21"/>
                </w:rPr>
                <w:delText>#Plotando o gráfico da distribuição conjunta:</w:delText>
              </w:r>
            </w:del>
          </w:p>
          <w:p w14:paraId="09467E5E" w14:textId="6DE4EB2D" w:rsidR="00132CC6" w:rsidRPr="00132CC6" w:rsidDel="00BA79DF" w:rsidRDefault="00132CC6" w:rsidP="00BA79DF">
            <w:pPr>
              <w:pStyle w:val="Ttulo2"/>
              <w:spacing w:before="240" w:after="240"/>
              <w:rPr>
                <w:del w:id="458" w:author="Adriana Andrade" w:date="2020-06-05T16:30:00Z"/>
                <w:rFonts w:ascii="Courier New" w:eastAsiaTheme="minorEastAsia" w:hAnsi="Courier New" w:cs="Courier New"/>
                <w:color w:val="FF0000"/>
                <w:sz w:val="21"/>
                <w:szCs w:val="21"/>
              </w:rPr>
              <w:pPrChange w:id="459" w:author="Adriana Andrade" w:date="2020-06-05T16:30:00Z">
                <w:pPr>
                  <w:jc w:val="both"/>
                </w:pPr>
              </w:pPrChange>
            </w:pPr>
            <w:del w:id="460" w:author="Adriana Andrade" w:date="2020-06-05T16:30:00Z">
              <w:r w:rsidRPr="00132CC6" w:rsidDel="00BA79DF">
                <w:rPr>
                  <w:rFonts w:ascii="Courier New" w:eastAsiaTheme="minorEastAsia" w:hAnsi="Courier New" w:cs="Courier New"/>
                  <w:color w:val="FF0000"/>
                  <w:sz w:val="21"/>
                  <w:szCs w:val="21"/>
                </w:rPr>
                <w:delText>barplot(tabela, beside=T, col=c("gray40","gray65","gray90"),</w:delText>
              </w:r>
            </w:del>
          </w:p>
          <w:p w14:paraId="706A970A" w14:textId="021F043A" w:rsidR="00132CC6" w:rsidRPr="00132CC6" w:rsidDel="00BA79DF" w:rsidRDefault="00132CC6" w:rsidP="00BA79DF">
            <w:pPr>
              <w:pStyle w:val="Ttulo2"/>
              <w:spacing w:before="240" w:after="240"/>
              <w:rPr>
                <w:del w:id="461" w:author="Adriana Andrade" w:date="2020-06-05T16:30:00Z"/>
                <w:rFonts w:ascii="Courier New" w:eastAsiaTheme="minorEastAsia" w:hAnsi="Courier New" w:cs="Courier New"/>
                <w:color w:val="FF0000"/>
                <w:sz w:val="21"/>
                <w:szCs w:val="21"/>
              </w:rPr>
              <w:pPrChange w:id="462" w:author="Adriana Andrade" w:date="2020-06-05T16:30:00Z">
                <w:pPr>
                  <w:jc w:val="both"/>
                </w:pPr>
              </w:pPrChange>
            </w:pPr>
            <w:del w:id="463" w:author="Adriana Andrade" w:date="2020-06-05T16:30:00Z">
              <w:r w:rsidRPr="00132CC6" w:rsidDel="00BA79DF">
                <w:rPr>
                  <w:rFonts w:ascii="Courier New" w:eastAsiaTheme="minorEastAsia" w:hAnsi="Courier New" w:cs="Courier New"/>
                  <w:color w:val="FF0000"/>
                  <w:sz w:val="21"/>
                  <w:szCs w:val="21"/>
                </w:rPr>
                <w:delText xml:space="preserve">        xlab="Grau de Instrução", ylab="Frequências")</w:delText>
              </w:r>
            </w:del>
          </w:p>
          <w:p w14:paraId="443151FE" w14:textId="7AF1E7AE" w:rsidR="00132CC6" w:rsidRPr="00132CC6" w:rsidDel="00BA79DF" w:rsidRDefault="00132CC6" w:rsidP="00BA79DF">
            <w:pPr>
              <w:pStyle w:val="Ttulo2"/>
              <w:spacing w:before="240" w:after="240"/>
              <w:rPr>
                <w:del w:id="464" w:author="Adriana Andrade" w:date="2020-06-05T16:30:00Z"/>
                <w:rFonts w:ascii="Courier New" w:eastAsiaTheme="minorEastAsia" w:hAnsi="Courier New" w:cs="Courier New"/>
                <w:color w:val="FF0000"/>
                <w:sz w:val="21"/>
                <w:szCs w:val="21"/>
              </w:rPr>
              <w:pPrChange w:id="465" w:author="Adriana Andrade" w:date="2020-06-05T16:30:00Z">
                <w:pPr>
                  <w:jc w:val="both"/>
                </w:pPr>
              </w:pPrChange>
            </w:pPr>
            <w:del w:id="466" w:author="Adriana Andrade" w:date="2020-06-05T16:30:00Z">
              <w:r w:rsidRPr="00132CC6" w:rsidDel="00BA79DF">
                <w:rPr>
                  <w:rFonts w:ascii="Courier New" w:eastAsiaTheme="minorEastAsia" w:hAnsi="Courier New" w:cs="Courier New"/>
                  <w:color w:val="FF0000"/>
                  <w:sz w:val="21"/>
                  <w:szCs w:val="21"/>
                </w:rPr>
                <w:delText>abline(h=0)</w:delText>
              </w:r>
            </w:del>
          </w:p>
          <w:p w14:paraId="332364C0" w14:textId="2D51EA69" w:rsidR="00132CC6" w:rsidRPr="00132CC6" w:rsidDel="00BA79DF" w:rsidRDefault="00132CC6" w:rsidP="00BA79DF">
            <w:pPr>
              <w:pStyle w:val="Ttulo2"/>
              <w:spacing w:before="240" w:after="240"/>
              <w:rPr>
                <w:del w:id="467" w:author="Adriana Andrade" w:date="2020-06-05T16:30:00Z"/>
                <w:rFonts w:ascii="Courier New" w:eastAsiaTheme="minorEastAsia" w:hAnsi="Courier New" w:cs="Courier New"/>
                <w:color w:val="FF0000"/>
                <w:sz w:val="21"/>
                <w:szCs w:val="21"/>
              </w:rPr>
              <w:pPrChange w:id="468" w:author="Adriana Andrade" w:date="2020-06-05T16:30:00Z">
                <w:pPr>
                  <w:jc w:val="both"/>
                </w:pPr>
              </w:pPrChange>
            </w:pPr>
          </w:p>
          <w:p w14:paraId="6FDCEDAB" w14:textId="3A9A93CA" w:rsidR="00132CC6" w:rsidRPr="00132CC6" w:rsidDel="00BA79DF" w:rsidRDefault="00132CC6" w:rsidP="00BA79DF">
            <w:pPr>
              <w:pStyle w:val="Ttulo2"/>
              <w:spacing w:before="240" w:after="240"/>
              <w:rPr>
                <w:del w:id="469" w:author="Adriana Andrade" w:date="2020-06-05T16:30:00Z"/>
                <w:rFonts w:ascii="Courier New" w:eastAsiaTheme="minorEastAsia" w:hAnsi="Courier New" w:cs="Courier New"/>
                <w:color w:val="FF0000"/>
                <w:sz w:val="21"/>
                <w:szCs w:val="21"/>
              </w:rPr>
              <w:pPrChange w:id="470" w:author="Adriana Andrade" w:date="2020-06-05T16:30:00Z">
                <w:pPr>
                  <w:jc w:val="both"/>
                </w:pPr>
              </w:pPrChange>
            </w:pPr>
            <w:del w:id="471" w:author="Adriana Andrade" w:date="2020-06-05T16:30:00Z">
              <w:r w:rsidRPr="00132CC6" w:rsidDel="00BA79DF">
                <w:rPr>
                  <w:rFonts w:ascii="Courier New" w:eastAsiaTheme="minorEastAsia" w:hAnsi="Courier New" w:cs="Courier New"/>
                  <w:color w:val="FF0000"/>
                  <w:sz w:val="21"/>
                  <w:szCs w:val="21"/>
                </w:rPr>
                <w:delText>#Adicionando as legendas (nomes das colunas por cores):</w:delText>
              </w:r>
            </w:del>
          </w:p>
          <w:p w14:paraId="0996A3BF" w14:textId="57247776" w:rsidR="00132CC6" w:rsidRPr="00132CC6" w:rsidDel="00BA79DF" w:rsidRDefault="00132CC6" w:rsidP="00BA79DF">
            <w:pPr>
              <w:pStyle w:val="Ttulo2"/>
              <w:spacing w:before="240" w:after="240"/>
              <w:rPr>
                <w:del w:id="472" w:author="Adriana Andrade" w:date="2020-06-05T16:30:00Z"/>
                <w:rFonts w:ascii="Courier New" w:eastAsiaTheme="minorEastAsia" w:hAnsi="Courier New" w:cs="Courier New"/>
                <w:color w:val="FF0000"/>
                <w:sz w:val="21"/>
                <w:szCs w:val="21"/>
              </w:rPr>
              <w:pPrChange w:id="473" w:author="Adriana Andrade" w:date="2020-06-05T16:30:00Z">
                <w:pPr>
                  <w:jc w:val="both"/>
                </w:pPr>
              </w:pPrChange>
            </w:pPr>
            <w:del w:id="474" w:author="Adriana Andrade" w:date="2020-06-05T16:30:00Z">
              <w:r w:rsidRPr="00132CC6" w:rsidDel="00BA79DF">
                <w:rPr>
                  <w:rFonts w:ascii="Courier New" w:eastAsiaTheme="minorEastAsia" w:hAnsi="Courier New" w:cs="Courier New"/>
                  <w:color w:val="FF0000"/>
                  <w:sz w:val="21"/>
                  <w:szCs w:val="21"/>
                </w:rPr>
                <w:delText>legend("topright", legend=rownames(tabela),</w:delText>
              </w:r>
            </w:del>
          </w:p>
          <w:p w14:paraId="73149C24" w14:textId="5601AAC4" w:rsidR="006C34D6" w:rsidDel="00BA79DF" w:rsidRDefault="00132CC6" w:rsidP="00BA79DF">
            <w:pPr>
              <w:pStyle w:val="Ttulo2"/>
              <w:spacing w:before="240" w:after="240"/>
              <w:rPr>
                <w:del w:id="475" w:author="Adriana Andrade" w:date="2020-06-05T16:30:00Z"/>
                <w:rFonts w:ascii="Courier New" w:eastAsiaTheme="minorEastAsia" w:hAnsi="Courier New" w:cs="Courier New"/>
                <w:color w:val="FF0000"/>
                <w:sz w:val="21"/>
                <w:szCs w:val="21"/>
              </w:rPr>
              <w:pPrChange w:id="476" w:author="Adriana Andrade" w:date="2020-06-05T16:30:00Z">
                <w:pPr>
                  <w:jc w:val="both"/>
                </w:pPr>
              </w:pPrChange>
            </w:pPr>
            <w:del w:id="477" w:author="Adriana Andrade" w:date="2020-06-05T16:30:00Z">
              <w:r w:rsidRPr="00132CC6" w:rsidDel="00BA79DF">
                <w:rPr>
                  <w:rFonts w:ascii="Courier New" w:eastAsiaTheme="minorEastAsia" w:hAnsi="Courier New" w:cs="Courier New"/>
                  <w:color w:val="FF0000"/>
                  <w:sz w:val="21"/>
                  <w:szCs w:val="21"/>
                </w:rPr>
                <w:delText xml:space="preserve">       fill=c("gray40","gray65","gray90"))</w:delText>
              </w:r>
            </w:del>
          </w:p>
          <w:p w14:paraId="78B71566" w14:textId="1901168B" w:rsidR="00132CC6" w:rsidRPr="00A01EB5" w:rsidDel="00BA79DF" w:rsidRDefault="00132CC6" w:rsidP="00BA79DF">
            <w:pPr>
              <w:pStyle w:val="Ttulo2"/>
              <w:spacing w:before="240" w:after="240"/>
              <w:rPr>
                <w:del w:id="478" w:author="Adriana Andrade" w:date="2020-06-05T16:30:00Z"/>
                <w:rFonts w:ascii="Courier New" w:eastAsiaTheme="minorEastAsia" w:hAnsi="Courier New" w:cs="Courier New"/>
                <w:color w:val="FF0000"/>
                <w:sz w:val="21"/>
                <w:szCs w:val="21"/>
              </w:rPr>
              <w:pPrChange w:id="479" w:author="Adriana Andrade" w:date="2020-06-05T16:30:00Z">
                <w:pPr>
                  <w:jc w:val="both"/>
                </w:pPr>
              </w:pPrChange>
            </w:pPr>
          </w:p>
        </w:tc>
      </w:tr>
    </w:tbl>
    <w:p w14:paraId="4331C635" w14:textId="4C179562" w:rsidR="00007E21" w:rsidDel="00BA79DF" w:rsidRDefault="00007E21" w:rsidP="00BA79DF">
      <w:pPr>
        <w:pStyle w:val="Ttulo2"/>
        <w:spacing w:before="240" w:after="240"/>
        <w:rPr>
          <w:del w:id="480" w:author="Adriana Andrade" w:date="2020-06-05T16:30:00Z"/>
          <w:rFonts w:eastAsiaTheme="minorEastAsia" w:cs="Times New Roman"/>
          <w:b w:val="0"/>
          <w:sz w:val="24"/>
          <w:szCs w:val="24"/>
        </w:rPr>
        <w:pPrChange w:id="481" w:author="Adriana Andrade" w:date="2020-06-05T16:30:00Z">
          <w:pPr>
            <w:spacing w:after="0" w:line="360" w:lineRule="auto"/>
          </w:pPr>
        </w:pPrChange>
      </w:pPr>
    </w:p>
    <w:p w14:paraId="678DC0CF" w14:textId="3FCAB53B" w:rsidR="00007E21" w:rsidRPr="00007E21" w:rsidDel="00BA79DF" w:rsidRDefault="00007E21" w:rsidP="00BA79DF">
      <w:pPr>
        <w:pStyle w:val="Ttulo2"/>
        <w:spacing w:before="240" w:after="240"/>
        <w:rPr>
          <w:del w:id="482" w:author="Adriana Andrade" w:date="2020-06-05T16:30:00Z"/>
          <w:rFonts w:eastAsiaTheme="minorEastAsia" w:cs="Times New Roman"/>
          <w:b w:val="0"/>
          <w:sz w:val="28"/>
          <w:szCs w:val="28"/>
        </w:rPr>
        <w:pPrChange w:id="483" w:author="Adriana Andrade" w:date="2020-06-05T16:30:00Z">
          <w:pPr>
            <w:spacing w:before="120" w:after="120" w:line="360" w:lineRule="auto"/>
          </w:pPr>
        </w:pPrChange>
      </w:pPr>
      <w:del w:id="484" w:author="Adriana Andrade" w:date="2020-06-05T16:30:00Z">
        <w:r w:rsidRPr="00007E21" w:rsidDel="00BA79DF">
          <w:rPr>
            <w:rFonts w:eastAsiaTheme="minorEastAsia" w:cs="Times New Roman"/>
            <w:b w:val="0"/>
            <w:sz w:val="28"/>
            <w:szCs w:val="28"/>
          </w:rPr>
          <w:delText>Associação entre Variáveis Qualitativas</w:delText>
        </w:r>
      </w:del>
    </w:p>
    <w:p w14:paraId="442AB212" w14:textId="0C5AF502" w:rsidR="00007E21" w:rsidRPr="00F67619" w:rsidDel="00BA79DF" w:rsidRDefault="00007E21" w:rsidP="00BA79DF">
      <w:pPr>
        <w:pStyle w:val="Ttulo2"/>
        <w:spacing w:before="240" w:after="240"/>
        <w:rPr>
          <w:del w:id="485" w:author="Adriana Andrade" w:date="2020-06-05T16:30:00Z"/>
          <w:rFonts w:eastAsiaTheme="minorEastAsia" w:cs="Times New Roman"/>
          <w:sz w:val="24"/>
          <w:szCs w:val="24"/>
        </w:rPr>
        <w:pPrChange w:id="486" w:author="Adriana Andrade" w:date="2020-06-05T16:30:00Z">
          <w:pPr>
            <w:spacing w:after="0" w:line="360" w:lineRule="auto"/>
            <w:jc w:val="both"/>
          </w:pPr>
        </w:pPrChange>
      </w:pPr>
      <w:del w:id="487" w:author="Adriana Andrade" w:date="2020-06-05T16:30:00Z">
        <w:r w:rsidDel="00BA79DF">
          <w:rPr>
            <w:rFonts w:eastAsiaTheme="minorEastAsia" w:cs="Times New Roman"/>
            <w:sz w:val="24"/>
            <w:szCs w:val="24"/>
          </w:rPr>
          <w:tab/>
        </w:r>
        <w:r w:rsidRPr="00F67619" w:rsidDel="00BA79DF">
          <w:rPr>
            <w:rFonts w:eastAsiaTheme="minorEastAsia" w:cs="Times New Roman"/>
            <w:sz w:val="24"/>
            <w:szCs w:val="24"/>
          </w:rPr>
          <w:delText>Um dos principais objetivos de se construir uma distribuição conjunta de duas variáveis qualitativas é descrever a associação entre elas, isto é, queremos conhecer o grau de dependência entre elas, de modo que possamos prever o resultado de uma delas quando conhecermos a realização da outra.</w:delText>
        </w:r>
      </w:del>
    </w:p>
    <w:p w14:paraId="34FE3375" w14:textId="18761117" w:rsidR="00430CED" w:rsidDel="00BA79DF" w:rsidRDefault="00430CED" w:rsidP="00BA79DF">
      <w:pPr>
        <w:pStyle w:val="Ttulo2"/>
        <w:spacing w:before="240" w:after="240"/>
        <w:rPr>
          <w:del w:id="488" w:author="Adriana Andrade" w:date="2020-06-05T16:30:00Z"/>
          <w:rFonts w:eastAsiaTheme="minorEastAsia"/>
          <w:sz w:val="24"/>
          <w:szCs w:val="24"/>
        </w:rPr>
        <w:pPrChange w:id="489" w:author="Adriana Andrade" w:date="2020-06-05T16:30:00Z">
          <w:pPr>
            <w:spacing w:before="120" w:after="0" w:line="360" w:lineRule="auto"/>
            <w:jc w:val="both"/>
          </w:pPr>
        </w:pPrChange>
      </w:pPr>
    </w:p>
    <w:p w14:paraId="1708DDF5" w14:textId="047A5E26" w:rsidR="00953D5C" w:rsidRPr="00953D5C" w:rsidDel="00BA79DF" w:rsidRDefault="00953D5C" w:rsidP="00BA79DF">
      <w:pPr>
        <w:pStyle w:val="Ttulo2"/>
        <w:spacing w:before="240" w:after="240"/>
        <w:rPr>
          <w:del w:id="490" w:author="Adriana Andrade" w:date="2020-06-05T16:30:00Z"/>
          <w:rFonts w:eastAsiaTheme="minorEastAsia" w:cs="Times New Roman"/>
          <w:b w:val="0"/>
          <w:sz w:val="28"/>
          <w:szCs w:val="28"/>
        </w:rPr>
        <w:pPrChange w:id="491" w:author="Adriana Andrade" w:date="2020-06-05T16:30:00Z">
          <w:pPr>
            <w:spacing w:after="120" w:line="360" w:lineRule="auto"/>
            <w:jc w:val="both"/>
          </w:pPr>
        </w:pPrChange>
      </w:pPr>
      <w:del w:id="492" w:author="Adriana Andrade" w:date="2020-06-05T16:30:00Z">
        <w:r w:rsidRPr="00953D5C" w:rsidDel="00BA79DF">
          <w:rPr>
            <w:rFonts w:eastAsiaTheme="minorEastAsia" w:cs="Times New Roman"/>
            <w:b w:val="0"/>
            <w:sz w:val="28"/>
            <w:szCs w:val="28"/>
          </w:rPr>
          <w:delText>Exemplo</w:delText>
        </w:r>
      </w:del>
    </w:p>
    <w:p w14:paraId="4A37BA4C" w14:textId="6D868711" w:rsidR="00953D5C" w:rsidRPr="00F67619" w:rsidDel="00BA79DF" w:rsidRDefault="00953D5C" w:rsidP="00BA79DF">
      <w:pPr>
        <w:pStyle w:val="Ttulo2"/>
        <w:spacing w:before="240" w:after="240"/>
        <w:rPr>
          <w:del w:id="493" w:author="Adriana Andrade" w:date="2020-06-05T16:30:00Z"/>
          <w:rFonts w:eastAsiaTheme="minorEastAsia" w:cs="Times New Roman"/>
          <w:sz w:val="24"/>
          <w:szCs w:val="24"/>
        </w:rPr>
        <w:pPrChange w:id="494" w:author="Adriana Andrade" w:date="2020-06-05T16:30:00Z">
          <w:pPr>
            <w:spacing w:after="0" w:line="360" w:lineRule="auto"/>
            <w:jc w:val="both"/>
          </w:pPr>
        </w:pPrChange>
      </w:pPr>
      <w:del w:id="495" w:author="Adriana Andrade" w:date="2020-06-05T16:30:00Z">
        <w:r w:rsidDel="00BA79DF">
          <w:rPr>
            <w:rFonts w:eastAsiaTheme="minorEastAsia" w:cs="Times New Roman"/>
            <w:b w:val="0"/>
            <w:sz w:val="24"/>
            <w:szCs w:val="24"/>
          </w:rPr>
          <w:tab/>
        </w:r>
        <w:r w:rsidRPr="00F67619" w:rsidDel="00BA79DF">
          <w:rPr>
            <w:rFonts w:eastAsiaTheme="minorEastAsia" w:cs="Times New Roman"/>
            <w:sz w:val="24"/>
            <w:szCs w:val="24"/>
          </w:rPr>
          <w:delText>Queremos verificar se existe ou não associação entre o sexo e a carreira escolhida por 200 alunos de Economia e Administraçã</w:delText>
        </w:r>
        <w:r w:rsidDel="00BA79DF">
          <w:rPr>
            <w:rFonts w:eastAsiaTheme="minorEastAsia" w:cs="Times New Roman"/>
            <w:sz w:val="24"/>
            <w:szCs w:val="24"/>
          </w:rPr>
          <w:delText>o (Tabela 5.2)</w:delText>
        </w:r>
        <w:r w:rsidRPr="00F67619" w:rsidDel="00BA79DF">
          <w:rPr>
            <w:rFonts w:eastAsiaTheme="minorEastAsia" w:cs="Times New Roman"/>
            <w:sz w:val="24"/>
            <w:szCs w:val="24"/>
          </w:rPr>
          <w:delText>.</w:delText>
        </w:r>
      </w:del>
    </w:p>
    <w:p w14:paraId="56F2DB96" w14:textId="5CF8865E" w:rsidR="00953D5C" w:rsidRPr="00F67619" w:rsidDel="00BA79DF" w:rsidRDefault="00953D5C" w:rsidP="00BA79DF">
      <w:pPr>
        <w:pStyle w:val="Ttulo2"/>
        <w:spacing w:before="240" w:after="240"/>
        <w:rPr>
          <w:del w:id="496" w:author="Adriana Andrade" w:date="2020-06-05T16:30:00Z"/>
          <w:rFonts w:eastAsiaTheme="minorEastAsia" w:cs="Times New Roman"/>
          <w:sz w:val="24"/>
          <w:szCs w:val="24"/>
        </w:rPr>
        <w:pPrChange w:id="497" w:author="Adriana Andrade" w:date="2020-06-05T16:30:00Z">
          <w:pPr>
            <w:spacing w:after="0" w:line="360" w:lineRule="auto"/>
            <w:jc w:val="both"/>
          </w:pPr>
        </w:pPrChange>
      </w:pPr>
    </w:p>
    <w:p w14:paraId="3DDEEB80" w14:textId="6C5A884D" w:rsidR="00953D5C" w:rsidRPr="00953D5C" w:rsidDel="00BA79DF" w:rsidRDefault="00953D5C" w:rsidP="00BA79DF">
      <w:pPr>
        <w:pStyle w:val="Ttulo2"/>
        <w:spacing w:before="240" w:after="240"/>
        <w:rPr>
          <w:del w:id="498" w:author="Adriana Andrade" w:date="2020-06-05T16:30:00Z"/>
          <w:rFonts w:eastAsiaTheme="minorEastAsia" w:cs="Times New Roman"/>
          <w:sz w:val="20"/>
          <w:szCs w:val="20"/>
        </w:rPr>
        <w:pPrChange w:id="499" w:author="Adriana Andrade" w:date="2020-06-05T16:30:00Z">
          <w:pPr>
            <w:spacing w:after="0" w:line="360" w:lineRule="auto"/>
            <w:ind w:left="1247" w:hanging="1247"/>
            <w:jc w:val="both"/>
          </w:pPr>
        </w:pPrChange>
      </w:pPr>
      <w:del w:id="500" w:author="Adriana Andrade" w:date="2020-06-05T16:30:00Z">
        <w:r w:rsidRPr="00953D5C" w:rsidDel="00BA79DF">
          <w:rPr>
            <w:rFonts w:eastAsiaTheme="minorEastAsia" w:cs="Times New Roman"/>
            <w:b w:val="0"/>
            <w:sz w:val="20"/>
            <w:szCs w:val="20"/>
          </w:rPr>
          <w:delText>Tabela 5.2.</w:delText>
        </w:r>
        <w:r w:rsidRPr="00953D5C" w:rsidDel="00BA79DF">
          <w:rPr>
            <w:rFonts w:eastAsiaTheme="minorEastAsia" w:cs="Times New Roman"/>
            <w:sz w:val="20"/>
            <w:szCs w:val="20"/>
          </w:rPr>
          <w:delText xml:space="preserve"> Distribuição conjunta de alunos segundo o sexo </w:delText>
        </w:r>
        <m:oMath>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X</m:t>
              </m:r>
            </m:e>
          </m:d>
        </m:oMath>
        <w:r w:rsidRPr="00953D5C" w:rsidDel="00BA79DF">
          <w:rPr>
            <w:rFonts w:eastAsiaTheme="minorEastAsia" w:cs="Times New Roman"/>
            <w:sz w:val="20"/>
            <w:szCs w:val="20"/>
          </w:rPr>
          <w:delText xml:space="preserve"> e o curso escolhido </w:delText>
        </w:r>
        <m:oMath>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Y</m:t>
              </m:r>
            </m:e>
          </m:d>
        </m:oMath>
        <w:r w:rsidRPr="00953D5C" w:rsidDel="00BA79DF">
          <w:rPr>
            <w:rFonts w:eastAsiaTheme="minorEastAsia" w:cs="Times New Roman"/>
            <w:sz w:val="20"/>
            <w:szCs w:val="20"/>
          </w:rPr>
          <w:delText>.</w:delText>
        </w:r>
      </w:del>
    </w:p>
    <w:tbl>
      <w:tblPr>
        <w:tblStyle w:val="Tabelacomgrade"/>
        <w:tblW w:w="5000" w:type="pct"/>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125"/>
        <w:gridCol w:w="2127"/>
        <w:gridCol w:w="2126"/>
        <w:gridCol w:w="2126"/>
      </w:tblGrid>
      <w:tr w:rsidR="00953D5C" w:rsidRPr="00953D5C" w:rsidDel="00BA79DF" w14:paraId="0E4B1C63" w14:textId="0F61C331" w:rsidTr="00953D5C">
        <w:trPr>
          <w:del w:id="501" w:author="Adriana Andrade" w:date="2020-06-05T16:30:00Z"/>
        </w:trPr>
        <w:tc>
          <w:tcPr>
            <w:tcW w:w="1249" w:type="pct"/>
            <w:tcBorders>
              <w:top w:val="single" w:sz="4" w:space="0" w:color="auto"/>
              <w:bottom w:val="single" w:sz="4" w:space="0" w:color="auto"/>
              <w:right w:val="single" w:sz="4" w:space="0" w:color="auto"/>
              <w:tl2br w:val="single" w:sz="4" w:space="0" w:color="auto"/>
            </w:tcBorders>
            <w:vAlign w:val="center"/>
          </w:tcPr>
          <w:p w14:paraId="2BFD5775" w14:textId="6C2278FB" w:rsidR="00953D5C" w:rsidRPr="00953D5C" w:rsidDel="00BA79DF" w:rsidRDefault="00953D5C" w:rsidP="00BA79DF">
            <w:pPr>
              <w:pStyle w:val="Ttulo2"/>
              <w:spacing w:before="240" w:after="240"/>
              <w:rPr>
                <w:del w:id="502" w:author="Adriana Andrade" w:date="2020-06-05T16:30:00Z"/>
                <w:rFonts w:eastAsiaTheme="minorEastAsia" w:cs="Times New Roman"/>
                <w:b w:val="0"/>
                <w:sz w:val="24"/>
                <w:szCs w:val="24"/>
              </w:rPr>
              <w:pPrChange w:id="503" w:author="Adriana Andrade" w:date="2020-06-05T16:30:00Z">
                <w:pPr>
                  <w:jc w:val="center"/>
                </w:pPr>
              </w:pPrChange>
            </w:pPr>
            <w:del w:id="504" w:author="Adriana Andrade" w:date="2020-06-05T16:30:00Z">
              <w:r w:rsidRPr="00953D5C" w:rsidDel="00BA79DF">
                <w:rPr>
                  <w:rFonts w:eastAsiaTheme="minorEastAsia" w:cs="Times New Roman"/>
                  <w:b w:val="0"/>
                  <w:sz w:val="24"/>
                  <w:szCs w:val="24"/>
                </w:rPr>
                <w:delText xml:space="preserve">             </w:delText>
              </w:r>
              <m:oMath>
                <m:r>
                  <m:rPr>
                    <m:sty m:val="bi"/>
                  </m:rPr>
                  <w:rPr>
                    <w:rFonts w:ascii="Cambria Math" w:hAnsi="Cambria Math" w:cs="Times New Roman"/>
                    <w:sz w:val="24"/>
                    <w:szCs w:val="24"/>
                  </w:rPr>
                  <m:t>X</m:t>
                </m:r>
              </m:oMath>
            </w:del>
          </w:p>
          <w:p w14:paraId="3110E1B2" w14:textId="28410378" w:rsidR="00953D5C" w:rsidRPr="00953D5C" w:rsidDel="00BA79DF" w:rsidRDefault="00953D5C" w:rsidP="00BA79DF">
            <w:pPr>
              <w:pStyle w:val="Ttulo2"/>
              <w:spacing w:before="240" w:after="240"/>
              <w:rPr>
                <w:del w:id="505" w:author="Adriana Andrade" w:date="2020-06-05T16:30:00Z"/>
                <w:rFonts w:eastAsiaTheme="minorEastAsia" w:cs="Times New Roman"/>
                <w:b w:val="0"/>
                <w:sz w:val="24"/>
                <w:szCs w:val="24"/>
              </w:rPr>
              <w:pPrChange w:id="506" w:author="Adriana Andrade" w:date="2020-06-05T16:30:00Z">
                <w:pPr/>
              </w:pPrChange>
            </w:pPr>
            <w:del w:id="507" w:author="Adriana Andrade" w:date="2020-06-05T16:30:00Z">
              <w:r w:rsidRPr="00953D5C" w:rsidDel="00BA79DF">
                <w:rPr>
                  <w:rFonts w:eastAsiaTheme="minorEastAsia" w:cs="Times New Roman"/>
                  <w:b w:val="0"/>
                  <w:sz w:val="24"/>
                  <w:szCs w:val="24"/>
                </w:rPr>
                <w:delText xml:space="preserve">    </w:delText>
              </w:r>
              <m:oMath>
                <m:r>
                  <m:rPr>
                    <m:sty m:val="bi"/>
                  </m:rPr>
                  <w:rPr>
                    <w:rFonts w:ascii="Cambria Math" w:eastAsiaTheme="minorEastAsia" w:hAnsi="Cambria Math" w:cs="Times New Roman"/>
                    <w:sz w:val="24"/>
                    <w:szCs w:val="24"/>
                  </w:rPr>
                  <m:t>Y</m:t>
                </m:r>
              </m:oMath>
            </w:del>
          </w:p>
        </w:tc>
        <w:tc>
          <w:tcPr>
            <w:tcW w:w="1250" w:type="pct"/>
            <w:tcBorders>
              <w:top w:val="single" w:sz="4" w:space="0" w:color="auto"/>
              <w:left w:val="single" w:sz="4" w:space="0" w:color="auto"/>
              <w:bottom w:val="single" w:sz="4" w:space="0" w:color="auto"/>
              <w:right w:val="single" w:sz="4" w:space="0" w:color="auto"/>
            </w:tcBorders>
            <w:shd w:val="clear" w:color="auto" w:fill="auto"/>
            <w:vAlign w:val="center"/>
          </w:tcPr>
          <w:p w14:paraId="6FAF3A5C" w14:textId="612EECF5" w:rsidR="00953D5C" w:rsidRPr="00953D5C" w:rsidDel="00BA79DF" w:rsidRDefault="00953D5C" w:rsidP="00BA79DF">
            <w:pPr>
              <w:pStyle w:val="Ttulo2"/>
              <w:spacing w:before="240" w:after="240"/>
              <w:rPr>
                <w:del w:id="508" w:author="Adriana Andrade" w:date="2020-06-05T16:30:00Z"/>
                <w:rFonts w:cs="Times New Roman"/>
                <w:b w:val="0"/>
                <w:sz w:val="24"/>
                <w:szCs w:val="24"/>
              </w:rPr>
              <w:pPrChange w:id="509" w:author="Adriana Andrade" w:date="2020-06-05T16:30:00Z">
                <w:pPr>
                  <w:jc w:val="center"/>
                </w:pPr>
              </w:pPrChange>
            </w:pPr>
            <w:del w:id="510" w:author="Adriana Andrade" w:date="2020-06-05T16:30:00Z">
              <w:r w:rsidRPr="00953D5C" w:rsidDel="00BA79DF">
                <w:rPr>
                  <w:rFonts w:cs="Times New Roman"/>
                  <w:b w:val="0"/>
                  <w:sz w:val="24"/>
                  <w:szCs w:val="24"/>
                </w:rPr>
                <w:delText>Masculino</w:delText>
              </w:r>
            </w:del>
          </w:p>
        </w:tc>
        <w:tc>
          <w:tcPr>
            <w:tcW w:w="1250" w:type="pct"/>
            <w:tcBorders>
              <w:top w:val="single" w:sz="4" w:space="0" w:color="auto"/>
              <w:left w:val="single" w:sz="4" w:space="0" w:color="auto"/>
              <w:bottom w:val="single" w:sz="4" w:space="0" w:color="auto"/>
              <w:right w:val="single" w:sz="4" w:space="0" w:color="auto"/>
            </w:tcBorders>
            <w:vAlign w:val="center"/>
          </w:tcPr>
          <w:p w14:paraId="305ECD50" w14:textId="60454F17" w:rsidR="00953D5C" w:rsidRPr="00953D5C" w:rsidDel="00BA79DF" w:rsidRDefault="00953D5C" w:rsidP="00BA79DF">
            <w:pPr>
              <w:pStyle w:val="Ttulo2"/>
              <w:spacing w:before="240" w:after="240"/>
              <w:rPr>
                <w:del w:id="511" w:author="Adriana Andrade" w:date="2020-06-05T16:30:00Z"/>
                <w:rFonts w:cs="Times New Roman"/>
                <w:b w:val="0"/>
                <w:sz w:val="24"/>
                <w:szCs w:val="24"/>
              </w:rPr>
              <w:pPrChange w:id="512" w:author="Adriana Andrade" w:date="2020-06-05T16:30:00Z">
                <w:pPr>
                  <w:jc w:val="center"/>
                </w:pPr>
              </w:pPrChange>
            </w:pPr>
            <w:del w:id="513" w:author="Adriana Andrade" w:date="2020-06-05T16:30:00Z">
              <w:r w:rsidRPr="00953D5C" w:rsidDel="00BA79DF">
                <w:rPr>
                  <w:rFonts w:cs="Times New Roman"/>
                  <w:b w:val="0"/>
                  <w:sz w:val="24"/>
                  <w:szCs w:val="24"/>
                </w:rPr>
                <w:delText>Feminino</w:delText>
              </w:r>
            </w:del>
          </w:p>
        </w:tc>
        <w:tc>
          <w:tcPr>
            <w:tcW w:w="1250" w:type="pct"/>
            <w:tcBorders>
              <w:left w:val="single" w:sz="4" w:space="0" w:color="auto"/>
              <w:bottom w:val="single" w:sz="4" w:space="0" w:color="auto"/>
            </w:tcBorders>
            <w:vAlign w:val="center"/>
          </w:tcPr>
          <w:p w14:paraId="3FF75380" w14:textId="5DF80842" w:rsidR="00953D5C" w:rsidRPr="00953D5C" w:rsidDel="00BA79DF" w:rsidRDefault="00953D5C" w:rsidP="00BA79DF">
            <w:pPr>
              <w:pStyle w:val="Ttulo2"/>
              <w:spacing w:before="240" w:after="240"/>
              <w:rPr>
                <w:del w:id="514" w:author="Adriana Andrade" w:date="2020-06-05T16:30:00Z"/>
                <w:rFonts w:cs="Times New Roman"/>
                <w:b w:val="0"/>
                <w:sz w:val="24"/>
                <w:szCs w:val="24"/>
              </w:rPr>
              <w:pPrChange w:id="515" w:author="Adriana Andrade" w:date="2020-06-05T16:30:00Z">
                <w:pPr>
                  <w:jc w:val="center"/>
                </w:pPr>
              </w:pPrChange>
            </w:pPr>
            <w:del w:id="516" w:author="Adriana Andrade" w:date="2020-06-05T16:30:00Z">
              <w:r w:rsidRPr="00953D5C" w:rsidDel="00BA79DF">
                <w:rPr>
                  <w:rFonts w:cs="Times New Roman"/>
                  <w:b w:val="0"/>
                  <w:sz w:val="24"/>
                  <w:szCs w:val="24"/>
                </w:rPr>
                <w:delText>Total</w:delText>
              </w:r>
            </w:del>
          </w:p>
        </w:tc>
      </w:tr>
      <w:tr w:rsidR="00953D5C" w:rsidRPr="00F67619" w:rsidDel="00BA79DF" w14:paraId="06CC8D39" w14:textId="722C66E4" w:rsidTr="00953D5C">
        <w:trPr>
          <w:del w:id="517" w:author="Adriana Andrade" w:date="2020-06-05T16:30:00Z"/>
        </w:trPr>
        <w:tc>
          <w:tcPr>
            <w:tcW w:w="1249" w:type="pct"/>
            <w:tcBorders>
              <w:top w:val="single" w:sz="4" w:space="0" w:color="auto"/>
              <w:bottom w:val="nil"/>
              <w:right w:val="single" w:sz="4" w:space="0" w:color="auto"/>
            </w:tcBorders>
            <w:vAlign w:val="center"/>
          </w:tcPr>
          <w:p w14:paraId="728CAEFE" w14:textId="3489E1E7" w:rsidR="00953D5C" w:rsidRPr="00953D5C" w:rsidDel="00BA79DF" w:rsidRDefault="00953D5C" w:rsidP="00BA79DF">
            <w:pPr>
              <w:pStyle w:val="Ttulo2"/>
              <w:spacing w:before="240" w:after="240"/>
              <w:rPr>
                <w:del w:id="518" w:author="Adriana Andrade" w:date="2020-06-05T16:30:00Z"/>
                <w:rFonts w:cs="Times New Roman"/>
                <w:b w:val="0"/>
                <w:sz w:val="24"/>
                <w:szCs w:val="24"/>
              </w:rPr>
              <w:pPrChange w:id="519" w:author="Adriana Andrade" w:date="2020-06-05T16:30:00Z">
                <w:pPr>
                  <w:jc w:val="center"/>
                </w:pPr>
              </w:pPrChange>
            </w:pPr>
            <w:del w:id="520" w:author="Adriana Andrade" w:date="2020-06-05T16:30:00Z">
              <w:r w:rsidRPr="00953D5C" w:rsidDel="00BA79DF">
                <w:rPr>
                  <w:rFonts w:cs="Times New Roman"/>
                  <w:b w:val="0"/>
                  <w:sz w:val="24"/>
                  <w:szCs w:val="24"/>
                </w:rPr>
                <w:delText>Economia</w:delText>
              </w:r>
            </w:del>
          </w:p>
        </w:tc>
        <w:tc>
          <w:tcPr>
            <w:tcW w:w="1250" w:type="pct"/>
            <w:tcBorders>
              <w:top w:val="single" w:sz="4" w:space="0" w:color="auto"/>
              <w:left w:val="single" w:sz="4" w:space="0" w:color="auto"/>
              <w:bottom w:val="nil"/>
              <w:right w:val="single" w:sz="4" w:space="0" w:color="auto"/>
            </w:tcBorders>
            <w:shd w:val="clear" w:color="auto" w:fill="auto"/>
            <w:vAlign w:val="center"/>
          </w:tcPr>
          <w:p w14:paraId="1A224CD9" w14:textId="28AC301D" w:rsidR="00953D5C" w:rsidRPr="00F67619" w:rsidDel="00BA79DF" w:rsidRDefault="00953D5C" w:rsidP="00BA79DF">
            <w:pPr>
              <w:pStyle w:val="Ttulo2"/>
              <w:spacing w:before="240" w:after="240"/>
              <w:rPr>
                <w:del w:id="521" w:author="Adriana Andrade" w:date="2020-06-05T16:30:00Z"/>
                <w:rFonts w:cs="Times New Roman"/>
                <w:sz w:val="24"/>
                <w:szCs w:val="24"/>
              </w:rPr>
              <w:pPrChange w:id="522" w:author="Adriana Andrade" w:date="2020-06-05T16:30:00Z">
                <w:pPr>
                  <w:jc w:val="center"/>
                </w:pPr>
              </w:pPrChange>
            </w:pPr>
            <w:del w:id="523" w:author="Adriana Andrade" w:date="2020-06-05T16:30:00Z">
              <w:r w:rsidRPr="00F67619" w:rsidDel="00BA79DF">
                <w:rPr>
                  <w:rFonts w:cs="Times New Roman"/>
                  <w:sz w:val="24"/>
                  <w:szCs w:val="24"/>
                </w:rPr>
                <w:delText>85</w:delText>
              </w:r>
            </w:del>
          </w:p>
        </w:tc>
        <w:tc>
          <w:tcPr>
            <w:tcW w:w="1250" w:type="pct"/>
            <w:tcBorders>
              <w:top w:val="single" w:sz="4" w:space="0" w:color="auto"/>
              <w:left w:val="single" w:sz="4" w:space="0" w:color="auto"/>
              <w:bottom w:val="nil"/>
              <w:right w:val="single" w:sz="4" w:space="0" w:color="auto"/>
            </w:tcBorders>
            <w:vAlign w:val="center"/>
          </w:tcPr>
          <w:p w14:paraId="30EADD00" w14:textId="70BE902A" w:rsidR="00953D5C" w:rsidRPr="00F67619" w:rsidDel="00BA79DF" w:rsidRDefault="00953D5C" w:rsidP="00BA79DF">
            <w:pPr>
              <w:pStyle w:val="Ttulo2"/>
              <w:spacing w:before="240" w:after="240"/>
              <w:rPr>
                <w:del w:id="524" w:author="Adriana Andrade" w:date="2020-06-05T16:30:00Z"/>
                <w:rFonts w:cs="Times New Roman"/>
                <w:sz w:val="24"/>
                <w:szCs w:val="24"/>
              </w:rPr>
              <w:pPrChange w:id="525" w:author="Adriana Andrade" w:date="2020-06-05T16:30:00Z">
                <w:pPr>
                  <w:jc w:val="center"/>
                </w:pPr>
              </w:pPrChange>
            </w:pPr>
            <w:del w:id="526" w:author="Adriana Andrade" w:date="2020-06-05T16:30:00Z">
              <w:r w:rsidRPr="00F67619" w:rsidDel="00BA79DF">
                <w:rPr>
                  <w:rFonts w:cs="Times New Roman"/>
                  <w:sz w:val="24"/>
                  <w:szCs w:val="24"/>
                </w:rPr>
                <w:delText>35</w:delText>
              </w:r>
            </w:del>
          </w:p>
        </w:tc>
        <w:tc>
          <w:tcPr>
            <w:tcW w:w="1250" w:type="pct"/>
            <w:tcBorders>
              <w:top w:val="single" w:sz="4" w:space="0" w:color="auto"/>
              <w:left w:val="single" w:sz="4" w:space="0" w:color="auto"/>
              <w:bottom w:val="nil"/>
            </w:tcBorders>
            <w:vAlign w:val="center"/>
          </w:tcPr>
          <w:p w14:paraId="3D2D1D5F" w14:textId="59AD8DF9" w:rsidR="00953D5C" w:rsidRPr="00F67619" w:rsidDel="00BA79DF" w:rsidRDefault="00953D5C" w:rsidP="00BA79DF">
            <w:pPr>
              <w:pStyle w:val="Ttulo2"/>
              <w:spacing w:before="240" w:after="240"/>
              <w:rPr>
                <w:del w:id="527" w:author="Adriana Andrade" w:date="2020-06-05T16:30:00Z"/>
                <w:rFonts w:cs="Times New Roman"/>
                <w:sz w:val="24"/>
                <w:szCs w:val="24"/>
              </w:rPr>
              <w:pPrChange w:id="528" w:author="Adriana Andrade" w:date="2020-06-05T16:30:00Z">
                <w:pPr>
                  <w:jc w:val="center"/>
                </w:pPr>
              </w:pPrChange>
            </w:pPr>
            <w:del w:id="529" w:author="Adriana Andrade" w:date="2020-06-05T16:30:00Z">
              <w:r w:rsidRPr="00F67619" w:rsidDel="00BA79DF">
                <w:rPr>
                  <w:rFonts w:cs="Times New Roman"/>
                  <w:sz w:val="24"/>
                  <w:szCs w:val="24"/>
                </w:rPr>
                <w:delText>120</w:delText>
              </w:r>
            </w:del>
          </w:p>
        </w:tc>
      </w:tr>
      <w:tr w:rsidR="00953D5C" w:rsidRPr="00F67619" w:rsidDel="00BA79DF" w14:paraId="1498BDDC" w14:textId="0CD29E06" w:rsidTr="00953D5C">
        <w:trPr>
          <w:del w:id="530" w:author="Adriana Andrade" w:date="2020-06-05T16:30:00Z"/>
        </w:trPr>
        <w:tc>
          <w:tcPr>
            <w:tcW w:w="1249" w:type="pct"/>
            <w:tcBorders>
              <w:top w:val="nil"/>
              <w:bottom w:val="nil"/>
              <w:right w:val="single" w:sz="4" w:space="0" w:color="auto"/>
            </w:tcBorders>
            <w:vAlign w:val="center"/>
          </w:tcPr>
          <w:p w14:paraId="705270A9" w14:textId="2C742613" w:rsidR="00953D5C" w:rsidRPr="00953D5C" w:rsidDel="00BA79DF" w:rsidRDefault="00953D5C" w:rsidP="00BA79DF">
            <w:pPr>
              <w:pStyle w:val="Ttulo2"/>
              <w:spacing w:before="240" w:after="240"/>
              <w:rPr>
                <w:del w:id="531" w:author="Adriana Andrade" w:date="2020-06-05T16:30:00Z"/>
                <w:rFonts w:cs="Times New Roman"/>
                <w:b w:val="0"/>
                <w:sz w:val="24"/>
                <w:szCs w:val="24"/>
              </w:rPr>
              <w:pPrChange w:id="532" w:author="Adriana Andrade" w:date="2020-06-05T16:30:00Z">
                <w:pPr>
                  <w:jc w:val="center"/>
                </w:pPr>
              </w:pPrChange>
            </w:pPr>
            <w:del w:id="533" w:author="Adriana Andrade" w:date="2020-06-05T16:30:00Z">
              <w:r w:rsidRPr="00953D5C" w:rsidDel="00BA79DF">
                <w:rPr>
                  <w:rFonts w:cs="Times New Roman"/>
                  <w:b w:val="0"/>
                  <w:sz w:val="24"/>
                  <w:szCs w:val="24"/>
                </w:rPr>
                <w:delText>Administração</w:delText>
              </w:r>
            </w:del>
          </w:p>
        </w:tc>
        <w:tc>
          <w:tcPr>
            <w:tcW w:w="1250" w:type="pct"/>
            <w:tcBorders>
              <w:top w:val="nil"/>
              <w:left w:val="single" w:sz="4" w:space="0" w:color="auto"/>
              <w:bottom w:val="nil"/>
              <w:right w:val="single" w:sz="4" w:space="0" w:color="auto"/>
            </w:tcBorders>
            <w:shd w:val="clear" w:color="auto" w:fill="auto"/>
            <w:vAlign w:val="center"/>
          </w:tcPr>
          <w:p w14:paraId="25B90300" w14:textId="7EE57A72" w:rsidR="00953D5C" w:rsidRPr="00F67619" w:rsidDel="00BA79DF" w:rsidRDefault="00953D5C" w:rsidP="00BA79DF">
            <w:pPr>
              <w:pStyle w:val="Ttulo2"/>
              <w:spacing w:before="240" w:after="240"/>
              <w:rPr>
                <w:del w:id="534" w:author="Adriana Andrade" w:date="2020-06-05T16:30:00Z"/>
                <w:rFonts w:cs="Times New Roman"/>
                <w:sz w:val="24"/>
                <w:szCs w:val="24"/>
              </w:rPr>
              <w:pPrChange w:id="535" w:author="Adriana Andrade" w:date="2020-06-05T16:30:00Z">
                <w:pPr>
                  <w:jc w:val="center"/>
                </w:pPr>
              </w:pPrChange>
            </w:pPr>
            <w:del w:id="536" w:author="Adriana Andrade" w:date="2020-06-05T16:30:00Z">
              <w:r w:rsidRPr="00F67619" w:rsidDel="00BA79DF">
                <w:rPr>
                  <w:rFonts w:cs="Times New Roman"/>
                  <w:sz w:val="24"/>
                  <w:szCs w:val="24"/>
                </w:rPr>
                <w:delText>55</w:delText>
              </w:r>
            </w:del>
          </w:p>
        </w:tc>
        <w:tc>
          <w:tcPr>
            <w:tcW w:w="1250" w:type="pct"/>
            <w:tcBorders>
              <w:top w:val="nil"/>
              <w:left w:val="single" w:sz="4" w:space="0" w:color="auto"/>
              <w:bottom w:val="nil"/>
              <w:right w:val="single" w:sz="4" w:space="0" w:color="auto"/>
            </w:tcBorders>
            <w:vAlign w:val="center"/>
          </w:tcPr>
          <w:p w14:paraId="45B4D75D" w14:textId="4497558F" w:rsidR="00953D5C" w:rsidRPr="00F67619" w:rsidDel="00BA79DF" w:rsidRDefault="00953D5C" w:rsidP="00BA79DF">
            <w:pPr>
              <w:pStyle w:val="Ttulo2"/>
              <w:spacing w:before="240" w:after="240"/>
              <w:rPr>
                <w:del w:id="537" w:author="Adriana Andrade" w:date="2020-06-05T16:30:00Z"/>
                <w:rFonts w:cs="Times New Roman"/>
                <w:sz w:val="24"/>
                <w:szCs w:val="24"/>
              </w:rPr>
              <w:pPrChange w:id="538" w:author="Adriana Andrade" w:date="2020-06-05T16:30:00Z">
                <w:pPr>
                  <w:jc w:val="center"/>
                </w:pPr>
              </w:pPrChange>
            </w:pPr>
            <w:del w:id="539" w:author="Adriana Andrade" w:date="2020-06-05T16:30:00Z">
              <w:r w:rsidRPr="00F67619" w:rsidDel="00BA79DF">
                <w:rPr>
                  <w:rFonts w:cs="Times New Roman"/>
                  <w:sz w:val="24"/>
                  <w:szCs w:val="24"/>
                </w:rPr>
                <w:delText>25</w:delText>
              </w:r>
            </w:del>
          </w:p>
        </w:tc>
        <w:tc>
          <w:tcPr>
            <w:tcW w:w="1250" w:type="pct"/>
            <w:tcBorders>
              <w:top w:val="nil"/>
              <w:left w:val="single" w:sz="4" w:space="0" w:color="auto"/>
              <w:bottom w:val="nil"/>
            </w:tcBorders>
            <w:vAlign w:val="center"/>
          </w:tcPr>
          <w:p w14:paraId="45B6E5C0" w14:textId="7CBA2962" w:rsidR="00953D5C" w:rsidRPr="00F67619" w:rsidDel="00BA79DF" w:rsidRDefault="00953D5C" w:rsidP="00BA79DF">
            <w:pPr>
              <w:pStyle w:val="Ttulo2"/>
              <w:spacing w:before="240" w:after="240"/>
              <w:rPr>
                <w:del w:id="540" w:author="Adriana Andrade" w:date="2020-06-05T16:30:00Z"/>
                <w:rFonts w:cs="Times New Roman"/>
                <w:sz w:val="24"/>
                <w:szCs w:val="24"/>
              </w:rPr>
              <w:pPrChange w:id="541" w:author="Adriana Andrade" w:date="2020-06-05T16:30:00Z">
                <w:pPr>
                  <w:jc w:val="center"/>
                </w:pPr>
              </w:pPrChange>
            </w:pPr>
            <w:del w:id="542" w:author="Adriana Andrade" w:date="2020-06-05T16:30:00Z">
              <w:r w:rsidRPr="00F67619" w:rsidDel="00BA79DF">
                <w:rPr>
                  <w:rFonts w:cs="Times New Roman"/>
                  <w:sz w:val="24"/>
                  <w:szCs w:val="24"/>
                </w:rPr>
                <w:delText>80</w:delText>
              </w:r>
            </w:del>
          </w:p>
        </w:tc>
      </w:tr>
      <w:tr w:rsidR="00953D5C" w:rsidRPr="00F67619" w:rsidDel="00BA79DF" w14:paraId="11C89E31" w14:textId="29FED3F3" w:rsidTr="00953D5C">
        <w:trPr>
          <w:del w:id="543" w:author="Adriana Andrade" w:date="2020-06-05T16:30:00Z"/>
        </w:trPr>
        <w:tc>
          <w:tcPr>
            <w:tcW w:w="1249" w:type="pct"/>
            <w:tcBorders>
              <w:top w:val="single" w:sz="4" w:space="0" w:color="auto"/>
              <w:right w:val="single" w:sz="4" w:space="0" w:color="auto"/>
            </w:tcBorders>
            <w:vAlign w:val="center"/>
          </w:tcPr>
          <w:p w14:paraId="42B862DC" w14:textId="070504C1" w:rsidR="00953D5C" w:rsidRPr="00953D5C" w:rsidDel="00BA79DF" w:rsidRDefault="00953D5C" w:rsidP="00BA79DF">
            <w:pPr>
              <w:pStyle w:val="Ttulo2"/>
              <w:spacing w:before="240" w:after="240"/>
              <w:rPr>
                <w:del w:id="544" w:author="Adriana Andrade" w:date="2020-06-05T16:30:00Z"/>
                <w:rFonts w:cs="Times New Roman"/>
                <w:b w:val="0"/>
                <w:sz w:val="24"/>
                <w:szCs w:val="24"/>
              </w:rPr>
              <w:pPrChange w:id="545" w:author="Adriana Andrade" w:date="2020-06-05T16:30:00Z">
                <w:pPr>
                  <w:jc w:val="center"/>
                </w:pPr>
              </w:pPrChange>
            </w:pPr>
            <w:del w:id="546" w:author="Adriana Andrade" w:date="2020-06-05T16:30:00Z">
              <w:r w:rsidRPr="00953D5C" w:rsidDel="00BA79DF">
                <w:rPr>
                  <w:rFonts w:cs="Times New Roman"/>
                  <w:b w:val="0"/>
                  <w:sz w:val="24"/>
                  <w:szCs w:val="24"/>
                </w:rPr>
                <w:delText>Total</w:delText>
              </w:r>
            </w:del>
          </w:p>
        </w:tc>
        <w:tc>
          <w:tcPr>
            <w:tcW w:w="1250" w:type="pct"/>
            <w:tcBorders>
              <w:top w:val="single" w:sz="4" w:space="0" w:color="auto"/>
              <w:left w:val="single" w:sz="4" w:space="0" w:color="auto"/>
              <w:bottom w:val="single" w:sz="4" w:space="0" w:color="auto"/>
              <w:right w:val="single" w:sz="4" w:space="0" w:color="auto"/>
            </w:tcBorders>
            <w:shd w:val="clear" w:color="auto" w:fill="auto"/>
            <w:vAlign w:val="center"/>
          </w:tcPr>
          <w:p w14:paraId="36B565C4" w14:textId="669418E8" w:rsidR="00953D5C" w:rsidRPr="00F67619" w:rsidDel="00BA79DF" w:rsidRDefault="00953D5C" w:rsidP="00BA79DF">
            <w:pPr>
              <w:pStyle w:val="Ttulo2"/>
              <w:spacing w:before="240" w:after="240"/>
              <w:rPr>
                <w:del w:id="547" w:author="Adriana Andrade" w:date="2020-06-05T16:30:00Z"/>
                <w:rFonts w:cs="Times New Roman"/>
                <w:sz w:val="24"/>
                <w:szCs w:val="24"/>
              </w:rPr>
              <w:pPrChange w:id="548" w:author="Adriana Andrade" w:date="2020-06-05T16:30:00Z">
                <w:pPr>
                  <w:jc w:val="center"/>
                </w:pPr>
              </w:pPrChange>
            </w:pPr>
            <w:del w:id="549" w:author="Adriana Andrade" w:date="2020-06-05T16:30:00Z">
              <w:r w:rsidRPr="00F67619" w:rsidDel="00BA79DF">
                <w:rPr>
                  <w:rFonts w:cs="Times New Roman"/>
                  <w:sz w:val="24"/>
                  <w:szCs w:val="24"/>
                </w:rPr>
                <w:delText>140</w:delText>
              </w:r>
            </w:del>
          </w:p>
        </w:tc>
        <w:tc>
          <w:tcPr>
            <w:tcW w:w="1250" w:type="pct"/>
            <w:tcBorders>
              <w:top w:val="single" w:sz="4" w:space="0" w:color="auto"/>
              <w:left w:val="single" w:sz="4" w:space="0" w:color="auto"/>
              <w:bottom w:val="single" w:sz="4" w:space="0" w:color="auto"/>
              <w:right w:val="single" w:sz="4" w:space="0" w:color="auto"/>
            </w:tcBorders>
            <w:vAlign w:val="center"/>
          </w:tcPr>
          <w:p w14:paraId="680DF3DB" w14:textId="5A8C7058" w:rsidR="00953D5C" w:rsidRPr="00F67619" w:rsidDel="00BA79DF" w:rsidRDefault="00953D5C" w:rsidP="00BA79DF">
            <w:pPr>
              <w:pStyle w:val="Ttulo2"/>
              <w:spacing w:before="240" w:after="240"/>
              <w:rPr>
                <w:del w:id="550" w:author="Adriana Andrade" w:date="2020-06-05T16:30:00Z"/>
                <w:rFonts w:cs="Times New Roman"/>
                <w:sz w:val="24"/>
                <w:szCs w:val="24"/>
              </w:rPr>
              <w:pPrChange w:id="551" w:author="Adriana Andrade" w:date="2020-06-05T16:30:00Z">
                <w:pPr>
                  <w:jc w:val="center"/>
                </w:pPr>
              </w:pPrChange>
            </w:pPr>
            <w:del w:id="552" w:author="Adriana Andrade" w:date="2020-06-05T16:30:00Z">
              <w:r w:rsidRPr="00F67619" w:rsidDel="00BA79DF">
                <w:rPr>
                  <w:rFonts w:cs="Times New Roman"/>
                  <w:sz w:val="24"/>
                  <w:szCs w:val="24"/>
                </w:rPr>
                <w:delText>60</w:delText>
              </w:r>
            </w:del>
          </w:p>
        </w:tc>
        <w:tc>
          <w:tcPr>
            <w:tcW w:w="1250" w:type="pct"/>
            <w:tcBorders>
              <w:top w:val="single" w:sz="4" w:space="0" w:color="auto"/>
              <w:left w:val="single" w:sz="4" w:space="0" w:color="auto"/>
            </w:tcBorders>
            <w:vAlign w:val="center"/>
          </w:tcPr>
          <w:p w14:paraId="7A5108B9" w14:textId="58BEC7AB" w:rsidR="00953D5C" w:rsidRPr="00F67619" w:rsidDel="00BA79DF" w:rsidRDefault="00953D5C" w:rsidP="00BA79DF">
            <w:pPr>
              <w:pStyle w:val="Ttulo2"/>
              <w:spacing w:before="240" w:after="240"/>
              <w:rPr>
                <w:del w:id="553" w:author="Adriana Andrade" w:date="2020-06-05T16:30:00Z"/>
                <w:rFonts w:cs="Times New Roman"/>
                <w:sz w:val="24"/>
                <w:szCs w:val="24"/>
              </w:rPr>
              <w:pPrChange w:id="554" w:author="Adriana Andrade" w:date="2020-06-05T16:30:00Z">
                <w:pPr>
                  <w:jc w:val="center"/>
                </w:pPr>
              </w:pPrChange>
            </w:pPr>
            <w:del w:id="555" w:author="Adriana Andrade" w:date="2020-06-05T16:30:00Z">
              <w:r w:rsidRPr="00F67619" w:rsidDel="00BA79DF">
                <w:rPr>
                  <w:rFonts w:cs="Times New Roman"/>
                  <w:sz w:val="24"/>
                  <w:szCs w:val="24"/>
                </w:rPr>
                <w:delText>200</w:delText>
              </w:r>
            </w:del>
          </w:p>
        </w:tc>
      </w:tr>
    </w:tbl>
    <w:p w14:paraId="58697060" w14:textId="3015C92D" w:rsidR="00953D5C" w:rsidRPr="00F67619" w:rsidDel="00BA79DF" w:rsidRDefault="00953D5C" w:rsidP="00BA79DF">
      <w:pPr>
        <w:pStyle w:val="Ttulo2"/>
        <w:spacing w:before="240" w:after="240"/>
        <w:rPr>
          <w:del w:id="556" w:author="Adriana Andrade" w:date="2020-06-05T16:30:00Z"/>
          <w:rFonts w:eastAsiaTheme="minorEastAsia" w:cs="Times New Roman"/>
          <w:sz w:val="24"/>
          <w:szCs w:val="24"/>
        </w:rPr>
        <w:pPrChange w:id="557" w:author="Adriana Andrade" w:date="2020-06-05T16:30:00Z">
          <w:pPr>
            <w:spacing w:after="0" w:line="360" w:lineRule="auto"/>
            <w:jc w:val="both"/>
          </w:pPr>
        </w:pPrChange>
      </w:pPr>
    </w:p>
    <w:p w14:paraId="60090404" w14:textId="198DBAB4" w:rsidR="00953D5C" w:rsidRPr="00F67619" w:rsidDel="00BA79DF" w:rsidRDefault="00953D5C" w:rsidP="00BA79DF">
      <w:pPr>
        <w:pStyle w:val="Ttulo2"/>
        <w:spacing w:before="240" w:after="240"/>
        <w:rPr>
          <w:del w:id="558" w:author="Adriana Andrade" w:date="2020-06-05T16:30:00Z"/>
          <w:rFonts w:eastAsiaTheme="minorEastAsia" w:cs="Times New Roman"/>
          <w:sz w:val="24"/>
          <w:szCs w:val="24"/>
        </w:rPr>
        <w:pPrChange w:id="559" w:author="Adriana Andrade" w:date="2020-06-05T16:30:00Z">
          <w:pPr>
            <w:spacing w:after="0" w:line="360" w:lineRule="auto"/>
            <w:jc w:val="both"/>
          </w:pPr>
        </w:pPrChange>
      </w:pPr>
      <w:del w:id="560" w:author="Adriana Andrade" w:date="2020-06-05T16:30:00Z">
        <w:r w:rsidDel="00BA79DF">
          <w:rPr>
            <w:rFonts w:eastAsiaTheme="minorEastAsia" w:cs="Times New Roman"/>
            <w:sz w:val="24"/>
            <w:szCs w:val="24"/>
          </w:rPr>
          <w:tab/>
        </w:r>
        <w:r w:rsidRPr="00F67619" w:rsidDel="00BA79DF">
          <w:rPr>
            <w:rFonts w:eastAsiaTheme="minorEastAsia" w:cs="Times New Roman"/>
            <w:sz w:val="24"/>
            <w:szCs w:val="24"/>
          </w:rPr>
          <w:delText xml:space="preserve">Inicialmente, verificamos que fica muito difícil tirar alguma conclusão, devido à diferença entre os totais marginais. Devemos, pois, construir as proporções segundo as linhas ou as colunas para podermos fazer comparações. </w:delText>
        </w:r>
        <w:r w:rsidDel="00BA79DF">
          <w:rPr>
            <w:rFonts w:eastAsiaTheme="minorEastAsia" w:cs="Times New Roman"/>
            <w:sz w:val="24"/>
            <w:szCs w:val="24"/>
          </w:rPr>
          <w:delText>Calcularemos as proporções segundo os totais das colunas (</w:delText>
        </w:r>
        <w:r w:rsidRPr="00F67619" w:rsidDel="00BA79DF">
          <w:rPr>
            <w:rFonts w:eastAsiaTheme="minorEastAsia" w:cs="Times New Roman"/>
            <w:sz w:val="24"/>
            <w:szCs w:val="24"/>
          </w:rPr>
          <w:delText>Tabela 5</w:delText>
        </w:r>
        <w:r w:rsidDel="00BA79DF">
          <w:rPr>
            <w:rFonts w:eastAsiaTheme="minorEastAsia" w:cs="Times New Roman"/>
            <w:sz w:val="24"/>
            <w:szCs w:val="24"/>
          </w:rPr>
          <w:delText>.3)</w:delText>
        </w:r>
        <w:r w:rsidRPr="00F67619" w:rsidDel="00BA79DF">
          <w:rPr>
            <w:rFonts w:eastAsiaTheme="minorEastAsia" w:cs="Times New Roman"/>
            <w:sz w:val="24"/>
            <w:szCs w:val="24"/>
          </w:rPr>
          <w:delText>.</w:delText>
        </w:r>
      </w:del>
    </w:p>
    <w:p w14:paraId="54EBF1EE" w14:textId="6D404FF3" w:rsidR="00953D5C" w:rsidDel="00BA79DF" w:rsidRDefault="00953D5C" w:rsidP="00BA79DF">
      <w:pPr>
        <w:pStyle w:val="Ttulo2"/>
        <w:spacing w:before="240" w:after="240"/>
        <w:rPr>
          <w:del w:id="561" w:author="Adriana Andrade" w:date="2020-06-05T16:30:00Z"/>
          <w:rFonts w:eastAsiaTheme="minorEastAsia"/>
          <w:sz w:val="24"/>
          <w:szCs w:val="24"/>
        </w:rPr>
        <w:pPrChange w:id="562" w:author="Adriana Andrade" w:date="2020-06-05T16:30:00Z">
          <w:pPr>
            <w:spacing w:after="0" w:line="360" w:lineRule="auto"/>
            <w:jc w:val="both"/>
          </w:pPr>
        </w:pPrChange>
      </w:pPr>
    </w:p>
    <w:p w14:paraId="7AAD278D" w14:textId="4AE4E12D" w:rsidR="00953D5C" w:rsidRPr="00953D5C" w:rsidDel="00BA79DF" w:rsidRDefault="00953D5C" w:rsidP="00BA79DF">
      <w:pPr>
        <w:pStyle w:val="Ttulo2"/>
        <w:spacing w:before="240" w:after="240"/>
        <w:rPr>
          <w:del w:id="563" w:author="Adriana Andrade" w:date="2020-06-05T16:30:00Z"/>
          <w:rFonts w:eastAsiaTheme="minorEastAsia" w:cs="Times New Roman"/>
          <w:sz w:val="20"/>
          <w:szCs w:val="20"/>
        </w:rPr>
        <w:pPrChange w:id="564" w:author="Adriana Andrade" w:date="2020-06-05T16:30:00Z">
          <w:pPr>
            <w:spacing w:after="120" w:line="240" w:lineRule="auto"/>
            <w:ind w:left="964" w:hanging="964"/>
            <w:jc w:val="both"/>
          </w:pPr>
        </w:pPrChange>
      </w:pPr>
      <w:del w:id="565" w:author="Adriana Andrade" w:date="2020-06-05T16:30:00Z">
        <w:r w:rsidRPr="00953D5C" w:rsidDel="00BA79DF">
          <w:rPr>
            <w:rFonts w:eastAsiaTheme="minorEastAsia" w:cs="Times New Roman"/>
            <w:b w:val="0"/>
            <w:sz w:val="20"/>
            <w:szCs w:val="20"/>
          </w:rPr>
          <w:delText>Tabela 5</w:delText>
        </w:r>
        <w:r w:rsidR="00A83FC7" w:rsidDel="00BA79DF">
          <w:rPr>
            <w:rFonts w:eastAsiaTheme="minorEastAsia" w:cs="Times New Roman"/>
            <w:b w:val="0"/>
            <w:sz w:val="20"/>
            <w:szCs w:val="20"/>
          </w:rPr>
          <w:delText>.3</w:delText>
        </w:r>
        <w:r w:rsidRPr="00953D5C" w:rsidDel="00BA79DF">
          <w:rPr>
            <w:rFonts w:eastAsiaTheme="minorEastAsia" w:cs="Times New Roman"/>
            <w:b w:val="0"/>
            <w:sz w:val="20"/>
            <w:szCs w:val="20"/>
          </w:rPr>
          <w:delText>.</w:delText>
        </w:r>
        <w:r w:rsidRPr="00953D5C" w:rsidDel="00BA79DF">
          <w:rPr>
            <w:rFonts w:eastAsiaTheme="minorEastAsia" w:cs="Times New Roman"/>
            <w:sz w:val="20"/>
            <w:szCs w:val="20"/>
          </w:rPr>
          <w:delText xml:space="preserve"> Distribuição conjunta das proporções (em porcentagem)</w:delText>
        </w:r>
        <w:r w:rsidR="00D528EA" w:rsidRPr="00D528EA" w:rsidDel="00BA79DF">
          <w:rPr>
            <w:rFonts w:eastAsiaTheme="minorEastAsia" w:cs="Times New Roman"/>
            <w:sz w:val="20"/>
            <w:szCs w:val="20"/>
          </w:rPr>
          <w:delText xml:space="preserve"> </w:delText>
        </w:r>
        <w:r w:rsidR="00D528EA" w:rsidDel="00BA79DF">
          <w:rPr>
            <w:rFonts w:eastAsiaTheme="minorEastAsia" w:cs="Times New Roman"/>
            <w:sz w:val="20"/>
            <w:szCs w:val="20"/>
          </w:rPr>
          <w:delText>, segundo os totais das colunas,</w:delText>
        </w:r>
        <w:r w:rsidRPr="00953D5C" w:rsidDel="00BA79DF">
          <w:rPr>
            <w:rFonts w:eastAsiaTheme="minorEastAsia" w:cs="Times New Roman"/>
            <w:sz w:val="20"/>
            <w:szCs w:val="20"/>
          </w:rPr>
          <w:delText xml:space="preserve"> de alunos segundo o sexo </w:delText>
        </w:r>
        <m:oMath>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X</m:t>
              </m:r>
            </m:e>
          </m:d>
        </m:oMath>
        <w:r w:rsidRPr="00953D5C" w:rsidDel="00BA79DF">
          <w:rPr>
            <w:rFonts w:eastAsiaTheme="minorEastAsia" w:cs="Times New Roman"/>
            <w:sz w:val="20"/>
            <w:szCs w:val="20"/>
          </w:rPr>
          <w:delText xml:space="preserve"> e o curso escolhido </w:delText>
        </w:r>
        <m:oMath>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Y</m:t>
              </m:r>
            </m:e>
          </m:d>
        </m:oMath>
        <w:r w:rsidRPr="00953D5C" w:rsidDel="00BA79DF">
          <w:rPr>
            <w:rFonts w:eastAsiaTheme="minorEastAsia" w:cs="Times New Roman"/>
            <w:sz w:val="20"/>
            <w:szCs w:val="20"/>
          </w:rPr>
          <w:delText>.</w:delText>
        </w:r>
      </w:del>
    </w:p>
    <w:tbl>
      <w:tblPr>
        <w:tblStyle w:val="Tabelacomgrade"/>
        <w:tblW w:w="5000" w:type="pct"/>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125"/>
        <w:gridCol w:w="2127"/>
        <w:gridCol w:w="2126"/>
        <w:gridCol w:w="2126"/>
      </w:tblGrid>
      <w:tr w:rsidR="00953D5C" w:rsidRPr="00953D5C" w:rsidDel="00BA79DF" w14:paraId="6F7D0E01" w14:textId="51866577" w:rsidTr="00953D5C">
        <w:trPr>
          <w:del w:id="566" w:author="Adriana Andrade" w:date="2020-06-05T16:30:00Z"/>
        </w:trPr>
        <w:tc>
          <w:tcPr>
            <w:tcW w:w="1249" w:type="pct"/>
            <w:tcBorders>
              <w:top w:val="single" w:sz="4" w:space="0" w:color="auto"/>
              <w:bottom w:val="single" w:sz="4" w:space="0" w:color="auto"/>
              <w:right w:val="single" w:sz="4" w:space="0" w:color="auto"/>
              <w:tl2br w:val="single" w:sz="4" w:space="0" w:color="auto"/>
            </w:tcBorders>
            <w:vAlign w:val="center"/>
          </w:tcPr>
          <w:p w14:paraId="5FD3423C" w14:textId="0EF9A8CF" w:rsidR="00953D5C" w:rsidRPr="00953D5C" w:rsidDel="00BA79DF" w:rsidRDefault="00953D5C" w:rsidP="00BA79DF">
            <w:pPr>
              <w:pStyle w:val="Ttulo2"/>
              <w:spacing w:before="240" w:after="240"/>
              <w:rPr>
                <w:del w:id="567" w:author="Adriana Andrade" w:date="2020-06-05T16:30:00Z"/>
                <w:rFonts w:eastAsiaTheme="minorEastAsia" w:cs="Times New Roman"/>
                <w:b w:val="0"/>
                <w:sz w:val="24"/>
                <w:szCs w:val="24"/>
              </w:rPr>
              <w:pPrChange w:id="568" w:author="Adriana Andrade" w:date="2020-06-05T16:30:00Z">
                <w:pPr>
                  <w:jc w:val="center"/>
                </w:pPr>
              </w:pPrChange>
            </w:pPr>
            <w:del w:id="569" w:author="Adriana Andrade" w:date="2020-06-05T16:30:00Z">
              <w:r w:rsidRPr="00953D5C" w:rsidDel="00BA79DF">
                <w:rPr>
                  <w:rFonts w:eastAsiaTheme="minorEastAsia" w:cs="Times New Roman"/>
                  <w:b w:val="0"/>
                  <w:sz w:val="24"/>
                  <w:szCs w:val="24"/>
                </w:rPr>
                <w:lastRenderedPageBreak/>
                <w:delText xml:space="preserve">             </w:delText>
              </w:r>
              <m:oMath>
                <m:r>
                  <m:rPr>
                    <m:sty m:val="bi"/>
                  </m:rPr>
                  <w:rPr>
                    <w:rFonts w:ascii="Cambria Math" w:hAnsi="Cambria Math" w:cs="Times New Roman"/>
                    <w:sz w:val="24"/>
                    <w:szCs w:val="24"/>
                  </w:rPr>
                  <m:t>X</m:t>
                </m:r>
              </m:oMath>
            </w:del>
          </w:p>
          <w:p w14:paraId="46A0D4EF" w14:textId="001BCED7" w:rsidR="00953D5C" w:rsidRPr="00953D5C" w:rsidDel="00BA79DF" w:rsidRDefault="00953D5C" w:rsidP="00BA79DF">
            <w:pPr>
              <w:pStyle w:val="Ttulo2"/>
              <w:spacing w:before="240" w:after="240"/>
              <w:rPr>
                <w:del w:id="570" w:author="Adriana Andrade" w:date="2020-06-05T16:30:00Z"/>
                <w:rFonts w:eastAsiaTheme="minorEastAsia" w:cs="Times New Roman"/>
                <w:b w:val="0"/>
                <w:sz w:val="24"/>
                <w:szCs w:val="24"/>
              </w:rPr>
              <w:pPrChange w:id="571" w:author="Adriana Andrade" w:date="2020-06-05T16:30:00Z">
                <w:pPr/>
              </w:pPrChange>
            </w:pPr>
            <w:del w:id="572" w:author="Adriana Andrade" w:date="2020-06-05T16:30:00Z">
              <w:r w:rsidRPr="00953D5C" w:rsidDel="00BA79DF">
                <w:rPr>
                  <w:rFonts w:eastAsiaTheme="minorEastAsia" w:cs="Times New Roman"/>
                  <w:b w:val="0"/>
                  <w:sz w:val="24"/>
                  <w:szCs w:val="24"/>
                </w:rPr>
                <w:delText xml:space="preserve">    </w:delText>
              </w:r>
              <m:oMath>
                <m:r>
                  <m:rPr>
                    <m:sty m:val="bi"/>
                  </m:rPr>
                  <w:rPr>
                    <w:rFonts w:ascii="Cambria Math" w:eastAsiaTheme="minorEastAsia" w:hAnsi="Cambria Math" w:cs="Times New Roman"/>
                    <w:sz w:val="24"/>
                    <w:szCs w:val="24"/>
                  </w:rPr>
                  <m:t>Y</m:t>
                </m:r>
              </m:oMath>
            </w:del>
          </w:p>
        </w:tc>
        <w:tc>
          <w:tcPr>
            <w:tcW w:w="1250" w:type="pct"/>
            <w:tcBorders>
              <w:top w:val="single" w:sz="4" w:space="0" w:color="auto"/>
              <w:left w:val="single" w:sz="4" w:space="0" w:color="auto"/>
              <w:bottom w:val="single" w:sz="4" w:space="0" w:color="auto"/>
              <w:right w:val="single" w:sz="4" w:space="0" w:color="auto"/>
            </w:tcBorders>
            <w:shd w:val="clear" w:color="auto" w:fill="auto"/>
            <w:vAlign w:val="center"/>
          </w:tcPr>
          <w:p w14:paraId="2315A633" w14:textId="45DAC28E" w:rsidR="00953D5C" w:rsidRPr="00953D5C" w:rsidDel="00BA79DF" w:rsidRDefault="00953D5C" w:rsidP="00BA79DF">
            <w:pPr>
              <w:pStyle w:val="Ttulo2"/>
              <w:spacing w:before="240" w:after="240"/>
              <w:rPr>
                <w:del w:id="573" w:author="Adriana Andrade" w:date="2020-06-05T16:30:00Z"/>
                <w:rFonts w:cs="Times New Roman"/>
                <w:b w:val="0"/>
                <w:sz w:val="24"/>
                <w:szCs w:val="24"/>
              </w:rPr>
              <w:pPrChange w:id="574" w:author="Adriana Andrade" w:date="2020-06-05T16:30:00Z">
                <w:pPr>
                  <w:jc w:val="center"/>
                </w:pPr>
              </w:pPrChange>
            </w:pPr>
            <w:del w:id="575" w:author="Adriana Andrade" w:date="2020-06-05T16:30:00Z">
              <w:r w:rsidRPr="00953D5C" w:rsidDel="00BA79DF">
                <w:rPr>
                  <w:rFonts w:cs="Times New Roman"/>
                  <w:b w:val="0"/>
                  <w:sz w:val="24"/>
                  <w:szCs w:val="24"/>
                </w:rPr>
                <w:delText>Masculino</w:delText>
              </w:r>
            </w:del>
          </w:p>
        </w:tc>
        <w:tc>
          <w:tcPr>
            <w:tcW w:w="1250" w:type="pct"/>
            <w:tcBorders>
              <w:top w:val="single" w:sz="4" w:space="0" w:color="auto"/>
              <w:left w:val="single" w:sz="4" w:space="0" w:color="auto"/>
              <w:bottom w:val="single" w:sz="4" w:space="0" w:color="auto"/>
              <w:right w:val="single" w:sz="4" w:space="0" w:color="auto"/>
            </w:tcBorders>
            <w:vAlign w:val="center"/>
          </w:tcPr>
          <w:p w14:paraId="1095B00C" w14:textId="7466A11E" w:rsidR="00953D5C" w:rsidRPr="00953D5C" w:rsidDel="00BA79DF" w:rsidRDefault="00953D5C" w:rsidP="00BA79DF">
            <w:pPr>
              <w:pStyle w:val="Ttulo2"/>
              <w:spacing w:before="240" w:after="240"/>
              <w:rPr>
                <w:del w:id="576" w:author="Adriana Andrade" w:date="2020-06-05T16:30:00Z"/>
                <w:rFonts w:cs="Times New Roman"/>
                <w:b w:val="0"/>
                <w:sz w:val="24"/>
                <w:szCs w:val="24"/>
              </w:rPr>
              <w:pPrChange w:id="577" w:author="Adriana Andrade" w:date="2020-06-05T16:30:00Z">
                <w:pPr>
                  <w:jc w:val="center"/>
                </w:pPr>
              </w:pPrChange>
            </w:pPr>
            <w:del w:id="578" w:author="Adriana Andrade" w:date="2020-06-05T16:30:00Z">
              <w:r w:rsidRPr="00953D5C" w:rsidDel="00BA79DF">
                <w:rPr>
                  <w:rFonts w:cs="Times New Roman"/>
                  <w:b w:val="0"/>
                  <w:sz w:val="24"/>
                  <w:szCs w:val="24"/>
                </w:rPr>
                <w:delText>Feminino</w:delText>
              </w:r>
            </w:del>
          </w:p>
        </w:tc>
        <w:tc>
          <w:tcPr>
            <w:tcW w:w="1250" w:type="pct"/>
            <w:tcBorders>
              <w:left w:val="single" w:sz="4" w:space="0" w:color="auto"/>
              <w:bottom w:val="single" w:sz="4" w:space="0" w:color="auto"/>
            </w:tcBorders>
            <w:vAlign w:val="center"/>
          </w:tcPr>
          <w:p w14:paraId="598F74B4" w14:textId="203FFAD4" w:rsidR="00953D5C" w:rsidRPr="00953D5C" w:rsidDel="00BA79DF" w:rsidRDefault="00953D5C" w:rsidP="00BA79DF">
            <w:pPr>
              <w:pStyle w:val="Ttulo2"/>
              <w:spacing w:before="240" w:after="240"/>
              <w:rPr>
                <w:del w:id="579" w:author="Adriana Andrade" w:date="2020-06-05T16:30:00Z"/>
                <w:rFonts w:cs="Times New Roman"/>
                <w:b w:val="0"/>
                <w:sz w:val="24"/>
                <w:szCs w:val="24"/>
              </w:rPr>
              <w:pPrChange w:id="580" w:author="Adriana Andrade" w:date="2020-06-05T16:30:00Z">
                <w:pPr>
                  <w:jc w:val="center"/>
                </w:pPr>
              </w:pPrChange>
            </w:pPr>
            <w:del w:id="581" w:author="Adriana Andrade" w:date="2020-06-05T16:30:00Z">
              <w:r w:rsidRPr="00953D5C" w:rsidDel="00BA79DF">
                <w:rPr>
                  <w:rFonts w:cs="Times New Roman"/>
                  <w:b w:val="0"/>
                  <w:sz w:val="24"/>
                  <w:szCs w:val="24"/>
                </w:rPr>
                <w:delText>Total</w:delText>
              </w:r>
            </w:del>
          </w:p>
        </w:tc>
      </w:tr>
      <w:tr w:rsidR="00953D5C" w:rsidRPr="00F67619" w:rsidDel="00BA79DF" w14:paraId="5EBE3E96" w14:textId="603CB58A" w:rsidTr="00953D5C">
        <w:trPr>
          <w:del w:id="582" w:author="Adriana Andrade" w:date="2020-06-05T16:30:00Z"/>
        </w:trPr>
        <w:tc>
          <w:tcPr>
            <w:tcW w:w="1249" w:type="pct"/>
            <w:tcBorders>
              <w:top w:val="single" w:sz="4" w:space="0" w:color="auto"/>
              <w:bottom w:val="nil"/>
              <w:right w:val="single" w:sz="4" w:space="0" w:color="auto"/>
            </w:tcBorders>
            <w:vAlign w:val="center"/>
          </w:tcPr>
          <w:p w14:paraId="2B8F3CCB" w14:textId="2BEF66E4" w:rsidR="00953D5C" w:rsidRPr="00953D5C" w:rsidDel="00BA79DF" w:rsidRDefault="00953D5C" w:rsidP="00BA79DF">
            <w:pPr>
              <w:pStyle w:val="Ttulo2"/>
              <w:spacing w:before="240" w:after="240"/>
              <w:rPr>
                <w:del w:id="583" w:author="Adriana Andrade" w:date="2020-06-05T16:30:00Z"/>
                <w:rFonts w:cs="Times New Roman"/>
                <w:b w:val="0"/>
                <w:sz w:val="24"/>
                <w:szCs w:val="24"/>
              </w:rPr>
              <w:pPrChange w:id="584" w:author="Adriana Andrade" w:date="2020-06-05T16:30:00Z">
                <w:pPr>
                  <w:jc w:val="center"/>
                </w:pPr>
              </w:pPrChange>
            </w:pPr>
            <w:del w:id="585" w:author="Adriana Andrade" w:date="2020-06-05T16:30:00Z">
              <w:r w:rsidRPr="00953D5C" w:rsidDel="00BA79DF">
                <w:rPr>
                  <w:rFonts w:cs="Times New Roman"/>
                  <w:b w:val="0"/>
                  <w:sz w:val="24"/>
                  <w:szCs w:val="24"/>
                </w:rPr>
                <w:delText>Economia</w:delText>
              </w:r>
            </w:del>
          </w:p>
        </w:tc>
        <w:tc>
          <w:tcPr>
            <w:tcW w:w="1250" w:type="pct"/>
            <w:tcBorders>
              <w:top w:val="single" w:sz="4" w:space="0" w:color="auto"/>
              <w:left w:val="single" w:sz="4" w:space="0" w:color="auto"/>
              <w:bottom w:val="nil"/>
              <w:right w:val="single" w:sz="4" w:space="0" w:color="auto"/>
            </w:tcBorders>
            <w:shd w:val="clear" w:color="auto" w:fill="auto"/>
            <w:vAlign w:val="center"/>
          </w:tcPr>
          <w:p w14:paraId="311BF81C" w14:textId="67DEAE67" w:rsidR="00953D5C" w:rsidRPr="00953D5C" w:rsidDel="00BA79DF" w:rsidRDefault="00953D5C" w:rsidP="00BA79DF">
            <w:pPr>
              <w:pStyle w:val="Ttulo2"/>
              <w:spacing w:before="240" w:after="240"/>
              <w:rPr>
                <w:del w:id="586" w:author="Adriana Andrade" w:date="2020-06-05T16:30:00Z"/>
                <w:rFonts w:ascii="Cambria Math" w:hAnsi="Cambria Math" w:cs="Times New Roman"/>
                <w:sz w:val="24"/>
                <w:szCs w:val="24"/>
                <w:oMath/>
              </w:rPr>
              <w:pPrChange w:id="587" w:author="Adriana Andrade" w:date="2020-06-05T16:30:00Z">
                <w:pPr>
                  <w:jc w:val="center"/>
                </w:pPr>
              </w:pPrChange>
            </w:pPr>
            <w:del w:id="588" w:author="Adriana Andrade" w:date="2020-06-05T16:30:00Z">
              <m:oMathPara>
                <m:oMath>
                  <m:r>
                    <m:rPr>
                      <m:sty m:val="bi"/>
                    </m:rPr>
                    <w:rPr>
                      <w:rFonts w:ascii="Cambria Math" w:hAnsi="Cambria Math" w:cs="Times New Roman"/>
                      <w:color w:val="A6A6A6" w:themeColor="background1" w:themeShade="A6"/>
                      <w:sz w:val="24"/>
                      <w:szCs w:val="24"/>
                    </w:rPr>
                    <m:t>85/140=</m:t>
                  </m:r>
                  <m:r>
                    <m:rPr>
                      <m:sty m:val="bi"/>
                    </m:rPr>
                    <w:rPr>
                      <w:rFonts w:ascii="Cambria Math" w:hAnsi="Cambria Math" w:cs="Times New Roman"/>
                      <w:sz w:val="24"/>
                      <w:szCs w:val="24"/>
                    </w:rPr>
                    <m:t>61%</m:t>
                  </m:r>
                </m:oMath>
              </m:oMathPara>
            </w:del>
          </w:p>
        </w:tc>
        <w:tc>
          <w:tcPr>
            <w:tcW w:w="1250" w:type="pct"/>
            <w:tcBorders>
              <w:top w:val="single" w:sz="4" w:space="0" w:color="auto"/>
              <w:left w:val="single" w:sz="4" w:space="0" w:color="auto"/>
              <w:bottom w:val="nil"/>
              <w:right w:val="single" w:sz="4" w:space="0" w:color="auto"/>
            </w:tcBorders>
            <w:vAlign w:val="center"/>
          </w:tcPr>
          <w:p w14:paraId="190A2523" w14:textId="75FC580E" w:rsidR="00953D5C" w:rsidRPr="00953D5C" w:rsidDel="00BA79DF" w:rsidRDefault="00953D5C" w:rsidP="00BA79DF">
            <w:pPr>
              <w:pStyle w:val="Ttulo2"/>
              <w:spacing w:before="240" w:after="240"/>
              <w:rPr>
                <w:del w:id="589" w:author="Adriana Andrade" w:date="2020-06-05T16:30:00Z"/>
                <w:rFonts w:ascii="Cambria Math" w:hAnsi="Cambria Math" w:cs="Times New Roman"/>
                <w:sz w:val="24"/>
                <w:szCs w:val="24"/>
                <w:oMath/>
              </w:rPr>
              <w:pPrChange w:id="590" w:author="Adriana Andrade" w:date="2020-06-05T16:30:00Z">
                <w:pPr>
                  <w:jc w:val="center"/>
                </w:pPr>
              </w:pPrChange>
            </w:pPr>
            <w:del w:id="591" w:author="Adriana Andrade" w:date="2020-06-05T16:30:00Z">
              <m:oMathPara>
                <m:oMath>
                  <m:r>
                    <m:rPr>
                      <m:sty m:val="bi"/>
                    </m:rPr>
                    <w:rPr>
                      <w:rFonts w:ascii="Cambria Math" w:hAnsi="Cambria Math" w:cs="Times New Roman"/>
                      <w:color w:val="A6A6A6" w:themeColor="background1" w:themeShade="A6"/>
                      <w:sz w:val="24"/>
                      <w:szCs w:val="24"/>
                    </w:rPr>
                    <m:t>35/60=</m:t>
                  </m:r>
                  <m:r>
                    <m:rPr>
                      <m:sty m:val="bi"/>
                    </m:rPr>
                    <w:rPr>
                      <w:rFonts w:ascii="Cambria Math" w:hAnsi="Cambria Math" w:cs="Times New Roman"/>
                      <w:sz w:val="24"/>
                      <w:szCs w:val="24"/>
                    </w:rPr>
                    <m:t>58%</m:t>
                  </m:r>
                </m:oMath>
              </m:oMathPara>
            </w:del>
          </w:p>
        </w:tc>
        <w:tc>
          <w:tcPr>
            <w:tcW w:w="1250" w:type="pct"/>
            <w:tcBorders>
              <w:top w:val="single" w:sz="4" w:space="0" w:color="auto"/>
              <w:left w:val="single" w:sz="4" w:space="0" w:color="auto"/>
              <w:bottom w:val="nil"/>
            </w:tcBorders>
            <w:vAlign w:val="center"/>
          </w:tcPr>
          <w:p w14:paraId="353F76D3" w14:textId="32757CAD" w:rsidR="00953D5C" w:rsidRPr="00953D5C" w:rsidDel="00BA79DF" w:rsidRDefault="00953D5C" w:rsidP="00BA79DF">
            <w:pPr>
              <w:pStyle w:val="Ttulo2"/>
              <w:spacing w:before="240" w:after="240"/>
              <w:rPr>
                <w:del w:id="592" w:author="Adriana Andrade" w:date="2020-06-05T16:30:00Z"/>
                <w:rFonts w:ascii="Cambria Math" w:hAnsi="Cambria Math" w:cs="Times New Roman"/>
                <w:sz w:val="24"/>
                <w:szCs w:val="24"/>
                <w:oMath/>
              </w:rPr>
              <w:pPrChange w:id="593" w:author="Adriana Andrade" w:date="2020-06-05T16:30:00Z">
                <w:pPr>
                  <w:jc w:val="center"/>
                </w:pPr>
              </w:pPrChange>
            </w:pPr>
            <w:del w:id="594" w:author="Adriana Andrade" w:date="2020-06-05T16:30:00Z">
              <m:oMathPara>
                <m:oMath>
                  <m:r>
                    <m:rPr>
                      <m:sty m:val="bi"/>
                    </m:rPr>
                    <w:rPr>
                      <w:rFonts w:ascii="Cambria Math" w:hAnsi="Cambria Math" w:cs="Times New Roman"/>
                      <w:color w:val="A6A6A6" w:themeColor="background1" w:themeShade="A6"/>
                      <w:sz w:val="24"/>
                      <w:szCs w:val="24"/>
                    </w:rPr>
                    <m:t>120/200=</m:t>
                  </m:r>
                  <m:r>
                    <m:rPr>
                      <m:sty m:val="bi"/>
                    </m:rPr>
                    <w:rPr>
                      <w:rFonts w:ascii="Cambria Math" w:hAnsi="Cambria Math" w:cs="Times New Roman"/>
                      <w:sz w:val="24"/>
                      <w:szCs w:val="24"/>
                    </w:rPr>
                    <m:t>60%</m:t>
                  </m:r>
                </m:oMath>
              </m:oMathPara>
            </w:del>
          </w:p>
        </w:tc>
      </w:tr>
      <w:tr w:rsidR="00953D5C" w:rsidRPr="00F67619" w:rsidDel="00BA79DF" w14:paraId="6B4D307F" w14:textId="2CDF317F" w:rsidTr="00953D5C">
        <w:trPr>
          <w:del w:id="595" w:author="Adriana Andrade" w:date="2020-06-05T16:30:00Z"/>
        </w:trPr>
        <w:tc>
          <w:tcPr>
            <w:tcW w:w="1249" w:type="pct"/>
            <w:tcBorders>
              <w:top w:val="nil"/>
              <w:bottom w:val="nil"/>
              <w:right w:val="single" w:sz="4" w:space="0" w:color="auto"/>
            </w:tcBorders>
            <w:vAlign w:val="center"/>
          </w:tcPr>
          <w:p w14:paraId="4373FAB3" w14:textId="140D4DEC" w:rsidR="00953D5C" w:rsidRPr="00953D5C" w:rsidDel="00BA79DF" w:rsidRDefault="00953D5C" w:rsidP="00BA79DF">
            <w:pPr>
              <w:pStyle w:val="Ttulo2"/>
              <w:spacing w:before="240" w:after="240"/>
              <w:rPr>
                <w:del w:id="596" w:author="Adriana Andrade" w:date="2020-06-05T16:30:00Z"/>
                <w:rFonts w:cs="Times New Roman"/>
                <w:b w:val="0"/>
                <w:sz w:val="24"/>
                <w:szCs w:val="24"/>
              </w:rPr>
              <w:pPrChange w:id="597" w:author="Adriana Andrade" w:date="2020-06-05T16:30:00Z">
                <w:pPr>
                  <w:jc w:val="center"/>
                </w:pPr>
              </w:pPrChange>
            </w:pPr>
            <w:del w:id="598" w:author="Adriana Andrade" w:date="2020-06-05T16:30:00Z">
              <w:r w:rsidRPr="00953D5C" w:rsidDel="00BA79DF">
                <w:rPr>
                  <w:rFonts w:cs="Times New Roman"/>
                  <w:b w:val="0"/>
                  <w:sz w:val="24"/>
                  <w:szCs w:val="24"/>
                </w:rPr>
                <w:delText>Administração</w:delText>
              </w:r>
            </w:del>
          </w:p>
        </w:tc>
        <w:tc>
          <w:tcPr>
            <w:tcW w:w="1250" w:type="pct"/>
            <w:tcBorders>
              <w:top w:val="nil"/>
              <w:left w:val="single" w:sz="4" w:space="0" w:color="auto"/>
              <w:bottom w:val="nil"/>
              <w:right w:val="single" w:sz="4" w:space="0" w:color="auto"/>
            </w:tcBorders>
            <w:shd w:val="clear" w:color="auto" w:fill="auto"/>
            <w:vAlign w:val="center"/>
          </w:tcPr>
          <w:p w14:paraId="536588AE" w14:textId="00A09757" w:rsidR="00953D5C" w:rsidRPr="00953D5C" w:rsidDel="00BA79DF" w:rsidRDefault="00953D5C" w:rsidP="00BA79DF">
            <w:pPr>
              <w:pStyle w:val="Ttulo2"/>
              <w:spacing w:before="240" w:after="240"/>
              <w:rPr>
                <w:del w:id="599" w:author="Adriana Andrade" w:date="2020-06-05T16:30:00Z"/>
                <w:rFonts w:ascii="Cambria Math" w:hAnsi="Cambria Math" w:cs="Times New Roman"/>
                <w:sz w:val="24"/>
                <w:szCs w:val="24"/>
                <w:oMath/>
              </w:rPr>
              <w:pPrChange w:id="600" w:author="Adriana Andrade" w:date="2020-06-05T16:30:00Z">
                <w:pPr>
                  <w:jc w:val="center"/>
                </w:pPr>
              </w:pPrChange>
            </w:pPr>
            <w:del w:id="601" w:author="Adriana Andrade" w:date="2020-06-05T16:30:00Z">
              <m:oMathPara>
                <m:oMath>
                  <m:r>
                    <m:rPr>
                      <m:sty m:val="bi"/>
                    </m:rPr>
                    <w:rPr>
                      <w:rFonts w:ascii="Cambria Math" w:hAnsi="Cambria Math" w:cs="Times New Roman"/>
                      <w:color w:val="A6A6A6" w:themeColor="background1" w:themeShade="A6"/>
                      <w:sz w:val="24"/>
                      <w:szCs w:val="24"/>
                    </w:rPr>
                    <m:t>55/140=</m:t>
                  </m:r>
                  <m:r>
                    <m:rPr>
                      <m:sty m:val="bi"/>
                    </m:rPr>
                    <w:rPr>
                      <w:rFonts w:ascii="Cambria Math" w:hAnsi="Cambria Math" w:cs="Times New Roman"/>
                      <w:sz w:val="24"/>
                      <w:szCs w:val="24"/>
                    </w:rPr>
                    <m:t>39%</m:t>
                  </m:r>
                </m:oMath>
              </m:oMathPara>
            </w:del>
          </w:p>
        </w:tc>
        <w:tc>
          <w:tcPr>
            <w:tcW w:w="1250" w:type="pct"/>
            <w:tcBorders>
              <w:top w:val="nil"/>
              <w:left w:val="single" w:sz="4" w:space="0" w:color="auto"/>
              <w:bottom w:val="nil"/>
              <w:right w:val="single" w:sz="4" w:space="0" w:color="auto"/>
            </w:tcBorders>
            <w:vAlign w:val="center"/>
          </w:tcPr>
          <w:p w14:paraId="79396B60" w14:textId="5016A142" w:rsidR="00953D5C" w:rsidRPr="00953D5C" w:rsidDel="00BA79DF" w:rsidRDefault="00953D5C" w:rsidP="00BA79DF">
            <w:pPr>
              <w:pStyle w:val="Ttulo2"/>
              <w:spacing w:before="240" w:after="240"/>
              <w:rPr>
                <w:del w:id="602" w:author="Adriana Andrade" w:date="2020-06-05T16:30:00Z"/>
                <w:rFonts w:ascii="Cambria Math" w:hAnsi="Cambria Math" w:cs="Times New Roman"/>
                <w:sz w:val="24"/>
                <w:szCs w:val="24"/>
                <w:oMath/>
              </w:rPr>
              <w:pPrChange w:id="603" w:author="Adriana Andrade" w:date="2020-06-05T16:30:00Z">
                <w:pPr>
                  <w:jc w:val="center"/>
                </w:pPr>
              </w:pPrChange>
            </w:pPr>
            <w:del w:id="604" w:author="Adriana Andrade" w:date="2020-06-05T16:30:00Z">
              <m:oMathPara>
                <m:oMath>
                  <m:r>
                    <m:rPr>
                      <m:sty m:val="bi"/>
                    </m:rPr>
                    <w:rPr>
                      <w:rFonts w:ascii="Cambria Math" w:hAnsi="Cambria Math" w:cs="Times New Roman"/>
                      <w:color w:val="A6A6A6" w:themeColor="background1" w:themeShade="A6"/>
                      <w:sz w:val="24"/>
                      <w:szCs w:val="24"/>
                    </w:rPr>
                    <m:t>25/60=</m:t>
                  </m:r>
                  <m:r>
                    <m:rPr>
                      <m:sty m:val="bi"/>
                    </m:rPr>
                    <w:rPr>
                      <w:rFonts w:ascii="Cambria Math" w:hAnsi="Cambria Math" w:cs="Times New Roman"/>
                      <w:sz w:val="24"/>
                      <w:szCs w:val="24"/>
                    </w:rPr>
                    <m:t>42%</m:t>
                  </m:r>
                </m:oMath>
              </m:oMathPara>
            </w:del>
          </w:p>
        </w:tc>
        <w:tc>
          <w:tcPr>
            <w:tcW w:w="1250" w:type="pct"/>
            <w:tcBorders>
              <w:top w:val="nil"/>
              <w:left w:val="single" w:sz="4" w:space="0" w:color="auto"/>
              <w:bottom w:val="nil"/>
            </w:tcBorders>
            <w:vAlign w:val="center"/>
          </w:tcPr>
          <w:p w14:paraId="2AD93EDB" w14:textId="2C9A0C86" w:rsidR="00953D5C" w:rsidRPr="00953D5C" w:rsidDel="00BA79DF" w:rsidRDefault="00A83FC7" w:rsidP="00BA79DF">
            <w:pPr>
              <w:pStyle w:val="Ttulo2"/>
              <w:spacing w:before="240" w:after="240"/>
              <w:rPr>
                <w:del w:id="605" w:author="Adriana Andrade" w:date="2020-06-05T16:30:00Z"/>
                <w:rFonts w:ascii="Cambria Math" w:hAnsi="Cambria Math" w:cs="Times New Roman"/>
                <w:sz w:val="24"/>
                <w:szCs w:val="24"/>
                <w:oMath/>
              </w:rPr>
              <w:pPrChange w:id="606" w:author="Adriana Andrade" w:date="2020-06-05T16:30:00Z">
                <w:pPr>
                  <w:jc w:val="center"/>
                </w:pPr>
              </w:pPrChange>
            </w:pPr>
            <w:del w:id="607" w:author="Adriana Andrade" w:date="2020-06-05T16:30:00Z">
              <m:oMathPara>
                <m:oMath>
                  <m:r>
                    <m:rPr>
                      <m:sty m:val="bi"/>
                    </m:rPr>
                    <w:rPr>
                      <w:rFonts w:ascii="Cambria Math" w:hAnsi="Cambria Math" w:cs="Times New Roman"/>
                      <w:sz w:val="24"/>
                      <w:szCs w:val="24"/>
                    </w:rPr>
                    <m:t xml:space="preserve">  </m:t>
                  </m:r>
                  <m:r>
                    <m:rPr>
                      <m:sty m:val="bi"/>
                    </m:rPr>
                    <w:rPr>
                      <w:rFonts w:ascii="Cambria Math" w:hAnsi="Cambria Math" w:cs="Times New Roman"/>
                      <w:color w:val="A6A6A6" w:themeColor="background1" w:themeShade="A6"/>
                      <w:sz w:val="24"/>
                      <w:szCs w:val="24"/>
                    </w:rPr>
                    <m:t>80/200=</m:t>
                  </m:r>
                  <m:r>
                    <m:rPr>
                      <m:sty m:val="bi"/>
                    </m:rPr>
                    <w:rPr>
                      <w:rFonts w:ascii="Cambria Math" w:hAnsi="Cambria Math" w:cs="Times New Roman"/>
                      <w:sz w:val="24"/>
                      <w:szCs w:val="24"/>
                    </w:rPr>
                    <m:t>40%</m:t>
                  </m:r>
                </m:oMath>
              </m:oMathPara>
            </w:del>
          </w:p>
        </w:tc>
      </w:tr>
      <w:tr w:rsidR="00953D5C" w:rsidRPr="00F67619" w:rsidDel="00BA79DF" w14:paraId="7F3B15F6" w14:textId="261156EA" w:rsidTr="00953D5C">
        <w:trPr>
          <w:del w:id="608" w:author="Adriana Andrade" w:date="2020-06-05T16:30:00Z"/>
        </w:trPr>
        <w:tc>
          <w:tcPr>
            <w:tcW w:w="1249" w:type="pct"/>
            <w:tcBorders>
              <w:top w:val="single" w:sz="4" w:space="0" w:color="auto"/>
              <w:right w:val="single" w:sz="4" w:space="0" w:color="auto"/>
            </w:tcBorders>
            <w:vAlign w:val="center"/>
          </w:tcPr>
          <w:p w14:paraId="0B4A6948" w14:textId="097A8D30" w:rsidR="00953D5C" w:rsidRPr="00953D5C" w:rsidDel="00BA79DF" w:rsidRDefault="00953D5C" w:rsidP="00BA79DF">
            <w:pPr>
              <w:pStyle w:val="Ttulo2"/>
              <w:spacing w:before="240" w:after="240"/>
              <w:rPr>
                <w:del w:id="609" w:author="Adriana Andrade" w:date="2020-06-05T16:30:00Z"/>
                <w:rFonts w:cs="Times New Roman"/>
                <w:b w:val="0"/>
                <w:sz w:val="24"/>
                <w:szCs w:val="24"/>
              </w:rPr>
              <w:pPrChange w:id="610" w:author="Adriana Andrade" w:date="2020-06-05T16:30:00Z">
                <w:pPr>
                  <w:jc w:val="center"/>
                </w:pPr>
              </w:pPrChange>
            </w:pPr>
            <w:del w:id="611" w:author="Adriana Andrade" w:date="2020-06-05T16:30:00Z">
              <w:r w:rsidRPr="00953D5C" w:rsidDel="00BA79DF">
                <w:rPr>
                  <w:rFonts w:cs="Times New Roman"/>
                  <w:b w:val="0"/>
                  <w:sz w:val="24"/>
                  <w:szCs w:val="24"/>
                </w:rPr>
                <w:delText>Total</w:delText>
              </w:r>
            </w:del>
          </w:p>
        </w:tc>
        <w:tc>
          <w:tcPr>
            <w:tcW w:w="1250" w:type="pct"/>
            <w:tcBorders>
              <w:top w:val="single" w:sz="4" w:space="0" w:color="auto"/>
              <w:left w:val="single" w:sz="4" w:space="0" w:color="auto"/>
              <w:bottom w:val="single" w:sz="4" w:space="0" w:color="auto"/>
              <w:right w:val="single" w:sz="4" w:space="0" w:color="auto"/>
            </w:tcBorders>
            <w:shd w:val="clear" w:color="auto" w:fill="auto"/>
            <w:vAlign w:val="center"/>
          </w:tcPr>
          <w:p w14:paraId="40B5AD6C" w14:textId="7EE2AB08" w:rsidR="00953D5C" w:rsidRPr="00953D5C" w:rsidDel="00BA79DF" w:rsidRDefault="001F31F0" w:rsidP="00BA79DF">
            <w:pPr>
              <w:pStyle w:val="Ttulo2"/>
              <w:spacing w:before="240" w:after="240"/>
              <w:rPr>
                <w:del w:id="612" w:author="Adriana Andrade" w:date="2020-06-05T16:30:00Z"/>
                <w:rFonts w:ascii="Cambria Math" w:hAnsi="Cambria Math" w:cs="Times New Roman"/>
                <w:sz w:val="24"/>
                <w:szCs w:val="24"/>
                <w:oMath/>
              </w:rPr>
              <w:pPrChange w:id="613" w:author="Adriana Andrade" w:date="2020-06-05T16:30:00Z">
                <w:pPr>
                  <w:jc w:val="center"/>
                </w:pPr>
              </w:pPrChange>
            </w:pPr>
            <w:del w:id="614" w:author="Adriana Andrade" w:date="2020-06-05T16:30:00Z">
              <m:oMathPara>
                <m:oMath>
                  <m:r>
                    <m:rPr>
                      <m:sty m:val="bi"/>
                    </m:rPr>
                    <w:rPr>
                      <w:rFonts w:ascii="Cambria Math" w:hAnsi="Cambria Math" w:cs="Times New Roman"/>
                      <w:color w:val="A6A6A6" w:themeColor="background1" w:themeShade="A6"/>
                      <w:sz w:val="24"/>
                      <w:szCs w:val="24"/>
                    </w:rPr>
                    <m:t xml:space="preserve">         140=</m:t>
                  </m:r>
                  <m:r>
                    <m:rPr>
                      <m:sty m:val="bi"/>
                    </m:rPr>
                    <w:rPr>
                      <w:rFonts w:ascii="Cambria Math" w:hAnsi="Cambria Math" w:cs="Times New Roman"/>
                      <w:sz w:val="24"/>
                      <w:szCs w:val="24"/>
                    </w:rPr>
                    <m:t>100%</m:t>
                  </m:r>
                </m:oMath>
              </m:oMathPara>
            </w:del>
          </w:p>
        </w:tc>
        <w:tc>
          <w:tcPr>
            <w:tcW w:w="1250" w:type="pct"/>
            <w:tcBorders>
              <w:top w:val="single" w:sz="4" w:space="0" w:color="auto"/>
              <w:left w:val="single" w:sz="4" w:space="0" w:color="auto"/>
              <w:bottom w:val="single" w:sz="4" w:space="0" w:color="auto"/>
              <w:right w:val="single" w:sz="4" w:space="0" w:color="auto"/>
            </w:tcBorders>
            <w:vAlign w:val="center"/>
          </w:tcPr>
          <w:p w14:paraId="14CADFE7" w14:textId="74196FEA" w:rsidR="00953D5C" w:rsidRPr="00953D5C" w:rsidDel="00BA79DF" w:rsidRDefault="001F31F0" w:rsidP="00BA79DF">
            <w:pPr>
              <w:pStyle w:val="Ttulo2"/>
              <w:spacing w:before="240" w:after="240"/>
              <w:rPr>
                <w:del w:id="615" w:author="Adriana Andrade" w:date="2020-06-05T16:30:00Z"/>
                <w:rFonts w:ascii="Cambria Math" w:hAnsi="Cambria Math" w:cs="Times New Roman"/>
                <w:sz w:val="24"/>
                <w:szCs w:val="24"/>
                <w:oMath/>
              </w:rPr>
              <w:pPrChange w:id="616" w:author="Adriana Andrade" w:date="2020-06-05T16:30:00Z">
                <w:pPr>
                  <w:jc w:val="center"/>
                </w:pPr>
              </w:pPrChange>
            </w:pPr>
            <w:del w:id="617" w:author="Adriana Andrade" w:date="2020-06-05T16:30:00Z">
              <m:oMathPara>
                <m:oMath>
                  <m:r>
                    <m:rPr>
                      <m:sty m:val="bi"/>
                    </m:rPr>
                    <w:rPr>
                      <w:rFonts w:ascii="Cambria Math" w:hAnsi="Cambria Math" w:cs="Times New Roman"/>
                      <w:sz w:val="24"/>
                      <w:szCs w:val="24"/>
                    </w:rPr>
                    <m:t xml:space="preserve">          </m:t>
                  </m:r>
                  <m:r>
                    <m:rPr>
                      <m:sty m:val="bi"/>
                    </m:rPr>
                    <w:rPr>
                      <w:rFonts w:ascii="Cambria Math" w:hAnsi="Cambria Math" w:cs="Times New Roman"/>
                      <w:color w:val="A6A6A6" w:themeColor="background1" w:themeShade="A6"/>
                      <w:sz w:val="24"/>
                      <w:szCs w:val="24"/>
                    </w:rPr>
                    <m:t>60=</m:t>
                  </m:r>
                  <m:r>
                    <m:rPr>
                      <m:sty m:val="bi"/>
                    </m:rPr>
                    <w:rPr>
                      <w:rFonts w:ascii="Cambria Math" w:hAnsi="Cambria Math" w:cs="Times New Roman"/>
                      <w:sz w:val="24"/>
                      <w:szCs w:val="24"/>
                    </w:rPr>
                    <m:t>100%</m:t>
                  </m:r>
                </m:oMath>
              </m:oMathPara>
            </w:del>
          </w:p>
        </w:tc>
        <w:tc>
          <w:tcPr>
            <w:tcW w:w="1250" w:type="pct"/>
            <w:tcBorders>
              <w:top w:val="single" w:sz="4" w:space="0" w:color="auto"/>
              <w:left w:val="single" w:sz="4" w:space="0" w:color="auto"/>
            </w:tcBorders>
            <w:vAlign w:val="center"/>
          </w:tcPr>
          <w:p w14:paraId="45FC6853" w14:textId="0EB738F9" w:rsidR="00953D5C" w:rsidRPr="00953D5C" w:rsidDel="00BA79DF" w:rsidRDefault="001F31F0" w:rsidP="00BA79DF">
            <w:pPr>
              <w:pStyle w:val="Ttulo2"/>
              <w:spacing w:before="240" w:after="240"/>
              <w:rPr>
                <w:del w:id="618" w:author="Adriana Andrade" w:date="2020-06-05T16:30:00Z"/>
                <w:rFonts w:ascii="Cambria Math" w:hAnsi="Cambria Math" w:cs="Times New Roman"/>
                <w:sz w:val="24"/>
                <w:szCs w:val="24"/>
                <w:oMath/>
              </w:rPr>
              <w:pPrChange w:id="619" w:author="Adriana Andrade" w:date="2020-06-05T16:30:00Z">
                <w:pPr>
                  <w:jc w:val="center"/>
                </w:pPr>
              </w:pPrChange>
            </w:pPr>
            <w:del w:id="620" w:author="Adriana Andrade" w:date="2020-06-05T16:30:00Z">
              <m:oMathPara>
                <m:oMath>
                  <m:r>
                    <m:rPr>
                      <m:sty m:val="bi"/>
                    </m:rPr>
                    <w:rPr>
                      <w:rFonts w:ascii="Cambria Math" w:hAnsi="Cambria Math" w:cs="Times New Roman"/>
                      <w:sz w:val="24"/>
                      <w:szCs w:val="24"/>
                    </w:rPr>
                    <m:t xml:space="preserve">            </m:t>
                  </m:r>
                  <m:r>
                    <m:rPr>
                      <m:sty m:val="bi"/>
                    </m:rPr>
                    <w:rPr>
                      <w:rFonts w:ascii="Cambria Math" w:hAnsi="Cambria Math" w:cs="Times New Roman"/>
                      <w:color w:val="A6A6A6" w:themeColor="background1" w:themeShade="A6"/>
                      <w:sz w:val="24"/>
                      <w:szCs w:val="24"/>
                    </w:rPr>
                    <m:t>200=</m:t>
                  </m:r>
                  <m:r>
                    <m:rPr>
                      <m:sty m:val="bi"/>
                    </m:rPr>
                    <w:rPr>
                      <w:rFonts w:ascii="Cambria Math" w:hAnsi="Cambria Math" w:cs="Times New Roman"/>
                      <w:sz w:val="24"/>
                      <w:szCs w:val="24"/>
                    </w:rPr>
                    <m:t>100%</m:t>
                  </m:r>
                </m:oMath>
              </m:oMathPara>
            </w:del>
          </w:p>
        </w:tc>
      </w:tr>
    </w:tbl>
    <w:p w14:paraId="18C66818" w14:textId="02401A2A" w:rsidR="00953D5C" w:rsidDel="00BA79DF" w:rsidRDefault="00953D5C" w:rsidP="00BA79DF">
      <w:pPr>
        <w:pStyle w:val="Ttulo2"/>
        <w:spacing w:before="240" w:after="240"/>
        <w:rPr>
          <w:del w:id="621" w:author="Adriana Andrade" w:date="2020-06-05T16:30:00Z"/>
          <w:rFonts w:eastAsiaTheme="minorEastAsia"/>
          <w:sz w:val="24"/>
          <w:szCs w:val="24"/>
        </w:rPr>
        <w:pPrChange w:id="622" w:author="Adriana Andrade" w:date="2020-06-05T16:30:00Z">
          <w:pPr>
            <w:spacing w:before="120" w:after="0" w:line="360" w:lineRule="auto"/>
            <w:jc w:val="both"/>
          </w:pPr>
        </w:pPrChange>
      </w:pPr>
    </w:p>
    <w:p w14:paraId="0E941F96" w14:textId="6517F6E7" w:rsidR="00A83FC7" w:rsidDel="00BA79DF" w:rsidRDefault="00A83FC7" w:rsidP="00BA79DF">
      <w:pPr>
        <w:pStyle w:val="Ttulo2"/>
        <w:spacing w:before="240" w:after="240"/>
        <w:rPr>
          <w:del w:id="623" w:author="Adriana Andrade" w:date="2020-06-05T16:30:00Z"/>
          <w:rFonts w:eastAsiaTheme="minorEastAsia" w:cs="Times New Roman"/>
          <w:sz w:val="24"/>
          <w:szCs w:val="24"/>
        </w:rPr>
        <w:pPrChange w:id="624" w:author="Adriana Andrade" w:date="2020-06-05T16:30:00Z">
          <w:pPr>
            <w:spacing w:after="0" w:line="360" w:lineRule="auto"/>
            <w:jc w:val="both"/>
          </w:pPr>
        </w:pPrChange>
      </w:pPr>
      <w:del w:id="625" w:author="Adriana Andrade" w:date="2020-06-05T16:30:00Z">
        <w:r w:rsidDel="00BA79DF">
          <w:rPr>
            <w:rFonts w:eastAsiaTheme="minorEastAsia" w:cs="Times New Roman"/>
            <w:sz w:val="24"/>
            <w:szCs w:val="24"/>
          </w:rPr>
          <w:tab/>
        </w:r>
        <w:r w:rsidRPr="00F67619" w:rsidDel="00BA79DF">
          <w:rPr>
            <w:rFonts w:eastAsiaTheme="minorEastAsia" w:cs="Times New Roman"/>
            <w:sz w:val="24"/>
            <w:szCs w:val="24"/>
          </w:rPr>
          <w:delText>Podemos observar que, independentemente do sexo, 60% das pessoas preferem economia e 40% das pessoas preferem administração (observe na coluna de totais</w:delText>
        </w:r>
        <w:r w:rsidDel="00BA79DF">
          <w:rPr>
            <w:rFonts w:eastAsiaTheme="minorEastAsia" w:cs="Times New Roman"/>
            <w:sz w:val="24"/>
            <w:szCs w:val="24"/>
          </w:rPr>
          <w:delText xml:space="preserve"> da Tabela 5.3</w:delText>
        </w:r>
        <w:r w:rsidRPr="00F67619" w:rsidDel="00BA79DF">
          <w:rPr>
            <w:rFonts w:eastAsiaTheme="minorEastAsia" w:cs="Times New Roman"/>
            <w:sz w:val="24"/>
            <w:szCs w:val="24"/>
          </w:rPr>
          <w:delText xml:space="preserve">). Não havendo dependência entre as variáveis, esperaríamos essas mesmas proporções para cada sexo. </w:delText>
        </w:r>
        <w:r w:rsidDel="00BA79DF">
          <w:rPr>
            <w:rFonts w:eastAsiaTheme="minorEastAsia" w:cs="Times New Roman"/>
            <w:sz w:val="24"/>
            <w:szCs w:val="24"/>
          </w:rPr>
          <w:delText>Vemos</w:delText>
        </w:r>
        <w:r w:rsidRPr="00F67619" w:rsidDel="00BA79DF">
          <w:rPr>
            <w:rFonts w:eastAsiaTheme="minorEastAsia" w:cs="Times New Roman"/>
            <w:sz w:val="24"/>
            <w:szCs w:val="24"/>
          </w:rPr>
          <w:delText xml:space="preserve"> que as proporções do sexo masculino (61% e 39%) e do sexo feminino (58% e 42%) são próximas das marginais (60% e 40%). Esses resultados parecem indicar não haver dependência entre as duas variáveis para o conjunto de dados considerado. Concluímos então que, neste caso, as variáveis sexo e escolha do curso </w:delText>
        </w:r>
        <w:r w:rsidRPr="005A5621" w:rsidDel="00BA79DF">
          <w:rPr>
            <w:rFonts w:eastAsiaTheme="minorEastAsia" w:cs="Times New Roman"/>
            <w:sz w:val="24"/>
            <w:szCs w:val="24"/>
          </w:rPr>
          <w:delText>parecem</w:delText>
        </w:r>
        <w:r w:rsidRPr="00F67619" w:rsidDel="00BA79DF">
          <w:rPr>
            <w:rFonts w:eastAsiaTheme="minorEastAsia" w:cs="Times New Roman"/>
            <w:sz w:val="24"/>
            <w:szCs w:val="24"/>
          </w:rPr>
          <w:delText xml:space="preserve"> </w:delText>
        </w:r>
        <w:r w:rsidRPr="00A83FC7" w:rsidDel="00BA79DF">
          <w:rPr>
            <w:rFonts w:eastAsiaTheme="minorEastAsia" w:cs="Times New Roman"/>
            <w:b w:val="0"/>
            <w:sz w:val="24"/>
            <w:szCs w:val="24"/>
          </w:rPr>
          <w:delText xml:space="preserve">não </w:delText>
        </w:r>
        <w:r w:rsidR="00C90DD2" w:rsidDel="00BA79DF">
          <w:rPr>
            <w:rFonts w:eastAsiaTheme="minorEastAsia" w:cs="Times New Roman"/>
            <w:b w:val="0"/>
            <w:sz w:val="24"/>
            <w:szCs w:val="24"/>
          </w:rPr>
          <w:delText xml:space="preserve">estar </w:delText>
        </w:r>
        <w:r w:rsidRPr="00A83FC7" w:rsidDel="00BA79DF">
          <w:rPr>
            <w:rFonts w:eastAsiaTheme="minorEastAsia" w:cs="Times New Roman"/>
            <w:b w:val="0"/>
            <w:sz w:val="24"/>
            <w:szCs w:val="24"/>
          </w:rPr>
          <w:delText>associadas</w:delText>
        </w:r>
        <w:r w:rsidRPr="00F67619" w:rsidDel="00BA79DF">
          <w:rPr>
            <w:rFonts w:eastAsiaTheme="minorEastAsia" w:cs="Times New Roman"/>
            <w:sz w:val="24"/>
            <w:szCs w:val="24"/>
          </w:rPr>
          <w:delText>.</w:delText>
        </w:r>
      </w:del>
    </w:p>
    <w:p w14:paraId="638C802D" w14:textId="6367F380" w:rsidR="00A83FC7" w:rsidDel="00BA79DF" w:rsidRDefault="00A83FC7" w:rsidP="00BA79DF">
      <w:pPr>
        <w:pStyle w:val="Ttulo2"/>
        <w:spacing w:before="240" w:after="240"/>
        <w:rPr>
          <w:del w:id="626" w:author="Adriana Andrade" w:date="2020-06-05T16:30:00Z"/>
          <w:rFonts w:eastAsiaTheme="minorEastAsia" w:cs="Times New Roman"/>
          <w:sz w:val="24"/>
          <w:szCs w:val="24"/>
        </w:rPr>
        <w:pPrChange w:id="627" w:author="Adriana Andrade" w:date="2020-06-05T16:30:00Z">
          <w:pPr>
            <w:spacing w:after="0" w:line="360" w:lineRule="auto"/>
            <w:jc w:val="both"/>
          </w:pPr>
        </w:pPrChange>
      </w:pPr>
      <w:del w:id="628" w:author="Adriana Andrade" w:date="2020-06-05T16:30:00Z">
        <w:r w:rsidDel="00BA79DF">
          <w:rPr>
            <w:rFonts w:eastAsiaTheme="minorEastAsia" w:cs="Times New Roman"/>
            <w:sz w:val="24"/>
            <w:szCs w:val="24"/>
          </w:rPr>
          <w:tab/>
        </w:r>
      </w:del>
    </w:p>
    <w:p w14:paraId="201E3184" w14:textId="25F571CF" w:rsidR="00A83FC7" w:rsidRPr="00A83FC7" w:rsidDel="00BA79DF" w:rsidRDefault="00A83FC7" w:rsidP="00BA79DF">
      <w:pPr>
        <w:pStyle w:val="Ttulo2"/>
        <w:spacing w:before="240" w:after="240"/>
        <w:rPr>
          <w:del w:id="629" w:author="Adriana Andrade" w:date="2020-06-05T16:30:00Z"/>
          <w:rFonts w:eastAsiaTheme="minorEastAsia" w:cs="Times New Roman"/>
          <w:b w:val="0"/>
          <w:sz w:val="28"/>
          <w:szCs w:val="28"/>
        </w:rPr>
        <w:pPrChange w:id="630" w:author="Adriana Andrade" w:date="2020-06-05T16:30:00Z">
          <w:pPr>
            <w:spacing w:after="120" w:line="360" w:lineRule="auto"/>
            <w:jc w:val="both"/>
          </w:pPr>
        </w:pPrChange>
      </w:pPr>
      <w:del w:id="631" w:author="Adriana Andrade" w:date="2020-06-05T16:30:00Z">
        <w:r w:rsidRPr="00A83FC7" w:rsidDel="00BA79DF">
          <w:rPr>
            <w:rFonts w:eastAsiaTheme="minorEastAsia" w:cs="Times New Roman"/>
            <w:b w:val="0"/>
            <w:sz w:val="28"/>
            <w:szCs w:val="28"/>
          </w:rPr>
          <w:delText>Exemplo</w:delText>
        </w:r>
      </w:del>
    </w:p>
    <w:p w14:paraId="415E4F66" w14:textId="09FBD0ED" w:rsidR="00A83FC7" w:rsidDel="00BA79DF" w:rsidRDefault="00A83FC7" w:rsidP="00BA79DF">
      <w:pPr>
        <w:pStyle w:val="Ttulo2"/>
        <w:spacing w:before="240" w:after="240"/>
        <w:rPr>
          <w:del w:id="632" w:author="Adriana Andrade" w:date="2020-06-05T16:30:00Z"/>
          <w:rFonts w:eastAsiaTheme="minorEastAsia" w:cs="Times New Roman"/>
          <w:sz w:val="24"/>
          <w:szCs w:val="24"/>
        </w:rPr>
        <w:pPrChange w:id="633" w:author="Adriana Andrade" w:date="2020-06-05T16:30:00Z">
          <w:pPr>
            <w:spacing w:after="0" w:line="360" w:lineRule="auto"/>
            <w:jc w:val="both"/>
          </w:pPr>
        </w:pPrChange>
      </w:pPr>
      <w:del w:id="634" w:author="Adriana Andrade" w:date="2020-06-05T16:30:00Z">
        <w:r w:rsidDel="00BA79DF">
          <w:rPr>
            <w:rFonts w:eastAsiaTheme="minorEastAsia" w:cs="Times New Roman"/>
            <w:sz w:val="24"/>
            <w:szCs w:val="24"/>
          </w:rPr>
          <w:tab/>
        </w:r>
        <w:r w:rsidRPr="00F67619" w:rsidDel="00BA79DF">
          <w:rPr>
            <w:rFonts w:eastAsiaTheme="minorEastAsia" w:cs="Times New Roman"/>
            <w:sz w:val="24"/>
            <w:szCs w:val="24"/>
          </w:rPr>
          <w:delText>Vamos considerar, agora, um problema semelhante, mas envolvendo aluno</w:delText>
        </w:r>
        <w:r w:rsidDel="00BA79DF">
          <w:rPr>
            <w:rFonts w:eastAsiaTheme="minorEastAsia" w:cs="Times New Roman"/>
            <w:sz w:val="24"/>
            <w:szCs w:val="24"/>
          </w:rPr>
          <w:delText>s de Física e Ciências Sociais (</w:delText>
        </w:r>
        <w:r w:rsidRPr="00F67619" w:rsidDel="00BA79DF">
          <w:rPr>
            <w:rFonts w:eastAsiaTheme="minorEastAsia" w:cs="Times New Roman"/>
            <w:sz w:val="24"/>
            <w:szCs w:val="24"/>
          </w:rPr>
          <w:delText xml:space="preserve">Tabela </w:delText>
        </w:r>
        <w:r w:rsidDel="00BA79DF">
          <w:rPr>
            <w:rFonts w:eastAsiaTheme="minorEastAsia" w:cs="Times New Roman"/>
            <w:sz w:val="24"/>
            <w:szCs w:val="24"/>
          </w:rPr>
          <w:delText>5.4)</w:delText>
        </w:r>
        <w:r w:rsidRPr="00F67619" w:rsidDel="00BA79DF">
          <w:rPr>
            <w:rFonts w:eastAsiaTheme="minorEastAsia" w:cs="Times New Roman"/>
            <w:sz w:val="24"/>
            <w:szCs w:val="24"/>
          </w:rPr>
          <w:delText>.</w:delText>
        </w:r>
      </w:del>
    </w:p>
    <w:p w14:paraId="5A18C99B" w14:textId="1C8AC541" w:rsidR="00A83FC7" w:rsidDel="00BA79DF" w:rsidRDefault="00A83FC7" w:rsidP="00BA79DF">
      <w:pPr>
        <w:pStyle w:val="Ttulo2"/>
        <w:spacing w:before="240" w:after="240"/>
        <w:rPr>
          <w:del w:id="635" w:author="Adriana Andrade" w:date="2020-06-05T16:30:00Z"/>
          <w:rFonts w:eastAsiaTheme="minorEastAsia" w:cs="Times New Roman"/>
          <w:sz w:val="24"/>
          <w:szCs w:val="24"/>
        </w:rPr>
        <w:pPrChange w:id="636" w:author="Adriana Andrade" w:date="2020-06-05T16:30:00Z">
          <w:pPr>
            <w:spacing w:after="0" w:line="360" w:lineRule="auto"/>
            <w:jc w:val="both"/>
          </w:pPr>
        </w:pPrChange>
      </w:pPr>
    </w:p>
    <w:p w14:paraId="03FB1914" w14:textId="1FA80EAC" w:rsidR="00A83FC7" w:rsidRPr="00A83FC7" w:rsidDel="00BA79DF" w:rsidRDefault="00A83FC7" w:rsidP="00BA79DF">
      <w:pPr>
        <w:pStyle w:val="Ttulo2"/>
        <w:spacing w:before="240" w:after="240"/>
        <w:rPr>
          <w:del w:id="637" w:author="Adriana Andrade" w:date="2020-06-05T16:30:00Z"/>
          <w:rFonts w:eastAsiaTheme="minorEastAsia" w:cs="Times New Roman"/>
          <w:sz w:val="20"/>
          <w:szCs w:val="20"/>
        </w:rPr>
        <w:pPrChange w:id="638" w:author="Adriana Andrade" w:date="2020-06-05T16:30:00Z">
          <w:pPr>
            <w:spacing w:after="120" w:line="240" w:lineRule="auto"/>
            <w:ind w:left="964" w:hanging="964"/>
            <w:jc w:val="both"/>
          </w:pPr>
        </w:pPrChange>
      </w:pPr>
      <w:del w:id="639" w:author="Adriana Andrade" w:date="2020-06-05T16:30:00Z">
        <w:r w:rsidRPr="00A83FC7" w:rsidDel="00BA79DF">
          <w:rPr>
            <w:rFonts w:eastAsiaTheme="minorEastAsia" w:cs="Times New Roman"/>
            <w:b w:val="0"/>
            <w:sz w:val="20"/>
            <w:szCs w:val="20"/>
          </w:rPr>
          <w:delText>Tabela 5.4.</w:delText>
        </w:r>
        <w:r w:rsidR="00842C12" w:rsidDel="00BA79DF">
          <w:rPr>
            <w:rFonts w:eastAsiaTheme="minorEastAsia" w:cs="Times New Roman"/>
            <w:sz w:val="20"/>
            <w:szCs w:val="20"/>
          </w:rPr>
          <w:delText xml:space="preserve"> Distribuição conjunta </w:delText>
        </w:r>
        <w:r w:rsidRPr="00A83FC7" w:rsidDel="00BA79DF">
          <w:rPr>
            <w:rFonts w:eastAsiaTheme="minorEastAsia" w:cs="Times New Roman"/>
            <w:sz w:val="20"/>
            <w:szCs w:val="20"/>
          </w:rPr>
          <w:delText xml:space="preserve">de alunos segundo o sexo </w:delText>
        </w:r>
        <m:oMath>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X</m:t>
              </m:r>
            </m:e>
          </m:d>
        </m:oMath>
        <w:r w:rsidRPr="00A83FC7" w:rsidDel="00BA79DF">
          <w:rPr>
            <w:rFonts w:eastAsiaTheme="minorEastAsia" w:cs="Times New Roman"/>
            <w:sz w:val="20"/>
            <w:szCs w:val="20"/>
          </w:rPr>
          <w:delText xml:space="preserve"> e o curso escolhido </w:delText>
        </w:r>
        <m:oMath>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Y</m:t>
              </m:r>
            </m:e>
          </m:d>
        </m:oMath>
        <w:r w:rsidRPr="00A83FC7" w:rsidDel="00BA79DF">
          <w:rPr>
            <w:rFonts w:eastAsiaTheme="minorEastAsia" w:cs="Times New Roman"/>
            <w:sz w:val="20"/>
            <w:szCs w:val="20"/>
          </w:rPr>
          <w:delText>.</w:delText>
        </w:r>
      </w:del>
    </w:p>
    <w:tbl>
      <w:tblPr>
        <w:tblStyle w:val="Tabelacomgrade"/>
        <w:tblW w:w="5000" w:type="pct"/>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125"/>
        <w:gridCol w:w="2127"/>
        <w:gridCol w:w="2126"/>
        <w:gridCol w:w="2126"/>
      </w:tblGrid>
      <w:tr w:rsidR="00A83FC7" w:rsidRPr="00842C12" w:rsidDel="00BA79DF" w14:paraId="71709CCD" w14:textId="0B756BA5" w:rsidTr="00C51C8C">
        <w:trPr>
          <w:del w:id="640" w:author="Adriana Andrade" w:date="2020-06-05T16:30:00Z"/>
        </w:trPr>
        <w:tc>
          <w:tcPr>
            <w:tcW w:w="1249" w:type="pct"/>
            <w:tcBorders>
              <w:top w:val="single" w:sz="4" w:space="0" w:color="auto"/>
              <w:bottom w:val="single" w:sz="4" w:space="0" w:color="auto"/>
              <w:right w:val="single" w:sz="4" w:space="0" w:color="auto"/>
              <w:tl2br w:val="single" w:sz="4" w:space="0" w:color="auto"/>
            </w:tcBorders>
            <w:vAlign w:val="center"/>
          </w:tcPr>
          <w:p w14:paraId="52FDB89B" w14:textId="0017101F" w:rsidR="00A83FC7" w:rsidRPr="00842C12" w:rsidDel="00BA79DF" w:rsidRDefault="00A83FC7" w:rsidP="00BA79DF">
            <w:pPr>
              <w:pStyle w:val="Ttulo2"/>
              <w:spacing w:before="240" w:after="240"/>
              <w:rPr>
                <w:del w:id="641" w:author="Adriana Andrade" w:date="2020-06-05T16:30:00Z"/>
                <w:rFonts w:eastAsiaTheme="minorEastAsia" w:cs="Times New Roman"/>
                <w:b w:val="0"/>
                <w:sz w:val="24"/>
                <w:szCs w:val="24"/>
              </w:rPr>
              <w:pPrChange w:id="642" w:author="Adriana Andrade" w:date="2020-06-05T16:30:00Z">
                <w:pPr>
                  <w:jc w:val="center"/>
                </w:pPr>
              </w:pPrChange>
            </w:pPr>
            <w:del w:id="643" w:author="Adriana Andrade" w:date="2020-06-05T16:30:00Z">
              <w:r w:rsidRPr="00842C12" w:rsidDel="00BA79DF">
                <w:rPr>
                  <w:rFonts w:eastAsiaTheme="minorEastAsia" w:cs="Times New Roman"/>
                  <w:b w:val="0"/>
                  <w:sz w:val="24"/>
                  <w:szCs w:val="24"/>
                </w:rPr>
                <w:lastRenderedPageBreak/>
                <w:delText xml:space="preserve">             </w:delText>
              </w:r>
              <m:oMath>
                <m:r>
                  <m:rPr>
                    <m:sty m:val="bi"/>
                  </m:rPr>
                  <w:rPr>
                    <w:rFonts w:ascii="Cambria Math" w:hAnsi="Cambria Math" w:cs="Times New Roman"/>
                    <w:sz w:val="24"/>
                    <w:szCs w:val="24"/>
                  </w:rPr>
                  <m:t>X</m:t>
                </m:r>
              </m:oMath>
            </w:del>
          </w:p>
          <w:p w14:paraId="6A9FEFD1" w14:textId="318A5457" w:rsidR="00A83FC7" w:rsidRPr="00842C12" w:rsidDel="00BA79DF" w:rsidRDefault="00A83FC7" w:rsidP="00BA79DF">
            <w:pPr>
              <w:pStyle w:val="Ttulo2"/>
              <w:spacing w:before="240" w:after="240"/>
              <w:rPr>
                <w:del w:id="644" w:author="Adriana Andrade" w:date="2020-06-05T16:30:00Z"/>
                <w:rFonts w:eastAsiaTheme="minorEastAsia" w:cs="Times New Roman"/>
                <w:b w:val="0"/>
                <w:sz w:val="24"/>
                <w:szCs w:val="24"/>
              </w:rPr>
              <w:pPrChange w:id="645" w:author="Adriana Andrade" w:date="2020-06-05T16:30:00Z">
                <w:pPr/>
              </w:pPrChange>
            </w:pPr>
            <w:del w:id="646" w:author="Adriana Andrade" w:date="2020-06-05T16:30:00Z">
              <w:r w:rsidRPr="00842C12" w:rsidDel="00BA79DF">
                <w:rPr>
                  <w:rFonts w:eastAsiaTheme="minorEastAsia" w:cs="Times New Roman"/>
                  <w:b w:val="0"/>
                  <w:sz w:val="24"/>
                  <w:szCs w:val="24"/>
                </w:rPr>
                <w:delText xml:space="preserve">    </w:delText>
              </w:r>
              <m:oMath>
                <m:r>
                  <m:rPr>
                    <m:sty m:val="bi"/>
                  </m:rPr>
                  <w:rPr>
                    <w:rFonts w:ascii="Cambria Math" w:eastAsiaTheme="minorEastAsia" w:hAnsi="Cambria Math" w:cs="Times New Roman"/>
                    <w:sz w:val="24"/>
                    <w:szCs w:val="24"/>
                  </w:rPr>
                  <m:t>Y</m:t>
                </m:r>
              </m:oMath>
            </w:del>
          </w:p>
        </w:tc>
        <w:tc>
          <w:tcPr>
            <w:tcW w:w="1250" w:type="pct"/>
            <w:tcBorders>
              <w:top w:val="single" w:sz="4" w:space="0" w:color="auto"/>
              <w:left w:val="single" w:sz="4" w:space="0" w:color="auto"/>
              <w:bottom w:val="single" w:sz="4" w:space="0" w:color="auto"/>
              <w:right w:val="single" w:sz="4" w:space="0" w:color="auto"/>
            </w:tcBorders>
            <w:shd w:val="clear" w:color="auto" w:fill="auto"/>
            <w:vAlign w:val="center"/>
          </w:tcPr>
          <w:p w14:paraId="14C01924" w14:textId="22D25628" w:rsidR="00A83FC7" w:rsidRPr="00842C12" w:rsidDel="00BA79DF" w:rsidRDefault="00A83FC7" w:rsidP="00BA79DF">
            <w:pPr>
              <w:pStyle w:val="Ttulo2"/>
              <w:spacing w:before="240" w:after="240"/>
              <w:rPr>
                <w:del w:id="647" w:author="Adriana Andrade" w:date="2020-06-05T16:30:00Z"/>
                <w:rFonts w:cs="Times New Roman"/>
                <w:b w:val="0"/>
                <w:sz w:val="24"/>
                <w:szCs w:val="24"/>
              </w:rPr>
              <w:pPrChange w:id="648" w:author="Adriana Andrade" w:date="2020-06-05T16:30:00Z">
                <w:pPr>
                  <w:jc w:val="center"/>
                </w:pPr>
              </w:pPrChange>
            </w:pPr>
            <w:del w:id="649" w:author="Adriana Andrade" w:date="2020-06-05T16:30:00Z">
              <w:r w:rsidRPr="00842C12" w:rsidDel="00BA79DF">
                <w:rPr>
                  <w:rFonts w:cs="Times New Roman"/>
                  <w:b w:val="0"/>
                  <w:sz w:val="24"/>
                  <w:szCs w:val="24"/>
                </w:rPr>
                <w:delText>Masculino</w:delText>
              </w:r>
            </w:del>
          </w:p>
        </w:tc>
        <w:tc>
          <w:tcPr>
            <w:tcW w:w="1250" w:type="pct"/>
            <w:tcBorders>
              <w:top w:val="single" w:sz="4" w:space="0" w:color="auto"/>
              <w:left w:val="single" w:sz="4" w:space="0" w:color="auto"/>
              <w:bottom w:val="single" w:sz="4" w:space="0" w:color="auto"/>
              <w:right w:val="single" w:sz="4" w:space="0" w:color="auto"/>
            </w:tcBorders>
            <w:vAlign w:val="center"/>
          </w:tcPr>
          <w:p w14:paraId="2891495B" w14:textId="7A4007E8" w:rsidR="00A83FC7" w:rsidRPr="00842C12" w:rsidDel="00BA79DF" w:rsidRDefault="00A83FC7" w:rsidP="00BA79DF">
            <w:pPr>
              <w:pStyle w:val="Ttulo2"/>
              <w:spacing w:before="240" w:after="240"/>
              <w:rPr>
                <w:del w:id="650" w:author="Adriana Andrade" w:date="2020-06-05T16:30:00Z"/>
                <w:rFonts w:cs="Times New Roman"/>
                <w:b w:val="0"/>
                <w:sz w:val="24"/>
                <w:szCs w:val="24"/>
              </w:rPr>
              <w:pPrChange w:id="651" w:author="Adriana Andrade" w:date="2020-06-05T16:30:00Z">
                <w:pPr>
                  <w:jc w:val="center"/>
                </w:pPr>
              </w:pPrChange>
            </w:pPr>
            <w:del w:id="652" w:author="Adriana Andrade" w:date="2020-06-05T16:30:00Z">
              <w:r w:rsidRPr="00842C12" w:rsidDel="00BA79DF">
                <w:rPr>
                  <w:rFonts w:cs="Times New Roman"/>
                  <w:b w:val="0"/>
                  <w:sz w:val="24"/>
                  <w:szCs w:val="24"/>
                </w:rPr>
                <w:delText>Feminino</w:delText>
              </w:r>
            </w:del>
          </w:p>
        </w:tc>
        <w:tc>
          <w:tcPr>
            <w:tcW w:w="1250" w:type="pct"/>
            <w:tcBorders>
              <w:left w:val="single" w:sz="4" w:space="0" w:color="auto"/>
              <w:bottom w:val="single" w:sz="4" w:space="0" w:color="auto"/>
            </w:tcBorders>
            <w:vAlign w:val="center"/>
          </w:tcPr>
          <w:p w14:paraId="68B7E247" w14:textId="057C4526" w:rsidR="00A83FC7" w:rsidRPr="00842C12" w:rsidDel="00BA79DF" w:rsidRDefault="00A83FC7" w:rsidP="00BA79DF">
            <w:pPr>
              <w:pStyle w:val="Ttulo2"/>
              <w:spacing w:before="240" w:after="240"/>
              <w:rPr>
                <w:del w:id="653" w:author="Adriana Andrade" w:date="2020-06-05T16:30:00Z"/>
                <w:rFonts w:cs="Times New Roman"/>
                <w:b w:val="0"/>
                <w:sz w:val="24"/>
                <w:szCs w:val="24"/>
              </w:rPr>
              <w:pPrChange w:id="654" w:author="Adriana Andrade" w:date="2020-06-05T16:30:00Z">
                <w:pPr>
                  <w:jc w:val="center"/>
                </w:pPr>
              </w:pPrChange>
            </w:pPr>
            <w:del w:id="655" w:author="Adriana Andrade" w:date="2020-06-05T16:30:00Z">
              <w:r w:rsidRPr="00842C12" w:rsidDel="00BA79DF">
                <w:rPr>
                  <w:rFonts w:cs="Times New Roman"/>
                  <w:b w:val="0"/>
                  <w:sz w:val="24"/>
                  <w:szCs w:val="24"/>
                </w:rPr>
                <w:delText>Total</w:delText>
              </w:r>
            </w:del>
          </w:p>
        </w:tc>
      </w:tr>
      <w:tr w:rsidR="00A83FC7" w:rsidRPr="00F67619" w:rsidDel="00BA79DF" w14:paraId="4AEBA6CE" w14:textId="1237706B" w:rsidTr="00C51C8C">
        <w:trPr>
          <w:del w:id="656" w:author="Adriana Andrade" w:date="2020-06-05T16:30:00Z"/>
        </w:trPr>
        <w:tc>
          <w:tcPr>
            <w:tcW w:w="1249" w:type="pct"/>
            <w:tcBorders>
              <w:top w:val="single" w:sz="4" w:space="0" w:color="auto"/>
              <w:bottom w:val="nil"/>
              <w:right w:val="single" w:sz="4" w:space="0" w:color="auto"/>
            </w:tcBorders>
            <w:vAlign w:val="center"/>
          </w:tcPr>
          <w:p w14:paraId="083C4A9B" w14:textId="32AF4C32" w:rsidR="00A83FC7" w:rsidRPr="00842C12" w:rsidDel="00BA79DF" w:rsidRDefault="00A83FC7" w:rsidP="00BA79DF">
            <w:pPr>
              <w:pStyle w:val="Ttulo2"/>
              <w:spacing w:before="240" w:after="240"/>
              <w:rPr>
                <w:del w:id="657" w:author="Adriana Andrade" w:date="2020-06-05T16:30:00Z"/>
                <w:rFonts w:cs="Times New Roman"/>
                <w:b w:val="0"/>
                <w:sz w:val="24"/>
                <w:szCs w:val="24"/>
              </w:rPr>
              <w:pPrChange w:id="658" w:author="Adriana Andrade" w:date="2020-06-05T16:30:00Z">
                <w:pPr>
                  <w:jc w:val="center"/>
                </w:pPr>
              </w:pPrChange>
            </w:pPr>
            <w:del w:id="659" w:author="Adriana Andrade" w:date="2020-06-05T16:30:00Z">
              <w:r w:rsidRPr="00842C12" w:rsidDel="00BA79DF">
                <w:rPr>
                  <w:rFonts w:cs="Times New Roman"/>
                  <w:b w:val="0"/>
                  <w:sz w:val="24"/>
                  <w:szCs w:val="24"/>
                </w:rPr>
                <w:delText>Física</w:delText>
              </w:r>
            </w:del>
          </w:p>
        </w:tc>
        <w:tc>
          <w:tcPr>
            <w:tcW w:w="1250" w:type="pct"/>
            <w:tcBorders>
              <w:top w:val="single" w:sz="4" w:space="0" w:color="auto"/>
              <w:left w:val="single" w:sz="4" w:space="0" w:color="auto"/>
              <w:bottom w:val="nil"/>
              <w:right w:val="single" w:sz="4" w:space="0" w:color="auto"/>
            </w:tcBorders>
            <w:shd w:val="clear" w:color="auto" w:fill="auto"/>
            <w:vAlign w:val="center"/>
          </w:tcPr>
          <w:p w14:paraId="0C06BF9A" w14:textId="5CE44E36" w:rsidR="00A83FC7" w:rsidRPr="00842C12" w:rsidDel="00BA79DF" w:rsidRDefault="00842C12" w:rsidP="00BA79DF">
            <w:pPr>
              <w:pStyle w:val="Ttulo2"/>
              <w:spacing w:before="240" w:after="240"/>
              <w:rPr>
                <w:del w:id="660" w:author="Adriana Andrade" w:date="2020-06-05T16:30:00Z"/>
                <w:rFonts w:ascii="Cambria Math" w:hAnsi="Cambria Math" w:cs="Times New Roman"/>
                <w:sz w:val="24"/>
                <w:szCs w:val="24"/>
                <w:oMath/>
              </w:rPr>
              <w:pPrChange w:id="661" w:author="Adriana Andrade" w:date="2020-06-05T16:30:00Z">
                <w:pPr>
                  <w:jc w:val="center"/>
                </w:pPr>
              </w:pPrChange>
            </w:pPr>
            <w:del w:id="662" w:author="Adriana Andrade" w:date="2020-06-05T16:30:00Z">
              <m:oMathPara>
                <m:oMath>
                  <m:r>
                    <m:rPr>
                      <m:sty m:val="bi"/>
                    </m:rPr>
                    <w:rPr>
                      <w:rFonts w:ascii="Cambria Math" w:hAnsi="Cambria Math" w:cs="Times New Roman"/>
                      <w:sz w:val="24"/>
                      <w:szCs w:val="24"/>
                    </w:rPr>
                    <m:t>100</m:t>
                  </m:r>
                </m:oMath>
              </m:oMathPara>
            </w:del>
          </w:p>
        </w:tc>
        <w:tc>
          <w:tcPr>
            <w:tcW w:w="1250" w:type="pct"/>
            <w:tcBorders>
              <w:top w:val="single" w:sz="4" w:space="0" w:color="auto"/>
              <w:left w:val="single" w:sz="4" w:space="0" w:color="auto"/>
              <w:bottom w:val="nil"/>
              <w:right w:val="single" w:sz="4" w:space="0" w:color="auto"/>
            </w:tcBorders>
            <w:vAlign w:val="center"/>
          </w:tcPr>
          <w:p w14:paraId="79F13F9F" w14:textId="402E38F2" w:rsidR="00A83FC7" w:rsidRPr="00842C12" w:rsidDel="00BA79DF" w:rsidRDefault="00842C12" w:rsidP="00BA79DF">
            <w:pPr>
              <w:pStyle w:val="Ttulo2"/>
              <w:spacing w:before="240" w:after="240"/>
              <w:rPr>
                <w:del w:id="663" w:author="Adriana Andrade" w:date="2020-06-05T16:30:00Z"/>
                <w:rFonts w:ascii="Cambria Math" w:hAnsi="Cambria Math" w:cs="Times New Roman"/>
                <w:sz w:val="24"/>
                <w:szCs w:val="24"/>
                <w:oMath/>
              </w:rPr>
              <w:pPrChange w:id="664" w:author="Adriana Andrade" w:date="2020-06-05T16:30:00Z">
                <w:pPr>
                  <w:jc w:val="center"/>
                </w:pPr>
              </w:pPrChange>
            </w:pPr>
            <w:del w:id="665" w:author="Adriana Andrade" w:date="2020-06-05T16:30:00Z">
              <m:oMathPara>
                <m:oMath>
                  <m:r>
                    <m:rPr>
                      <m:sty m:val="bi"/>
                    </m:rPr>
                    <w:rPr>
                      <w:rFonts w:ascii="Cambria Math" w:hAnsi="Cambria Math" w:cs="Times New Roman"/>
                      <w:sz w:val="24"/>
                      <w:szCs w:val="24"/>
                    </w:rPr>
                    <m:t>20</m:t>
                  </m:r>
                </m:oMath>
              </m:oMathPara>
            </w:del>
          </w:p>
        </w:tc>
        <w:tc>
          <w:tcPr>
            <w:tcW w:w="1250" w:type="pct"/>
            <w:tcBorders>
              <w:top w:val="single" w:sz="4" w:space="0" w:color="auto"/>
              <w:left w:val="single" w:sz="4" w:space="0" w:color="auto"/>
              <w:bottom w:val="nil"/>
            </w:tcBorders>
            <w:vAlign w:val="center"/>
          </w:tcPr>
          <w:p w14:paraId="3722BE4F" w14:textId="13612E3C" w:rsidR="00A83FC7" w:rsidRPr="00842C12" w:rsidDel="00BA79DF" w:rsidRDefault="00842C12" w:rsidP="00BA79DF">
            <w:pPr>
              <w:pStyle w:val="Ttulo2"/>
              <w:spacing w:before="240" w:after="240"/>
              <w:rPr>
                <w:del w:id="666" w:author="Adriana Andrade" w:date="2020-06-05T16:30:00Z"/>
                <w:rFonts w:ascii="Cambria Math" w:hAnsi="Cambria Math" w:cs="Times New Roman"/>
                <w:sz w:val="24"/>
                <w:szCs w:val="24"/>
                <w:oMath/>
              </w:rPr>
              <w:pPrChange w:id="667" w:author="Adriana Andrade" w:date="2020-06-05T16:30:00Z">
                <w:pPr>
                  <w:jc w:val="center"/>
                </w:pPr>
              </w:pPrChange>
            </w:pPr>
            <w:del w:id="668" w:author="Adriana Andrade" w:date="2020-06-05T16:30:00Z">
              <m:oMathPara>
                <m:oMath>
                  <m:r>
                    <m:rPr>
                      <m:sty m:val="bi"/>
                    </m:rPr>
                    <w:rPr>
                      <w:rFonts w:ascii="Cambria Math" w:hAnsi="Cambria Math" w:cs="Times New Roman"/>
                      <w:sz w:val="24"/>
                      <w:szCs w:val="24"/>
                    </w:rPr>
                    <m:t>120</m:t>
                  </m:r>
                </m:oMath>
              </m:oMathPara>
            </w:del>
          </w:p>
        </w:tc>
      </w:tr>
      <w:tr w:rsidR="00A83FC7" w:rsidRPr="00F67619" w:rsidDel="00BA79DF" w14:paraId="0B8A686A" w14:textId="6EA02E18" w:rsidTr="00C51C8C">
        <w:trPr>
          <w:del w:id="669" w:author="Adriana Andrade" w:date="2020-06-05T16:30:00Z"/>
        </w:trPr>
        <w:tc>
          <w:tcPr>
            <w:tcW w:w="1249" w:type="pct"/>
            <w:tcBorders>
              <w:top w:val="nil"/>
              <w:bottom w:val="nil"/>
              <w:right w:val="single" w:sz="4" w:space="0" w:color="auto"/>
            </w:tcBorders>
            <w:vAlign w:val="center"/>
          </w:tcPr>
          <w:p w14:paraId="4D6AF8F6" w14:textId="73E06A52" w:rsidR="00A83FC7" w:rsidRPr="00842C12" w:rsidDel="00BA79DF" w:rsidRDefault="00A83FC7" w:rsidP="00BA79DF">
            <w:pPr>
              <w:pStyle w:val="Ttulo2"/>
              <w:spacing w:before="240" w:after="240"/>
              <w:rPr>
                <w:del w:id="670" w:author="Adriana Andrade" w:date="2020-06-05T16:30:00Z"/>
                <w:rFonts w:cs="Times New Roman"/>
                <w:b w:val="0"/>
                <w:sz w:val="24"/>
                <w:szCs w:val="24"/>
              </w:rPr>
              <w:pPrChange w:id="671" w:author="Adriana Andrade" w:date="2020-06-05T16:30:00Z">
                <w:pPr>
                  <w:jc w:val="center"/>
                </w:pPr>
              </w:pPrChange>
            </w:pPr>
            <w:del w:id="672" w:author="Adriana Andrade" w:date="2020-06-05T16:30:00Z">
              <w:r w:rsidRPr="00842C12" w:rsidDel="00BA79DF">
                <w:rPr>
                  <w:rFonts w:cs="Times New Roman"/>
                  <w:b w:val="0"/>
                  <w:sz w:val="24"/>
                  <w:szCs w:val="24"/>
                </w:rPr>
                <w:delText>Ciências sociais</w:delText>
              </w:r>
            </w:del>
          </w:p>
        </w:tc>
        <w:tc>
          <w:tcPr>
            <w:tcW w:w="1250" w:type="pct"/>
            <w:tcBorders>
              <w:top w:val="nil"/>
              <w:left w:val="single" w:sz="4" w:space="0" w:color="auto"/>
              <w:bottom w:val="nil"/>
              <w:right w:val="single" w:sz="4" w:space="0" w:color="auto"/>
            </w:tcBorders>
            <w:shd w:val="clear" w:color="auto" w:fill="auto"/>
            <w:vAlign w:val="center"/>
          </w:tcPr>
          <w:p w14:paraId="1BDDE430" w14:textId="730128C7" w:rsidR="00A83FC7" w:rsidRPr="00842C12" w:rsidDel="00BA79DF" w:rsidRDefault="00842C12" w:rsidP="00BA79DF">
            <w:pPr>
              <w:pStyle w:val="Ttulo2"/>
              <w:spacing w:before="240" w:after="240"/>
              <w:rPr>
                <w:del w:id="673" w:author="Adriana Andrade" w:date="2020-06-05T16:30:00Z"/>
                <w:rFonts w:ascii="Cambria Math" w:hAnsi="Cambria Math" w:cs="Times New Roman"/>
                <w:sz w:val="24"/>
                <w:szCs w:val="24"/>
                <w:oMath/>
              </w:rPr>
              <w:pPrChange w:id="674" w:author="Adriana Andrade" w:date="2020-06-05T16:30:00Z">
                <w:pPr>
                  <w:jc w:val="center"/>
                </w:pPr>
              </w:pPrChange>
            </w:pPr>
            <w:del w:id="675" w:author="Adriana Andrade" w:date="2020-06-05T16:30:00Z">
              <m:oMathPara>
                <m:oMath>
                  <m:r>
                    <m:rPr>
                      <m:sty m:val="bi"/>
                    </m:rPr>
                    <w:rPr>
                      <w:rFonts w:ascii="Cambria Math" w:hAnsi="Cambria Math" w:cs="Times New Roman"/>
                      <w:sz w:val="24"/>
                      <w:szCs w:val="24"/>
                    </w:rPr>
                    <m:t xml:space="preserve">  40</m:t>
                  </m:r>
                </m:oMath>
              </m:oMathPara>
            </w:del>
          </w:p>
        </w:tc>
        <w:tc>
          <w:tcPr>
            <w:tcW w:w="1250" w:type="pct"/>
            <w:tcBorders>
              <w:top w:val="nil"/>
              <w:left w:val="single" w:sz="4" w:space="0" w:color="auto"/>
              <w:bottom w:val="nil"/>
              <w:right w:val="single" w:sz="4" w:space="0" w:color="auto"/>
            </w:tcBorders>
            <w:vAlign w:val="center"/>
          </w:tcPr>
          <w:p w14:paraId="2A87D1B7" w14:textId="5114456F" w:rsidR="00A83FC7" w:rsidRPr="00842C12" w:rsidDel="00BA79DF" w:rsidRDefault="00842C12" w:rsidP="00BA79DF">
            <w:pPr>
              <w:pStyle w:val="Ttulo2"/>
              <w:spacing w:before="240" w:after="240"/>
              <w:rPr>
                <w:del w:id="676" w:author="Adriana Andrade" w:date="2020-06-05T16:30:00Z"/>
                <w:rFonts w:ascii="Cambria Math" w:hAnsi="Cambria Math" w:cs="Times New Roman"/>
                <w:sz w:val="24"/>
                <w:szCs w:val="24"/>
                <w:oMath/>
              </w:rPr>
              <w:pPrChange w:id="677" w:author="Adriana Andrade" w:date="2020-06-05T16:30:00Z">
                <w:pPr>
                  <w:jc w:val="center"/>
                </w:pPr>
              </w:pPrChange>
            </w:pPr>
            <w:del w:id="678" w:author="Adriana Andrade" w:date="2020-06-05T16:30:00Z">
              <m:oMathPara>
                <m:oMath>
                  <m:r>
                    <m:rPr>
                      <m:sty m:val="bi"/>
                    </m:rPr>
                    <w:rPr>
                      <w:rFonts w:ascii="Cambria Math" w:hAnsi="Cambria Math" w:cs="Times New Roman"/>
                      <w:sz w:val="24"/>
                      <w:szCs w:val="24"/>
                    </w:rPr>
                    <m:t>40</m:t>
                  </m:r>
                </m:oMath>
              </m:oMathPara>
            </w:del>
          </w:p>
        </w:tc>
        <w:tc>
          <w:tcPr>
            <w:tcW w:w="1250" w:type="pct"/>
            <w:tcBorders>
              <w:top w:val="nil"/>
              <w:left w:val="single" w:sz="4" w:space="0" w:color="auto"/>
              <w:bottom w:val="nil"/>
            </w:tcBorders>
            <w:vAlign w:val="center"/>
          </w:tcPr>
          <w:p w14:paraId="37852FE0" w14:textId="730053EA" w:rsidR="00A83FC7" w:rsidRPr="00842C12" w:rsidDel="00BA79DF" w:rsidRDefault="00842C12" w:rsidP="00BA79DF">
            <w:pPr>
              <w:pStyle w:val="Ttulo2"/>
              <w:spacing w:before="240" w:after="240"/>
              <w:rPr>
                <w:del w:id="679" w:author="Adriana Andrade" w:date="2020-06-05T16:30:00Z"/>
                <w:rFonts w:ascii="Cambria Math" w:hAnsi="Cambria Math" w:cs="Times New Roman"/>
                <w:sz w:val="24"/>
                <w:szCs w:val="24"/>
                <w:oMath/>
              </w:rPr>
              <w:pPrChange w:id="680" w:author="Adriana Andrade" w:date="2020-06-05T16:30:00Z">
                <w:pPr>
                  <w:jc w:val="center"/>
                </w:pPr>
              </w:pPrChange>
            </w:pPr>
            <w:del w:id="681" w:author="Adriana Andrade" w:date="2020-06-05T16:30:00Z">
              <m:oMathPara>
                <m:oMath>
                  <m:r>
                    <m:rPr>
                      <m:sty m:val="bi"/>
                    </m:rPr>
                    <w:rPr>
                      <w:rFonts w:ascii="Cambria Math" w:hAnsi="Cambria Math" w:cs="Times New Roman"/>
                      <w:sz w:val="24"/>
                      <w:szCs w:val="24"/>
                    </w:rPr>
                    <m:t xml:space="preserve">  80</m:t>
                  </m:r>
                </m:oMath>
              </m:oMathPara>
            </w:del>
          </w:p>
        </w:tc>
      </w:tr>
      <w:tr w:rsidR="00A83FC7" w:rsidRPr="00F67619" w:rsidDel="00BA79DF" w14:paraId="35672426" w14:textId="67193FD5" w:rsidTr="00C51C8C">
        <w:trPr>
          <w:del w:id="682" w:author="Adriana Andrade" w:date="2020-06-05T16:30:00Z"/>
        </w:trPr>
        <w:tc>
          <w:tcPr>
            <w:tcW w:w="1249" w:type="pct"/>
            <w:tcBorders>
              <w:top w:val="single" w:sz="4" w:space="0" w:color="auto"/>
              <w:right w:val="single" w:sz="4" w:space="0" w:color="auto"/>
            </w:tcBorders>
            <w:vAlign w:val="center"/>
          </w:tcPr>
          <w:p w14:paraId="57D45B49" w14:textId="121532C0" w:rsidR="00A83FC7" w:rsidRPr="00842C12" w:rsidDel="00BA79DF" w:rsidRDefault="00A83FC7" w:rsidP="00BA79DF">
            <w:pPr>
              <w:pStyle w:val="Ttulo2"/>
              <w:spacing w:before="240" w:after="240"/>
              <w:rPr>
                <w:del w:id="683" w:author="Adriana Andrade" w:date="2020-06-05T16:30:00Z"/>
                <w:rFonts w:cs="Times New Roman"/>
                <w:b w:val="0"/>
                <w:sz w:val="24"/>
                <w:szCs w:val="24"/>
              </w:rPr>
              <w:pPrChange w:id="684" w:author="Adriana Andrade" w:date="2020-06-05T16:30:00Z">
                <w:pPr>
                  <w:jc w:val="center"/>
                </w:pPr>
              </w:pPrChange>
            </w:pPr>
            <w:del w:id="685" w:author="Adriana Andrade" w:date="2020-06-05T16:30:00Z">
              <w:r w:rsidRPr="00842C12" w:rsidDel="00BA79DF">
                <w:rPr>
                  <w:rFonts w:cs="Times New Roman"/>
                  <w:b w:val="0"/>
                  <w:sz w:val="24"/>
                  <w:szCs w:val="24"/>
                </w:rPr>
                <w:delText>Total</w:delText>
              </w:r>
            </w:del>
          </w:p>
        </w:tc>
        <w:tc>
          <w:tcPr>
            <w:tcW w:w="1250" w:type="pct"/>
            <w:tcBorders>
              <w:top w:val="single" w:sz="4" w:space="0" w:color="auto"/>
              <w:left w:val="single" w:sz="4" w:space="0" w:color="auto"/>
              <w:bottom w:val="single" w:sz="4" w:space="0" w:color="auto"/>
              <w:right w:val="single" w:sz="4" w:space="0" w:color="auto"/>
            </w:tcBorders>
            <w:shd w:val="clear" w:color="auto" w:fill="auto"/>
            <w:vAlign w:val="center"/>
          </w:tcPr>
          <w:p w14:paraId="08BEE2E1" w14:textId="4A7F1927" w:rsidR="00A83FC7" w:rsidRPr="00842C12" w:rsidDel="00BA79DF" w:rsidRDefault="00842C12" w:rsidP="00BA79DF">
            <w:pPr>
              <w:pStyle w:val="Ttulo2"/>
              <w:spacing w:before="240" w:after="240"/>
              <w:rPr>
                <w:del w:id="686" w:author="Adriana Andrade" w:date="2020-06-05T16:30:00Z"/>
                <w:rFonts w:ascii="Cambria Math" w:hAnsi="Cambria Math" w:cs="Times New Roman"/>
                <w:sz w:val="24"/>
                <w:szCs w:val="24"/>
                <w:oMath/>
              </w:rPr>
              <w:pPrChange w:id="687" w:author="Adriana Andrade" w:date="2020-06-05T16:30:00Z">
                <w:pPr>
                  <w:jc w:val="center"/>
                </w:pPr>
              </w:pPrChange>
            </w:pPr>
            <w:del w:id="688" w:author="Adriana Andrade" w:date="2020-06-05T16:30:00Z">
              <m:oMathPara>
                <m:oMath>
                  <m:r>
                    <m:rPr>
                      <m:sty m:val="bi"/>
                    </m:rPr>
                    <w:rPr>
                      <w:rFonts w:ascii="Cambria Math" w:hAnsi="Cambria Math" w:cs="Times New Roman"/>
                      <w:sz w:val="24"/>
                      <w:szCs w:val="24"/>
                    </w:rPr>
                    <m:t>140</m:t>
                  </m:r>
                </m:oMath>
              </m:oMathPara>
            </w:del>
          </w:p>
        </w:tc>
        <w:tc>
          <w:tcPr>
            <w:tcW w:w="1250" w:type="pct"/>
            <w:tcBorders>
              <w:top w:val="single" w:sz="4" w:space="0" w:color="auto"/>
              <w:left w:val="single" w:sz="4" w:space="0" w:color="auto"/>
              <w:bottom w:val="single" w:sz="4" w:space="0" w:color="auto"/>
              <w:right w:val="single" w:sz="4" w:space="0" w:color="auto"/>
            </w:tcBorders>
            <w:vAlign w:val="center"/>
          </w:tcPr>
          <w:p w14:paraId="1E127FAC" w14:textId="310AAED5" w:rsidR="00A83FC7" w:rsidRPr="00842C12" w:rsidDel="00BA79DF" w:rsidRDefault="00842C12" w:rsidP="00BA79DF">
            <w:pPr>
              <w:pStyle w:val="Ttulo2"/>
              <w:spacing w:before="240" w:after="240"/>
              <w:rPr>
                <w:del w:id="689" w:author="Adriana Andrade" w:date="2020-06-05T16:30:00Z"/>
                <w:rFonts w:ascii="Cambria Math" w:hAnsi="Cambria Math" w:cs="Times New Roman"/>
                <w:sz w:val="24"/>
                <w:szCs w:val="24"/>
                <w:oMath/>
              </w:rPr>
              <w:pPrChange w:id="690" w:author="Adriana Andrade" w:date="2020-06-05T16:30:00Z">
                <w:pPr>
                  <w:jc w:val="center"/>
                </w:pPr>
              </w:pPrChange>
            </w:pPr>
            <w:del w:id="691" w:author="Adriana Andrade" w:date="2020-06-05T16:30:00Z">
              <m:oMathPara>
                <m:oMath>
                  <m:r>
                    <m:rPr>
                      <m:sty m:val="bi"/>
                    </m:rPr>
                    <w:rPr>
                      <w:rFonts w:ascii="Cambria Math" w:hAnsi="Cambria Math" w:cs="Times New Roman"/>
                      <w:sz w:val="24"/>
                      <w:szCs w:val="24"/>
                    </w:rPr>
                    <m:t>60</m:t>
                  </m:r>
                </m:oMath>
              </m:oMathPara>
            </w:del>
          </w:p>
        </w:tc>
        <w:tc>
          <w:tcPr>
            <w:tcW w:w="1250" w:type="pct"/>
            <w:tcBorders>
              <w:top w:val="single" w:sz="4" w:space="0" w:color="auto"/>
              <w:left w:val="single" w:sz="4" w:space="0" w:color="auto"/>
            </w:tcBorders>
            <w:vAlign w:val="center"/>
          </w:tcPr>
          <w:p w14:paraId="46B8AA39" w14:textId="528F861F" w:rsidR="00A83FC7" w:rsidRPr="00842C12" w:rsidDel="00BA79DF" w:rsidRDefault="00842C12" w:rsidP="00BA79DF">
            <w:pPr>
              <w:pStyle w:val="Ttulo2"/>
              <w:spacing w:before="240" w:after="240"/>
              <w:rPr>
                <w:del w:id="692" w:author="Adriana Andrade" w:date="2020-06-05T16:30:00Z"/>
                <w:rFonts w:ascii="Cambria Math" w:hAnsi="Cambria Math" w:cs="Times New Roman"/>
                <w:sz w:val="24"/>
                <w:szCs w:val="24"/>
                <w:oMath/>
              </w:rPr>
              <w:pPrChange w:id="693" w:author="Adriana Andrade" w:date="2020-06-05T16:30:00Z">
                <w:pPr>
                  <w:jc w:val="center"/>
                </w:pPr>
              </w:pPrChange>
            </w:pPr>
            <w:del w:id="694" w:author="Adriana Andrade" w:date="2020-06-05T16:30:00Z">
              <m:oMathPara>
                <m:oMath>
                  <m:r>
                    <m:rPr>
                      <m:sty m:val="bi"/>
                    </m:rPr>
                    <w:rPr>
                      <w:rFonts w:ascii="Cambria Math" w:hAnsi="Cambria Math" w:cs="Times New Roman"/>
                      <w:sz w:val="24"/>
                      <w:szCs w:val="24"/>
                    </w:rPr>
                    <m:t>200</m:t>
                  </m:r>
                </m:oMath>
              </m:oMathPara>
            </w:del>
          </w:p>
        </w:tc>
      </w:tr>
    </w:tbl>
    <w:p w14:paraId="50E29EAB" w14:textId="4EB2C6CA" w:rsidR="00A83FC7" w:rsidRPr="00F67619" w:rsidDel="00BA79DF" w:rsidRDefault="00A83FC7" w:rsidP="00BA79DF">
      <w:pPr>
        <w:pStyle w:val="Ttulo2"/>
        <w:spacing w:before="240" w:after="240"/>
        <w:rPr>
          <w:del w:id="695" w:author="Adriana Andrade" w:date="2020-06-05T16:30:00Z"/>
          <w:rFonts w:eastAsiaTheme="minorEastAsia" w:cs="Times New Roman"/>
          <w:sz w:val="24"/>
          <w:szCs w:val="24"/>
        </w:rPr>
        <w:pPrChange w:id="696" w:author="Adriana Andrade" w:date="2020-06-05T16:30:00Z">
          <w:pPr>
            <w:spacing w:after="0" w:line="360" w:lineRule="auto"/>
            <w:jc w:val="both"/>
          </w:pPr>
        </w:pPrChange>
      </w:pPr>
    </w:p>
    <w:p w14:paraId="20EDF04C" w14:textId="13C34485" w:rsidR="00A83FC7" w:rsidRPr="00F67619" w:rsidDel="00BA79DF" w:rsidRDefault="00AF418C" w:rsidP="00BA79DF">
      <w:pPr>
        <w:pStyle w:val="Ttulo2"/>
        <w:spacing w:before="240" w:after="240"/>
        <w:rPr>
          <w:del w:id="697" w:author="Adriana Andrade" w:date="2020-06-05T16:30:00Z"/>
          <w:rFonts w:eastAsiaTheme="minorEastAsia" w:cs="Times New Roman"/>
          <w:sz w:val="24"/>
          <w:szCs w:val="24"/>
        </w:rPr>
        <w:pPrChange w:id="698" w:author="Adriana Andrade" w:date="2020-06-05T16:30:00Z">
          <w:pPr>
            <w:spacing w:after="0" w:line="360" w:lineRule="auto"/>
            <w:jc w:val="both"/>
          </w:pPr>
        </w:pPrChange>
      </w:pPr>
      <w:del w:id="699" w:author="Adriana Andrade" w:date="2020-06-05T16:30:00Z">
        <w:r w:rsidDel="00BA79DF">
          <w:rPr>
            <w:rFonts w:eastAsiaTheme="minorEastAsia" w:cs="Times New Roman"/>
            <w:sz w:val="24"/>
            <w:szCs w:val="24"/>
          </w:rPr>
          <w:tab/>
          <w:delText>Novamente, devemos</w:delText>
        </w:r>
        <w:r w:rsidRPr="00F67619" w:rsidDel="00BA79DF">
          <w:rPr>
            <w:rFonts w:eastAsiaTheme="minorEastAsia" w:cs="Times New Roman"/>
            <w:sz w:val="24"/>
            <w:szCs w:val="24"/>
          </w:rPr>
          <w:delText xml:space="preserve"> construir as proporções segundo as linhas ou as colunas para podermos fazer comparações. </w:delText>
        </w:r>
        <w:r w:rsidDel="00BA79DF">
          <w:rPr>
            <w:rFonts w:eastAsiaTheme="minorEastAsia" w:cs="Times New Roman"/>
            <w:sz w:val="24"/>
            <w:szCs w:val="24"/>
          </w:rPr>
          <w:delText>Calcularemos as proporções segundo os totais das colunas (</w:delText>
        </w:r>
        <w:r w:rsidRPr="00F67619" w:rsidDel="00BA79DF">
          <w:rPr>
            <w:rFonts w:eastAsiaTheme="minorEastAsia" w:cs="Times New Roman"/>
            <w:sz w:val="24"/>
            <w:szCs w:val="24"/>
          </w:rPr>
          <w:delText>Tabela 5</w:delText>
        </w:r>
        <w:r w:rsidDel="00BA79DF">
          <w:rPr>
            <w:rFonts w:eastAsiaTheme="minorEastAsia" w:cs="Times New Roman"/>
            <w:sz w:val="24"/>
            <w:szCs w:val="24"/>
          </w:rPr>
          <w:delText>.5)</w:delText>
        </w:r>
        <w:r w:rsidRPr="00F67619" w:rsidDel="00BA79DF">
          <w:rPr>
            <w:rFonts w:eastAsiaTheme="minorEastAsia" w:cs="Times New Roman"/>
            <w:sz w:val="24"/>
            <w:szCs w:val="24"/>
          </w:rPr>
          <w:delText>.</w:delText>
        </w:r>
      </w:del>
    </w:p>
    <w:p w14:paraId="632855D8" w14:textId="45285D5C" w:rsidR="00430CED" w:rsidDel="00BA79DF" w:rsidRDefault="00430CED" w:rsidP="00BA79DF">
      <w:pPr>
        <w:pStyle w:val="Ttulo2"/>
        <w:spacing w:before="240" w:after="240"/>
        <w:rPr>
          <w:del w:id="700" w:author="Adriana Andrade" w:date="2020-06-05T16:30:00Z"/>
          <w:rFonts w:eastAsiaTheme="minorEastAsia"/>
          <w:sz w:val="24"/>
          <w:szCs w:val="24"/>
        </w:rPr>
        <w:pPrChange w:id="701" w:author="Adriana Andrade" w:date="2020-06-05T16:30:00Z">
          <w:pPr>
            <w:spacing w:after="0" w:line="360" w:lineRule="auto"/>
            <w:jc w:val="both"/>
          </w:pPr>
        </w:pPrChange>
      </w:pPr>
    </w:p>
    <w:p w14:paraId="1D722F30" w14:textId="0EB11326" w:rsidR="00842C12" w:rsidRPr="00A83FC7" w:rsidDel="00BA79DF" w:rsidRDefault="00842C12" w:rsidP="00BA79DF">
      <w:pPr>
        <w:pStyle w:val="Ttulo2"/>
        <w:spacing w:before="240" w:after="240"/>
        <w:rPr>
          <w:del w:id="702" w:author="Adriana Andrade" w:date="2020-06-05T16:30:00Z"/>
          <w:rFonts w:eastAsiaTheme="minorEastAsia" w:cs="Times New Roman"/>
          <w:sz w:val="20"/>
          <w:szCs w:val="20"/>
        </w:rPr>
        <w:pPrChange w:id="703" w:author="Adriana Andrade" w:date="2020-06-05T16:30:00Z">
          <w:pPr>
            <w:spacing w:after="120" w:line="240" w:lineRule="auto"/>
            <w:ind w:left="964" w:hanging="964"/>
            <w:jc w:val="both"/>
          </w:pPr>
        </w:pPrChange>
      </w:pPr>
      <w:del w:id="704" w:author="Adriana Andrade" w:date="2020-06-05T16:30:00Z">
        <w:r w:rsidRPr="00A83FC7" w:rsidDel="00BA79DF">
          <w:rPr>
            <w:rFonts w:eastAsiaTheme="minorEastAsia" w:cs="Times New Roman"/>
            <w:b w:val="0"/>
            <w:sz w:val="20"/>
            <w:szCs w:val="20"/>
          </w:rPr>
          <w:delText>Tabela 5.</w:delText>
        </w:r>
        <w:r w:rsidDel="00BA79DF">
          <w:rPr>
            <w:rFonts w:eastAsiaTheme="minorEastAsia" w:cs="Times New Roman"/>
            <w:b w:val="0"/>
            <w:sz w:val="20"/>
            <w:szCs w:val="20"/>
          </w:rPr>
          <w:delText>5</w:delText>
        </w:r>
        <w:r w:rsidRPr="00A83FC7" w:rsidDel="00BA79DF">
          <w:rPr>
            <w:rFonts w:eastAsiaTheme="minorEastAsia" w:cs="Times New Roman"/>
            <w:b w:val="0"/>
            <w:sz w:val="20"/>
            <w:szCs w:val="20"/>
          </w:rPr>
          <w:delText>.</w:delText>
        </w:r>
        <w:r w:rsidRPr="00A83FC7" w:rsidDel="00BA79DF">
          <w:rPr>
            <w:rFonts w:eastAsiaTheme="minorEastAsia" w:cs="Times New Roman"/>
            <w:sz w:val="20"/>
            <w:szCs w:val="20"/>
          </w:rPr>
          <w:delText xml:space="preserve"> Distribuição conjunta </w:delText>
        </w:r>
        <w:r w:rsidR="001F31F0" w:rsidDel="00BA79DF">
          <w:rPr>
            <w:rFonts w:eastAsiaTheme="minorEastAsia" w:cs="Times New Roman"/>
            <w:sz w:val="20"/>
            <w:szCs w:val="20"/>
          </w:rPr>
          <w:delText xml:space="preserve">das proporções (em porcentagem), </w:delText>
        </w:r>
        <w:r w:rsidR="00A4420A" w:rsidDel="00BA79DF">
          <w:rPr>
            <w:rFonts w:eastAsiaTheme="minorEastAsia" w:cs="Times New Roman"/>
            <w:sz w:val="20"/>
            <w:szCs w:val="20"/>
          </w:rPr>
          <w:delText>segundo os totais das colunas</w:delText>
        </w:r>
        <w:r w:rsidR="001F31F0" w:rsidDel="00BA79DF">
          <w:rPr>
            <w:rFonts w:eastAsiaTheme="minorEastAsia" w:cs="Times New Roman"/>
            <w:sz w:val="20"/>
            <w:szCs w:val="20"/>
          </w:rPr>
          <w:delText>,</w:delText>
        </w:r>
        <w:r w:rsidR="00A4420A" w:rsidDel="00BA79DF">
          <w:rPr>
            <w:rFonts w:eastAsiaTheme="minorEastAsia" w:cs="Times New Roman"/>
            <w:sz w:val="20"/>
            <w:szCs w:val="20"/>
          </w:rPr>
          <w:delText xml:space="preserve"> </w:delText>
        </w:r>
        <w:r w:rsidRPr="00A83FC7" w:rsidDel="00BA79DF">
          <w:rPr>
            <w:rFonts w:eastAsiaTheme="minorEastAsia" w:cs="Times New Roman"/>
            <w:sz w:val="20"/>
            <w:szCs w:val="20"/>
          </w:rPr>
          <w:delText xml:space="preserve">de alunos segundo o sexo </w:delText>
        </w:r>
        <m:oMath>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X</m:t>
              </m:r>
            </m:e>
          </m:d>
        </m:oMath>
        <w:r w:rsidRPr="00A83FC7" w:rsidDel="00BA79DF">
          <w:rPr>
            <w:rFonts w:eastAsiaTheme="minorEastAsia" w:cs="Times New Roman"/>
            <w:sz w:val="20"/>
            <w:szCs w:val="20"/>
          </w:rPr>
          <w:delText xml:space="preserve"> e o curso escolhido </w:delText>
        </w:r>
        <m:oMath>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Y</m:t>
              </m:r>
            </m:e>
          </m:d>
        </m:oMath>
        <w:r w:rsidRPr="00A83FC7" w:rsidDel="00BA79DF">
          <w:rPr>
            <w:rFonts w:eastAsiaTheme="minorEastAsia" w:cs="Times New Roman"/>
            <w:sz w:val="20"/>
            <w:szCs w:val="20"/>
          </w:rPr>
          <w:delText>.</w:delText>
        </w:r>
      </w:del>
    </w:p>
    <w:tbl>
      <w:tblPr>
        <w:tblStyle w:val="Tabelacomgrade"/>
        <w:tblW w:w="5000" w:type="pct"/>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027"/>
        <w:gridCol w:w="2206"/>
        <w:gridCol w:w="2029"/>
        <w:gridCol w:w="2242"/>
      </w:tblGrid>
      <w:tr w:rsidR="00842C12" w:rsidRPr="00842C12" w:rsidDel="00BA79DF" w14:paraId="3E3DDE10" w14:textId="04FA6854" w:rsidTr="00655082">
        <w:trPr>
          <w:del w:id="705" w:author="Adriana Andrade" w:date="2020-06-05T16:30:00Z"/>
        </w:trPr>
        <w:tc>
          <w:tcPr>
            <w:tcW w:w="1192" w:type="pct"/>
            <w:tcBorders>
              <w:top w:val="single" w:sz="4" w:space="0" w:color="auto"/>
              <w:bottom w:val="single" w:sz="4" w:space="0" w:color="auto"/>
              <w:right w:val="single" w:sz="4" w:space="0" w:color="auto"/>
              <w:tl2br w:val="single" w:sz="4" w:space="0" w:color="auto"/>
            </w:tcBorders>
            <w:vAlign w:val="center"/>
          </w:tcPr>
          <w:p w14:paraId="4089179C" w14:textId="25637A03" w:rsidR="00842C12" w:rsidRPr="00842C12" w:rsidDel="00BA79DF" w:rsidRDefault="00842C12" w:rsidP="00BA79DF">
            <w:pPr>
              <w:pStyle w:val="Ttulo2"/>
              <w:spacing w:before="240" w:after="240"/>
              <w:rPr>
                <w:del w:id="706" w:author="Adriana Andrade" w:date="2020-06-05T16:30:00Z"/>
                <w:rFonts w:eastAsiaTheme="minorEastAsia" w:cs="Times New Roman"/>
                <w:b w:val="0"/>
                <w:sz w:val="24"/>
                <w:szCs w:val="24"/>
              </w:rPr>
              <w:pPrChange w:id="707" w:author="Adriana Andrade" w:date="2020-06-05T16:30:00Z">
                <w:pPr>
                  <w:jc w:val="center"/>
                </w:pPr>
              </w:pPrChange>
            </w:pPr>
            <w:del w:id="708" w:author="Adriana Andrade" w:date="2020-06-05T16:30:00Z">
              <w:r w:rsidRPr="00842C12" w:rsidDel="00BA79DF">
                <w:rPr>
                  <w:rFonts w:eastAsiaTheme="minorEastAsia" w:cs="Times New Roman"/>
                  <w:b w:val="0"/>
                  <w:sz w:val="24"/>
                  <w:szCs w:val="24"/>
                </w:rPr>
                <w:delText xml:space="preserve">             </w:delText>
              </w:r>
              <m:oMath>
                <m:r>
                  <m:rPr>
                    <m:sty m:val="bi"/>
                  </m:rPr>
                  <w:rPr>
                    <w:rFonts w:ascii="Cambria Math" w:hAnsi="Cambria Math" w:cs="Times New Roman"/>
                    <w:sz w:val="24"/>
                    <w:szCs w:val="24"/>
                  </w:rPr>
                  <m:t>X</m:t>
                </m:r>
              </m:oMath>
            </w:del>
          </w:p>
          <w:p w14:paraId="665B86F9" w14:textId="4DB019E3" w:rsidR="00842C12" w:rsidRPr="00842C12" w:rsidDel="00BA79DF" w:rsidRDefault="00842C12" w:rsidP="00BA79DF">
            <w:pPr>
              <w:pStyle w:val="Ttulo2"/>
              <w:spacing w:before="240" w:after="240"/>
              <w:rPr>
                <w:del w:id="709" w:author="Adriana Andrade" w:date="2020-06-05T16:30:00Z"/>
                <w:rFonts w:eastAsiaTheme="minorEastAsia" w:cs="Times New Roman"/>
                <w:b w:val="0"/>
                <w:sz w:val="24"/>
                <w:szCs w:val="24"/>
              </w:rPr>
              <w:pPrChange w:id="710" w:author="Adriana Andrade" w:date="2020-06-05T16:30:00Z">
                <w:pPr/>
              </w:pPrChange>
            </w:pPr>
            <w:del w:id="711" w:author="Adriana Andrade" w:date="2020-06-05T16:30:00Z">
              <w:r w:rsidRPr="00842C12" w:rsidDel="00BA79DF">
                <w:rPr>
                  <w:rFonts w:eastAsiaTheme="minorEastAsia" w:cs="Times New Roman"/>
                  <w:b w:val="0"/>
                  <w:sz w:val="24"/>
                  <w:szCs w:val="24"/>
                </w:rPr>
                <w:delText xml:space="preserve">    </w:delText>
              </w:r>
              <m:oMath>
                <m:r>
                  <m:rPr>
                    <m:sty m:val="bi"/>
                  </m:rPr>
                  <w:rPr>
                    <w:rFonts w:ascii="Cambria Math" w:eastAsiaTheme="minorEastAsia" w:hAnsi="Cambria Math" w:cs="Times New Roman"/>
                    <w:sz w:val="24"/>
                    <w:szCs w:val="24"/>
                  </w:rPr>
                  <m:t>Y</m:t>
                </m:r>
              </m:oMath>
            </w:del>
          </w:p>
        </w:tc>
        <w:tc>
          <w:tcPr>
            <w:tcW w:w="1297" w:type="pct"/>
            <w:tcBorders>
              <w:top w:val="single" w:sz="4" w:space="0" w:color="auto"/>
              <w:left w:val="single" w:sz="4" w:space="0" w:color="auto"/>
              <w:bottom w:val="single" w:sz="4" w:space="0" w:color="auto"/>
              <w:right w:val="single" w:sz="4" w:space="0" w:color="auto"/>
            </w:tcBorders>
            <w:shd w:val="clear" w:color="auto" w:fill="auto"/>
            <w:vAlign w:val="center"/>
          </w:tcPr>
          <w:p w14:paraId="6055ED59" w14:textId="77DDEC08" w:rsidR="00842C12" w:rsidRPr="00842C12" w:rsidDel="00BA79DF" w:rsidRDefault="00842C12" w:rsidP="00BA79DF">
            <w:pPr>
              <w:pStyle w:val="Ttulo2"/>
              <w:spacing w:before="240" w:after="240"/>
              <w:rPr>
                <w:del w:id="712" w:author="Adriana Andrade" w:date="2020-06-05T16:30:00Z"/>
                <w:rFonts w:cs="Times New Roman"/>
                <w:b w:val="0"/>
                <w:sz w:val="24"/>
                <w:szCs w:val="24"/>
              </w:rPr>
              <w:pPrChange w:id="713" w:author="Adriana Andrade" w:date="2020-06-05T16:30:00Z">
                <w:pPr>
                  <w:jc w:val="center"/>
                </w:pPr>
              </w:pPrChange>
            </w:pPr>
            <w:del w:id="714" w:author="Adriana Andrade" w:date="2020-06-05T16:30:00Z">
              <w:r w:rsidRPr="00842C12" w:rsidDel="00BA79DF">
                <w:rPr>
                  <w:rFonts w:cs="Times New Roman"/>
                  <w:b w:val="0"/>
                  <w:sz w:val="24"/>
                  <w:szCs w:val="24"/>
                </w:rPr>
                <w:delText>Masculino</w:delText>
              </w:r>
            </w:del>
          </w:p>
        </w:tc>
        <w:tc>
          <w:tcPr>
            <w:tcW w:w="1193" w:type="pct"/>
            <w:tcBorders>
              <w:top w:val="single" w:sz="4" w:space="0" w:color="auto"/>
              <w:left w:val="single" w:sz="4" w:space="0" w:color="auto"/>
              <w:bottom w:val="single" w:sz="4" w:space="0" w:color="auto"/>
              <w:right w:val="single" w:sz="4" w:space="0" w:color="auto"/>
            </w:tcBorders>
            <w:vAlign w:val="center"/>
          </w:tcPr>
          <w:p w14:paraId="5B7F68F0" w14:textId="17B4F58E" w:rsidR="00842C12" w:rsidRPr="00842C12" w:rsidDel="00BA79DF" w:rsidRDefault="00842C12" w:rsidP="00BA79DF">
            <w:pPr>
              <w:pStyle w:val="Ttulo2"/>
              <w:spacing w:before="240" w:after="240"/>
              <w:rPr>
                <w:del w:id="715" w:author="Adriana Andrade" w:date="2020-06-05T16:30:00Z"/>
                <w:rFonts w:cs="Times New Roman"/>
                <w:b w:val="0"/>
                <w:sz w:val="24"/>
                <w:szCs w:val="24"/>
              </w:rPr>
              <w:pPrChange w:id="716" w:author="Adriana Andrade" w:date="2020-06-05T16:30:00Z">
                <w:pPr>
                  <w:jc w:val="center"/>
                </w:pPr>
              </w:pPrChange>
            </w:pPr>
            <w:del w:id="717" w:author="Adriana Andrade" w:date="2020-06-05T16:30:00Z">
              <w:r w:rsidRPr="00842C12" w:rsidDel="00BA79DF">
                <w:rPr>
                  <w:rFonts w:cs="Times New Roman"/>
                  <w:b w:val="0"/>
                  <w:sz w:val="24"/>
                  <w:szCs w:val="24"/>
                </w:rPr>
                <w:delText>Feminino</w:delText>
              </w:r>
            </w:del>
          </w:p>
        </w:tc>
        <w:tc>
          <w:tcPr>
            <w:tcW w:w="1318" w:type="pct"/>
            <w:tcBorders>
              <w:left w:val="single" w:sz="4" w:space="0" w:color="auto"/>
              <w:bottom w:val="single" w:sz="4" w:space="0" w:color="auto"/>
            </w:tcBorders>
            <w:vAlign w:val="center"/>
          </w:tcPr>
          <w:p w14:paraId="41E9B7D2" w14:textId="143D0BCD" w:rsidR="00842C12" w:rsidRPr="00842C12" w:rsidDel="00BA79DF" w:rsidRDefault="00842C12" w:rsidP="00BA79DF">
            <w:pPr>
              <w:pStyle w:val="Ttulo2"/>
              <w:spacing w:before="240" w:after="240"/>
              <w:rPr>
                <w:del w:id="718" w:author="Adriana Andrade" w:date="2020-06-05T16:30:00Z"/>
                <w:rFonts w:cs="Times New Roman"/>
                <w:b w:val="0"/>
                <w:sz w:val="24"/>
                <w:szCs w:val="24"/>
              </w:rPr>
              <w:pPrChange w:id="719" w:author="Adriana Andrade" w:date="2020-06-05T16:30:00Z">
                <w:pPr>
                  <w:jc w:val="center"/>
                </w:pPr>
              </w:pPrChange>
            </w:pPr>
            <w:del w:id="720" w:author="Adriana Andrade" w:date="2020-06-05T16:30:00Z">
              <w:r w:rsidRPr="00842C12" w:rsidDel="00BA79DF">
                <w:rPr>
                  <w:rFonts w:cs="Times New Roman"/>
                  <w:b w:val="0"/>
                  <w:sz w:val="24"/>
                  <w:szCs w:val="24"/>
                </w:rPr>
                <w:delText>Total</w:delText>
              </w:r>
            </w:del>
          </w:p>
        </w:tc>
      </w:tr>
      <w:tr w:rsidR="00842C12" w:rsidRPr="00F67619" w:rsidDel="00BA79DF" w14:paraId="16EC296A" w14:textId="15274942" w:rsidTr="00655082">
        <w:trPr>
          <w:del w:id="721" w:author="Adriana Andrade" w:date="2020-06-05T16:30:00Z"/>
        </w:trPr>
        <w:tc>
          <w:tcPr>
            <w:tcW w:w="1192" w:type="pct"/>
            <w:tcBorders>
              <w:top w:val="single" w:sz="4" w:space="0" w:color="auto"/>
              <w:bottom w:val="nil"/>
              <w:right w:val="single" w:sz="4" w:space="0" w:color="auto"/>
            </w:tcBorders>
            <w:vAlign w:val="center"/>
          </w:tcPr>
          <w:p w14:paraId="667CDF6E" w14:textId="1581227A" w:rsidR="00842C12" w:rsidRPr="00842C12" w:rsidDel="00BA79DF" w:rsidRDefault="00842C12" w:rsidP="00BA79DF">
            <w:pPr>
              <w:pStyle w:val="Ttulo2"/>
              <w:spacing w:before="240" w:after="240"/>
              <w:rPr>
                <w:del w:id="722" w:author="Adriana Andrade" w:date="2020-06-05T16:30:00Z"/>
                <w:rFonts w:cs="Times New Roman"/>
                <w:b w:val="0"/>
                <w:sz w:val="24"/>
                <w:szCs w:val="24"/>
              </w:rPr>
              <w:pPrChange w:id="723" w:author="Adriana Andrade" w:date="2020-06-05T16:30:00Z">
                <w:pPr>
                  <w:jc w:val="center"/>
                </w:pPr>
              </w:pPrChange>
            </w:pPr>
            <w:del w:id="724" w:author="Adriana Andrade" w:date="2020-06-05T16:30:00Z">
              <w:r w:rsidRPr="00842C12" w:rsidDel="00BA79DF">
                <w:rPr>
                  <w:rFonts w:cs="Times New Roman"/>
                  <w:b w:val="0"/>
                  <w:sz w:val="24"/>
                  <w:szCs w:val="24"/>
                </w:rPr>
                <w:delText>Física</w:delText>
              </w:r>
            </w:del>
          </w:p>
        </w:tc>
        <w:tc>
          <w:tcPr>
            <w:tcW w:w="1297" w:type="pct"/>
            <w:tcBorders>
              <w:top w:val="single" w:sz="4" w:space="0" w:color="auto"/>
              <w:left w:val="single" w:sz="4" w:space="0" w:color="auto"/>
              <w:bottom w:val="nil"/>
              <w:right w:val="single" w:sz="4" w:space="0" w:color="auto"/>
            </w:tcBorders>
            <w:shd w:val="clear" w:color="auto" w:fill="auto"/>
            <w:vAlign w:val="center"/>
          </w:tcPr>
          <w:p w14:paraId="5F947412" w14:textId="5DEA463E" w:rsidR="00842C12" w:rsidRPr="00842C12" w:rsidDel="00BA79DF" w:rsidRDefault="00842C12" w:rsidP="00BA79DF">
            <w:pPr>
              <w:pStyle w:val="Ttulo2"/>
              <w:spacing w:before="240" w:after="240"/>
              <w:rPr>
                <w:del w:id="725" w:author="Adriana Andrade" w:date="2020-06-05T16:30:00Z"/>
                <w:rFonts w:ascii="Cambria Math" w:hAnsi="Cambria Math" w:cs="Times New Roman"/>
                <w:sz w:val="24"/>
                <w:szCs w:val="24"/>
                <w:oMath/>
              </w:rPr>
              <w:pPrChange w:id="726" w:author="Adriana Andrade" w:date="2020-06-05T16:30:00Z">
                <w:pPr>
                  <w:jc w:val="center"/>
                </w:pPr>
              </w:pPrChange>
            </w:pPr>
            <w:del w:id="727" w:author="Adriana Andrade" w:date="2020-06-05T16:30:00Z">
              <m:oMathPara>
                <m:oMath>
                  <m:r>
                    <m:rPr>
                      <m:sty m:val="bi"/>
                    </m:rPr>
                    <w:rPr>
                      <w:rFonts w:ascii="Cambria Math" w:hAnsi="Cambria Math" w:cs="Times New Roman"/>
                      <w:color w:val="A6A6A6" w:themeColor="background1" w:themeShade="A6"/>
                      <w:sz w:val="24"/>
                      <w:szCs w:val="24"/>
                    </w:rPr>
                    <m:t>100</m:t>
                  </m:r>
                  <m:r>
                    <m:rPr>
                      <m:sty m:val="bi"/>
                    </m:rPr>
                    <w:rPr>
                      <w:rFonts w:ascii="Cambria Math" w:eastAsiaTheme="minorEastAsia" w:hAnsi="Cambria Math" w:cs="Times New Roman"/>
                      <w:color w:val="A6A6A6" w:themeColor="background1" w:themeShade="A6"/>
                      <w:sz w:val="24"/>
                      <w:szCs w:val="24"/>
                    </w:rPr>
                    <m:t>/140=</m:t>
                  </m:r>
                  <m:r>
                    <m:rPr>
                      <m:sty m:val="bi"/>
                    </m:rPr>
                    <w:rPr>
                      <w:rFonts w:ascii="Cambria Math" w:eastAsiaTheme="minorEastAsia" w:hAnsi="Cambria Math" w:cs="Times New Roman"/>
                      <w:sz w:val="24"/>
                      <w:szCs w:val="24"/>
                    </w:rPr>
                    <m:t>71%</m:t>
                  </m:r>
                </m:oMath>
              </m:oMathPara>
            </w:del>
          </w:p>
        </w:tc>
        <w:tc>
          <w:tcPr>
            <w:tcW w:w="1193" w:type="pct"/>
            <w:tcBorders>
              <w:top w:val="single" w:sz="4" w:space="0" w:color="auto"/>
              <w:left w:val="single" w:sz="4" w:space="0" w:color="auto"/>
              <w:bottom w:val="nil"/>
              <w:right w:val="single" w:sz="4" w:space="0" w:color="auto"/>
            </w:tcBorders>
            <w:vAlign w:val="center"/>
          </w:tcPr>
          <w:p w14:paraId="5D35D312" w14:textId="4E8BC08F" w:rsidR="00842C12" w:rsidRPr="00842C12" w:rsidDel="00BA79DF" w:rsidRDefault="00842C12" w:rsidP="00BA79DF">
            <w:pPr>
              <w:pStyle w:val="Ttulo2"/>
              <w:spacing w:before="240" w:after="240"/>
              <w:rPr>
                <w:del w:id="728" w:author="Adriana Andrade" w:date="2020-06-05T16:30:00Z"/>
                <w:rFonts w:ascii="Cambria Math" w:hAnsi="Cambria Math" w:cs="Times New Roman"/>
                <w:sz w:val="24"/>
                <w:szCs w:val="24"/>
                <w:oMath/>
              </w:rPr>
              <w:pPrChange w:id="729" w:author="Adriana Andrade" w:date="2020-06-05T16:30:00Z">
                <w:pPr>
                  <w:jc w:val="center"/>
                </w:pPr>
              </w:pPrChange>
            </w:pPr>
            <w:del w:id="730" w:author="Adriana Andrade" w:date="2020-06-05T16:30:00Z">
              <m:oMathPara>
                <m:oMath>
                  <m:r>
                    <m:rPr>
                      <m:sty m:val="bi"/>
                    </m:rPr>
                    <w:rPr>
                      <w:rFonts w:ascii="Cambria Math" w:hAnsi="Cambria Math" w:cs="Times New Roman"/>
                      <w:color w:val="A6A6A6" w:themeColor="background1" w:themeShade="A6"/>
                      <w:sz w:val="24"/>
                      <w:szCs w:val="24"/>
                    </w:rPr>
                    <m:t>20</m:t>
                  </m:r>
                  <m:r>
                    <m:rPr>
                      <m:sty m:val="bi"/>
                    </m:rPr>
                    <w:rPr>
                      <w:rFonts w:ascii="Cambria Math" w:eastAsiaTheme="minorEastAsia" w:hAnsi="Cambria Math" w:cs="Times New Roman"/>
                      <w:color w:val="A6A6A6" w:themeColor="background1" w:themeShade="A6"/>
                      <w:sz w:val="24"/>
                      <w:szCs w:val="24"/>
                    </w:rPr>
                    <m:t>/60=</m:t>
                  </m:r>
                  <m:r>
                    <m:rPr>
                      <m:sty m:val="bi"/>
                    </m:rPr>
                    <w:rPr>
                      <w:rFonts w:ascii="Cambria Math" w:eastAsiaTheme="minorEastAsia" w:hAnsi="Cambria Math" w:cs="Times New Roman"/>
                      <w:sz w:val="24"/>
                      <w:szCs w:val="24"/>
                    </w:rPr>
                    <m:t>33%</m:t>
                  </m:r>
                </m:oMath>
              </m:oMathPara>
            </w:del>
          </w:p>
        </w:tc>
        <w:tc>
          <w:tcPr>
            <w:tcW w:w="1318" w:type="pct"/>
            <w:tcBorders>
              <w:top w:val="single" w:sz="4" w:space="0" w:color="auto"/>
              <w:left w:val="single" w:sz="4" w:space="0" w:color="auto"/>
              <w:bottom w:val="nil"/>
            </w:tcBorders>
            <w:vAlign w:val="center"/>
          </w:tcPr>
          <w:p w14:paraId="74EF2F08" w14:textId="29FE203B" w:rsidR="00842C12" w:rsidRPr="00842C12" w:rsidDel="00BA79DF" w:rsidRDefault="00842C12" w:rsidP="00BA79DF">
            <w:pPr>
              <w:pStyle w:val="Ttulo2"/>
              <w:spacing w:before="240" w:after="240"/>
              <w:rPr>
                <w:del w:id="731" w:author="Adriana Andrade" w:date="2020-06-05T16:30:00Z"/>
                <w:rFonts w:ascii="Cambria Math" w:hAnsi="Cambria Math" w:cs="Times New Roman"/>
                <w:sz w:val="24"/>
                <w:szCs w:val="24"/>
                <w:oMath/>
              </w:rPr>
              <w:pPrChange w:id="732" w:author="Adriana Andrade" w:date="2020-06-05T16:30:00Z">
                <w:pPr>
                  <w:jc w:val="center"/>
                </w:pPr>
              </w:pPrChange>
            </w:pPr>
            <w:del w:id="733" w:author="Adriana Andrade" w:date="2020-06-05T16:30:00Z">
              <m:oMathPara>
                <m:oMath>
                  <m:r>
                    <m:rPr>
                      <m:sty m:val="bi"/>
                    </m:rPr>
                    <w:rPr>
                      <w:rFonts w:ascii="Cambria Math" w:hAnsi="Cambria Math" w:cs="Times New Roman"/>
                      <w:color w:val="A6A6A6" w:themeColor="background1" w:themeShade="A6"/>
                      <w:sz w:val="24"/>
                      <w:szCs w:val="24"/>
                    </w:rPr>
                    <m:t>120/200=</m:t>
                  </m:r>
                  <m:r>
                    <m:rPr>
                      <m:sty m:val="bi"/>
                    </m:rPr>
                    <w:rPr>
                      <w:rFonts w:ascii="Cambria Math" w:hAnsi="Cambria Math" w:cs="Times New Roman"/>
                      <w:sz w:val="24"/>
                      <w:szCs w:val="24"/>
                    </w:rPr>
                    <m:t>60%</m:t>
                  </m:r>
                </m:oMath>
              </m:oMathPara>
            </w:del>
          </w:p>
        </w:tc>
      </w:tr>
      <w:tr w:rsidR="00842C12" w:rsidRPr="00F67619" w:rsidDel="00BA79DF" w14:paraId="682C278A" w14:textId="3173D7CB" w:rsidTr="00655082">
        <w:trPr>
          <w:del w:id="734" w:author="Adriana Andrade" w:date="2020-06-05T16:30:00Z"/>
        </w:trPr>
        <w:tc>
          <w:tcPr>
            <w:tcW w:w="1192" w:type="pct"/>
            <w:tcBorders>
              <w:top w:val="nil"/>
              <w:bottom w:val="nil"/>
              <w:right w:val="single" w:sz="4" w:space="0" w:color="auto"/>
            </w:tcBorders>
            <w:vAlign w:val="center"/>
          </w:tcPr>
          <w:p w14:paraId="7CFD835F" w14:textId="1F3229F1" w:rsidR="00842C12" w:rsidRPr="00842C12" w:rsidDel="00BA79DF" w:rsidRDefault="00842C12" w:rsidP="00BA79DF">
            <w:pPr>
              <w:pStyle w:val="Ttulo2"/>
              <w:spacing w:before="240" w:after="240"/>
              <w:rPr>
                <w:del w:id="735" w:author="Adriana Andrade" w:date="2020-06-05T16:30:00Z"/>
                <w:rFonts w:cs="Times New Roman"/>
                <w:b w:val="0"/>
                <w:sz w:val="24"/>
                <w:szCs w:val="24"/>
              </w:rPr>
              <w:pPrChange w:id="736" w:author="Adriana Andrade" w:date="2020-06-05T16:30:00Z">
                <w:pPr>
                  <w:jc w:val="center"/>
                </w:pPr>
              </w:pPrChange>
            </w:pPr>
            <w:del w:id="737" w:author="Adriana Andrade" w:date="2020-06-05T16:30:00Z">
              <w:r w:rsidRPr="00842C12" w:rsidDel="00BA79DF">
                <w:rPr>
                  <w:rFonts w:cs="Times New Roman"/>
                  <w:b w:val="0"/>
                  <w:sz w:val="24"/>
                  <w:szCs w:val="24"/>
                </w:rPr>
                <w:delText>Ciências sociais</w:delText>
              </w:r>
            </w:del>
          </w:p>
        </w:tc>
        <w:tc>
          <w:tcPr>
            <w:tcW w:w="1297" w:type="pct"/>
            <w:tcBorders>
              <w:top w:val="nil"/>
              <w:left w:val="single" w:sz="4" w:space="0" w:color="auto"/>
              <w:bottom w:val="nil"/>
              <w:right w:val="single" w:sz="4" w:space="0" w:color="auto"/>
            </w:tcBorders>
            <w:shd w:val="clear" w:color="auto" w:fill="auto"/>
            <w:vAlign w:val="center"/>
          </w:tcPr>
          <w:p w14:paraId="24A5D8BC" w14:textId="3E64878E" w:rsidR="00842C12" w:rsidRPr="00842C12" w:rsidDel="00BA79DF" w:rsidRDefault="00842C12" w:rsidP="00BA79DF">
            <w:pPr>
              <w:pStyle w:val="Ttulo2"/>
              <w:spacing w:before="240" w:after="240"/>
              <w:rPr>
                <w:del w:id="738" w:author="Adriana Andrade" w:date="2020-06-05T16:30:00Z"/>
                <w:rFonts w:ascii="Cambria Math" w:hAnsi="Cambria Math" w:cs="Times New Roman"/>
                <w:sz w:val="24"/>
                <w:szCs w:val="24"/>
                <w:oMath/>
              </w:rPr>
              <w:pPrChange w:id="739" w:author="Adriana Andrade" w:date="2020-06-05T16:30:00Z">
                <w:pPr>
                  <w:jc w:val="center"/>
                </w:pPr>
              </w:pPrChange>
            </w:pPr>
            <w:del w:id="740" w:author="Adriana Andrade" w:date="2020-06-05T16:30:00Z">
              <m:oMathPara>
                <m:oMath>
                  <m:r>
                    <m:rPr>
                      <m:sty m:val="bi"/>
                    </m:rPr>
                    <w:rPr>
                      <w:rFonts w:ascii="Cambria Math" w:hAnsi="Cambria Math" w:cs="Times New Roman"/>
                      <w:sz w:val="24"/>
                      <w:szCs w:val="24"/>
                    </w:rPr>
                    <m:t xml:space="preserve">  </m:t>
                  </m:r>
                  <m:r>
                    <m:rPr>
                      <m:sty m:val="bi"/>
                    </m:rPr>
                    <w:rPr>
                      <w:rFonts w:ascii="Cambria Math" w:hAnsi="Cambria Math" w:cs="Times New Roman"/>
                      <w:color w:val="A6A6A6" w:themeColor="background1" w:themeShade="A6"/>
                      <w:sz w:val="24"/>
                      <w:szCs w:val="24"/>
                    </w:rPr>
                    <m:t>40</m:t>
                  </m:r>
                  <m:r>
                    <m:rPr>
                      <m:sty m:val="bi"/>
                    </m:rPr>
                    <w:rPr>
                      <w:rFonts w:ascii="Cambria Math" w:eastAsiaTheme="minorEastAsia" w:hAnsi="Cambria Math" w:cs="Times New Roman"/>
                      <w:color w:val="A6A6A6" w:themeColor="background1" w:themeShade="A6"/>
                      <w:sz w:val="24"/>
                      <w:szCs w:val="24"/>
                    </w:rPr>
                    <m:t>/140=</m:t>
                  </m:r>
                  <m:r>
                    <m:rPr>
                      <m:sty m:val="bi"/>
                    </m:rPr>
                    <w:rPr>
                      <w:rFonts w:ascii="Cambria Math" w:eastAsiaTheme="minorEastAsia" w:hAnsi="Cambria Math" w:cs="Times New Roman"/>
                      <w:sz w:val="24"/>
                      <w:szCs w:val="24"/>
                    </w:rPr>
                    <m:t>29%</m:t>
                  </m:r>
                </m:oMath>
              </m:oMathPara>
            </w:del>
          </w:p>
        </w:tc>
        <w:tc>
          <w:tcPr>
            <w:tcW w:w="1193" w:type="pct"/>
            <w:tcBorders>
              <w:top w:val="nil"/>
              <w:left w:val="single" w:sz="4" w:space="0" w:color="auto"/>
              <w:bottom w:val="nil"/>
              <w:right w:val="single" w:sz="4" w:space="0" w:color="auto"/>
            </w:tcBorders>
            <w:vAlign w:val="center"/>
          </w:tcPr>
          <w:p w14:paraId="09787CA4" w14:textId="66361CFC" w:rsidR="00842C12" w:rsidRPr="00842C12" w:rsidDel="00BA79DF" w:rsidRDefault="007F5F0B" w:rsidP="00BA79DF">
            <w:pPr>
              <w:pStyle w:val="Ttulo2"/>
              <w:spacing w:before="240" w:after="240"/>
              <w:rPr>
                <w:del w:id="741" w:author="Adriana Andrade" w:date="2020-06-05T16:30:00Z"/>
                <w:rFonts w:ascii="Cambria Math" w:hAnsi="Cambria Math" w:cs="Times New Roman"/>
                <w:sz w:val="24"/>
                <w:szCs w:val="24"/>
                <w:oMath/>
              </w:rPr>
              <w:pPrChange w:id="742" w:author="Adriana Andrade" w:date="2020-06-05T16:30:00Z">
                <w:pPr>
                  <w:jc w:val="center"/>
                </w:pPr>
              </w:pPrChange>
            </w:pPr>
            <w:del w:id="743" w:author="Adriana Andrade" w:date="2020-06-05T16:30:00Z">
              <m:oMathPara>
                <m:oMath>
                  <m:r>
                    <m:rPr>
                      <m:sty m:val="bi"/>
                    </m:rPr>
                    <w:rPr>
                      <w:rFonts w:ascii="Cambria Math" w:hAnsi="Cambria Math" w:cs="Times New Roman"/>
                      <w:color w:val="A6A6A6" w:themeColor="background1" w:themeShade="A6"/>
                      <w:sz w:val="24"/>
                      <w:szCs w:val="24"/>
                    </w:rPr>
                    <m:t>40/60=</m:t>
                  </m:r>
                  <m:r>
                    <m:rPr>
                      <m:sty m:val="bi"/>
                    </m:rPr>
                    <w:rPr>
                      <w:rFonts w:ascii="Cambria Math" w:hAnsi="Cambria Math" w:cs="Times New Roman"/>
                      <w:sz w:val="24"/>
                      <w:szCs w:val="24"/>
                    </w:rPr>
                    <m:t>67%</m:t>
                  </m:r>
                </m:oMath>
              </m:oMathPara>
            </w:del>
          </w:p>
        </w:tc>
        <w:tc>
          <w:tcPr>
            <w:tcW w:w="1318" w:type="pct"/>
            <w:tcBorders>
              <w:top w:val="nil"/>
              <w:left w:val="single" w:sz="4" w:space="0" w:color="auto"/>
              <w:bottom w:val="nil"/>
            </w:tcBorders>
            <w:vAlign w:val="center"/>
          </w:tcPr>
          <w:p w14:paraId="6E5258F8" w14:textId="3303BCEE" w:rsidR="00842C12" w:rsidRPr="00842C12" w:rsidDel="00BA79DF" w:rsidRDefault="00842C12" w:rsidP="00BA79DF">
            <w:pPr>
              <w:pStyle w:val="Ttulo2"/>
              <w:spacing w:before="240" w:after="240"/>
              <w:rPr>
                <w:del w:id="744" w:author="Adriana Andrade" w:date="2020-06-05T16:30:00Z"/>
                <w:rFonts w:ascii="Cambria Math" w:hAnsi="Cambria Math" w:cs="Times New Roman"/>
                <w:sz w:val="24"/>
                <w:szCs w:val="24"/>
                <w:oMath/>
              </w:rPr>
              <w:pPrChange w:id="745" w:author="Adriana Andrade" w:date="2020-06-05T16:30:00Z">
                <w:pPr>
                  <w:jc w:val="center"/>
                </w:pPr>
              </w:pPrChange>
            </w:pPr>
            <w:del w:id="746" w:author="Adriana Andrade" w:date="2020-06-05T16:30:00Z">
              <m:oMathPara>
                <m:oMath>
                  <m:r>
                    <m:rPr>
                      <m:sty m:val="bi"/>
                    </m:rPr>
                    <w:rPr>
                      <w:rFonts w:ascii="Cambria Math" w:hAnsi="Cambria Math" w:cs="Times New Roman"/>
                      <w:sz w:val="24"/>
                      <w:szCs w:val="24"/>
                    </w:rPr>
                    <m:t xml:space="preserve">  </m:t>
                  </m:r>
                  <m:r>
                    <m:rPr>
                      <m:sty m:val="bi"/>
                    </m:rPr>
                    <w:rPr>
                      <w:rFonts w:ascii="Cambria Math" w:hAnsi="Cambria Math" w:cs="Times New Roman"/>
                      <w:color w:val="A6A6A6" w:themeColor="background1" w:themeShade="A6"/>
                      <w:sz w:val="24"/>
                      <w:szCs w:val="24"/>
                    </w:rPr>
                    <m:t>80/200=</m:t>
                  </m:r>
                  <m:r>
                    <m:rPr>
                      <m:sty m:val="bi"/>
                    </m:rPr>
                    <w:rPr>
                      <w:rFonts w:ascii="Cambria Math" w:hAnsi="Cambria Math" w:cs="Times New Roman"/>
                      <w:sz w:val="24"/>
                      <w:szCs w:val="24"/>
                    </w:rPr>
                    <m:t>40%</m:t>
                  </m:r>
                </m:oMath>
              </m:oMathPara>
            </w:del>
          </w:p>
        </w:tc>
      </w:tr>
      <w:tr w:rsidR="00842C12" w:rsidRPr="00F67619" w:rsidDel="00BA79DF" w14:paraId="27643424" w14:textId="4AC1A9A7" w:rsidTr="00655082">
        <w:trPr>
          <w:del w:id="747" w:author="Adriana Andrade" w:date="2020-06-05T16:30:00Z"/>
        </w:trPr>
        <w:tc>
          <w:tcPr>
            <w:tcW w:w="1192" w:type="pct"/>
            <w:tcBorders>
              <w:top w:val="single" w:sz="4" w:space="0" w:color="auto"/>
              <w:right w:val="single" w:sz="4" w:space="0" w:color="auto"/>
            </w:tcBorders>
            <w:vAlign w:val="center"/>
          </w:tcPr>
          <w:p w14:paraId="00F5C64F" w14:textId="442A5EB6" w:rsidR="00842C12" w:rsidRPr="00842C12" w:rsidDel="00BA79DF" w:rsidRDefault="00842C12" w:rsidP="00BA79DF">
            <w:pPr>
              <w:pStyle w:val="Ttulo2"/>
              <w:spacing w:before="240" w:after="240"/>
              <w:rPr>
                <w:del w:id="748" w:author="Adriana Andrade" w:date="2020-06-05T16:30:00Z"/>
                <w:rFonts w:cs="Times New Roman"/>
                <w:b w:val="0"/>
                <w:sz w:val="24"/>
                <w:szCs w:val="24"/>
              </w:rPr>
              <w:pPrChange w:id="749" w:author="Adriana Andrade" w:date="2020-06-05T16:30:00Z">
                <w:pPr>
                  <w:jc w:val="center"/>
                </w:pPr>
              </w:pPrChange>
            </w:pPr>
            <w:del w:id="750" w:author="Adriana Andrade" w:date="2020-06-05T16:30:00Z">
              <w:r w:rsidRPr="00842C12" w:rsidDel="00BA79DF">
                <w:rPr>
                  <w:rFonts w:cs="Times New Roman"/>
                  <w:b w:val="0"/>
                  <w:sz w:val="24"/>
                  <w:szCs w:val="24"/>
                </w:rPr>
                <w:delText>Total</w:delText>
              </w:r>
            </w:del>
          </w:p>
        </w:tc>
        <w:tc>
          <w:tcPr>
            <w:tcW w:w="1297" w:type="pct"/>
            <w:tcBorders>
              <w:top w:val="single" w:sz="4" w:space="0" w:color="auto"/>
              <w:left w:val="single" w:sz="4" w:space="0" w:color="auto"/>
              <w:bottom w:val="single" w:sz="4" w:space="0" w:color="auto"/>
              <w:right w:val="single" w:sz="4" w:space="0" w:color="auto"/>
            </w:tcBorders>
            <w:shd w:val="clear" w:color="auto" w:fill="auto"/>
            <w:vAlign w:val="center"/>
          </w:tcPr>
          <w:p w14:paraId="6FC56AC3" w14:textId="417CFF36" w:rsidR="00842C12" w:rsidRPr="00842C12" w:rsidDel="00BA79DF" w:rsidRDefault="00842C12" w:rsidP="00BA79DF">
            <w:pPr>
              <w:pStyle w:val="Ttulo2"/>
              <w:spacing w:before="240" w:after="240"/>
              <w:rPr>
                <w:del w:id="751" w:author="Adriana Andrade" w:date="2020-06-05T16:30:00Z"/>
                <w:rFonts w:ascii="Cambria Math" w:hAnsi="Cambria Math" w:cs="Times New Roman"/>
                <w:sz w:val="24"/>
                <w:szCs w:val="24"/>
                <w:oMath/>
              </w:rPr>
              <w:pPrChange w:id="752" w:author="Adriana Andrade" w:date="2020-06-05T16:30:00Z">
                <w:pPr>
                  <w:jc w:val="center"/>
                </w:pPr>
              </w:pPrChange>
            </w:pPr>
            <w:del w:id="753" w:author="Adriana Andrade" w:date="2020-06-05T16:30:00Z">
              <m:oMathPara>
                <m:oMath>
                  <m:r>
                    <m:rPr>
                      <m:sty m:val="bi"/>
                    </m:rPr>
                    <w:rPr>
                      <w:rFonts w:ascii="Cambria Math" w:hAnsi="Cambria Math" w:cs="Times New Roman"/>
                      <w:sz w:val="24"/>
                      <w:szCs w:val="24"/>
                    </w:rPr>
                    <m:t xml:space="preserve">            </m:t>
                  </m:r>
                  <m:r>
                    <m:rPr>
                      <m:sty m:val="bi"/>
                    </m:rPr>
                    <w:rPr>
                      <w:rFonts w:ascii="Cambria Math" w:hAnsi="Cambria Math" w:cs="Times New Roman"/>
                      <w:color w:val="A6A6A6" w:themeColor="background1" w:themeShade="A6"/>
                      <w:sz w:val="24"/>
                      <w:szCs w:val="24"/>
                    </w:rPr>
                    <m:t>140=</m:t>
                  </m:r>
                  <m:r>
                    <m:rPr>
                      <m:sty m:val="bi"/>
                    </m:rPr>
                    <w:rPr>
                      <w:rFonts w:ascii="Cambria Math" w:hAnsi="Cambria Math" w:cs="Times New Roman"/>
                      <w:sz w:val="24"/>
                      <w:szCs w:val="24"/>
                    </w:rPr>
                    <m:t>100%</m:t>
                  </m:r>
                </m:oMath>
              </m:oMathPara>
            </w:del>
          </w:p>
        </w:tc>
        <w:tc>
          <w:tcPr>
            <w:tcW w:w="1193" w:type="pct"/>
            <w:tcBorders>
              <w:top w:val="single" w:sz="4" w:space="0" w:color="auto"/>
              <w:left w:val="single" w:sz="4" w:space="0" w:color="auto"/>
              <w:bottom w:val="single" w:sz="4" w:space="0" w:color="auto"/>
              <w:right w:val="single" w:sz="4" w:space="0" w:color="auto"/>
            </w:tcBorders>
            <w:vAlign w:val="center"/>
          </w:tcPr>
          <w:p w14:paraId="039D9F2D" w14:textId="1CA675E9" w:rsidR="00842C12" w:rsidRPr="00842C12" w:rsidDel="00BA79DF" w:rsidRDefault="00842C12" w:rsidP="00BA79DF">
            <w:pPr>
              <w:pStyle w:val="Ttulo2"/>
              <w:spacing w:before="240" w:after="240"/>
              <w:rPr>
                <w:del w:id="754" w:author="Adriana Andrade" w:date="2020-06-05T16:30:00Z"/>
                <w:rFonts w:ascii="Cambria Math" w:hAnsi="Cambria Math" w:cs="Times New Roman"/>
                <w:sz w:val="24"/>
                <w:szCs w:val="24"/>
                <w:oMath/>
              </w:rPr>
              <w:pPrChange w:id="755" w:author="Adriana Andrade" w:date="2020-06-05T16:30:00Z">
                <w:pPr>
                  <w:jc w:val="center"/>
                </w:pPr>
              </w:pPrChange>
            </w:pPr>
            <w:del w:id="756" w:author="Adriana Andrade" w:date="2020-06-05T16:30:00Z">
              <m:oMathPara>
                <m:oMath>
                  <m:r>
                    <m:rPr>
                      <m:sty m:val="bi"/>
                    </m:rPr>
                    <w:rPr>
                      <w:rFonts w:ascii="Cambria Math" w:hAnsi="Cambria Math" w:cs="Times New Roman"/>
                      <w:sz w:val="24"/>
                      <w:szCs w:val="24"/>
                    </w:rPr>
                    <m:t xml:space="preserve">          </m:t>
                  </m:r>
                  <m:r>
                    <m:rPr>
                      <m:sty m:val="bi"/>
                    </m:rPr>
                    <w:rPr>
                      <w:rFonts w:ascii="Cambria Math" w:hAnsi="Cambria Math" w:cs="Times New Roman"/>
                      <w:color w:val="A6A6A6" w:themeColor="background1" w:themeShade="A6"/>
                      <w:sz w:val="24"/>
                      <w:szCs w:val="24"/>
                    </w:rPr>
                    <m:t>60=</m:t>
                  </m:r>
                  <m:r>
                    <m:rPr>
                      <m:sty m:val="bi"/>
                    </m:rPr>
                    <w:rPr>
                      <w:rFonts w:ascii="Cambria Math" w:hAnsi="Cambria Math" w:cs="Times New Roman"/>
                      <w:sz w:val="24"/>
                      <w:szCs w:val="24"/>
                    </w:rPr>
                    <m:t>100%</m:t>
                  </m:r>
                </m:oMath>
              </m:oMathPara>
            </w:del>
          </w:p>
        </w:tc>
        <w:tc>
          <w:tcPr>
            <w:tcW w:w="1318" w:type="pct"/>
            <w:tcBorders>
              <w:top w:val="single" w:sz="4" w:space="0" w:color="auto"/>
              <w:left w:val="single" w:sz="4" w:space="0" w:color="auto"/>
            </w:tcBorders>
            <w:vAlign w:val="center"/>
          </w:tcPr>
          <w:p w14:paraId="50F02264" w14:textId="7C7C61D2" w:rsidR="00842C12" w:rsidRPr="00842C12" w:rsidDel="00BA79DF" w:rsidRDefault="00655082" w:rsidP="00BA79DF">
            <w:pPr>
              <w:pStyle w:val="Ttulo2"/>
              <w:spacing w:before="240" w:after="240"/>
              <w:rPr>
                <w:del w:id="757" w:author="Adriana Andrade" w:date="2020-06-05T16:30:00Z"/>
                <w:rFonts w:ascii="Cambria Math" w:hAnsi="Cambria Math" w:cs="Times New Roman"/>
                <w:sz w:val="24"/>
                <w:szCs w:val="24"/>
                <w:oMath/>
              </w:rPr>
              <w:pPrChange w:id="758" w:author="Adriana Andrade" w:date="2020-06-05T16:30:00Z">
                <w:pPr>
                  <w:jc w:val="center"/>
                </w:pPr>
              </w:pPrChange>
            </w:pPr>
            <w:del w:id="759" w:author="Adriana Andrade" w:date="2020-06-05T16:30:00Z">
              <m:oMathPara>
                <m:oMath>
                  <m:r>
                    <m:rPr>
                      <m:sty m:val="bi"/>
                    </m:rPr>
                    <w:rPr>
                      <w:rFonts w:ascii="Cambria Math" w:hAnsi="Cambria Math" w:cs="Times New Roman"/>
                      <w:sz w:val="24"/>
                      <w:szCs w:val="24"/>
                    </w:rPr>
                    <m:t xml:space="preserve">           </m:t>
                  </m:r>
                  <m:r>
                    <m:rPr>
                      <m:sty m:val="bi"/>
                    </m:rPr>
                    <w:rPr>
                      <w:rFonts w:ascii="Cambria Math" w:hAnsi="Cambria Math" w:cs="Times New Roman"/>
                      <w:color w:val="A6A6A6" w:themeColor="background1" w:themeShade="A6"/>
                      <w:sz w:val="24"/>
                      <w:szCs w:val="24"/>
                    </w:rPr>
                    <m:t xml:space="preserve">  200=</m:t>
                  </m:r>
                  <m:r>
                    <m:rPr>
                      <m:sty m:val="bi"/>
                    </m:rPr>
                    <w:rPr>
                      <w:rFonts w:ascii="Cambria Math" w:hAnsi="Cambria Math" w:cs="Times New Roman"/>
                      <w:sz w:val="24"/>
                      <w:szCs w:val="24"/>
                    </w:rPr>
                    <m:t>100%</m:t>
                  </m:r>
                </m:oMath>
              </m:oMathPara>
            </w:del>
          </w:p>
        </w:tc>
      </w:tr>
    </w:tbl>
    <w:p w14:paraId="4A310C70" w14:textId="029648F5" w:rsidR="00842C12" w:rsidDel="00BA79DF" w:rsidRDefault="00842C12" w:rsidP="00BA79DF">
      <w:pPr>
        <w:pStyle w:val="Ttulo2"/>
        <w:spacing w:before="240" w:after="240"/>
        <w:rPr>
          <w:del w:id="760" w:author="Adriana Andrade" w:date="2020-06-05T16:30:00Z"/>
          <w:rFonts w:eastAsiaTheme="minorEastAsia"/>
          <w:sz w:val="24"/>
          <w:szCs w:val="24"/>
        </w:rPr>
        <w:pPrChange w:id="761" w:author="Adriana Andrade" w:date="2020-06-05T16:30:00Z">
          <w:pPr>
            <w:spacing w:after="0" w:line="360" w:lineRule="auto"/>
            <w:jc w:val="both"/>
          </w:pPr>
        </w:pPrChange>
      </w:pPr>
    </w:p>
    <w:p w14:paraId="56B709D7" w14:textId="09F97A2B" w:rsidR="00430CED" w:rsidDel="00BA79DF" w:rsidRDefault="00AF418C" w:rsidP="00BA79DF">
      <w:pPr>
        <w:pStyle w:val="Ttulo2"/>
        <w:spacing w:before="240" w:after="240"/>
        <w:rPr>
          <w:del w:id="762" w:author="Adriana Andrade" w:date="2020-06-05T16:30:00Z"/>
          <w:rFonts w:eastAsiaTheme="minorEastAsia" w:cs="Times New Roman"/>
          <w:sz w:val="24"/>
          <w:szCs w:val="24"/>
        </w:rPr>
        <w:pPrChange w:id="763" w:author="Adriana Andrade" w:date="2020-06-05T16:30:00Z">
          <w:pPr>
            <w:spacing w:before="120" w:after="0" w:line="360" w:lineRule="auto"/>
            <w:jc w:val="both"/>
          </w:pPr>
        </w:pPrChange>
      </w:pPr>
      <w:del w:id="764" w:author="Adriana Andrade" w:date="2020-06-05T16:30:00Z">
        <w:r w:rsidDel="00BA79DF">
          <w:rPr>
            <w:rFonts w:eastAsiaTheme="minorEastAsia" w:cs="Times New Roman"/>
            <w:sz w:val="24"/>
            <w:szCs w:val="24"/>
          </w:rPr>
          <w:lastRenderedPageBreak/>
          <w:tab/>
        </w:r>
        <w:r w:rsidRPr="00F67619" w:rsidDel="00BA79DF">
          <w:rPr>
            <w:rFonts w:eastAsiaTheme="minorEastAsia" w:cs="Times New Roman"/>
            <w:sz w:val="24"/>
            <w:szCs w:val="24"/>
          </w:rPr>
          <w:delText>Comparando a distribuição da preferência pelos cursos independentemente do sexo (coluna de totais</w:delText>
        </w:r>
        <w:r w:rsidDel="00BA79DF">
          <w:rPr>
            <w:rFonts w:eastAsiaTheme="minorEastAsia" w:cs="Times New Roman"/>
            <w:sz w:val="24"/>
            <w:szCs w:val="24"/>
          </w:rPr>
          <w:delText xml:space="preserve"> da Tabela 5.5</w:delText>
        </w:r>
        <w:r w:rsidRPr="00F67619" w:rsidDel="00BA79DF">
          <w:rPr>
            <w:rFonts w:eastAsiaTheme="minorEastAsia" w:cs="Times New Roman"/>
            <w:sz w:val="24"/>
            <w:szCs w:val="24"/>
          </w:rPr>
          <w:delText>) com as distribuições diferenciadas por sexo (colunas de masculino e feminino), observamos uma disparidade bem acentuada nas proporções</w:delText>
        </w:r>
        <w:r w:rsidR="0059383F" w:rsidDel="00BA79DF">
          <w:rPr>
            <w:rFonts w:eastAsiaTheme="minorEastAsia" w:cs="Times New Roman"/>
            <w:sz w:val="24"/>
            <w:szCs w:val="24"/>
          </w:rPr>
          <w:delText>: Masculino (71% e 2</w:delText>
        </w:r>
        <w:r w:rsidR="00BC0493" w:rsidDel="00BA79DF">
          <w:rPr>
            <w:rFonts w:eastAsiaTheme="minorEastAsia" w:cs="Times New Roman"/>
            <w:sz w:val="24"/>
            <w:szCs w:val="24"/>
          </w:rPr>
          <w:delText>9</w:delText>
        </w:r>
        <w:r w:rsidR="0059383F" w:rsidDel="00BA79DF">
          <w:rPr>
            <w:rFonts w:eastAsiaTheme="minorEastAsia" w:cs="Times New Roman"/>
            <w:sz w:val="24"/>
            <w:szCs w:val="24"/>
          </w:rPr>
          <w:delText>%),</w:delText>
        </w:r>
        <w:r w:rsidDel="00BA79DF">
          <w:rPr>
            <w:rFonts w:eastAsiaTheme="minorEastAsia" w:cs="Times New Roman"/>
            <w:sz w:val="24"/>
            <w:szCs w:val="24"/>
          </w:rPr>
          <w:delText xml:space="preserve"> Feminino (33% e </w:delText>
        </w:r>
        <w:r w:rsidR="00BC0493" w:rsidDel="00BA79DF">
          <w:rPr>
            <w:rFonts w:eastAsiaTheme="minorEastAsia" w:cs="Times New Roman"/>
            <w:sz w:val="24"/>
            <w:szCs w:val="24"/>
          </w:rPr>
          <w:delText>67</w:delText>
        </w:r>
        <w:r w:rsidR="00C51C8C" w:rsidDel="00BA79DF">
          <w:rPr>
            <w:rFonts w:eastAsiaTheme="minorEastAsia" w:cs="Times New Roman"/>
            <w:sz w:val="24"/>
            <w:szCs w:val="24"/>
          </w:rPr>
          <w:delText>%)</w:delText>
        </w:r>
        <w:r w:rsidR="0059383F" w:rsidDel="00BA79DF">
          <w:rPr>
            <w:rFonts w:eastAsiaTheme="minorEastAsia" w:cs="Times New Roman"/>
            <w:sz w:val="24"/>
            <w:szCs w:val="24"/>
          </w:rPr>
          <w:delText xml:space="preserve"> e</w:delText>
        </w:r>
        <w:r w:rsidR="00C51C8C" w:rsidDel="00BA79DF">
          <w:rPr>
            <w:rFonts w:eastAsiaTheme="minorEastAsia" w:cs="Times New Roman"/>
            <w:sz w:val="24"/>
            <w:szCs w:val="24"/>
          </w:rPr>
          <w:delText xml:space="preserve"> Total (60% e 40%)</w:delText>
        </w:r>
        <w:r w:rsidRPr="00F67619" w:rsidDel="00BA79DF">
          <w:rPr>
            <w:rFonts w:eastAsiaTheme="minorEastAsia" w:cs="Times New Roman"/>
            <w:sz w:val="24"/>
            <w:szCs w:val="24"/>
          </w:rPr>
          <w:delText xml:space="preserve">. Parece, pois, haver maior concentração de homens no curso de Física e de mulheres no de Ciências Sociais. Portanto, nesse caso, as variáveis sexo e curso escolhido </w:delText>
        </w:r>
        <w:r w:rsidRPr="005A5621" w:rsidDel="00BA79DF">
          <w:rPr>
            <w:rFonts w:eastAsiaTheme="minorEastAsia" w:cs="Times New Roman"/>
            <w:sz w:val="24"/>
            <w:szCs w:val="24"/>
          </w:rPr>
          <w:delText>parecem</w:delText>
        </w:r>
        <w:r w:rsidRPr="00F67619" w:rsidDel="00BA79DF">
          <w:rPr>
            <w:rFonts w:eastAsiaTheme="minorEastAsia" w:cs="Times New Roman"/>
            <w:sz w:val="24"/>
            <w:szCs w:val="24"/>
          </w:rPr>
          <w:delText xml:space="preserve"> </w:delText>
        </w:r>
        <w:r w:rsidR="0063572E" w:rsidRPr="0063572E" w:rsidDel="00BA79DF">
          <w:rPr>
            <w:rFonts w:eastAsiaTheme="minorEastAsia" w:cs="Times New Roman"/>
            <w:b w:val="0"/>
            <w:sz w:val="24"/>
            <w:szCs w:val="24"/>
          </w:rPr>
          <w:delText>estar</w:delText>
        </w:r>
        <w:r w:rsidRPr="00F67619" w:rsidDel="00BA79DF">
          <w:rPr>
            <w:rFonts w:eastAsiaTheme="minorEastAsia" w:cs="Times New Roman"/>
            <w:sz w:val="24"/>
            <w:szCs w:val="24"/>
          </w:rPr>
          <w:delText xml:space="preserve"> </w:delText>
        </w:r>
        <w:r w:rsidRPr="00C51C8C" w:rsidDel="00BA79DF">
          <w:rPr>
            <w:rFonts w:eastAsiaTheme="minorEastAsia" w:cs="Times New Roman"/>
            <w:b w:val="0"/>
            <w:sz w:val="24"/>
            <w:szCs w:val="24"/>
          </w:rPr>
          <w:delText>associadas</w:delText>
        </w:r>
        <w:r w:rsidRPr="00F67619" w:rsidDel="00BA79DF">
          <w:rPr>
            <w:rFonts w:eastAsiaTheme="minorEastAsia" w:cs="Times New Roman"/>
            <w:sz w:val="24"/>
            <w:szCs w:val="24"/>
          </w:rPr>
          <w:delText>.</w:delText>
        </w:r>
      </w:del>
    </w:p>
    <w:p w14:paraId="47015F30" w14:textId="7FF5AD4C" w:rsidR="006710C5" w:rsidRPr="001D4C72" w:rsidDel="00BA79DF" w:rsidRDefault="006710C5" w:rsidP="00BA79DF">
      <w:pPr>
        <w:pStyle w:val="Ttulo2"/>
        <w:spacing w:before="240" w:after="240"/>
        <w:rPr>
          <w:del w:id="765" w:author="Adriana Andrade" w:date="2020-06-05T16:30:00Z"/>
          <w:rFonts w:eastAsiaTheme="minorEastAsia"/>
          <w:b w:val="0"/>
          <w:sz w:val="24"/>
          <w:szCs w:val="24"/>
        </w:rPr>
        <w:pPrChange w:id="766" w:author="Adriana Andrade" w:date="2020-06-05T16:30:00Z">
          <w:pPr>
            <w:spacing w:before="240" w:after="0" w:line="240" w:lineRule="auto"/>
            <w:jc w:val="both"/>
          </w:pPr>
        </w:pPrChange>
      </w:pPr>
      <w:del w:id="767" w:author="Adriana Andrade" w:date="2020-06-05T16:30:00Z">
        <w:r w:rsidRPr="001D4C72" w:rsidDel="00BA79DF">
          <w:rPr>
            <w:rFonts w:eastAsiaTheme="minorEastAsia"/>
            <w:b w:val="0"/>
            <w:sz w:val="24"/>
            <w:szCs w:val="24"/>
          </w:rPr>
          <w:delText xml:space="preserve">Comandos no Software R para </w:delText>
        </w:r>
        <w:r w:rsidDel="00BA79DF">
          <w:rPr>
            <w:rFonts w:eastAsiaTheme="minorEastAsia"/>
            <w:b w:val="0"/>
            <w:sz w:val="24"/>
            <w:szCs w:val="24"/>
          </w:rPr>
          <w:delText>obter</w:delText>
        </w:r>
        <w:r w:rsidR="008D6B30" w:rsidDel="00BA79DF">
          <w:rPr>
            <w:rFonts w:eastAsiaTheme="minorEastAsia"/>
            <w:b w:val="0"/>
            <w:sz w:val="24"/>
            <w:szCs w:val="24"/>
          </w:rPr>
          <w:delText xml:space="preserve"> as proporções segundo as colunas</w:delText>
        </w:r>
        <w:r w:rsidDel="00BA79DF">
          <w:rPr>
            <w:rFonts w:eastAsiaTheme="minorEastAsia"/>
            <w:b w:val="0"/>
            <w:sz w:val="24"/>
            <w:szCs w:val="24"/>
          </w:rPr>
          <w:delText>:</w:delText>
        </w:r>
      </w:del>
    </w:p>
    <w:tbl>
      <w:tblPr>
        <w:tblStyle w:val="Tabelacomgrade"/>
        <w:tblW w:w="0" w:type="auto"/>
        <w:tblLook w:val="04A0" w:firstRow="1" w:lastRow="0" w:firstColumn="1" w:lastColumn="0" w:noHBand="0" w:noVBand="1"/>
      </w:tblPr>
      <w:tblGrid>
        <w:gridCol w:w="8474"/>
      </w:tblGrid>
      <w:tr w:rsidR="006710C5" w:rsidDel="00BA79DF" w14:paraId="5945AB42" w14:textId="3648D7EF" w:rsidTr="00CD4F5A">
        <w:trPr>
          <w:del w:id="768" w:author="Adriana Andrade" w:date="2020-06-05T16:30:00Z"/>
        </w:trPr>
        <w:tc>
          <w:tcPr>
            <w:tcW w:w="8644" w:type="dxa"/>
            <w:tcBorders>
              <w:top w:val="single" w:sz="12" w:space="0" w:color="auto"/>
              <w:left w:val="single" w:sz="12" w:space="0" w:color="auto"/>
              <w:bottom w:val="single" w:sz="12" w:space="0" w:color="auto"/>
              <w:right w:val="single" w:sz="12" w:space="0" w:color="auto"/>
            </w:tcBorders>
          </w:tcPr>
          <w:p w14:paraId="1AAD855D" w14:textId="0F063639" w:rsidR="006710C5" w:rsidDel="00BA79DF" w:rsidRDefault="006710C5" w:rsidP="00BA79DF">
            <w:pPr>
              <w:pStyle w:val="Ttulo2"/>
              <w:spacing w:before="240" w:after="240"/>
              <w:rPr>
                <w:del w:id="769" w:author="Adriana Andrade" w:date="2020-06-05T16:30:00Z"/>
                <w:rFonts w:ascii="Courier New" w:eastAsiaTheme="minorEastAsia" w:hAnsi="Courier New" w:cs="Courier New"/>
                <w:color w:val="FF0000"/>
                <w:sz w:val="21"/>
                <w:szCs w:val="21"/>
              </w:rPr>
              <w:pPrChange w:id="770" w:author="Adriana Andrade" w:date="2020-06-05T16:30:00Z">
                <w:pPr>
                  <w:jc w:val="both"/>
                </w:pPr>
              </w:pPrChange>
            </w:pPr>
          </w:p>
          <w:p w14:paraId="0DE1FADC" w14:textId="7C5AD4B0" w:rsidR="00A4420A" w:rsidRPr="00A4420A" w:rsidDel="00BA79DF" w:rsidRDefault="00A4420A" w:rsidP="00BA79DF">
            <w:pPr>
              <w:pStyle w:val="Ttulo2"/>
              <w:spacing w:before="240" w:after="240"/>
              <w:rPr>
                <w:del w:id="771" w:author="Adriana Andrade" w:date="2020-06-05T16:30:00Z"/>
                <w:rFonts w:ascii="Courier New" w:eastAsiaTheme="minorEastAsia" w:hAnsi="Courier New" w:cs="Courier New"/>
                <w:color w:val="FF0000"/>
                <w:sz w:val="20"/>
                <w:szCs w:val="20"/>
              </w:rPr>
              <w:pPrChange w:id="772" w:author="Adriana Andrade" w:date="2020-06-05T16:30:00Z">
                <w:pPr>
                  <w:jc w:val="both"/>
                </w:pPr>
              </w:pPrChange>
            </w:pPr>
            <w:del w:id="773" w:author="Adriana Andrade" w:date="2020-06-05T16:30:00Z">
              <w:r w:rsidRPr="00A4420A" w:rsidDel="00BA79DF">
                <w:rPr>
                  <w:rFonts w:ascii="Courier New" w:eastAsiaTheme="minorEastAsia" w:hAnsi="Courier New" w:cs="Courier New"/>
                  <w:color w:val="FF0000"/>
                  <w:sz w:val="20"/>
                  <w:szCs w:val="20"/>
                </w:rPr>
                <w:delText>#Entrando com a tabela da distribuição conjunta no R:</w:delText>
              </w:r>
            </w:del>
          </w:p>
          <w:p w14:paraId="316174A2" w14:textId="439E55AE" w:rsidR="00A4420A" w:rsidRPr="00A4420A" w:rsidDel="00BA79DF" w:rsidRDefault="00A4420A" w:rsidP="00BA79DF">
            <w:pPr>
              <w:pStyle w:val="Ttulo2"/>
              <w:spacing w:before="240" w:after="240"/>
              <w:rPr>
                <w:del w:id="774" w:author="Adriana Andrade" w:date="2020-06-05T16:30:00Z"/>
                <w:rFonts w:ascii="Courier New" w:eastAsiaTheme="minorEastAsia" w:hAnsi="Courier New" w:cs="Courier New"/>
                <w:color w:val="FF0000"/>
                <w:sz w:val="20"/>
                <w:szCs w:val="20"/>
              </w:rPr>
              <w:pPrChange w:id="775" w:author="Adriana Andrade" w:date="2020-06-05T16:30:00Z">
                <w:pPr>
                  <w:jc w:val="both"/>
                </w:pPr>
              </w:pPrChange>
            </w:pPr>
            <w:del w:id="776" w:author="Adriana Andrade" w:date="2020-06-05T16:30:00Z">
              <w:r w:rsidRPr="00A4420A" w:rsidDel="00BA79DF">
                <w:rPr>
                  <w:rFonts w:ascii="Courier New" w:eastAsiaTheme="minorEastAsia" w:hAnsi="Courier New" w:cs="Courier New"/>
                  <w:color w:val="FF0000"/>
                  <w:sz w:val="20"/>
                  <w:szCs w:val="20"/>
                </w:rPr>
                <w:delText xml:space="preserve">tabela &lt;- matrix(c(100, 20, </w:delText>
              </w:r>
            </w:del>
          </w:p>
          <w:p w14:paraId="02C432DD" w14:textId="2C49C3DC" w:rsidR="00A4420A" w:rsidRPr="00A4420A" w:rsidDel="00BA79DF" w:rsidRDefault="00A4420A" w:rsidP="00BA79DF">
            <w:pPr>
              <w:pStyle w:val="Ttulo2"/>
              <w:spacing w:before="240" w:after="240"/>
              <w:rPr>
                <w:del w:id="777" w:author="Adriana Andrade" w:date="2020-06-05T16:30:00Z"/>
                <w:rFonts w:ascii="Courier New" w:eastAsiaTheme="minorEastAsia" w:hAnsi="Courier New" w:cs="Courier New"/>
                <w:color w:val="FF0000"/>
                <w:sz w:val="20"/>
                <w:szCs w:val="20"/>
              </w:rPr>
              <w:pPrChange w:id="778" w:author="Adriana Andrade" w:date="2020-06-05T16:30:00Z">
                <w:pPr>
                  <w:jc w:val="both"/>
                </w:pPr>
              </w:pPrChange>
            </w:pPr>
            <w:del w:id="779" w:author="Adriana Andrade" w:date="2020-06-05T16:30:00Z">
              <w:r w:rsidRPr="00A4420A" w:rsidDel="00BA79DF">
                <w:rPr>
                  <w:rFonts w:ascii="Courier New" w:eastAsiaTheme="minorEastAsia" w:hAnsi="Courier New" w:cs="Courier New"/>
                  <w:color w:val="FF0000"/>
                  <w:sz w:val="20"/>
                  <w:szCs w:val="20"/>
                </w:rPr>
                <w:delText xml:space="preserve">                   40,  40), 2, 2, byrow=T)</w:delText>
              </w:r>
            </w:del>
          </w:p>
          <w:p w14:paraId="3BDFEAC1" w14:textId="24EBABFC" w:rsidR="00A4420A" w:rsidRPr="00A4420A" w:rsidDel="00BA79DF" w:rsidRDefault="00A4420A" w:rsidP="00BA79DF">
            <w:pPr>
              <w:pStyle w:val="Ttulo2"/>
              <w:spacing w:before="240" w:after="240"/>
              <w:rPr>
                <w:del w:id="780" w:author="Adriana Andrade" w:date="2020-06-05T16:30:00Z"/>
                <w:rFonts w:ascii="Courier New" w:eastAsiaTheme="minorEastAsia" w:hAnsi="Courier New" w:cs="Courier New"/>
                <w:color w:val="FF0000"/>
                <w:sz w:val="20"/>
                <w:szCs w:val="20"/>
              </w:rPr>
              <w:pPrChange w:id="781" w:author="Adriana Andrade" w:date="2020-06-05T16:30:00Z">
                <w:pPr>
                  <w:jc w:val="both"/>
                </w:pPr>
              </w:pPrChange>
            </w:pPr>
          </w:p>
          <w:p w14:paraId="183DB6E0" w14:textId="0CC4CE48" w:rsidR="00A4420A" w:rsidRPr="00A4420A" w:rsidDel="00BA79DF" w:rsidRDefault="00A4420A" w:rsidP="00BA79DF">
            <w:pPr>
              <w:pStyle w:val="Ttulo2"/>
              <w:spacing w:before="240" w:after="240"/>
              <w:rPr>
                <w:del w:id="782" w:author="Adriana Andrade" w:date="2020-06-05T16:30:00Z"/>
                <w:rFonts w:ascii="Courier New" w:eastAsiaTheme="minorEastAsia" w:hAnsi="Courier New" w:cs="Courier New"/>
                <w:color w:val="FF0000"/>
                <w:sz w:val="20"/>
                <w:szCs w:val="20"/>
              </w:rPr>
              <w:pPrChange w:id="783" w:author="Adriana Andrade" w:date="2020-06-05T16:30:00Z">
                <w:pPr>
                  <w:jc w:val="both"/>
                </w:pPr>
              </w:pPrChange>
            </w:pPr>
            <w:del w:id="784" w:author="Adriana Andrade" w:date="2020-06-05T16:30:00Z">
              <w:r w:rsidRPr="00A4420A" w:rsidDel="00BA79DF">
                <w:rPr>
                  <w:rFonts w:ascii="Courier New" w:eastAsiaTheme="minorEastAsia" w:hAnsi="Courier New" w:cs="Courier New"/>
                  <w:color w:val="FF0000"/>
                  <w:sz w:val="20"/>
                  <w:szCs w:val="20"/>
                </w:rPr>
                <w:delText>#Adicionando os nomes das linhas e colunas:</w:delText>
              </w:r>
            </w:del>
          </w:p>
          <w:p w14:paraId="129D61CE" w14:textId="752A5820" w:rsidR="00A4420A" w:rsidRPr="00A4420A" w:rsidDel="00BA79DF" w:rsidRDefault="00A4420A" w:rsidP="00BA79DF">
            <w:pPr>
              <w:pStyle w:val="Ttulo2"/>
              <w:spacing w:before="240" w:after="240"/>
              <w:rPr>
                <w:del w:id="785" w:author="Adriana Andrade" w:date="2020-06-05T16:30:00Z"/>
                <w:rFonts w:ascii="Courier New" w:eastAsiaTheme="minorEastAsia" w:hAnsi="Courier New" w:cs="Courier New"/>
                <w:color w:val="FF0000"/>
                <w:sz w:val="20"/>
                <w:szCs w:val="20"/>
              </w:rPr>
              <w:pPrChange w:id="786" w:author="Adriana Andrade" w:date="2020-06-05T16:30:00Z">
                <w:pPr>
                  <w:jc w:val="both"/>
                </w:pPr>
              </w:pPrChange>
            </w:pPr>
            <w:del w:id="787" w:author="Adriana Andrade" w:date="2020-06-05T16:30:00Z">
              <w:r w:rsidRPr="00A4420A" w:rsidDel="00BA79DF">
                <w:rPr>
                  <w:rFonts w:ascii="Courier New" w:eastAsiaTheme="minorEastAsia" w:hAnsi="Courier New" w:cs="Courier New"/>
                  <w:color w:val="FF0000"/>
                  <w:sz w:val="20"/>
                  <w:szCs w:val="20"/>
                </w:rPr>
                <w:delText>rownames(tabela) &lt;- c("Física", "Ciências Sociais")</w:delText>
              </w:r>
            </w:del>
          </w:p>
          <w:p w14:paraId="3ABDD8AE" w14:textId="7483C623" w:rsidR="00A4420A" w:rsidRPr="00A4420A" w:rsidDel="00BA79DF" w:rsidRDefault="00A4420A" w:rsidP="00BA79DF">
            <w:pPr>
              <w:pStyle w:val="Ttulo2"/>
              <w:spacing w:before="240" w:after="240"/>
              <w:rPr>
                <w:del w:id="788" w:author="Adriana Andrade" w:date="2020-06-05T16:30:00Z"/>
                <w:rFonts w:ascii="Courier New" w:eastAsiaTheme="minorEastAsia" w:hAnsi="Courier New" w:cs="Courier New"/>
                <w:color w:val="FF0000"/>
                <w:sz w:val="20"/>
                <w:szCs w:val="20"/>
              </w:rPr>
              <w:pPrChange w:id="789" w:author="Adriana Andrade" w:date="2020-06-05T16:30:00Z">
                <w:pPr>
                  <w:jc w:val="both"/>
                </w:pPr>
              </w:pPrChange>
            </w:pPr>
            <w:del w:id="790" w:author="Adriana Andrade" w:date="2020-06-05T16:30:00Z">
              <w:r w:rsidRPr="00A4420A" w:rsidDel="00BA79DF">
                <w:rPr>
                  <w:rFonts w:ascii="Courier New" w:eastAsiaTheme="minorEastAsia" w:hAnsi="Courier New" w:cs="Courier New"/>
                  <w:color w:val="FF0000"/>
                  <w:sz w:val="20"/>
                  <w:szCs w:val="20"/>
                </w:rPr>
                <w:delText>colnames(tabela) &lt;- c("Masculino", "Feminino")</w:delText>
              </w:r>
            </w:del>
          </w:p>
          <w:p w14:paraId="202E5192" w14:textId="7E552DD0" w:rsidR="00A4420A" w:rsidRPr="00A4420A" w:rsidDel="00BA79DF" w:rsidRDefault="00A4420A" w:rsidP="00BA79DF">
            <w:pPr>
              <w:pStyle w:val="Ttulo2"/>
              <w:spacing w:before="240" w:after="240"/>
              <w:rPr>
                <w:del w:id="791" w:author="Adriana Andrade" w:date="2020-06-05T16:30:00Z"/>
                <w:rFonts w:ascii="Courier New" w:eastAsiaTheme="minorEastAsia" w:hAnsi="Courier New" w:cs="Courier New"/>
                <w:color w:val="FF0000"/>
                <w:sz w:val="20"/>
                <w:szCs w:val="20"/>
              </w:rPr>
              <w:pPrChange w:id="792" w:author="Adriana Andrade" w:date="2020-06-05T16:30:00Z">
                <w:pPr>
                  <w:jc w:val="both"/>
                </w:pPr>
              </w:pPrChange>
            </w:pPr>
          </w:p>
          <w:p w14:paraId="2BFC1705" w14:textId="24CB8391" w:rsidR="00A4420A" w:rsidRPr="00A4420A" w:rsidDel="00BA79DF" w:rsidRDefault="00A4420A" w:rsidP="00BA79DF">
            <w:pPr>
              <w:pStyle w:val="Ttulo2"/>
              <w:spacing w:before="240" w:after="240"/>
              <w:rPr>
                <w:del w:id="793" w:author="Adriana Andrade" w:date="2020-06-05T16:30:00Z"/>
                <w:rFonts w:ascii="Courier New" w:eastAsiaTheme="minorEastAsia" w:hAnsi="Courier New" w:cs="Courier New"/>
                <w:color w:val="FF0000"/>
                <w:sz w:val="20"/>
                <w:szCs w:val="20"/>
              </w:rPr>
              <w:pPrChange w:id="794" w:author="Adriana Andrade" w:date="2020-06-05T16:30:00Z">
                <w:pPr>
                  <w:jc w:val="both"/>
                </w:pPr>
              </w:pPrChange>
            </w:pPr>
            <w:del w:id="795" w:author="Adriana Andrade" w:date="2020-06-05T16:30:00Z">
              <w:r w:rsidRPr="00A4420A" w:rsidDel="00BA79DF">
                <w:rPr>
                  <w:rFonts w:ascii="Courier New" w:eastAsiaTheme="minorEastAsia" w:hAnsi="Courier New" w:cs="Courier New"/>
                  <w:color w:val="FF0000"/>
                  <w:sz w:val="20"/>
                  <w:szCs w:val="20"/>
                </w:rPr>
                <w:delText>#Mostrando a tabela da distribuição conjunta:</w:delText>
              </w:r>
            </w:del>
          </w:p>
          <w:p w14:paraId="010BF183" w14:textId="2E832705" w:rsidR="00A4420A" w:rsidRPr="00A4420A" w:rsidDel="00BA79DF" w:rsidRDefault="00A4420A" w:rsidP="00BA79DF">
            <w:pPr>
              <w:pStyle w:val="Ttulo2"/>
              <w:spacing w:before="240" w:after="240"/>
              <w:rPr>
                <w:del w:id="796" w:author="Adriana Andrade" w:date="2020-06-05T16:30:00Z"/>
                <w:rFonts w:ascii="Courier New" w:eastAsiaTheme="minorEastAsia" w:hAnsi="Courier New" w:cs="Courier New"/>
                <w:color w:val="FF0000"/>
                <w:sz w:val="20"/>
                <w:szCs w:val="20"/>
              </w:rPr>
              <w:pPrChange w:id="797" w:author="Adriana Andrade" w:date="2020-06-05T16:30:00Z">
                <w:pPr>
                  <w:jc w:val="both"/>
                </w:pPr>
              </w:pPrChange>
            </w:pPr>
            <w:del w:id="798" w:author="Adriana Andrade" w:date="2020-06-05T16:30:00Z">
              <w:r w:rsidRPr="00A4420A" w:rsidDel="00BA79DF">
                <w:rPr>
                  <w:rFonts w:ascii="Courier New" w:eastAsiaTheme="minorEastAsia" w:hAnsi="Courier New" w:cs="Courier New"/>
                  <w:color w:val="FF0000"/>
                  <w:sz w:val="20"/>
                  <w:szCs w:val="20"/>
                </w:rPr>
                <w:delText>tabela</w:delText>
              </w:r>
            </w:del>
          </w:p>
          <w:p w14:paraId="423CE823" w14:textId="787CC062" w:rsidR="00A4420A" w:rsidRPr="00A4420A" w:rsidDel="00BA79DF" w:rsidRDefault="00A4420A" w:rsidP="00BA79DF">
            <w:pPr>
              <w:pStyle w:val="Ttulo2"/>
              <w:spacing w:before="240" w:after="240"/>
              <w:rPr>
                <w:del w:id="799" w:author="Adriana Andrade" w:date="2020-06-05T16:30:00Z"/>
                <w:rFonts w:ascii="Courier New" w:eastAsiaTheme="minorEastAsia" w:hAnsi="Courier New" w:cs="Courier New"/>
                <w:color w:val="FF0000"/>
                <w:sz w:val="20"/>
                <w:szCs w:val="20"/>
              </w:rPr>
              <w:pPrChange w:id="800" w:author="Adriana Andrade" w:date="2020-06-05T16:30:00Z">
                <w:pPr>
                  <w:jc w:val="both"/>
                </w:pPr>
              </w:pPrChange>
            </w:pPr>
            <w:del w:id="801" w:author="Adriana Andrade" w:date="2020-06-05T16:30:00Z">
              <w:r w:rsidRPr="00A4420A" w:rsidDel="00BA79DF">
                <w:rPr>
                  <w:rFonts w:ascii="Courier New" w:eastAsiaTheme="minorEastAsia" w:hAnsi="Courier New" w:cs="Courier New"/>
                  <w:color w:val="FF0000"/>
                  <w:sz w:val="20"/>
                  <w:szCs w:val="20"/>
                </w:rPr>
                <w:delText xml:space="preserve"> </w:delText>
              </w:r>
            </w:del>
          </w:p>
          <w:p w14:paraId="35A24D60" w14:textId="64ED5A13" w:rsidR="00A4420A" w:rsidRPr="00A4420A" w:rsidDel="00BA79DF" w:rsidRDefault="00A4420A" w:rsidP="00BA79DF">
            <w:pPr>
              <w:pStyle w:val="Ttulo2"/>
              <w:spacing w:before="240" w:after="240"/>
              <w:rPr>
                <w:del w:id="802" w:author="Adriana Andrade" w:date="2020-06-05T16:30:00Z"/>
                <w:rFonts w:ascii="Courier New" w:eastAsiaTheme="minorEastAsia" w:hAnsi="Courier New" w:cs="Courier New"/>
                <w:color w:val="FF0000"/>
                <w:sz w:val="20"/>
                <w:szCs w:val="20"/>
              </w:rPr>
              <w:pPrChange w:id="803" w:author="Adriana Andrade" w:date="2020-06-05T16:30:00Z">
                <w:pPr>
                  <w:jc w:val="both"/>
                </w:pPr>
              </w:pPrChange>
            </w:pPr>
            <w:del w:id="804" w:author="Adriana Andrade" w:date="2020-06-05T16:30:00Z">
              <w:r w:rsidRPr="00A4420A" w:rsidDel="00BA79DF">
                <w:rPr>
                  <w:rFonts w:ascii="Courier New" w:eastAsiaTheme="minorEastAsia" w:hAnsi="Courier New" w:cs="Courier New"/>
                  <w:color w:val="FF0000"/>
                  <w:sz w:val="20"/>
                  <w:szCs w:val="20"/>
                </w:rPr>
                <w:delText>#Tabela das proporções segundo os totais das colunas:</w:delText>
              </w:r>
            </w:del>
          </w:p>
          <w:p w14:paraId="2E7F25D5" w14:textId="64BD5731" w:rsidR="00A4420A" w:rsidRPr="00A4420A" w:rsidDel="00BA79DF" w:rsidRDefault="00A4420A" w:rsidP="00BA79DF">
            <w:pPr>
              <w:pStyle w:val="Ttulo2"/>
              <w:spacing w:before="240" w:after="240"/>
              <w:rPr>
                <w:del w:id="805" w:author="Adriana Andrade" w:date="2020-06-05T16:30:00Z"/>
                <w:rFonts w:ascii="Courier New" w:eastAsiaTheme="minorEastAsia" w:hAnsi="Courier New" w:cs="Courier New"/>
                <w:color w:val="FF0000"/>
                <w:sz w:val="20"/>
                <w:szCs w:val="20"/>
              </w:rPr>
              <w:pPrChange w:id="806" w:author="Adriana Andrade" w:date="2020-06-05T16:30:00Z">
                <w:pPr>
                  <w:jc w:val="both"/>
                </w:pPr>
              </w:pPrChange>
            </w:pPr>
            <w:del w:id="807" w:author="Adriana Andrade" w:date="2020-06-05T16:30:00Z">
              <w:r w:rsidRPr="00A4420A" w:rsidDel="00BA79DF">
                <w:rPr>
                  <w:rFonts w:ascii="Courier New" w:eastAsiaTheme="minorEastAsia" w:hAnsi="Courier New" w:cs="Courier New"/>
                  <w:color w:val="FF0000"/>
                  <w:sz w:val="20"/>
                  <w:szCs w:val="20"/>
                </w:rPr>
                <w:delText>tabela2 &lt;- addmargins(prop.table(addmargins(tabela,2),2),1)</w:delText>
              </w:r>
            </w:del>
          </w:p>
          <w:p w14:paraId="5EDB1A91" w14:textId="4EC6E9B6" w:rsidR="00A4420A" w:rsidRPr="00A4420A" w:rsidDel="00BA79DF" w:rsidRDefault="00A4420A" w:rsidP="00BA79DF">
            <w:pPr>
              <w:pStyle w:val="Ttulo2"/>
              <w:spacing w:before="240" w:after="240"/>
              <w:rPr>
                <w:del w:id="808" w:author="Adriana Andrade" w:date="2020-06-05T16:30:00Z"/>
                <w:rFonts w:ascii="Courier New" w:eastAsiaTheme="minorEastAsia" w:hAnsi="Courier New" w:cs="Courier New"/>
                <w:color w:val="FF0000"/>
                <w:sz w:val="20"/>
                <w:szCs w:val="20"/>
              </w:rPr>
              <w:pPrChange w:id="809" w:author="Adriana Andrade" w:date="2020-06-05T16:30:00Z">
                <w:pPr>
                  <w:jc w:val="both"/>
                </w:pPr>
              </w:pPrChange>
            </w:pPr>
          </w:p>
          <w:p w14:paraId="169723BD" w14:textId="4000DA89" w:rsidR="00A4420A" w:rsidRPr="00A4420A" w:rsidDel="00BA79DF" w:rsidRDefault="00A4420A" w:rsidP="00BA79DF">
            <w:pPr>
              <w:pStyle w:val="Ttulo2"/>
              <w:spacing w:before="240" w:after="240"/>
              <w:rPr>
                <w:del w:id="810" w:author="Adriana Andrade" w:date="2020-06-05T16:30:00Z"/>
                <w:rFonts w:ascii="Courier New" w:eastAsiaTheme="minorEastAsia" w:hAnsi="Courier New" w:cs="Courier New"/>
                <w:color w:val="FF0000"/>
                <w:sz w:val="20"/>
                <w:szCs w:val="20"/>
              </w:rPr>
              <w:pPrChange w:id="811" w:author="Adriana Andrade" w:date="2020-06-05T16:30:00Z">
                <w:pPr>
                  <w:jc w:val="both"/>
                </w:pPr>
              </w:pPrChange>
            </w:pPr>
            <w:del w:id="812" w:author="Adriana Andrade" w:date="2020-06-05T16:30:00Z">
              <w:r w:rsidRPr="00A4420A" w:rsidDel="00BA79DF">
                <w:rPr>
                  <w:rFonts w:ascii="Courier New" w:eastAsiaTheme="minorEastAsia" w:hAnsi="Courier New" w:cs="Courier New"/>
                  <w:color w:val="FF0000"/>
                  <w:sz w:val="20"/>
                  <w:szCs w:val="20"/>
                </w:rPr>
                <w:delText>#Mostrando a tabela (com 4 casas decimais - comando "round"):</w:delText>
              </w:r>
            </w:del>
          </w:p>
          <w:p w14:paraId="3F42D530" w14:textId="72DA32BF" w:rsidR="000240EC" w:rsidDel="00BA79DF" w:rsidRDefault="00A4420A" w:rsidP="00BA79DF">
            <w:pPr>
              <w:pStyle w:val="Ttulo2"/>
              <w:spacing w:before="240" w:after="240"/>
              <w:rPr>
                <w:del w:id="813" w:author="Adriana Andrade" w:date="2020-06-05T16:30:00Z"/>
                <w:rFonts w:ascii="Courier New" w:eastAsiaTheme="minorEastAsia" w:hAnsi="Courier New" w:cs="Courier New"/>
                <w:color w:val="FF0000"/>
                <w:sz w:val="20"/>
                <w:szCs w:val="20"/>
              </w:rPr>
              <w:pPrChange w:id="814" w:author="Adriana Andrade" w:date="2020-06-05T16:30:00Z">
                <w:pPr>
                  <w:jc w:val="both"/>
                </w:pPr>
              </w:pPrChange>
            </w:pPr>
            <w:del w:id="815" w:author="Adriana Andrade" w:date="2020-06-05T16:30:00Z">
              <w:r w:rsidRPr="00A4420A" w:rsidDel="00BA79DF">
                <w:rPr>
                  <w:rFonts w:ascii="Courier New" w:eastAsiaTheme="minorEastAsia" w:hAnsi="Courier New" w:cs="Courier New"/>
                  <w:color w:val="FF0000"/>
                  <w:sz w:val="20"/>
                  <w:szCs w:val="20"/>
                </w:rPr>
                <w:delText>round(tabela2, 4)</w:delText>
              </w:r>
            </w:del>
          </w:p>
          <w:p w14:paraId="01F96FE1" w14:textId="37D9B6DC" w:rsidR="00A4420A" w:rsidRPr="00A01EB5" w:rsidDel="00BA79DF" w:rsidRDefault="00A4420A" w:rsidP="00BA79DF">
            <w:pPr>
              <w:pStyle w:val="Ttulo2"/>
              <w:spacing w:before="240" w:after="240"/>
              <w:rPr>
                <w:del w:id="816" w:author="Adriana Andrade" w:date="2020-06-05T16:30:00Z"/>
                <w:rFonts w:ascii="Courier New" w:eastAsiaTheme="minorEastAsia" w:hAnsi="Courier New" w:cs="Courier New"/>
                <w:color w:val="FF0000"/>
                <w:sz w:val="21"/>
                <w:szCs w:val="21"/>
              </w:rPr>
              <w:pPrChange w:id="817" w:author="Adriana Andrade" w:date="2020-06-05T16:30:00Z">
                <w:pPr>
                  <w:jc w:val="both"/>
                </w:pPr>
              </w:pPrChange>
            </w:pPr>
          </w:p>
        </w:tc>
      </w:tr>
    </w:tbl>
    <w:p w14:paraId="60C7D65F" w14:textId="2390C6A4" w:rsidR="00C51C8C" w:rsidRPr="008D6B30" w:rsidDel="00BA79DF" w:rsidRDefault="00C51C8C" w:rsidP="00BA79DF">
      <w:pPr>
        <w:pStyle w:val="Ttulo2"/>
        <w:spacing w:before="240" w:after="240"/>
        <w:rPr>
          <w:del w:id="818" w:author="Adriana Andrade" w:date="2020-06-05T16:30:00Z"/>
          <w:rFonts w:asciiTheme="minorHAnsi" w:eastAsiaTheme="minorEastAsia" w:hAnsiTheme="minorHAnsi" w:cs="Times New Roman"/>
          <w:color w:val="auto"/>
          <w:sz w:val="32"/>
          <w:szCs w:val="32"/>
        </w:rPr>
        <w:pPrChange w:id="819" w:author="Adriana Andrade" w:date="2020-06-05T16:30:00Z">
          <w:pPr>
            <w:pStyle w:val="Ttulo3"/>
            <w:spacing w:before="240" w:after="240"/>
            <w:ind w:left="737" w:hanging="737"/>
            <w:jc w:val="both"/>
          </w:pPr>
        </w:pPrChange>
      </w:pPr>
      <w:bookmarkStart w:id="820" w:name="_Toc5150003"/>
      <w:del w:id="821" w:author="Adriana Andrade" w:date="2020-06-05T16:30:00Z">
        <w:r w:rsidRPr="008D6B30" w:rsidDel="00BA79DF">
          <w:rPr>
            <w:rFonts w:asciiTheme="minorHAnsi" w:eastAsiaTheme="minorEastAsia" w:hAnsiTheme="minorHAnsi" w:cs="Times New Roman"/>
            <w:color w:val="auto"/>
            <w:sz w:val="32"/>
            <w:szCs w:val="32"/>
          </w:rPr>
          <w:delText>5.2  Medidas de dependência entre duas variáveis nominais (qui-quadrado)</w:delText>
        </w:r>
        <w:bookmarkEnd w:id="820"/>
      </w:del>
    </w:p>
    <w:p w14:paraId="6D77F1B8" w14:textId="386959F6" w:rsidR="00C51C8C" w:rsidDel="00BA79DF" w:rsidRDefault="008D6B30" w:rsidP="00BA79DF">
      <w:pPr>
        <w:pStyle w:val="Ttulo2"/>
        <w:spacing w:before="240" w:after="240"/>
        <w:rPr>
          <w:del w:id="822" w:author="Adriana Andrade" w:date="2020-06-05T16:30:00Z"/>
          <w:rFonts w:eastAsiaTheme="minorEastAsia" w:cs="Times New Roman"/>
          <w:sz w:val="24"/>
          <w:szCs w:val="24"/>
        </w:rPr>
        <w:pPrChange w:id="823" w:author="Adriana Andrade" w:date="2020-06-05T16:30:00Z">
          <w:pPr>
            <w:spacing w:after="0" w:line="360" w:lineRule="auto"/>
            <w:jc w:val="both"/>
          </w:pPr>
        </w:pPrChange>
      </w:pPr>
      <w:del w:id="824" w:author="Adriana Andrade" w:date="2020-06-05T16:30:00Z">
        <w:r w:rsidDel="00BA79DF">
          <w:rPr>
            <w:rFonts w:eastAsiaTheme="minorEastAsia" w:cs="Times New Roman"/>
            <w:sz w:val="24"/>
            <w:szCs w:val="24"/>
          </w:rPr>
          <w:lastRenderedPageBreak/>
          <w:tab/>
        </w:r>
        <w:r w:rsidR="00C51C8C" w:rsidRPr="00F67619" w:rsidDel="00BA79DF">
          <w:rPr>
            <w:rFonts w:eastAsiaTheme="minorEastAsia" w:cs="Times New Roman"/>
            <w:sz w:val="24"/>
            <w:szCs w:val="24"/>
          </w:rPr>
          <w:delText xml:space="preserve">Como vimos no </w:delText>
        </w:r>
        <w:r w:rsidR="0082039C" w:rsidDel="00BA79DF">
          <w:rPr>
            <w:rFonts w:eastAsiaTheme="minorEastAsia" w:cs="Times New Roman"/>
            <w:sz w:val="24"/>
            <w:szCs w:val="24"/>
          </w:rPr>
          <w:delText>exemplo anterior, a análise da T</w:delText>
        </w:r>
        <w:r w:rsidR="00C51C8C" w:rsidRPr="00F67619" w:rsidDel="00BA79DF">
          <w:rPr>
            <w:rFonts w:eastAsiaTheme="minorEastAsia" w:cs="Times New Roman"/>
            <w:sz w:val="24"/>
            <w:szCs w:val="24"/>
          </w:rPr>
          <w:delText>abela</w:delText>
        </w:r>
        <w:r w:rsidR="0082039C" w:rsidDel="00BA79DF">
          <w:rPr>
            <w:rFonts w:eastAsiaTheme="minorEastAsia" w:cs="Times New Roman"/>
            <w:sz w:val="24"/>
            <w:szCs w:val="24"/>
          </w:rPr>
          <w:delText xml:space="preserve"> 5.5</w:delText>
        </w:r>
        <w:r w:rsidR="00C51C8C" w:rsidRPr="00F67619" w:rsidDel="00BA79DF">
          <w:rPr>
            <w:rFonts w:eastAsiaTheme="minorEastAsia" w:cs="Times New Roman"/>
            <w:sz w:val="24"/>
            <w:szCs w:val="24"/>
          </w:rPr>
          <w:delText xml:space="preserve"> mostra a existência de  certa dependência entre as variáveis.</w:delText>
        </w:r>
        <w:r w:rsidR="0082039C" w:rsidDel="00BA79DF">
          <w:rPr>
            <w:rFonts w:eastAsiaTheme="minorEastAsia" w:cs="Times New Roman"/>
            <w:sz w:val="24"/>
            <w:szCs w:val="24"/>
          </w:rPr>
          <w:delText xml:space="preserve"> Na Tabela 5.6 podemos observar as frequências observadas e as proporções em relação às colunas.</w:delText>
        </w:r>
      </w:del>
    </w:p>
    <w:p w14:paraId="2D811FAC" w14:textId="3CACFB93" w:rsidR="0082039C" w:rsidDel="00BA79DF" w:rsidRDefault="0082039C" w:rsidP="00BA79DF">
      <w:pPr>
        <w:pStyle w:val="Ttulo2"/>
        <w:spacing w:before="240" w:after="240"/>
        <w:rPr>
          <w:del w:id="825" w:author="Adriana Andrade" w:date="2020-06-05T16:30:00Z"/>
          <w:rFonts w:eastAsiaTheme="minorEastAsia" w:cs="Times New Roman"/>
          <w:sz w:val="24"/>
          <w:szCs w:val="24"/>
        </w:rPr>
        <w:pPrChange w:id="826" w:author="Adriana Andrade" w:date="2020-06-05T16:30:00Z">
          <w:pPr>
            <w:spacing w:after="0" w:line="360" w:lineRule="auto"/>
            <w:jc w:val="both"/>
          </w:pPr>
        </w:pPrChange>
      </w:pPr>
    </w:p>
    <w:p w14:paraId="4DA8DED4" w14:textId="4757FB76" w:rsidR="0082039C" w:rsidRPr="00A83FC7" w:rsidDel="00BA79DF" w:rsidRDefault="0082039C" w:rsidP="00BA79DF">
      <w:pPr>
        <w:pStyle w:val="Ttulo2"/>
        <w:spacing w:before="240" w:after="240"/>
        <w:rPr>
          <w:del w:id="827" w:author="Adriana Andrade" w:date="2020-06-05T16:30:00Z"/>
          <w:rFonts w:eastAsiaTheme="minorEastAsia" w:cs="Times New Roman"/>
          <w:sz w:val="20"/>
          <w:szCs w:val="20"/>
        </w:rPr>
        <w:pPrChange w:id="828" w:author="Adriana Andrade" w:date="2020-06-05T16:30:00Z">
          <w:pPr>
            <w:spacing w:after="120" w:line="240" w:lineRule="auto"/>
            <w:ind w:left="1134" w:hanging="1134"/>
            <w:jc w:val="both"/>
          </w:pPr>
        </w:pPrChange>
      </w:pPr>
      <w:del w:id="829" w:author="Adriana Andrade" w:date="2020-06-05T16:30:00Z">
        <w:r w:rsidRPr="00A83FC7" w:rsidDel="00BA79DF">
          <w:rPr>
            <w:rFonts w:eastAsiaTheme="minorEastAsia" w:cs="Times New Roman"/>
            <w:b w:val="0"/>
            <w:sz w:val="20"/>
            <w:szCs w:val="20"/>
          </w:rPr>
          <w:delText>Tabela 5.</w:delText>
        </w:r>
        <w:r w:rsidDel="00BA79DF">
          <w:rPr>
            <w:rFonts w:eastAsiaTheme="minorEastAsia" w:cs="Times New Roman"/>
            <w:b w:val="0"/>
            <w:sz w:val="20"/>
            <w:szCs w:val="20"/>
          </w:rPr>
          <w:delText>6</w:delText>
        </w:r>
        <w:r w:rsidRPr="00A83FC7" w:rsidDel="00BA79DF">
          <w:rPr>
            <w:rFonts w:eastAsiaTheme="minorEastAsia" w:cs="Times New Roman"/>
            <w:b w:val="0"/>
            <w:sz w:val="20"/>
            <w:szCs w:val="20"/>
          </w:rPr>
          <w:delText>.</w:delText>
        </w:r>
        <w:r w:rsidR="0059383F" w:rsidDel="00BA79DF">
          <w:rPr>
            <w:rFonts w:eastAsiaTheme="minorEastAsia" w:cs="Times New Roman"/>
            <w:sz w:val="20"/>
            <w:szCs w:val="20"/>
          </w:rPr>
          <w:delText xml:space="preserve"> </w:delText>
        </w:r>
        <w:r w:rsidRPr="00A83FC7" w:rsidDel="00BA79DF">
          <w:rPr>
            <w:rFonts w:eastAsiaTheme="minorEastAsia" w:cs="Times New Roman"/>
            <w:sz w:val="20"/>
            <w:szCs w:val="20"/>
          </w:rPr>
          <w:delText xml:space="preserve">Distribuição conjunta das </w:delText>
        </w:r>
        <w:r w:rsidDel="00BA79DF">
          <w:rPr>
            <w:rFonts w:eastAsiaTheme="minorEastAsia" w:cs="Times New Roman"/>
            <w:sz w:val="20"/>
            <w:szCs w:val="20"/>
          </w:rPr>
          <w:delText xml:space="preserve">frequências </w:delText>
        </w:r>
        <w:r w:rsidR="0059383F" w:rsidDel="00BA79DF">
          <w:rPr>
            <w:rFonts w:eastAsiaTheme="minorEastAsia" w:cs="Times New Roman"/>
            <w:sz w:val="20"/>
            <w:szCs w:val="20"/>
          </w:rPr>
          <w:delText xml:space="preserve">observadas </w:delText>
        </w:r>
        <w:r w:rsidDel="00BA79DF">
          <w:rPr>
            <w:rFonts w:eastAsiaTheme="minorEastAsia" w:cs="Times New Roman"/>
            <w:sz w:val="20"/>
            <w:szCs w:val="20"/>
          </w:rPr>
          <w:delText xml:space="preserve">e </w:delText>
        </w:r>
        <w:r w:rsidR="00BC0493" w:rsidDel="00BA79DF">
          <w:rPr>
            <w:rFonts w:eastAsiaTheme="minorEastAsia" w:cs="Times New Roman"/>
            <w:sz w:val="20"/>
            <w:szCs w:val="20"/>
          </w:rPr>
          <w:delText>porcentagens (segundo as colunas)</w:delText>
        </w:r>
        <w:r w:rsidRPr="00A83FC7" w:rsidDel="00BA79DF">
          <w:rPr>
            <w:rFonts w:eastAsiaTheme="minorEastAsia" w:cs="Times New Roman"/>
            <w:sz w:val="20"/>
            <w:szCs w:val="20"/>
          </w:rPr>
          <w:delText xml:space="preserve"> </w:delText>
        </w:r>
        <w:r w:rsidR="0059383F" w:rsidDel="00BA79DF">
          <w:rPr>
            <w:rFonts w:eastAsiaTheme="minorEastAsia" w:cs="Times New Roman"/>
            <w:sz w:val="20"/>
            <w:szCs w:val="20"/>
          </w:rPr>
          <w:delText xml:space="preserve">observadas </w:delText>
        </w:r>
        <w:r w:rsidRPr="00A83FC7" w:rsidDel="00BA79DF">
          <w:rPr>
            <w:rFonts w:eastAsiaTheme="minorEastAsia" w:cs="Times New Roman"/>
            <w:sz w:val="20"/>
            <w:szCs w:val="20"/>
          </w:rPr>
          <w:delText xml:space="preserve">de alunos segundo o sexo </w:delText>
        </w:r>
        <m:oMath>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X</m:t>
              </m:r>
            </m:e>
          </m:d>
        </m:oMath>
        <w:r w:rsidRPr="00A83FC7" w:rsidDel="00BA79DF">
          <w:rPr>
            <w:rFonts w:eastAsiaTheme="minorEastAsia" w:cs="Times New Roman"/>
            <w:sz w:val="20"/>
            <w:szCs w:val="20"/>
          </w:rPr>
          <w:delText xml:space="preserve"> e o curso escolhido </w:delText>
        </w:r>
        <m:oMath>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Y</m:t>
              </m:r>
            </m:e>
          </m:d>
        </m:oMath>
        <w:r w:rsidRPr="00A83FC7" w:rsidDel="00BA79DF">
          <w:rPr>
            <w:rFonts w:eastAsiaTheme="minorEastAsia" w:cs="Times New Roman"/>
            <w:sz w:val="20"/>
            <w:szCs w:val="20"/>
          </w:rPr>
          <w:delText>.</w:delText>
        </w:r>
      </w:del>
    </w:p>
    <w:tbl>
      <w:tblPr>
        <w:tblStyle w:val="Tabelacomgrade"/>
        <w:tblW w:w="5000" w:type="pct"/>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8"/>
        <w:gridCol w:w="2126"/>
        <w:gridCol w:w="2126"/>
      </w:tblGrid>
      <w:tr w:rsidR="00C51C8C" w:rsidRPr="0082039C" w:rsidDel="00BA79DF" w14:paraId="5F46A215" w14:textId="3DE71DE0" w:rsidTr="00C51C8C">
        <w:trPr>
          <w:del w:id="830" w:author="Adriana Andrade" w:date="2020-06-05T16:30:00Z"/>
        </w:trPr>
        <w:tc>
          <w:tcPr>
            <w:tcW w:w="1249" w:type="pct"/>
            <w:tcBorders>
              <w:top w:val="single" w:sz="4" w:space="0" w:color="auto"/>
              <w:bottom w:val="single" w:sz="4" w:space="0" w:color="auto"/>
              <w:right w:val="single" w:sz="4" w:space="0" w:color="auto"/>
              <w:tl2br w:val="single" w:sz="4" w:space="0" w:color="auto"/>
            </w:tcBorders>
            <w:vAlign w:val="center"/>
          </w:tcPr>
          <w:p w14:paraId="62794095" w14:textId="1C030A69" w:rsidR="00C51C8C" w:rsidRPr="0082039C" w:rsidDel="00BA79DF" w:rsidRDefault="00C51C8C" w:rsidP="00BA79DF">
            <w:pPr>
              <w:pStyle w:val="Ttulo2"/>
              <w:spacing w:before="240" w:after="240"/>
              <w:rPr>
                <w:del w:id="831" w:author="Adriana Andrade" w:date="2020-06-05T16:30:00Z"/>
                <w:rFonts w:eastAsiaTheme="minorEastAsia" w:cs="Times New Roman"/>
                <w:b w:val="0"/>
                <w:sz w:val="24"/>
                <w:szCs w:val="24"/>
              </w:rPr>
              <w:pPrChange w:id="832" w:author="Adriana Andrade" w:date="2020-06-05T16:30:00Z">
                <w:pPr>
                  <w:jc w:val="center"/>
                </w:pPr>
              </w:pPrChange>
            </w:pPr>
            <w:del w:id="833" w:author="Adriana Andrade" w:date="2020-06-05T16:30:00Z">
              <w:r w:rsidRPr="0082039C" w:rsidDel="00BA79DF">
                <w:rPr>
                  <w:rFonts w:eastAsiaTheme="minorEastAsia" w:cs="Times New Roman"/>
                  <w:b w:val="0"/>
                  <w:sz w:val="24"/>
                  <w:szCs w:val="24"/>
                </w:rPr>
                <w:delText xml:space="preserve">             </w:delText>
              </w:r>
              <m:oMath>
                <m:r>
                  <m:rPr>
                    <m:sty m:val="bi"/>
                  </m:rPr>
                  <w:rPr>
                    <w:rFonts w:ascii="Cambria Math" w:hAnsi="Cambria Math" w:cs="Times New Roman"/>
                    <w:sz w:val="24"/>
                    <w:szCs w:val="24"/>
                  </w:rPr>
                  <m:t>X</m:t>
                </m:r>
              </m:oMath>
            </w:del>
          </w:p>
          <w:p w14:paraId="60AF7E9A" w14:textId="72618DC9" w:rsidR="00C51C8C" w:rsidRPr="0082039C" w:rsidDel="00BA79DF" w:rsidRDefault="00C51C8C" w:rsidP="00BA79DF">
            <w:pPr>
              <w:pStyle w:val="Ttulo2"/>
              <w:spacing w:before="240" w:after="240"/>
              <w:rPr>
                <w:del w:id="834" w:author="Adriana Andrade" w:date="2020-06-05T16:30:00Z"/>
                <w:rFonts w:eastAsiaTheme="minorEastAsia" w:cs="Times New Roman"/>
                <w:b w:val="0"/>
                <w:sz w:val="24"/>
                <w:szCs w:val="24"/>
              </w:rPr>
              <w:pPrChange w:id="835" w:author="Adriana Andrade" w:date="2020-06-05T16:30:00Z">
                <w:pPr/>
              </w:pPrChange>
            </w:pPr>
            <w:del w:id="836" w:author="Adriana Andrade" w:date="2020-06-05T16:30:00Z">
              <w:r w:rsidRPr="0082039C" w:rsidDel="00BA79DF">
                <w:rPr>
                  <w:rFonts w:eastAsiaTheme="minorEastAsia" w:cs="Times New Roman"/>
                  <w:b w:val="0"/>
                  <w:sz w:val="24"/>
                  <w:szCs w:val="24"/>
                </w:rPr>
                <w:delText xml:space="preserve">    </w:delText>
              </w:r>
              <m:oMath>
                <m:r>
                  <m:rPr>
                    <m:sty m:val="bi"/>
                  </m:rPr>
                  <w:rPr>
                    <w:rFonts w:ascii="Cambria Math" w:eastAsiaTheme="minorEastAsia" w:hAnsi="Cambria Math" w:cs="Times New Roman"/>
                    <w:sz w:val="24"/>
                    <w:szCs w:val="24"/>
                  </w:rPr>
                  <m:t>Y</m:t>
                </m:r>
              </m:oMath>
            </w:del>
          </w:p>
        </w:tc>
        <w:tc>
          <w:tcPr>
            <w:tcW w:w="1251" w:type="pct"/>
            <w:tcBorders>
              <w:top w:val="single" w:sz="4" w:space="0" w:color="auto"/>
              <w:left w:val="single" w:sz="4" w:space="0" w:color="auto"/>
              <w:bottom w:val="single" w:sz="4" w:space="0" w:color="auto"/>
              <w:right w:val="single" w:sz="4" w:space="0" w:color="auto"/>
            </w:tcBorders>
            <w:shd w:val="clear" w:color="auto" w:fill="auto"/>
            <w:vAlign w:val="center"/>
          </w:tcPr>
          <w:p w14:paraId="4798B80E" w14:textId="238946EA" w:rsidR="00C51C8C" w:rsidRPr="0082039C" w:rsidDel="00BA79DF" w:rsidRDefault="00C51C8C" w:rsidP="00BA79DF">
            <w:pPr>
              <w:pStyle w:val="Ttulo2"/>
              <w:spacing w:before="240" w:after="240"/>
              <w:rPr>
                <w:del w:id="837" w:author="Adriana Andrade" w:date="2020-06-05T16:30:00Z"/>
                <w:rFonts w:cs="Times New Roman"/>
                <w:b w:val="0"/>
                <w:sz w:val="24"/>
                <w:szCs w:val="24"/>
              </w:rPr>
              <w:pPrChange w:id="838" w:author="Adriana Andrade" w:date="2020-06-05T16:30:00Z">
                <w:pPr>
                  <w:jc w:val="center"/>
                </w:pPr>
              </w:pPrChange>
            </w:pPr>
            <w:del w:id="839" w:author="Adriana Andrade" w:date="2020-06-05T16:30:00Z">
              <w:r w:rsidRPr="0082039C" w:rsidDel="00BA79DF">
                <w:rPr>
                  <w:rFonts w:cs="Times New Roman"/>
                  <w:b w:val="0"/>
                  <w:sz w:val="24"/>
                  <w:szCs w:val="24"/>
                </w:rPr>
                <w:delText>Masculino</w:delText>
              </w:r>
            </w:del>
          </w:p>
        </w:tc>
        <w:tc>
          <w:tcPr>
            <w:tcW w:w="1250" w:type="pct"/>
            <w:tcBorders>
              <w:top w:val="single" w:sz="4" w:space="0" w:color="auto"/>
              <w:left w:val="single" w:sz="4" w:space="0" w:color="auto"/>
              <w:bottom w:val="single" w:sz="4" w:space="0" w:color="auto"/>
              <w:right w:val="single" w:sz="4" w:space="0" w:color="auto"/>
            </w:tcBorders>
            <w:vAlign w:val="center"/>
          </w:tcPr>
          <w:p w14:paraId="48D9D052" w14:textId="64725240" w:rsidR="00C51C8C" w:rsidRPr="0082039C" w:rsidDel="00BA79DF" w:rsidRDefault="00C51C8C" w:rsidP="00BA79DF">
            <w:pPr>
              <w:pStyle w:val="Ttulo2"/>
              <w:spacing w:before="240" w:after="240"/>
              <w:rPr>
                <w:del w:id="840" w:author="Adriana Andrade" w:date="2020-06-05T16:30:00Z"/>
                <w:rFonts w:cs="Times New Roman"/>
                <w:b w:val="0"/>
                <w:sz w:val="24"/>
                <w:szCs w:val="24"/>
              </w:rPr>
              <w:pPrChange w:id="841" w:author="Adriana Andrade" w:date="2020-06-05T16:30:00Z">
                <w:pPr>
                  <w:jc w:val="center"/>
                </w:pPr>
              </w:pPrChange>
            </w:pPr>
            <w:del w:id="842" w:author="Adriana Andrade" w:date="2020-06-05T16:30:00Z">
              <w:r w:rsidRPr="0082039C" w:rsidDel="00BA79DF">
                <w:rPr>
                  <w:rFonts w:cs="Times New Roman"/>
                  <w:b w:val="0"/>
                  <w:sz w:val="24"/>
                  <w:szCs w:val="24"/>
                </w:rPr>
                <w:delText>Feminino</w:delText>
              </w:r>
            </w:del>
          </w:p>
        </w:tc>
        <w:tc>
          <w:tcPr>
            <w:tcW w:w="1250" w:type="pct"/>
            <w:tcBorders>
              <w:left w:val="single" w:sz="4" w:space="0" w:color="auto"/>
              <w:bottom w:val="single" w:sz="4" w:space="0" w:color="auto"/>
            </w:tcBorders>
            <w:vAlign w:val="center"/>
          </w:tcPr>
          <w:p w14:paraId="6719AE75" w14:textId="10CA59E3" w:rsidR="00C51C8C" w:rsidRPr="0082039C" w:rsidDel="00BA79DF" w:rsidRDefault="00C51C8C" w:rsidP="00BA79DF">
            <w:pPr>
              <w:pStyle w:val="Ttulo2"/>
              <w:spacing w:before="240" w:after="240"/>
              <w:rPr>
                <w:del w:id="843" w:author="Adriana Andrade" w:date="2020-06-05T16:30:00Z"/>
                <w:rFonts w:cs="Times New Roman"/>
                <w:b w:val="0"/>
                <w:sz w:val="24"/>
                <w:szCs w:val="24"/>
              </w:rPr>
              <w:pPrChange w:id="844" w:author="Adriana Andrade" w:date="2020-06-05T16:30:00Z">
                <w:pPr>
                  <w:jc w:val="center"/>
                </w:pPr>
              </w:pPrChange>
            </w:pPr>
            <w:del w:id="845" w:author="Adriana Andrade" w:date="2020-06-05T16:30:00Z">
              <w:r w:rsidRPr="0082039C" w:rsidDel="00BA79DF">
                <w:rPr>
                  <w:rFonts w:cs="Times New Roman"/>
                  <w:b w:val="0"/>
                  <w:sz w:val="24"/>
                  <w:szCs w:val="24"/>
                </w:rPr>
                <w:delText>Total</w:delText>
              </w:r>
            </w:del>
          </w:p>
        </w:tc>
      </w:tr>
      <w:tr w:rsidR="00C51C8C" w:rsidRPr="00F67619" w:rsidDel="00BA79DF" w14:paraId="11559850" w14:textId="40D8FD0C" w:rsidTr="00C51C8C">
        <w:trPr>
          <w:del w:id="846" w:author="Adriana Andrade" w:date="2020-06-05T16:30:00Z"/>
        </w:trPr>
        <w:tc>
          <w:tcPr>
            <w:tcW w:w="1249" w:type="pct"/>
            <w:tcBorders>
              <w:top w:val="single" w:sz="4" w:space="0" w:color="auto"/>
              <w:bottom w:val="nil"/>
              <w:right w:val="single" w:sz="4" w:space="0" w:color="auto"/>
            </w:tcBorders>
            <w:vAlign w:val="center"/>
          </w:tcPr>
          <w:p w14:paraId="33C4E8D4" w14:textId="6671EDFE" w:rsidR="00C51C8C" w:rsidRPr="0082039C" w:rsidDel="00BA79DF" w:rsidRDefault="00C51C8C" w:rsidP="00BA79DF">
            <w:pPr>
              <w:pStyle w:val="Ttulo2"/>
              <w:spacing w:before="240" w:after="240"/>
              <w:rPr>
                <w:del w:id="847" w:author="Adriana Andrade" w:date="2020-06-05T16:30:00Z"/>
                <w:rFonts w:cs="Times New Roman"/>
                <w:b w:val="0"/>
                <w:sz w:val="24"/>
                <w:szCs w:val="24"/>
              </w:rPr>
              <w:pPrChange w:id="848" w:author="Adriana Andrade" w:date="2020-06-05T16:30:00Z">
                <w:pPr>
                  <w:jc w:val="center"/>
                </w:pPr>
              </w:pPrChange>
            </w:pPr>
            <w:del w:id="849" w:author="Adriana Andrade" w:date="2020-06-05T16:30:00Z">
              <w:r w:rsidRPr="0082039C" w:rsidDel="00BA79DF">
                <w:rPr>
                  <w:rFonts w:cs="Times New Roman"/>
                  <w:b w:val="0"/>
                  <w:sz w:val="24"/>
                  <w:szCs w:val="24"/>
                </w:rPr>
                <w:delText>Física</w:delText>
              </w:r>
            </w:del>
          </w:p>
        </w:tc>
        <w:tc>
          <w:tcPr>
            <w:tcW w:w="1251" w:type="pct"/>
            <w:tcBorders>
              <w:top w:val="single" w:sz="4" w:space="0" w:color="auto"/>
              <w:left w:val="single" w:sz="4" w:space="0" w:color="auto"/>
              <w:bottom w:val="nil"/>
              <w:right w:val="single" w:sz="4" w:space="0" w:color="auto"/>
            </w:tcBorders>
            <w:shd w:val="clear" w:color="auto" w:fill="auto"/>
            <w:vAlign w:val="center"/>
          </w:tcPr>
          <w:p w14:paraId="2424E7C1" w14:textId="3BC41E63" w:rsidR="00C51C8C" w:rsidRPr="00F67619" w:rsidDel="00BA79DF" w:rsidRDefault="00C51C8C" w:rsidP="00BA79DF">
            <w:pPr>
              <w:pStyle w:val="Ttulo2"/>
              <w:spacing w:before="240" w:after="240"/>
              <w:rPr>
                <w:del w:id="850" w:author="Adriana Andrade" w:date="2020-06-05T16:30:00Z"/>
                <w:rFonts w:cs="Times New Roman"/>
                <w:sz w:val="24"/>
                <w:szCs w:val="24"/>
              </w:rPr>
              <w:pPrChange w:id="851" w:author="Adriana Andrade" w:date="2020-06-05T16:30:00Z">
                <w:pPr>
                  <w:jc w:val="center"/>
                </w:pPr>
              </w:pPrChange>
            </w:pPr>
            <w:del w:id="852" w:author="Adriana Andrade" w:date="2020-06-05T16:30:00Z">
              <w:r w:rsidRPr="00F67619" w:rsidDel="00BA79DF">
                <w:rPr>
                  <w:rFonts w:cs="Times New Roman"/>
                  <w:sz w:val="24"/>
                  <w:szCs w:val="24"/>
                </w:rPr>
                <w:delText>100 (71%)</w:delText>
              </w:r>
            </w:del>
          </w:p>
        </w:tc>
        <w:tc>
          <w:tcPr>
            <w:tcW w:w="1250" w:type="pct"/>
            <w:tcBorders>
              <w:top w:val="single" w:sz="4" w:space="0" w:color="auto"/>
              <w:left w:val="single" w:sz="4" w:space="0" w:color="auto"/>
              <w:bottom w:val="nil"/>
              <w:right w:val="single" w:sz="4" w:space="0" w:color="auto"/>
            </w:tcBorders>
            <w:vAlign w:val="center"/>
          </w:tcPr>
          <w:p w14:paraId="36DBAFAE" w14:textId="6DCE9221" w:rsidR="00C51C8C" w:rsidRPr="00F67619" w:rsidDel="00BA79DF" w:rsidRDefault="00C51C8C" w:rsidP="00BA79DF">
            <w:pPr>
              <w:pStyle w:val="Ttulo2"/>
              <w:spacing w:before="240" w:after="240"/>
              <w:rPr>
                <w:del w:id="853" w:author="Adriana Andrade" w:date="2020-06-05T16:30:00Z"/>
                <w:rFonts w:cs="Times New Roman"/>
                <w:sz w:val="24"/>
                <w:szCs w:val="24"/>
              </w:rPr>
              <w:pPrChange w:id="854" w:author="Adriana Andrade" w:date="2020-06-05T16:30:00Z">
                <w:pPr>
                  <w:jc w:val="center"/>
                </w:pPr>
              </w:pPrChange>
            </w:pPr>
            <w:del w:id="855" w:author="Adriana Andrade" w:date="2020-06-05T16:30:00Z">
              <w:r w:rsidRPr="00F67619" w:rsidDel="00BA79DF">
                <w:rPr>
                  <w:rFonts w:cs="Times New Roman"/>
                  <w:sz w:val="24"/>
                  <w:szCs w:val="24"/>
                </w:rPr>
                <w:delText>20 (33%)</w:delText>
              </w:r>
            </w:del>
          </w:p>
        </w:tc>
        <w:tc>
          <w:tcPr>
            <w:tcW w:w="1250" w:type="pct"/>
            <w:tcBorders>
              <w:top w:val="single" w:sz="4" w:space="0" w:color="auto"/>
              <w:left w:val="single" w:sz="4" w:space="0" w:color="auto"/>
              <w:bottom w:val="nil"/>
            </w:tcBorders>
            <w:vAlign w:val="center"/>
          </w:tcPr>
          <w:p w14:paraId="24EF7483" w14:textId="28C8F7D9" w:rsidR="00C51C8C" w:rsidRPr="00F67619" w:rsidDel="00BA79DF" w:rsidRDefault="00C51C8C" w:rsidP="00BA79DF">
            <w:pPr>
              <w:pStyle w:val="Ttulo2"/>
              <w:spacing w:before="240" w:after="240"/>
              <w:rPr>
                <w:del w:id="856" w:author="Adriana Andrade" w:date="2020-06-05T16:30:00Z"/>
                <w:rFonts w:cs="Times New Roman"/>
                <w:sz w:val="24"/>
                <w:szCs w:val="24"/>
              </w:rPr>
              <w:pPrChange w:id="857" w:author="Adriana Andrade" w:date="2020-06-05T16:30:00Z">
                <w:pPr>
                  <w:jc w:val="center"/>
                </w:pPr>
              </w:pPrChange>
            </w:pPr>
            <w:del w:id="858" w:author="Adriana Andrade" w:date="2020-06-05T16:30:00Z">
              <w:r w:rsidRPr="00F67619" w:rsidDel="00BA79DF">
                <w:rPr>
                  <w:rFonts w:cs="Times New Roman"/>
                  <w:sz w:val="24"/>
                  <w:szCs w:val="24"/>
                </w:rPr>
                <w:delText>120 (60%)</w:delText>
              </w:r>
            </w:del>
          </w:p>
        </w:tc>
      </w:tr>
      <w:tr w:rsidR="00C51C8C" w:rsidRPr="00F67619" w:rsidDel="00BA79DF" w14:paraId="378681BB" w14:textId="6B88F2B8" w:rsidTr="00C51C8C">
        <w:trPr>
          <w:del w:id="859" w:author="Adriana Andrade" w:date="2020-06-05T16:30:00Z"/>
        </w:trPr>
        <w:tc>
          <w:tcPr>
            <w:tcW w:w="1249" w:type="pct"/>
            <w:tcBorders>
              <w:top w:val="nil"/>
              <w:bottom w:val="nil"/>
              <w:right w:val="single" w:sz="4" w:space="0" w:color="auto"/>
            </w:tcBorders>
            <w:vAlign w:val="center"/>
          </w:tcPr>
          <w:p w14:paraId="1BC0FCEC" w14:textId="5F709E8F" w:rsidR="00C51C8C" w:rsidRPr="0082039C" w:rsidDel="00BA79DF" w:rsidRDefault="00C51C8C" w:rsidP="00BA79DF">
            <w:pPr>
              <w:pStyle w:val="Ttulo2"/>
              <w:spacing w:before="240" w:after="240"/>
              <w:rPr>
                <w:del w:id="860" w:author="Adriana Andrade" w:date="2020-06-05T16:30:00Z"/>
                <w:rFonts w:cs="Times New Roman"/>
                <w:b w:val="0"/>
                <w:sz w:val="24"/>
                <w:szCs w:val="24"/>
              </w:rPr>
              <w:pPrChange w:id="861" w:author="Adriana Andrade" w:date="2020-06-05T16:30:00Z">
                <w:pPr>
                  <w:jc w:val="center"/>
                </w:pPr>
              </w:pPrChange>
            </w:pPr>
            <w:del w:id="862" w:author="Adriana Andrade" w:date="2020-06-05T16:30:00Z">
              <w:r w:rsidRPr="0082039C" w:rsidDel="00BA79DF">
                <w:rPr>
                  <w:rFonts w:cs="Times New Roman"/>
                  <w:b w:val="0"/>
                  <w:sz w:val="24"/>
                  <w:szCs w:val="24"/>
                </w:rPr>
                <w:delText>Ciências sociais</w:delText>
              </w:r>
            </w:del>
          </w:p>
        </w:tc>
        <w:tc>
          <w:tcPr>
            <w:tcW w:w="1251" w:type="pct"/>
            <w:tcBorders>
              <w:top w:val="nil"/>
              <w:left w:val="single" w:sz="4" w:space="0" w:color="auto"/>
              <w:bottom w:val="nil"/>
              <w:right w:val="single" w:sz="4" w:space="0" w:color="auto"/>
            </w:tcBorders>
            <w:shd w:val="clear" w:color="auto" w:fill="auto"/>
            <w:vAlign w:val="center"/>
          </w:tcPr>
          <w:p w14:paraId="55B3A4A1" w14:textId="7E7FAEAF" w:rsidR="00C51C8C" w:rsidRPr="00F67619" w:rsidDel="00BA79DF" w:rsidRDefault="00C51C8C" w:rsidP="00BA79DF">
            <w:pPr>
              <w:pStyle w:val="Ttulo2"/>
              <w:spacing w:before="240" w:after="240"/>
              <w:rPr>
                <w:del w:id="863" w:author="Adriana Andrade" w:date="2020-06-05T16:30:00Z"/>
                <w:rFonts w:cs="Times New Roman"/>
                <w:sz w:val="24"/>
                <w:szCs w:val="24"/>
              </w:rPr>
              <w:pPrChange w:id="864" w:author="Adriana Andrade" w:date="2020-06-05T16:30:00Z">
                <w:pPr>
                  <w:jc w:val="center"/>
                </w:pPr>
              </w:pPrChange>
            </w:pPr>
            <w:del w:id="865" w:author="Adriana Andrade" w:date="2020-06-05T16:30:00Z">
              <w:r w:rsidRPr="00F67619" w:rsidDel="00BA79DF">
                <w:rPr>
                  <w:rFonts w:cs="Times New Roman"/>
                  <w:sz w:val="24"/>
                  <w:szCs w:val="24"/>
                </w:rPr>
                <w:delText xml:space="preserve">  40 (29%)</w:delText>
              </w:r>
            </w:del>
          </w:p>
        </w:tc>
        <w:tc>
          <w:tcPr>
            <w:tcW w:w="1250" w:type="pct"/>
            <w:tcBorders>
              <w:top w:val="nil"/>
              <w:left w:val="single" w:sz="4" w:space="0" w:color="auto"/>
              <w:bottom w:val="nil"/>
              <w:right w:val="single" w:sz="4" w:space="0" w:color="auto"/>
            </w:tcBorders>
            <w:vAlign w:val="center"/>
          </w:tcPr>
          <w:p w14:paraId="67BF857C" w14:textId="035D6E82" w:rsidR="00C51C8C" w:rsidRPr="00F67619" w:rsidDel="00BA79DF" w:rsidRDefault="00C51C8C" w:rsidP="00BA79DF">
            <w:pPr>
              <w:pStyle w:val="Ttulo2"/>
              <w:spacing w:before="240" w:after="240"/>
              <w:rPr>
                <w:del w:id="866" w:author="Adriana Andrade" w:date="2020-06-05T16:30:00Z"/>
                <w:rFonts w:cs="Times New Roman"/>
                <w:sz w:val="24"/>
                <w:szCs w:val="24"/>
              </w:rPr>
              <w:pPrChange w:id="867" w:author="Adriana Andrade" w:date="2020-06-05T16:30:00Z">
                <w:pPr>
                  <w:jc w:val="center"/>
                </w:pPr>
              </w:pPrChange>
            </w:pPr>
            <w:del w:id="868" w:author="Adriana Andrade" w:date="2020-06-05T16:30:00Z">
              <w:r w:rsidRPr="00F67619" w:rsidDel="00BA79DF">
                <w:rPr>
                  <w:rFonts w:cs="Times New Roman"/>
                  <w:sz w:val="24"/>
                  <w:szCs w:val="24"/>
                </w:rPr>
                <w:delText>40 (67%)</w:delText>
              </w:r>
            </w:del>
          </w:p>
        </w:tc>
        <w:tc>
          <w:tcPr>
            <w:tcW w:w="1250" w:type="pct"/>
            <w:tcBorders>
              <w:top w:val="nil"/>
              <w:left w:val="single" w:sz="4" w:space="0" w:color="auto"/>
              <w:bottom w:val="nil"/>
            </w:tcBorders>
            <w:vAlign w:val="center"/>
          </w:tcPr>
          <w:p w14:paraId="3970CD73" w14:textId="32651950" w:rsidR="00C51C8C" w:rsidRPr="00F67619" w:rsidDel="00BA79DF" w:rsidRDefault="00C51C8C" w:rsidP="00BA79DF">
            <w:pPr>
              <w:pStyle w:val="Ttulo2"/>
              <w:spacing w:before="240" w:after="240"/>
              <w:rPr>
                <w:del w:id="869" w:author="Adriana Andrade" w:date="2020-06-05T16:30:00Z"/>
                <w:rFonts w:cs="Times New Roman"/>
                <w:sz w:val="24"/>
                <w:szCs w:val="24"/>
              </w:rPr>
              <w:pPrChange w:id="870" w:author="Adriana Andrade" w:date="2020-06-05T16:30:00Z">
                <w:pPr>
                  <w:jc w:val="center"/>
                </w:pPr>
              </w:pPrChange>
            </w:pPr>
            <w:del w:id="871" w:author="Adriana Andrade" w:date="2020-06-05T16:30:00Z">
              <w:r w:rsidRPr="00F67619" w:rsidDel="00BA79DF">
                <w:rPr>
                  <w:rFonts w:cs="Times New Roman"/>
                  <w:sz w:val="24"/>
                  <w:szCs w:val="24"/>
                </w:rPr>
                <w:delText xml:space="preserve">  80 (40%)</w:delText>
              </w:r>
            </w:del>
          </w:p>
        </w:tc>
      </w:tr>
      <w:tr w:rsidR="00C51C8C" w:rsidRPr="00F67619" w:rsidDel="00BA79DF" w14:paraId="7E59115E" w14:textId="244A8071" w:rsidTr="00C51C8C">
        <w:trPr>
          <w:del w:id="872" w:author="Adriana Andrade" w:date="2020-06-05T16:30:00Z"/>
        </w:trPr>
        <w:tc>
          <w:tcPr>
            <w:tcW w:w="1249" w:type="pct"/>
            <w:tcBorders>
              <w:top w:val="single" w:sz="4" w:space="0" w:color="auto"/>
              <w:right w:val="single" w:sz="4" w:space="0" w:color="auto"/>
            </w:tcBorders>
            <w:vAlign w:val="center"/>
          </w:tcPr>
          <w:p w14:paraId="3E2BAB51" w14:textId="7FD462D1" w:rsidR="00C51C8C" w:rsidRPr="0082039C" w:rsidDel="00BA79DF" w:rsidRDefault="00C51C8C" w:rsidP="00BA79DF">
            <w:pPr>
              <w:pStyle w:val="Ttulo2"/>
              <w:spacing w:before="240" w:after="240"/>
              <w:rPr>
                <w:del w:id="873" w:author="Adriana Andrade" w:date="2020-06-05T16:30:00Z"/>
                <w:rFonts w:cs="Times New Roman"/>
                <w:b w:val="0"/>
                <w:sz w:val="24"/>
                <w:szCs w:val="24"/>
              </w:rPr>
              <w:pPrChange w:id="874" w:author="Adriana Andrade" w:date="2020-06-05T16:30:00Z">
                <w:pPr>
                  <w:jc w:val="center"/>
                </w:pPr>
              </w:pPrChange>
            </w:pPr>
            <w:del w:id="875" w:author="Adriana Andrade" w:date="2020-06-05T16:30:00Z">
              <w:r w:rsidRPr="0082039C" w:rsidDel="00BA79DF">
                <w:rPr>
                  <w:rFonts w:cs="Times New Roman"/>
                  <w:b w:val="0"/>
                  <w:sz w:val="24"/>
                  <w:szCs w:val="24"/>
                </w:rPr>
                <w:delText>Total</w:delText>
              </w:r>
            </w:del>
          </w:p>
        </w:tc>
        <w:tc>
          <w:tcPr>
            <w:tcW w:w="1251" w:type="pct"/>
            <w:tcBorders>
              <w:top w:val="single" w:sz="4" w:space="0" w:color="auto"/>
              <w:left w:val="single" w:sz="4" w:space="0" w:color="auto"/>
              <w:bottom w:val="single" w:sz="4" w:space="0" w:color="auto"/>
              <w:right w:val="single" w:sz="4" w:space="0" w:color="auto"/>
            </w:tcBorders>
            <w:shd w:val="clear" w:color="auto" w:fill="auto"/>
            <w:vAlign w:val="center"/>
          </w:tcPr>
          <w:p w14:paraId="2C5807BC" w14:textId="11DFF460" w:rsidR="00C51C8C" w:rsidRPr="00F67619" w:rsidDel="00BA79DF" w:rsidRDefault="00C51C8C" w:rsidP="00BA79DF">
            <w:pPr>
              <w:pStyle w:val="Ttulo2"/>
              <w:spacing w:before="240" w:after="240"/>
              <w:rPr>
                <w:del w:id="876" w:author="Adriana Andrade" w:date="2020-06-05T16:30:00Z"/>
                <w:rFonts w:cs="Times New Roman"/>
                <w:sz w:val="24"/>
                <w:szCs w:val="24"/>
              </w:rPr>
              <w:pPrChange w:id="877" w:author="Adriana Andrade" w:date="2020-06-05T16:30:00Z">
                <w:pPr>
                  <w:jc w:val="center"/>
                </w:pPr>
              </w:pPrChange>
            </w:pPr>
            <w:del w:id="878" w:author="Adriana Andrade" w:date="2020-06-05T16:30:00Z">
              <w:r w:rsidRPr="00F67619" w:rsidDel="00BA79DF">
                <w:rPr>
                  <w:rFonts w:cs="Times New Roman"/>
                  <w:sz w:val="24"/>
                  <w:szCs w:val="24"/>
                </w:rPr>
                <w:delText xml:space="preserve">  140 (100%)</w:delText>
              </w:r>
            </w:del>
          </w:p>
        </w:tc>
        <w:tc>
          <w:tcPr>
            <w:tcW w:w="1250" w:type="pct"/>
            <w:tcBorders>
              <w:top w:val="single" w:sz="4" w:space="0" w:color="auto"/>
              <w:left w:val="single" w:sz="4" w:space="0" w:color="auto"/>
              <w:bottom w:val="single" w:sz="4" w:space="0" w:color="auto"/>
              <w:right w:val="single" w:sz="4" w:space="0" w:color="auto"/>
            </w:tcBorders>
            <w:vAlign w:val="center"/>
          </w:tcPr>
          <w:p w14:paraId="482D91CF" w14:textId="57AEB182" w:rsidR="00C51C8C" w:rsidRPr="00F67619" w:rsidDel="00BA79DF" w:rsidRDefault="00C51C8C" w:rsidP="00BA79DF">
            <w:pPr>
              <w:pStyle w:val="Ttulo2"/>
              <w:spacing w:before="240" w:after="240"/>
              <w:rPr>
                <w:del w:id="879" w:author="Adriana Andrade" w:date="2020-06-05T16:30:00Z"/>
                <w:rFonts w:cs="Times New Roman"/>
                <w:sz w:val="24"/>
                <w:szCs w:val="24"/>
              </w:rPr>
              <w:pPrChange w:id="880" w:author="Adriana Andrade" w:date="2020-06-05T16:30:00Z">
                <w:pPr>
                  <w:jc w:val="center"/>
                </w:pPr>
              </w:pPrChange>
            </w:pPr>
            <w:del w:id="881" w:author="Adriana Andrade" w:date="2020-06-05T16:30:00Z">
              <w:r w:rsidRPr="00F67619" w:rsidDel="00BA79DF">
                <w:rPr>
                  <w:rFonts w:cs="Times New Roman"/>
                  <w:sz w:val="24"/>
                  <w:szCs w:val="24"/>
                </w:rPr>
                <w:delText xml:space="preserve">  60 (100%)</w:delText>
              </w:r>
            </w:del>
          </w:p>
        </w:tc>
        <w:tc>
          <w:tcPr>
            <w:tcW w:w="1250" w:type="pct"/>
            <w:tcBorders>
              <w:top w:val="single" w:sz="4" w:space="0" w:color="auto"/>
              <w:left w:val="single" w:sz="4" w:space="0" w:color="auto"/>
            </w:tcBorders>
            <w:vAlign w:val="center"/>
          </w:tcPr>
          <w:p w14:paraId="173F9C3A" w14:textId="63DCAFA0" w:rsidR="00C51C8C" w:rsidRPr="00F67619" w:rsidDel="00BA79DF" w:rsidRDefault="00C51C8C" w:rsidP="00BA79DF">
            <w:pPr>
              <w:pStyle w:val="Ttulo2"/>
              <w:spacing w:before="240" w:after="240"/>
              <w:rPr>
                <w:del w:id="882" w:author="Adriana Andrade" w:date="2020-06-05T16:30:00Z"/>
                <w:rFonts w:cs="Times New Roman"/>
                <w:sz w:val="24"/>
                <w:szCs w:val="24"/>
              </w:rPr>
              <w:pPrChange w:id="883" w:author="Adriana Andrade" w:date="2020-06-05T16:30:00Z">
                <w:pPr>
                  <w:jc w:val="center"/>
                </w:pPr>
              </w:pPrChange>
            </w:pPr>
            <w:del w:id="884" w:author="Adriana Andrade" w:date="2020-06-05T16:30:00Z">
              <w:r w:rsidRPr="00F67619" w:rsidDel="00BA79DF">
                <w:rPr>
                  <w:rFonts w:cs="Times New Roman"/>
                  <w:sz w:val="24"/>
                  <w:szCs w:val="24"/>
                </w:rPr>
                <w:delText xml:space="preserve">  200 (100%)</w:delText>
              </w:r>
            </w:del>
          </w:p>
        </w:tc>
      </w:tr>
    </w:tbl>
    <w:p w14:paraId="39FC3B1C" w14:textId="592E376E" w:rsidR="00C51C8C" w:rsidRPr="00F67619" w:rsidDel="00BA79DF" w:rsidRDefault="00C51C8C" w:rsidP="00BA79DF">
      <w:pPr>
        <w:pStyle w:val="Ttulo2"/>
        <w:spacing w:before="240" w:after="240"/>
        <w:rPr>
          <w:del w:id="885" w:author="Adriana Andrade" w:date="2020-06-05T16:30:00Z"/>
          <w:rFonts w:eastAsiaTheme="minorEastAsia" w:cs="Times New Roman"/>
          <w:sz w:val="24"/>
          <w:szCs w:val="24"/>
        </w:rPr>
        <w:pPrChange w:id="886" w:author="Adriana Andrade" w:date="2020-06-05T16:30:00Z">
          <w:pPr>
            <w:spacing w:after="0" w:line="360" w:lineRule="auto"/>
          </w:pPr>
        </w:pPrChange>
      </w:pPr>
    </w:p>
    <w:p w14:paraId="1C7473AC" w14:textId="355D3F66" w:rsidR="00C51C8C" w:rsidRPr="00F67619" w:rsidDel="00BA79DF" w:rsidRDefault="0082039C" w:rsidP="00BA79DF">
      <w:pPr>
        <w:pStyle w:val="Ttulo2"/>
        <w:spacing w:before="240" w:after="240"/>
        <w:rPr>
          <w:del w:id="887" w:author="Adriana Andrade" w:date="2020-06-05T16:30:00Z"/>
          <w:rFonts w:eastAsiaTheme="minorEastAsia" w:cs="Times New Roman"/>
          <w:sz w:val="24"/>
          <w:szCs w:val="24"/>
        </w:rPr>
        <w:pPrChange w:id="888" w:author="Adriana Andrade" w:date="2020-06-05T16:30:00Z">
          <w:pPr>
            <w:spacing w:after="0" w:line="360" w:lineRule="auto"/>
            <w:jc w:val="both"/>
          </w:pPr>
        </w:pPrChange>
      </w:pPr>
      <w:del w:id="889" w:author="Adriana Andrade" w:date="2020-06-05T16:30:00Z">
        <w:r w:rsidDel="00BA79DF">
          <w:rPr>
            <w:rFonts w:eastAsiaTheme="minorEastAsia" w:cs="Times New Roman"/>
            <w:sz w:val="24"/>
            <w:szCs w:val="24"/>
          </w:rPr>
          <w:tab/>
        </w:r>
        <w:r w:rsidR="00C51C8C" w:rsidRPr="00F67619" w:rsidDel="00BA79DF">
          <w:rPr>
            <w:rFonts w:eastAsiaTheme="minorEastAsia" w:cs="Times New Roman"/>
            <w:sz w:val="24"/>
            <w:szCs w:val="24"/>
          </w:rPr>
          <w:delText xml:space="preserve">Se não houvesse associação, esperaríamos que 60% de homes e 60% de mulheres tivessem optado pelo curso de Física e que 40% de homens e 40% de  mulheres tivessem optado pelo curso de Ciências Sociais. Ou seja, deveríamos ter as frequências apresentadas na Tabela </w:delText>
        </w:r>
        <w:r w:rsidDel="00BA79DF">
          <w:rPr>
            <w:rFonts w:eastAsiaTheme="minorEastAsia" w:cs="Times New Roman"/>
            <w:sz w:val="24"/>
            <w:szCs w:val="24"/>
          </w:rPr>
          <w:delText>5.</w:delText>
        </w:r>
        <w:r w:rsidR="00C51C8C" w:rsidRPr="00F67619" w:rsidDel="00BA79DF">
          <w:rPr>
            <w:rFonts w:eastAsiaTheme="minorEastAsia" w:cs="Times New Roman"/>
            <w:sz w:val="24"/>
            <w:szCs w:val="24"/>
          </w:rPr>
          <w:delText>7.</w:delText>
        </w:r>
        <w:r w:rsidDel="00BA79DF">
          <w:rPr>
            <w:rFonts w:eastAsiaTheme="minorEastAsia" w:cs="Times New Roman"/>
            <w:sz w:val="24"/>
            <w:szCs w:val="24"/>
          </w:rPr>
          <w:delText xml:space="preserve"> Estas frequências são denominadas "frequências esperadas".</w:delText>
        </w:r>
        <w:r w:rsidR="00C51C8C" w:rsidRPr="00F67619" w:rsidDel="00BA79DF">
          <w:rPr>
            <w:rFonts w:eastAsiaTheme="minorEastAsia" w:cs="Times New Roman"/>
            <w:sz w:val="24"/>
            <w:szCs w:val="24"/>
          </w:rPr>
          <w:delText xml:space="preserve"> </w:delText>
        </w:r>
      </w:del>
    </w:p>
    <w:p w14:paraId="3A864070" w14:textId="5555FD20" w:rsidR="00C51C8C" w:rsidRPr="00F67619" w:rsidDel="00BA79DF" w:rsidRDefault="00C51C8C" w:rsidP="00BA79DF">
      <w:pPr>
        <w:pStyle w:val="Ttulo2"/>
        <w:spacing w:before="240" w:after="240"/>
        <w:rPr>
          <w:del w:id="890" w:author="Adriana Andrade" w:date="2020-06-05T16:30:00Z"/>
          <w:rFonts w:eastAsiaTheme="minorEastAsia" w:cs="Times New Roman"/>
          <w:sz w:val="24"/>
          <w:szCs w:val="24"/>
        </w:rPr>
        <w:pPrChange w:id="891" w:author="Adriana Andrade" w:date="2020-06-05T16:30:00Z">
          <w:pPr>
            <w:spacing w:after="0" w:line="360" w:lineRule="auto"/>
            <w:jc w:val="both"/>
          </w:pPr>
        </w:pPrChange>
      </w:pPr>
    </w:p>
    <w:p w14:paraId="4B62CFF2" w14:textId="28EA587C" w:rsidR="00C51C8C" w:rsidRPr="0082039C" w:rsidDel="00BA79DF" w:rsidRDefault="00C51C8C" w:rsidP="00BA79DF">
      <w:pPr>
        <w:pStyle w:val="Ttulo2"/>
        <w:spacing w:before="240" w:after="240"/>
        <w:rPr>
          <w:del w:id="892" w:author="Adriana Andrade" w:date="2020-06-05T16:30:00Z"/>
          <w:rFonts w:eastAsiaTheme="minorEastAsia" w:cs="Times New Roman"/>
          <w:sz w:val="20"/>
          <w:szCs w:val="20"/>
        </w:rPr>
        <w:pPrChange w:id="893" w:author="Adriana Andrade" w:date="2020-06-05T16:30:00Z">
          <w:pPr>
            <w:spacing w:after="120" w:line="240" w:lineRule="auto"/>
            <w:ind w:left="964" w:hanging="964"/>
            <w:jc w:val="both"/>
          </w:pPr>
        </w:pPrChange>
      </w:pPr>
      <w:del w:id="894" w:author="Adriana Andrade" w:date="2020-06-05T16:30:00Z">
        <w:r w:rsidRPr="0082039C" w:rsidDel="00BA79DF">
          <w:rPr>
            <w:rFonts w:eastAsiaTheme="minorEastAsia" w:cs="Times New Roman"/>
            <w:b w:val="0"/>
            <w:sz w:val="20"/>
            <w:szCs w:val="20"/>
          </w:rPr>
          <w:delText xml:space="preserve">Tabela </w:delText>
        </w:r>
        <w:r w:rsidR="0082039C" w:rsidRPr="0082039C" w:rsidDel="00BA79DF">
          <w:rPr>
            <w:rFonts w:eastAsiaTheme="minorEastAsia" w:cs="Times New Roman"/>
            <w:b w:val="0"/>
            <w:sz w:val="20"/>
            <w:szCs w:val="20"/>
          </w:rPr>
          <w:delText>5.</w:delText>
        </w:r>
        <w:r w:rsidRPr="0082039C" w:rsidDel="00BA79DF">
          <w:rPr>
            <w:rFonts w:eastAsiaTheme="minorEastAsia" w:cs="Times New Roman"/>
            <w:b w:val="0"/>
            <w:sz w:val="20"/>
            <w:szCs w:val="20"/>
          </w:rPr>
          <w:delText>7.</w:delText>
        </w:r>
        <w:r w:rsidRPr="0082039C" w:rsidDel="00BA79DF">
          <w:rPr>
            <w:rFonts w:eastAsiaTheme="minorEastAsia" w:cs="Times New Roman"/>
            <w:sz w:val="20"/>
            <w:szCs w:val="20"/>
          </w:rPr>
          <w:delText xml:space="preserve"> Distribuição conjunta das frequências esperadas e proporções esperadas (em porcentagem) de alunos segundo o sexo </w:delText>
        </w:r>
        <m:oMath>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X</m:t>
              </m:r>
            </m:e>
          </m:d>
        </m:oMath>
        <w:r w:rsidRPr="0082039C" w:rsidDel="00BA79DF">
          <w:rPr>
            <w:rFonts w:eastAsiaTheme="minorEastAsia" w:cs="Times New Roman"/>
            <w:sz w:val="20"/>
            <w:szCs w:val="20"/>
          </w:rPr>
          <w:delText xml:space="preserve"> e o curso escolhido </w:delText>
        </w:r>
        <m:oMath>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Y</m:t>
              </m:r>
            </m:e>
          </m:d>
        </m:oMath>
        <w:r w:rsidRPr="0082039C" w:rsidDel="00BA79DF">
          <w:rPr>
            <w:rFonts w:eastAsiaTheme="minorEastAsia" w:cs="Times New Roman"/>
            <w:sz w:val="20"/>
            <w:szCs w:val="20"/>
          </w:rPr>
          <w:delText>.</w:delText>
        </w:r>
      </w:del>
    </w:p>
    <w:tbl>
      <w:tblPr>
        <w:tblStyle w:val="Tabelacomgrade"/>
        <w:tblW w:w="5000" w:type="pct"/>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8"/>
        <w:gridCol w:w="2126"/>
        <w:gridCol w:w="2126"/>
      </w:tblGrid>
      <w:tr w:rsidR="00C51C8C" w:rsidRPr="0082039C" w:rsidDel="00BA79DF" w14:paraId="6891B11F" w14:textId="089B763A" w:rsidTr="00C51C8C">
        <w:trPr>
          <w:del w:id="895" w:author="Adriana Andrade" w:date="2020-06-05T16:30:00Z"/>
        </w:trPr>
        <w:tc>
          <w:tcPr>
            <w:tcW w:w="1249" w:type="pct"/>
            <w:tcBorders>
              <w:top w:val="single" w:sz="4" w:space="0" w:color="auto"/>
              <w:bottom w:val="single" w:sz="4" w:space="0" w:color="auto"/>
              <w:right w:val="single" w:sz="4" w:space="0" w:color="auto"/>
              <w:tl2br w:val="single" w:sz="4" w:space="0" w:color="auto"/>
            </w:tcBorders>
            <w:vAlign w:val="center"/>
          </w:tcPr>
          <w:p w14:paraId="28D046CA" w14:textId="23E5424F" w:rsidR="00C51C8C" w:rsidRPr="0082039C" w:rsidDel="00BA79DF" w:rsidRDefault="00C51C8C" w:rsidP="00BA79DF">
            <w:pPr>
              <w:pStyle w:val="Ttulo2"/>
              <w:spacing w:before="240" w:after="240"/>
              <w:rPr>
                <w:del w:id="896" w:author="Adriana Andrade" w:date="2020-06-05T16:30:00Z"/>
                <w:rFonts w:eastAsiaTheme="minorEastAsia" w:cs="Times New Roman"/>
                <w:b w:val="0"/>
                <w:sz w:val="24"/>
                <w:szCs w:val="24"/>
              </w:rPr>
              <w:pPrChange w:id="897" w:author="Adriana Andrade" w:date="2020-06-05T16:30:00Z">
                <w:pPr>
                  <w:jc w:val="center"/>
                </w:pPr>
              </w:pPrChange>
            </w:pPr>
            <w:del w:id="898" w:author="Adriana Andrade" w:date="2020-06-05T16:30:00Z">
              <w:r w:rsidRPr="0082039C" w:rsidDel="00BA79DF">
                <w:rPr>
                  <w:rFonts w:eastAsiaTheme="minorEastAsia" w:cs="Times New Roman"/>
                  <w:b w:val="0"/>
                  <w:sz w:val="24"/>
                  <w:szCs w:val="24"/>
                </w:rPr>
                <w:delText xml:space="preserve">             </w:delText>
              </w:r>
              <m:oMath>
                <m:r>
                  <m:rPr>
                    <m:sty m:val="bi"/>
                  </m:rPr>
                  <w:rPr>
                    <w:rFonts w:ascii="Cambria Math" w:hAnsi="Cambria Math" w:cs="Times New Roman"/>
                    <w:sz w:val="24"/>
                    <w:szCs w:val="24"/>
                  </w:rPr>
                  <m:t>X</m:t>
                </m:r>
              </m:oMath>
            </w:del>
          </w:p>
          <w:p w14:paraId="59387EFC" w14:textId="04600746" w:rsidR="00C51C8C" w:rsidRPr="0082039C" w:rsidDel="00BA79DF" w:rsidRDefault="00C51C8C" w:rsidP="00BA79DF">
            <w:pPr>
              <w:pStyle w:val="Ttulo2"/>
              <w:spacing w:before="240" w:after="240"/>
              <w:rPr>
                <w:del w:id="899" w:author="Adriana Andrade" w:date="2020-06-05T16:30:00Z"/>
                <w:rFonts w:eastAsiaTheme="minorEastAsia" w:cs="Times New Roman"/>
                <w:b w:val="0"/>
                <w:sz w:val="24"/>
                <w:szCs w:val="24"/>
              </w:rPr>
              <w:pPrChange w:id="900" w:author="Adriana Andrade" w:date="2020-06-05T16:30:00Z">
                <w:pPr/>
              </w:pPrChange>
            </w:pPr>
            <w:del w:id="901" w:author="Adriana Andrade" w:date="2020-06-05T16:30:00Z">
              <w:r w:rsidRPr="0082039C" w:rsidDel="00BA79DF">
                <w:rPr>
                  <w:rFonts w:eastAsiaTheme="minorEastAsia" w:cs="Times New Roman"/>
                  <w:b w:val="0"/>
                  <w:sz w:val="24"/>
                  <w:szCs w:val="24"/>
                </w:rPr>
                <w:delText xml:space="preserve">    </w:delText>
              </w:r>
              <m:oMath>
                <m:r>
                  <m:rPr>
                    <m:sty m:val="bi"/>
                  </m:rPr>
                  <w:rPr>
                    <w:rFonts w:ascii="Cambria Math" w:eastAsiaTheme="minorEastAsia" w:hAnsi="Cambria Math" w:cs="Times New Roman"/>
                    <w:sz w:val="24"/>
                    <w:szCs w:val="24"/>
                  </w:rPr>
                  <m:t>Y</m:t>
                </m:r>
              </m:oMath>
            </w:del>
          </w:p>
        </w:tc>
        <w:tc>
          <w:tcPr>
            <w:tcW w:w="1251" w:type="pct"/>
            <w:tcBorders>
              <w:top w:val="single" w:sz="4" w:space="0" w:color="auto"/>
              <w:left w:val="single" w:sz="4" w:space="0" w:color="auto"/>
              <w:bottom w:val="single" w:sz="4" w:space="0" w:color="auto"/>
              <w:right w:val="single" w:sz="4" w:space="0" w:color="auto"/>
            </w:tcBorders>
            <w:shd w:val="clear" w:color="auto" w:fill="auto"/>
            <w:vAlign w:val="center"/>
          </w:tcPr>
          <w:p w14:paraId="676C6DF3" w14:textId="733AEEB5" w:rsidR="00C51C8C" w:rsidRPr="0082039C" w:rsidDel="00BA79DF" w:rsidRDefault="00C51C8C" w:rsidP="00BA79DF">
            <w:pPr>
              <w:pStyle w:val="Ttulo2"/>
              <w:spacing w:before="240" w:after="240"/>
              <w:rPr>
                <w:del w:id="902" w:author="Adriana Andrade" w:date="2020-06-05T16:30:00Z"/>
                <w:rFonts w:cs="Times New Roman"/>
                <w:b w:val="0"/>
                <w:sz w:val="24"/>
                <w:szCs w:val="24"/>
              </w:rPr>
              <w:pPrChange w:id="903" w:author="Adriana Andrade" w:date="2020-06-05T16:30:00Z">
                <w:pPr>
                  <w:jc w:val="center"/>
                </w:pPr>
              </w:pPrChange>
            </w:pPr>
            <w:del w:id="904" w:author="Adriana Andrade" w:date="2020-06-05T16:30:00Z">
              <w:r w:rsidRPr="0082039C" w:rsidDel="00BA79DF">
                <w:rPr>
                  <w:rFonts w:cs="Times New Roman"/>
                  <w:b w:val="0"/>
                  <w:sz w:val="24"/>
                  <w:szCs w:val="24"/>
                </w:rPr>
                <w:delText>Masculino</w:delText>
              </w:r>
            </w:del>
          </w:p>
        </w:tc>
        <w:tc>
          <w:tcPr>
            <w:tcW w:w="1250" w:type="pct"/>
            <w:tcBorders>
              <w:top w:val="single" w:sz="4" w:space="0" w:color="auto"/>
              <w:left w:val="single" w:sz="4" w:space="0" w:color="auto"/>
              <w:bottom w:val="single" w:sz="4" w:space="0" w:color="auto"/>
              <w:right w:val="single" w:sz="4" w:space="0" w:color="auto"/>
            </w:tcBorders>
            <w:vAlign w:val="center"/>
          </w:tcPr>
          <w:p w14:paraId="45C2EC67" w14:textId="36E48360" w:rsidR="00C51C8C" w:rsidRPr="0082039C" w:rsidDel="00BA79DF" w:rsidRDefault="00C51C8C" w:rsidP="00BA79DF">
            <w:pPr>
              <w:pStyle w:val="Ttulo2"/>
              <w:spacing w:before="240" w:after="240"/>
              <w:rPr>
                <w:del w:id="905" w:author="Adriana Andrade" w:date="2020-06-05T16:30:00Z"/>
                <w:rFonts w:cs="Times New Roman"/>
                <w:b w:val="0"/>
                <w:sz w:val="24"/>
                <w:szCs w:val="24"/>
              </w:rPr>
              <w:pPrChange w:id="906" w:author="Adriana Andrade" w:date="2020-06-05T16:30:00Z">
                <w:pPr>
                  <w:jc w:val="center"/>
                </w:pPr>
              </w:pPrChange>
            </w:pPr>
            <w:del w:id="907" w:author="Adriana Andrade" w:date="2020-06-05T16:30:00Z">
              <w:r w:rsidRPr="0082039C" w:rsidDel="00BA79DF">
                <w:rPr>
                  <w:rFonts w:cs="Times New Roman"/>
                  <w:b w:val="0"/>
                  <w:sz w:val="24"/>
                  <w:szCs w:val="24"/>
                </w:rPr>
                <w:delText>Feminino</w:delText>
              </w:r>
            </w:del>
          </w:p>
        </w:tc>
        <w:tc>
          <w:tcPr>
            <w:tcW w:w="1250" w:type="pct"/>
            <w:tcBorders>
              <w:left w:val="single" w:sz="4" w:space="0" w:color="auto"/>
              <w:bottom w:val="single" w:sz="4" w:space="0" w:color="auto"/>
            </w:tcBorders>
            <w:vAlign w:val="center"/>
          </w:tcPr>
          <w:p w14:paraId="61F3FF30" w14:textId="7790C9D2" w:rsidR="00C51C8C" w:rsidRPr="0082039C" w:rsidDel="00BA79DF" w:rsidRDefault="00C51C8C" w:rsidP="00BA79DF">
            <w:pPr>
              <w:pStyle w:val="Ttulo2"/>
              <w:spacing w:before="240" w:after="240"/>
              <w:rPr>
                <w:del w:id="908" w:author="Adriana Andrade" w:date="2020-06-05T16:30:00Z"/>
                <w:rFonts w:cs="Times New Roman"/>
                <w:b w:val="0"/>
                <w:sz w:val="24"/>
                <w:szCs w:val="24"/>
              </w:rPr>
              <w:pPrChange w:id="909" w:author="Adriana Andrade" w:date="2020-06-05T16:30:00Z">
                <w:pPr>
                  <w:jc w:val="center"/>
                </w:pPr>
              </w:pPrChange>
            </w:pPr>
            <w:del w:id="910" w:author="Adriana Andrade" w:date="2020-06-05T16:30:00Z">
              <w:r w:rsidRPr="0082039C" w:rsidDel="00BA79DF">
                <w:rPr>
                  <w:rFonts w:cs="Times New Roman"/>
                  <w:b w:val="0"/>
                  <w:sz w:val="24"/>
                  <w:szCs w:val="24"/>
                </w:rPr>
                <w:delText>Total</w:delText>
              </w:r>
            </w:del>
          </w:p>
        </w:tc>
      </w:tr>
      <w:tr w:rsidR="00C51C8C" w:rsidRPr="00F67619" w:rsidDel="00BA79DF" w14:paraId="62A65F2E" w14:textId="6D9DFF77" w:rsidTr="00C51C8C">
        <w:trPr>
          <w:del w:id="911" w:author="Adriana Andrade" w:date="2020-06-05T16:30:00Z"/>
        </w:trPr>
        <w:tc>
          <w:tcPr>
            <w:tcW w:w="1249" w:type="pct"/>
            <w:tcBorders>
              <w:top w:val="single" w:sz="4" w:space="0" w:color="auto"/>
              <w:bottom w:val="nil"/>
              <w:right w:val="single" w:sz="4" w:space="0" w:color="auto"/>
            </w:tcBorders>
            <w:vAlign w:val="center"/>
          </w:tcPr>
          <w:p w14:paraId="3844E68D" w14:textId="4F134924" w:rsidR="00C51C8C" w:rsidRPr="0082039C" w:rsidDel="00BA79DF" w:rsidRDefault="00C51C8C" w:rsidP="00BA79DF">
            <w:pPr>
              <w:pStyle w:val="Ttulo2"/>
              <w:spacing w:before="240" w:after="240"/>
              <w:rPr>
                <w:del w:id="912" w:author="Adriana Andrade" w:date="2020-06-05T16:30:00Z"/>
                <w:rFonts w:cs="Times New Roman"/>
                <w:b w:val="0"/>
                <w:sz w:val="24"/>
                <w:szCs w:val="24"/>
              </w:rPr>
              <w:pPrChange w:id="913" w:author="Adriana Andrade" w:date="2020-06-05T16:30:00Z">
                <w:pPr>
                  <w:jc w:val="center"/>
                </w:pPr>
              </w:pPrChange>
            </w:pPr>
            <w:del w:id="914" w:author="Adriana Andrade" w:date="2020-06-05T16:30:00Z">
              <w:r w:rsidRPr="0082039C" w:rsidDel="00BA79DF">
                <w:rPr>
                  <w:rFonts w:cs="Times New Roman"/>
                  <w:b w:val="0"/>
                  <w:sz w:val="24"/>
                  <w:szCs w:val="24"/>
                </w:rPr>
                <w:delText>Física</w:delText>
              </w:r>
            </w:del>
          </w:p>
        </w:tc>
        <w:tc>
          <w:tcPr>
            <w:tcW w:w="1251" w:type="pct"/>
            <w:tcBorders>
              <w:top w:val="single" w:sz="4" w:space="0" w:color="auto"/>
              <w:left w:val="single" w:sz="4" w:space="0" w:color="auto"/>
              <w:bottom w:val="nil"/>
              <w:right w:val="single" w:sz="4" w:space="0" w:color="auto"/>
            </w:tcBorders>
            <w:shd w:val="clear" w:color="auto" w:fill="auto"/>
            <w:vAlign w:val="center"/>
          </w:tcPr>
          <w:p w14:paraId="464D8577" w14:textId="31E9BB27" w:rsidR="00C51C8C" w:rsidRPr="00F67619" w:rsidDel="00BA79DF" w:rsidRDefault="00C51C8C" w:rsidP="00BA79DF">
            <w:pPr>
              <w:pStyle w:val="Ttulo2"/>
              <w:spacing w:before="240" w:after="240"/>
              <w:rPr>
                <w:del w:id="915" w:author="Adriana Andrade" w:date="2020-06-05T16:30:00Z"/>
                <w:rFonts w:cs="Times New Roman"/>
                <w:sz w:val="24"/>
                <w:szCs w:val="24"/>
              </w:rPr>
              <w:pPrChange w:id="916" w:author="Adriana Andrade" w:date="2020-06-05T16:30:00Z">
                <w:pPr>
                  <w:jc w:val="center"/>
                </w:pPr>
              </w:pPrChange>
            </w:pPr>
            <w:del w:id="917" w:author="Adriana Andrade" w:date="2020-06-05T16:30:00Z">
              <w:r w:rsidRPr="00F67619" w:rsidDel="00BA79DF">
                <w:rPr>
                  <w:rFonts w:cs="Times New Roman"/>
                  <w:sz w:val="24"/>
                  <w:szCs w:val="24"/>
                </w:rPr>
                <w:delText xml:space="preserve">  84 (60%)</w:delText>
              </w:r>
            </w:del>
          </w:p>
        </w:tc>
        <w:tc>
          <w:tcPr>
            <w:tcW w:w="1250" w:type="pct"/>
            <w:tcBorders>
              <w:top w:val="single" w:sz="4" w:space="0" w:color="auto"/>
              <w:left w:val="single" w:sz="4" w:space="0" w:color="auto"/>
              <w:bottom w:val="nil"/>
              <w:right w:val="single" w:sz="4" w:space="0" w:color="auto"/>
            </w:tcBorders>
            <w:vAlign w:val="center"/>
          </w:tcPr>
          <w:p w14:paraId="270602B2" w14:textId="6EBD8F2C" w:rsidR="00C51C8C" w:rsidRPr="00F67619" w:rsidDel="00BA79DF" w:rsidRDefault="00C51C8C" w:rsidP="00BA79DF">
            <w:pPr>
              <w:pStyle w:val="Ttulo2"/>
              <w:spacing w:before="240" w:after="240"/>
              <w:rPr>
                <w:del w:id="918" w:author="Adriana Andrade" w:date="2020-06-05T16:30:00Z"/>
                <w:rFonts w:cs="Times New Roman"/>
                <w:sz w:val="24"/>
                <w:szCs w:val="24"/>
              </w:rPr>
              <w:pPrChange w:id="919" w:author="Adriana Andrade" w:date="2020-06-05T16:30:00Z">
                <w:pPr>
                  <w:jc w:val="center"/>
                </w:pPr>
              </w:pPrChange>
            </w:pPr>
            <w:del w:id="920" w:author="Adriana Andrade" w:date="2020-06-05T16:30:00Z">
              <w:r w:rsidRPr="00F67619" w:rsidDel="00BA79DF">
                <w:rPr>
                  <w:rFonts w:cs="Times New Roman"/>
                  <w:sz w:val="24"/>
                  <w:szCs w:val="24"/>
                </w:rPr>
                <w:delText>36 (60%)</w:delText>
              </w:r>
            </w:del>
          </w:p>
        </w:tc>
        <w:tc>
          <w:tcPr>
            <w:tcW w:w="1250" w:type="pct"/>
            <w:tcBorders>
              <w:top w:val="single" w:sz="4" w:space="0" w:color="auto"/>
              <w:left w:val="single" w:sz="4" w:space="0" w:color="auto"/>
              <w:bottom w:val="nil"/>
            </w:tcBorders>
            <w:vAlign w:val="center"/>
          </w:tcPr>
          <w:p w14:paraId="2CA21FB0" w14:textId="792A7A2D" w:rsidR="00C51C8C" w:rsidRPr="00F67619" w:rsidDel="00BA79DF" w:rsidRDefault="00C51C8C" w:rsidP="00BA79DF">
            <w:pPr>
              <w:pStyle w:val="Ttulo2"/>
              <w:spacing w:before="240" w:after="240"/>
              <w:rPr>
                <w:del w:id="921" w:author="Adriana Andrade" w:date="2020-06-05T16:30:00Z"/>
                <w:rFonts w:cs="Times New Roman"/>
                <w:sz w:val="24"/>
                <w:szCs w:val="24"/>
              </w:rPr>
              <w:pPrChange w:id="922" w:author="Adriana Andrade" w:date="2020-06-05T16:30:00Z">
                <w:pPr>
                  <w:jc w:val="center"/>
                </w:pPr>
              </w:pPrChange>
            </w:pPr>
            <w:del w:id="923" w:author="Adriana Andrade" w:date="2020-06-05T16:30:00Z">
              <w:r w:rsidRPr="00F67619" w:rsidDel="00BA79DF">
                <w:rPr>
                  <w:rFonts w:cs="Times New Roman"/>
                  <w:sz w:val="24"/>
                  <w:szCs w:val="24"/>
                </w:rPr>
                <w:delText>120 (60%)</w:delText>
              </w:r>
            </w:del>
          </w:p>
        </w:tc>
      </w:tr>
      <w:tr w:rsidR="00C51C8C" w:rsidRPr="00F67619" w:rsidDel="00BA79DF" w14:paraId="15986132" w14:textId="088E2430" w:rsidTr="00C51C8C">
        <w:trPr>
          <w:del w:id="924" w:author="Adriana Andrade" w:date="2020-06-05T16:30:00Z"/>
        </w:trPr>
        <w:tc>
          <w:tcPr>
            <w:tcW w:w="1249" w:type="pct"/>
            <w:tcBorders>
              <w:top w:val="nil"/>
              <w:bottom w:val="nil"/>
              <w:right w:val="single" w:sz="4" w:space="0" w:color="auto"/>
            </w:tcBorders>
            <w:vAlign w:val="center"/>
          </w:tcPr>
          <w:p w14:paraId="239E430D" w14:textId="615E6074" w:rsidR="00C51C8C" w:rsidRPr="0082039C" w:rsidDel="00BA79DF" w:rsidRDefault="00C51C8C" w:rsidP="00BA79DF">
            <w:pPr>
              <w:pStyle w:val="Ttulo2"/>
              <w:spacing w:before="240" w:after="240"/>
              <w:rPr>
                <w:del w:id="925" w:author="Adriana Andrade" w:date="2020-06-05T16:30:00Z"/>
                <w:rFonts w:cs="Times New Roman"/>
                <w:b w:val="0"/>
                <w:sz w:val="24"/>
                <w:szCs w:val="24"/>
              </w:rPr>
              <w:pPrChange w:id="926" w:author="Adriana Andrade" w:date="2020-06-05T16:30:00Z">
                <w:pPr>
                  <w:jc w:val="center"/>
                </w:pPr>
              </w:pPrChange>
            </w:pPr>
            <w:del w:id="927" w:author="Adriana Andrade" w:date="2020-06-05T16:30:00Z">
              <w:r w:rsidRPr="0082039C" w:rsidDel="00BA79DF">
                <w:rPr>
                  <w:rFonts w:cs="Times New Roman"/>
                  <w:b w:val="0"/>
                  <w:sz w:val="24"/>
                  <w:szCs w:val="24"/>
                </w:rPr>
                <w:delText>Ciências sociais</w:delText>
              </w:r>
            </w:del>
          </w:p>
        </w:tc>
        <w:tc>
          <w:tcPr>
            <w:tcW w:w="1251" w:type="pct"/>
            <w:tcBorders>
              <w:top w:val="nil"/>
              <w:left w:val="single" w:sz="4" w:space="0" w:color="auto"/>
              <w:bottom w:val="nil"/>
              <w:right w:val="single" w:sz="4" w:space="0" w:color="auto"/>
            </w:tcBorders>
            <w:shd w:val="clear" w:color="auto" w:fill="auto"/>
            <w:vAlign w:val="center"/>
          </w:tcPr>
          <w:p w14:paraId="097F0D50" w14:textId="7CA73574" w:rsidR="00C51C8C" w:rsidRPr="00F67619" w:rsidDel="00BA79DF" w:rsidRDefault="00C51C8C" w:rsidP="00BA79DF">
            <w:pPr>
              <w:pStyle w:val="Ttulo2"/>
              <w:spacing w:before="240" w:after="240"/>
              <w:rPr>
                <w:del w:id="928" w:author="Adriana Andrade" w:date="2020-06-05T16:30:00Z"/>
                <w:rFonts w:cs="Times New Roman"/>
                <w:sz w:val="24"/>
                <w:szCs w:val="24"/>
              </w:rPr>
              <w:pPrChange w:id="929" w:author="Adriana Andrade" w:date="2020-06-05T16:30:00Z">
                <w:pPr>
                  <w:jc w:val="center"/>
                </w:pPr>
              </w:pPrChange>
            </w:pPr>
            <w:del w:id="930" w:author="Adriana Andrade" w:date="2020-06-05T16:30:00Z">
              <w:r w:rsidRPr="00F67619" w:rsidDel="00BA79DF">
                <w:rPr>
                  <w:rFonts w:cs="Times New Roman"/>
                  <w:sz w:val="24"/>
                  <w:szCs w:val="24"/>
                </w:rPr>
                <w:delText xml:space="preserve">  56 (40%)</w:delText>
              </w:r>
            </w:del>
          </w:p>
        </w:tc>
        <w:tc>
          <w:tcPr>
            <w:tcW w:w="1250" w:type="pct"/>
            <w:tcBorders>
              <w:top w:val="nil"/>
              <w:left w:val="single" w:sz="4" w:space="0" w:color="auto"/>
              <w:bottom w:val="nil"/>
              <w:right w:val="single" w:sz="4" w:space="0" w:color="auto"/>
            </w:tcBorders>
            <w:vAlign w:val="center"/>
          </w:tcPr>
          <w:p w14:paraId="6A2E6364" w14:textId="35BA91E3" w:rsidR="00C51C8C" w:rsidRPr="00F67619" w:rsidDel="00BA79DF" w:rsidRDefault="00C51C8C" w:rsidP="00BA79DF">
            <w:pPr>
              <w:pStyle w:val="Ttulo2"/>
              <w:spacing w:before="240" w:after="240"/>
              <w:rPr>
                <w:del w:id="931" w:author="Adriana Andrade" w:date="2020-06-05T16:30:00Z"/>
                <w:rFonts w:cs="Times New Roman"/>
                <w:sz w:val="24"/>
                <w:szCs w:val="24"/>
              </w:rPr>
              <w:pPrChange w:id="932" w:author="Adriana Andrade" w:date="2020-06-05T16:30:00Z">
                <w:pPr>
                  <w:jc w:val="center"/>
                </w:pPr>
              </w:pPrChange>
            </w:pPr>
            <w:del w:id="933" w:author="Adriana Andrade" w:date="2020-06-05T16:30:00Z">
              <w:r w:rsidRPr="00F67619" w:rsidDel="00BA79DF">
                <w:rPr>
                  <w:rFonts w:cs="Times New Roman"/>
                  <w:sz w:val="24"/>
                  <w:szCs w:val="24"/>
                </w:rPr>
                <w:delText>24 (40%)</w:delText>
              </w:r>
            </w:del>
          </w:p>
        </w:tc>
        <w:tc>
          <w:tcPr>
            <w:tcW w:w="1250" w:type="pct"/>
            <w:tcBorders>
              <w:top w:val="nil"/>
              <w:left w:val="single" w:sz="4" w:space="0" w:color="auto"/>
              <w:bottom w:val="nil"/>
            </w:tcBorders>
            <w:vAlign w:val="center"/>
          </w:tcPr>
          <w:p w14:paraId="10A7EF6A" w14:textId="517B76EC" w:rsidR="00C51C8C" w:rsidRPr="00F67619" w:rsidDel="00BA79DF" w:rsidRDefault="00C51C8C" w:rsidP="00BA79DF">
            <w:pPr>
              <w:pStyle w:val="Ttulo2"/>
              <w:spacing w:before="240" w:after="240"/>
              <w:rPr>
                <w:del w:id="934" w:author="Adriana Andrade" w:date="2020-06-05T16:30:00Z"/>
                <w:rFonts w:cs="Times New Roman"/>
                <w:sz w:val="24"/>
                <w:szCs w:val="24"/>
              </w:rPr>
              <w:pPrChange w:id="935" w:author="Adriana Andrade" w:date="2020-06-05T16:30:00Z">
                <w:pPr>
                  <w:jc w:val="center"/>
                </w:pPr>
              </w:pPrChange>
            </w:pPr>
            <w:del w:id="936" w:author="Adriana Andrade" w:date="2020-06-05T16:30:00Z">
              <w:r w:rsidRPr="00F67619" w:rsidDel="00BA79DF">
                <w:rPr>
                  <w:rFonts w:cs="Times New Roman"/>
                  <w:sz w:val="24"/>
                  <w:szCs w:val="24"/>
                </w:rPr>
                <w:delText xml:space="preserve">  80 (40%)</w:delText>
              </w:r>
            </w:del>
          </w:p>
        </w:tc>
      </w:tr>
      <w:tr w:rsidR="00C51C8C" w:rsidRPr="00F67619" w:rsidDel="00BA79DF" w14:paraId="364B0808" w14:textId="438CD8DA" w:rsidTr="00C51C8C">
        <w:trPr>
          <w:del w:id="937" w:author="Adriana Andrade" w:date="2020-06-05T16:30:00Z"/>
        </w:trPr>
        <w:tc>
          <w:tcPr>
            <w:tcW w:w="1249" w:type="pct"/>
            <w:tcBorders>
              <w:top w:val="single" w:sz="4" w:space="0" w:color="auto"/>
              <w:right w:val="single" w:sz="4" w:space="0" w:color="auto"/>
            </w:tcBorders>
            <w:vAlign w:val="center"/>
          </w:tcPr>
          <w:p w14:paraId="11D56AAC" w14:textId="500F00DB" w:rsidR="00C51C8C" w:rsidRPr="0082039C" w:rsidDel="00BA79DF" w:rsidRDefault="00C51C8C" w:rsidP="00BA79DF">
            <w:pPr>
              <w:pStyle w:val="Ttulo2"/>
              <w:spacing w:before="240" w:after="240"/>
              <w:rPr>
                <w:del w:id="938" w:author="Adriana Andrade" w:date="2020-06-05T16:30:00Z"/>
                <w:rFonts w:cs="Times New Roman"/>
                <w:b w:val="0"/>
                <w:sz w:val="24"/>
                <w:szCs w:val="24"/>
              </w:rPr>
              <w:pPrChange w:id="939" w:author="Adriana Andrade" w:date="2020-06-05T16:30:00Z">
                <w:pPr>
                  <w:jc w:val="center"/>
                </w:pPr>
              </w:pPrChange>
            </w:pPr>
            <w:del w:id="940" w:author="Adriana Andrade" w:date="2020-06-05T16:30:00Z">
              <w:r w:rsidRPr="0082039C" w:rsidDel="00BA79DF">
                <w:rPr>
                  <w:rFonts w:cs="Times New Roman"/>
                  <w:b w:val="0"/>
                  <w:sz w:val="24"/>
                  <w:szCs w:val="24"/>
                </w:rPr>
                <w:delText>Total</w:delText>
              </w:r>
            </w:del>
          </w:p>
        </w:tc>
        <w:tc>
          <w:tcPr>
            <w:tcW w:w="1251" w:type="pct"/>
            <w:tcBorders>
              <w:top w:val="single" w:sz="4" w:space="0" w:color="auto"/>
              <w:left w:val="single" w:sz="4" w:space="0" w:color="auto"/>
              <w:bottom w:val="single" w:sz="4" w:space="0" w:color="auto"/>
              <w:right w:val="single" w:sz="4" w:space="0" w:color="auto"/>
            </w:tcBorders>
            <w:shd w:val="clear" w:color="auto" w:fill="auto"/>
            <w:vAlign w:val="center"/>
          </w:tcPr>
          <w:p w14:paraId="436A021B" w14:textId="6AA0ACF8" w:rsidR="00C51C8C" w:rsidRPr="00F67619" w:rsidDel="00BA79DF" w:rsidRDefault="00C51C8C" w:rsidP="00BA79DF">
            <w:pPr>
              <w:pStyle w:val="Ttulo2"/>
              <w:spacing w:before="240" w:after="240"/>
              <w:rPr>
                <w:del w:id="941" w:author="Adriana Andrade" w:date="2020-06-05T16:30:00Z"/>
                <w:rFonts w:cs="Times New Roman"/>
                <w:sz w:val="24"/>
                <w:szCs w:val="24"/>
              </w:rPr>
              <w:pPrChange w:id="942" w:author="Adriana Andrade" w:date="2020-06-05T16:30:00Z">
                <w:pPr>
                  <w:jc w:val="center"/>
                </w:pPr>
              </w:pPrChange>
            </w:pPr>
            <w:del w:id="943" w:author="Adriana Andrade" w:date="2020-06-05T16:30:00Z">
              <w:r w:rsidRPr="00F67619" w:rsidDel="00BA79DF">
                <w:rPr>
                  <w:rFonts w:cs="Times New Roman"/>
                  <w:sz w:val="24"/>
                  <w:szCs w:val="24"/>
                </w:rPr>
                <w:delText xml:space="preserve">  140 (100%)</w:delText>
              </w:r>
            </w:del>
          </w:p>
        </w:tc>
        <w:tc>
          <w:tcPr>
            <w:tcW w:w="1250" w:type="pct"/>
            <w:tcBorders>
              <w:top w:val="single" w:sz="4" w:space="0" w:color="auto"/>
              <w:left w:val="single" w:sz="4" w:space="0" w:color="auto"/>
              <w:bottom w:val="single" w:sz="4" w:space="0" w:color="auto"/>
              <w:right w:val="single" w:sz="4" w:space="0" w:color="auto"/>
            </w:tcBorders>
            <w:vAlign w:val="center"/>
          </w:tcPr>
          <w:p w14:paraId="54DF936F" w14:textId="31189703" w:rsidR="00C51C8C" w:rsidRPr="00F67619" w:rsidDel="00BA79DF" w:rsidRDefault="00C51C8C" w:rsidP="00BA79DF">
            <w:pPr>
              <w:pStyle w:val="Ttulo2"/>
              <w:spacing w:before="240" w:after="240"/>
              <w:rPr>
                <w:del w:id="944" w:author="Adriana Andrade" w:date="2020-06-05T16:30:00Z"/>
                <w:rFonts w:cs="Times New Roman"/>
                <w:sz w:val="24"/>
                <w:szCs w:val="24"/>
              </w:rPr>
              <w:pPrChange w:id="945" w:author="Adriana Andrade" w:date="2020-06-05T16:30:00Z">
                <w:pPr>
                  <w:jc w:val="center"/>
                </w:pPr>
              </w:pPrChange>
            </w:pPr>
            <w:del w:id="946" w:author="Adriana Andrade" w:date="2020-06-05T16:30:00Z">
              <w:r w:rsidRPr="00F67619" w:rsidDel="00BA79DF">
                <w:rPr>
                  <w:rFonts w:cs="Times New Roman"/>
                  <w:sz w:val="24"/>
                  <w:szCs w:val="24"/>
                </w:rPr>
                <w:delText xml:space="preserve">  60 (100%)</w:delText>
              </w:r>
            </w:del>
          </w:p>
        </w:tc>
        <w:tc>
          <w:tcPr>
            <w:tcW w:w="1250" w:type="pct"/>
            <w:tcBorders>
              <w:top w:val="single" w:sz="4" w:space="0" w:color="auto"/>
              <w:left w:val="single" w:sz="4" w:space="0" w:color="auto"/>
            </w:tcBorders>
            <w:vAlign w:val="center"/>
          </w:tcPr>
          <w:p w14:paraId="2027EA0F" w14:textId="17661DAB" w:rsidR="00C51C8C" w:rsidRPr="00F67619" w:rsidDel="00BA79DF" w:rsidRDefault="00C51C8C" w:rsidP="00BA79DF">
            <w:pPr>
              <w:pStyle w:val="Ttulo2"/>
              <w:spacing w:before="240" w:after="240"/>
              <w:rPr>
                <w:del w:id="947" w:author="Adriana Andrade" w:date="2020-06-05T16:30:00Z"/>
                <w:rFonts w:cs="Times New Roman"/>
                <w:sz w:val="24"/>
                <w:szCs w:val="24"/>
              </w:rPr>
              <w:pPrChange w:id="948" w:author="Adriana Andrade" w:date="2020-06-05T16:30:00Z">
                <w:pPr>
                  <w:jc w:val="center"/>
                </w:pPr>
              </w:pPrChange>
            </w:pPr>
            <w:del w:id="949" w:author="Adriana Andrade" w:date="2020-06-05T16:30:00Z">
              <w:r w:rsidRPr="00F67619" w:rsidDel="00BA79DF">
                <w:rPr>
                  <w:rFonts w:cs="Times New Roman"/>
                  <w:sz w:val="24"/>
                  <w:szCs w:val="24"/>
                </w:rPr>
                <w:delText xml:space="preserve">  200 (100%)</w:delText>
              </w:r>
            </w:del>
          </w:p>
        </w:tc>
      </w:tr>
    </w:tbl>
    <w:p w14:paraId="777FF8CA" w14:textId="0D67F1B9" w:rsidR="00C51C8C" w:rsidRPr="00F67619" w:rsidDel="00BA79DF" w:rsidRDefault="00C51C8C" w:rsidP="00BA79DF">
      <w:pPr>
        <w:pStyle w:val="Ttulo2"/>
        <w:spacing w:before="240" w:after="240"/>
        <w:rPr>
          <w:del w:id="950" w:author="Adriana Andrade" w:date="2020-06-05T16:30:00Z"/>
          <w:rFonts w:eastAsiaTheme="minorEastAsia" w:cs="Times New Roman"/>
          <w:sz w:val="24"/>
          <w:szCs w:val="24"/>
        </w:rPr>
        <w:pPrChange w:id="951" w:author="Adriana Andrade" w:date="2020-06-05T16:30:00Z">
          <w:pPr>
            <w:spacing w:after="0" w:line="360" w:lineRule="auto"/>
            <w:jc w:val="both"/>
          </w:pPr>
        </w:pPrChange>
      </w:pPr>
    </w:p>
    <w:p w14:paraId="03784E14" w14:textId="5F4BE628" w:rsidR="00C51C8C" w:rsidDel="00BA79DF" w:rsidRDefault="00C51C8C" w:rsidP="00BA79DF">
      <w:pPr>
        <w:pStyle w:val="Ttulo2"/>
        <w:spacing w:before="240" w:after="240"/>
        <w:rPr>
          <w:del w:id="952" w:author="Adriana Andrade" w:date="2020-06-05T16:30:00Z"/>
          <w:rFonts w:eastAsiaTheme="minorEastAsia" w:cs="Times New Roman"/>
          <w:sz w:val="24"/>
          <w:szCs w:val="24"/>
        </w:rPr>
        <w:pPrChange w:id="953" w:author="Adriana Andrade" w:date="2020-06-05T16:30:00Z">
          <w:pPr>
            <w:spacing w:after="240" w:line="360" w:lineRule="auto"/>
            <w:jc w:val="both"/>
          </w:pPr>
        </w:pPrChange>
      </w:pPr>
      <w:del w:id="954" w:author="Adriana Andrade" w:date="2020-06-05T16:30:00Z">
        <w:r w:rsidRPr="00F67619" w:rsidDel="00BA79DF">
          <w:rPr>
            <w:rFonts w:eastAsiaTheme="minorEastAsia" w:cs="Times New Roman"/>
            <w:sz w:val="24"/>
            <w:szCs w:val="24"/>
          </w:rPr>
          <w:delText xml:space="preserve">As frequências esperadas podem ser calculadas </w:delText>
        </w:r>
        <w:r w:rsidR="00591D47" w:rsidDel="00BA79DF">
          <w:rPr>
            <w:rFonts w:eastAsiaTheme="minorEastAsia" w:cs="Times New Roman"/>
            <w:sz w:val="24"/>
            <w:szCs w:val="24"/>
          </w:rPr>
          <w:delText>fazendo-se:</w:delText>
        </w:r>
      </w:del>
    </w:p>
    <w:p w14:paraId="39580FEF" w14:textId="06BC7E0E" w:rsidR="00591D47" w:rsidDel="00BA79DF" w:rsidRDefault="009944CB" w:rsidP="00BA79DF">
      <w:pPr>
        <w:pStyle w:val="Ttulo2"/>
        <w:spacing w:before="240" w:after="240"/>
        <w:rPr>
          <w:del w:id="955" w:author="Adriana Andrade" w:date="2020-06-05T16:30:00Z"/>
          <w:rFonts w:eastAsiaTheme="minorEastAsia" w:cs="Times New Roman"/>
          <w:sz w:val="24"/>
          <w:szCs w:val="24"/>
        </w:rPr>
        <w:pPrChange w:id="956" w:author="Adriana Andrade" w:date="2020-06-05T16:30:00Z">
          <w:pPr>
            <w:spacing w:after="240" w:line="360" w:lineRule="auto"/>
            <w:jc w:val="both"/>
          </w:pPr>
        </w:pPrChange>
      </w:pPr>
      <m:oMathPara>
        <m:oMath>
          <m:sSub>
            <m:sSubPr>
              <m:ctrlPr>
                <w:del w:id="957" w:author="Adriana Andrade" w:date="2020-06-05T16:30:00Z">
                  <w:rPr>
                    <w:rFonts w:ascii="Cambria Math" w:eastAsiaTheme="minorEastAsia" w:hAnsi="Cambria Math" w:cs="Times New Roman"/>
                    <w:i/>
                    <w:sz w:val="24"/>
                    <w:szCs w:val="24"/>
                  </w:rPr>
                </w:del>
              </m:ctrlPr>
            </m:sSubPr>
            <m:e>
              <w:del w:id="958" w:author="Adriana Andrade" w:date="2020-06-05T16:30:00Z">
                <m:r>
                  <m:rPr>
                    <m:sty m:val="bi"/>
                  </m:rPr>
                  <w:rPr>
                    <w:rFonts w:ascii="Cambria Math" w:eastAsiaTheme="minorEastAsia" w:hAnsi="Cambria Math" w:cs="Times New Roman"/>
                    <w:sz w:val="24"/>
                    <w:szCs w:val="24"/>
                  </w:rPr>
                  <m:t>e</m:t>
                </m:r>
              </w:del>
            </m:e>
            <m:sub>
              <w:del w:id="959" w:author="Adriana Andrade" w:date="2020-06-05T16:30:00Z">
                <m:r>
                  <m:rPr>
                    <m:sty m:val="bi"/>
                  </m:rPr>
                  <w:rPr>
                    <w:rFonts w:ascii="Cambria Math" w:eastAsiaTheme="minorEastAsia" w:hAnsi="Cambria Math" w:cs="Times New Roman"/>
                    <w:sz w:val="24"/>
                    <w:szCs w:val="24"/>
                  </w:rPr>
                  <m:t>ij</m:t>
                </m:r>
              </w:del>
            </m:sub>
          </m:sSub>
          <w:del w:id="960" w:author="Adriana Andrade" w:date="2020-06-05T16:30:00Z">
            <m:r>
              <m:rPr>
                <m:sty m:val="bi"/>
              </m:rPr>
              <w:rPr>
                <w:rFonts w:ascii="Cambria Math" w:eastAsiaTheme="minorEastAsia" w:hAnsi="Cambria Math" w:cs="Times New Roman"/>
                <w:sz w:val="24"/>
                <w:szCs w:val="24"/>
              </w:rPr>
              <m:t>=</m:t>
            </m:r>
          </w:del>
          <m:f>
            <m:fPr>
              <m:ctrlPr>
                <w:del w:id="961" w:author="Adriana Andrade" w:date="2020-06-05T16:30:00Z">
                  <w:rPr>
                    <w:rFonts w:ascii="Cambria Math" w:eastAsiaTheme="minorEastAsia" w:hAnsi="Cambria Math" w:cs="Times New Roman"/>
                    <w:sz w:val="24"/>
                    <w:szCs w:val="24"/>
                  </w:rPr>
                </w:del>
              </m:ctrlPr>
            </m:fPr>
            <m:num>
              <m:d>
                <m:dPr>
                  <m:ctrlPr>
                    <w:del w:id="962" w:author="Adriana Andrade" w:date="2020-06-05T16:30:00Z">
                      <w:rPr>
                        <w:rFonts w:ascii="Cambria Math" w:eastAsiaTheme="minorEastAsia" w:hAnsi="Cambria Math" w:cs="Times New Roman"/>
                        <w:sz w:val="24"/>
                        <w:szCs w:val="24"/>
                      </w:rPr>
                    </w:del>
                  </m:ctrlPr>
                </m:dPr>
                <m:e>
                  <w:del w:id="963" w:author="Adriana Andrade" w:date="2020-06-05T16:30:00Z">
                    <m:r>
                      <m:rPr>
                        <m:sty m:val="b"/>
                      </m:rPr>
                      <w:rPr>
                        <w:rFonts w:ascii="Cambria Math" w:eastAsiaTheme="minorEastAsia" w:hAnsi="Cambria Math" w:cs="Times New Roman"/>
                        <w:sz w:val="24"/>
                        <w:szCs w:val="24"/>
                      </w:rPr>
                      <m:t>Total da linha i</m:t>
                    </m:r>
                  </w:del>
                </m:e>
              </m:d>
              <w:del w:id="964" w:author="Adriana Andrade" w:date="2020-06-05T16:30:00Z">
                <m:r>
                  <m:rPr>
                    <m:sty m:val="b"/>
                  </m:rPr>
                  <w:rPr>
                    <w:rFonts w:ascii="Cambria Math" w:eastAsiaTheme="minorEastAsia" w:hAnsi="Cambria Math" w:cs="Times New Roman"/>
                    <w:sz w:val="24"/>
                    <w:szCs w:val="24"/>
                  </w:rPr>
                  <m:t>×(Total da coluna j)</m:t>
                </m:r>
              </w:del>
            </m:num>
            <m:den>
              <w:del w:id="965" w:author="Adriana Andrade" w:date="2020-06-05T16:30:00Z">
                <m:r>
                  <m:rPr>
                    <m:sty m:val="b"/>
                  </m:rPr>
                  <w:rPr>
                    <w:rFonts w:ascii="Cambria Math" w:eastAsiaTheme="minorEastAsia" w:hAnsi="Cambria Math" w:cs="Times New Roman"/>
                    <w:sz w:val="24"/>
                    <w:szCs w:val="24"/>
                  </w:rPr>
                  <m:t>Total de observações</m:t>
                </m:r>
              </w:del>
            </m:den>
          </m:f>
        </m:oMath>
      </m:oMathPara>
    </w:p>
    <w:p w14:paraId="02682649" w14:textId="5D20EFEF" w:rsidR="00591D47" w:rsidRPr="00F67619" w:rsidDel="00BA79DF" w:rsidRDefault="00591D47" w:rsidP="00BA79DF">
      <w:pPr>
        <w:pStyle w:val="Ttulo2"/>
        <w:spacing w:before="240" w:after="240"/>
        <w:rPr>
          <w:del w:id="966" w:author="Adriana Andrade" w:date="2020-06-05T16:30:00Z"/>
          <w:rFonts w:eastAsiaTheme="minorEastAsia" w:cs="Times New Roman"/>
          <w:sz w:val="24"/>
          <w:szCs w:val="24"/>
        </w:rPr>
        <w:pPrChange w:id="967" w:author="Adriana Andrade" w:date="2020-06-05T16:30:00Z">
          <w:pPr>
            <w:spacing w:after="240" w:line="360" w:lineRule="auto"/>
            <w:jc w:val="both"/>
          </w:pPr>
        </w:pPrChange>
      </w:pPr>
      <w:del w:id="968" w:author="Adriana Andrade" w:date="2020-06-05T16:30:00Z">
        <w:r w:rsidDel="00BA79DF">
          <w:rPr>
            <w:rFonts w:eastAsiaTheme="minorEastAsia" w:cs="Times New Roman"/>
            <w:sz w:val="24"/>
            <w:szCs w:val="24"/>
          </w:rPr>
          <w:delText>Assim</w:delText>
        </w:r>
        <w:r w:rsidR="0059383F" w:rsidDel="00BA79DF">
          <w:rPr>
            <w:rFonts w:eastAsiaTheme="minorEastAsia" w:cs="Times New Roman"/>
            <w:sz w:val="24"/>
            <w:szCs w:val="24"/>
          </w:rPr>
          <w:delText>, temos</w:delText>
        </w:r>
        <w:r w:rsidDel="00BA79DF">
          <w:rPr>
            <w:rFonts w:eastAsiaTheme="minorEastAsia" w:cs="Times New Roman"/>
            <w:sz w:val="24"/>
            <w:szCs w:val="24"/>
          </w:rPr>
          <w:delText>:</w:delText>
        </w:r>
      </w:del>
    </w:p>
    <w:p w14:paraId="7091658E" w14:textId="53A17D10" w:rsidR="00C51C8C" w:rsidRPr="00F67619" w:rsidDel="00BA79DF" w:rsidRDefault="00C51C8C" w:rsidP="00BA79DF">
      <w:pPr>
        <w:pStyle w:val="Ttulo2"/>
        <w:spacing w:before="240" w:after="240"/>
        <w:rPr>
          <w:del w:id="969" w:author="Adriana Andrade" w:date="2020-06-05T16:30:00Z"/>
          <w:rFonts w:eastAsiaTheme="minorEastAsia" w:cs="Times New Roman"/>
          <w:sz w:val="24"/>
          <w:szCs w:val="24"/>
        </w:rPr>
        <w:pPrChange w:id="970" w:author="Adriana Andrade" w:date="2020-06-05T16:30:00Z">
          <w:pPr>
            <w:pStyle w:val="PargrafodaLista"/>
            <w:numPr>
              <w:numId w:val="36"/>
            </w:numPr>
            <w:spacing w:after="0" w:line="360" w:lineRule="auto"/>
            <w:ind w:hanging="360"/>
            <w:contextualSpacing w:val="0"/>
            <w:jc w:val="both"/>
          </w:pPr>
        </w:pPrChange>
      </w:pPr>
      <w:del w:id="971" w:author="Adriana Andrade" w:date="2020-06-05T16:30:00Z">
        <w:r w:rsidRPr="00F67619" w:rsidDel="00BA79DF">
          <w:rPr>
            <w:rFonts w:eastAsiaTheme="minorEastAsia" w:cs="Times New Roman"/>
            <w:sz w:val="24"/>
            <w:szCs w:val="24"/>
          </w:rPr>
          <w:delText xml:space="preserve">número esperado de homens  a optar pelo curso de Física: </w:delText>
        </w:r>
      </w:del>
    </w:p>
    <w:p w14:paraId="14F1EAC8" w14:textId="2F286970" w:rsidR="00C51C8C" w:rsidDel="00BA79DF" w:rsidRDefault="009944CB" w:rsidP="00BA79DF">
      <w:pPr>
        <w:pStyle w:val="Ttulo2"/>
        <w:spacing w:before="240" w:after="240"/>
        <w:rPr>
          <w:del w:id="972" w:author="Adriana Andrade" w:date="2020-06-05T16:30:00Z"/>
          <w:rFonts w:eastAsiaTheme="minorEastAsia" w:cs="Times New Roman"/>
          <w:sz w:val="24"/>
          <w:szCs w:val="24"/>
        </w:rPr>
        <w:pPrChange w:id="973" w:author="Adriana Andrade" w:date="2020-06-05T16:30:00Z">
          <w:pPr>
            <w:spacing w:before="120" w:after="120" w:line="360" w:lineRule="auto"/>
            <w:jc w:val="both"/>
          </w:pPr>
        </w:pPrChange>
      </w:pPr>
      <m:oMathPara>
        <m:oMath>
          <m:sSub>
            <m:sSubPr>
              <m:ctrlPr>
                <w:del w:id="974" w:author="Adriana Andrade" w:date="2020-06-05T16:30:00Z">
                  <w:rPr>
                    <w:rFonts w:ascii="Cambria Math" w:eastAsiaTheme="minorEastAsia" w:hAnsi="Cambria Math" w:cs="Times New Roman"/>
                    <w:i/>
                    <w:sz w:val="24"/>
                    <w:szCs w:val="24"/>
                  </w:rPr>
                </w:del>
              </m:ctrlPr>
            </m:sSubPr>
            <m:e>
              <w:del w:id="975" w:author="Adriana Andrade" w:date="2020-06-05T16:30:00Z">
                <m:r>
                  <m:rPr>
                    <m:sty m:val="bi"/>
                  </m:rPr>
                  <w:rPr>
                    <w:rFonts w:ascii="Cambria Math" w:eastAsiaTheme="minorEastAsia" w:hAnsi="Cambria Math" w:cs="Times New Roman"/>
                    <w:sz w:val="24"/>
                    <w:szCs w:val="24"/>
                  </w:rPr>
                  <m:t>e</m:t>
                </m:r>
              </w:del>
            </m:e>
            <m:sub>
              <w:del w:id="976" w:author="Adriana Andrade" w:date="2020-06-05T16:30:00Z">
                <m:r>
                  <m:rPr>
                    <m:sty m:val="bi"/>
                  </m:rPr>
                  <w:rPr>
                    <w:rFonts w:ascii="Cambria Math" w:eastAsiaTheme="minorEastAsia" w:cs="Times New Roman"/>
                    <w:sz w:val="24"/>
                    <w:szCs w:val="24"/>
                  </w:rPr>
                  <m:t>11</m:t>
                </m:r>
              </w:del>
            </m:sub>
          </m:sSub>
          <w:del w:id="977" w:author="Adriana Andrade" w:date="2020-06-05T16:30:00Z">
            <m:r>
              <m:rPr>
                <m:sty m:val="bi"/>
              </m:rPr>
              <w:rPr>
                <w:rFonts w:ascii="Cambria Math" w:eastAsiaTheme="minorEastAsia" w:cs="Times New Roman"/>
                <w:sz w:val="24"/>
                <w:szCs w:val="24"/>
              </w:rPr>
              <m:t>=</m:t>
            </m:r>
          </w:del>
          <m:f>
            <m:fPr>
              <m:ctrlPr>
                <w:del w:id="978" w:author="Adriana Andrade" w:date="2020-06-05T16:30:00Z">
                  <w:rPr>
                    <w:rFonts w:ascii="Cambria Math" w:eastAsiaTheme="minorEastAsia" w:hAnsi="Cambria Math" w:cs="Times New Roman"/>
                    <w:i/>
                    <w:sz w:val="24"/>
                    <w:szCs w:val="24"/>
                  </w:rPr>
                </w:del>
              </m:ctrlPr>
            </m:fPr>
            <m:num>
              <w:del w:id="979" w:author="Adriana Andrade" w:date="2020-06-05T16:30:00Z">
                <m:r>
                  <m:rPr>
                    <m:sty m:val="bi"/>
                  </m:rPr>
                  <w:rPr>
                    <w:rFonts w:ascii="Cambria Math" w:eastAsiaTheme="minorEastAsia" w:cs="Times New Roman"/>
                    <w:sz w:val="24"/>
                    <w:szCs w:val="24"/>
                  </w:rPr>
                  <m:t>120</m:t>
                </m:r>
                <m:r>
                  <m:rPr>
                    <m:sty m:val="bi"/>
                  </m:rPr>
                  <w:rPr>
                    <w:rFonts w:ascii="Cambria Math" w:eastAsiaTheme="minorEastAsia" w:cs="Times New Roman"/>
                    <w:sz w:val="24"/>
                    <w:szCs w:val="24"/>
                  </w:rPr>
                  <m:t>×</m:t>
                </m:r>
                <m:r>
                  <m:rPr>
                    <m:sty m:val="bi"/>
                  </m:rPr>
                  <w:rPr>
                    <w:rFonts w:ascii="Cambria Math" w:eastAsiaTheme="minorEastAsia" w:cs="Times New Roman"/>
                    <w:sz w:val="24"/>
                    <w:szCs w:val="24"/>
                  </w:rPr>
                  <m:t>140</m:t>
                </m:r>
              </w:del>
            </m:num>
            <m:den>
              <w:del w:id="980" w:author="Adriana Andrade" w:date="2020-06-05T16:30:00Z">
                <m:r>
                  <m:rPr>
                    <m:sty m:val="bi"/>
                  </m:rPr>
                  <w:rPr>
                    <w:rFonts w:ascii="Cambria Math" w:eastAsiaTheme="minorEastAsia" w:cs="Times New Roman"/>
                    <w:sz w:val="24"/>
                    <w:szCs w:val="24"/>
                  </w:rPr>
                  <m:t>200</m:t>
                </m:r>
              </w:del>
            </m:den>
          </m:f>
          <w:del w:id="981" w:author="Adriana Andrade" w:date="2020-06-05T16:30:00Z">
            <m:r>
              <m:rPr>
                <m:sty m:val="bi"/>
              </m:rPr>
              <w:rPr>
                <w:rFonts w:ascii="Cambria Math" w:eastAsiaTheme="minorEastAsia" w:cs="Times New Roman"/>
                <w:sz w:val="24"/>
                <w:szCs w:val="24"/>
              </w:rPr>
              <m:t>=84</m:t>
            </m:r>
          </w:del>
        </m:oMath>
      </m:oMathPara>
    </w:p>
    <w:p w14:paraId="1FC8BE52" w14:textId="3C61B0AD" w:rsidR="00591D47" w:rsidDel="00BA79DF" w:rsidRDefault="00591D47" w:rsidP="00BA79DF">
      <w:pPr>
        <w:pStyle w:val="Ttulo2"/>
        <w:spacing w:before="240" w:after="240"/>
        <w:rPr>
          <w:del w:id="982" w:author="Adriana Andrade" w:date="2020-06-05T16:30:00Z"/>
          <w:rFonts w:eastAsiaTheme="minorEastAsia" w:cs="Times New Roman"/>
          <w:sz w:val="24"/>
          <w:szCs w:val="24"/>
        </w:rPr>
        <w:pPrChange w:id="983" w:author="Adriana Andrade" w:date="2020-06-05T16:30:00Z">
          <w:pPr>
            <w:spacing w:after="0" w:line="360" w:lineRule="auto"/>
            <w:jc w:val="both"/>
          </w:pPr>
        </w:pPrChange>
      </w:pPr>
    </w:p>
    <w:p w14:paraId="733A0416" w14:textId="0AC39F2A" w:rsidR="00C51C8C" w:rsidRPr="00F67619" w:rsidDel="00BA79DF" w:rsidRDefault="00C51C8C" w:rsidP="00BA79DF">
      <w:pPr>
        <w:pStyle w:val="Ttulo2"/>
        <w:spacing w:before="240" w:after="240"/>
        <w:rPr>
          <w:del w:id="984" w:author="Adriana Andrade" w:date="2020-06-05T16:30:00Z"/>
          <w:rFonts w:eastAsiaTheme="minorEastAsia" w:cs="Times New Roman"/>
          <w:sz w:val="24"/>
          <w:szCs w:val="24"/>
        </w:rPr>
        <w:pPrChange w:id="985" w:author="Adriana Andrade" w:date="2020-06-05T16:30:00Z">
          <w:pPr>
            <w:pStyle w:val="PargrafodaLista"/>
            <w:numPr>
              <w:numId w:val="36"/>
            </w:numPr>
            <w:spacing w:after="0" w:line="360" w:lineRule="auto"/>
            <w:ind w:hanging="360"/>
            <w:contextualSpacing w:val="0"/>
            <w:jc w:val="both"/>
          </w:pPr>
        </w:pPrChange>
      </w:pPr>
      <w:del w:id="986" w:author="Adriana Andrade" w:date="2020-06-05T16:30:00Z">
        <w:r w:rsidRPr="00F67619" w:rsidDel="00BA79DF">
          <w:rPr>
            <w:rFonts w:eastAsiaTheme="minorEastAsia" w:cs="Times New Roman"/>
            <w:sz w:val="24"/>
            <w:szCs w:val="24"/>
          </w:rPr>
          <w:delText xml:space="preserve">número esperado de mulheres  a optar pelo curso de Física: </w:delText>
        </w:r>
      </w:del>
    </w:p>
    <w:p w14:paraId="13BBB7F5" w14:textId="3A704502" w:rsidR="00C51C8C" w:rsidRPr="00F67619" w:rsidDel="00BA79DF" w:rsidRDefault="009944CB" w:rsidP="00BA79DF">
      <w:pPr>
        <w:pStyle w:val="Ttulo2"/>
        <w:spacing w:before="240" w:after="240"/>
        <w:rPr>
          <w:del w:id="987" w:author="Adriana Andrade" w:date="2020-06-05T16:30:00Z"/>
          <w:rFonts w:eastAsiaTheme="minorEastAsia" w:cs="Times New Roman"/>
          <w:sz w:val="24"/>
          <w:szCs w:val="24"/>
        </w:rPr>
        <w:pPrChange w:id="988" w:author="Adriana Andrade" w:date="2020-06-05T16:30:00Z">
          <w:pPr>
            <w:spacing w:before="120" w:after="120" w:line="360" w:lineRule="auto"/>
            <w:jc w:val="both"/>
          </w:pPr>
        </w:pPrChange>
      </w:pPr>
      <m:oMathPara>
        <m:oMath>
          <m:sSub>
            <m:sSubPr>
              <m:ctrlPr>
                <w:del w:id="989" w:author="Adriana Andrade" w:date="2020-06-05T16:30:00Z">
                  <w:rPr>
                    <w:rFonts w:ascii="Cambria Math" w:eastAsiaTheme="minorEastAsia" w:hAnsi="Cambria Math" w:cs="Times New Roman"/>
                    <w:i/>
                    <w:sz w:val="24"/>
                    <w:szCs w:val="24"/>
                  </w:rPr>
                </w:del>
              </m:ctrlPr>
            </m:sSubPr>
            <m:e>
              <w:del w:id="990" w:author="Adriana Andrade" w:date="2020-06-05T16:30:00Z">
                <m:r>
                  <m:rPr>
                    <m:sty m:val="bi"/>
                  </m:rPr>
                  <w:rPr>
                    <w:rFonts w:ascii="Cambria Math" w:eastAsiaTheme="minorEastAsia" w:hAnsi="Cambria Math" w:cs="Times New Roman"/>
                    <w:sz w:val="24"/>
                    <w:szCs w:val="24"/>
                  </w:rPr>
                  <m:t>e</m:t>
                </m:r>
              </w:del>
            </m:e>
            <m:sub>
              <w:del w:id="991" w:author="Adriana Andrade" w:date="2020-06-05T16:30:00Z">
                <m:r>
                  <m:rPr>
                    <m:sty m:val="bi"/>
                  </m:rPr>
                  <w:rPr>
                    <w:rFonts w:ascii="Cambria Math" w:eastAsiaTheme="minorEastAsia" w:cs="Times New Roman"/>
                    <w:sz w:val="24"/>
                    <w:szCs w:val="24"/>
                  </w:rPr>
                  <m:t>12</m:t>
                </m:r>
              </w:del>
            </m:sub>
          </m:sSub>
          <w:del w:id="992" w:author="Adriana Andrade" w:date="2020-06-05T16:30:00Z">
            <m:r>
              <m:rPr>
                <m:sty m:val="bi"/>
              </m:rPr>
              <w:rPr>
                <w:rFonts w:ascii="Cambria Math" w:eastAsiaTheme="minorEastAsia" w:cs="Times New Roman"/>
                <w:sz w:val="24"/>
                <w:szCs w:val="24"/>
              </w:rPr>
              <m:t>=</m:t>
            </m:r>
          </w:del>
          <m:f>
            <m:fPr>
              <m:ctrlPr>
                <w:del w:id="993" w:author="Adriana Andrade" w:date="2020-06-05T16:30:00Z">
                  <w:rPr>
                    <w:rFonts w:ascii="Cambria Math" w:eastAsiaTheme="minorEastAsia" w:hAnsi="Cambria Math" w:cs="Times New Roman"/>
                    <w:i/>
                    <w:sz w:val="24"/>
                    <w:szCs w:val="24"/>
                  </w:rPr>
                </w:del>
              </m:ctrlPr>
            </m:fPr>
            <m:num>
              <w:del w:id="994" w:author="Adriana Andrade" w:date="2020-06-05T16:30:00Z">
                <m:r>
                  <m:rPr>
                    <m:sty m:val="bi"/>
                  </m:rPr>
                  <w:rPr>
                    <w:rFonts w:ascii="Cambria Math" w:eastAsiaTheme="minorEastAsia" w:cs="Times New Roman"/>
                    <w:sz w:val="24"/>
                    <w:szCs w:val="24"/>
                  </w:rPr>
                  <m:t>120</m:t>
                </m:r>
                <m:r>
                  <m:rPr>
                    <m:sty m:val="bi"/>
                  </m:rPr>
                  <w:rPr>
                    <w:rFonts w:ascii="Cambria Math" w:eastAsiaTheme="minorEastAsia" w:cs="Times New Roman"/>
                    <w:sz w:val="24"/>
                    <w:szCs w:val="24"/>
                  </w:rPr>
                  <m:t>×</m:t>
                </m:r>
                <m:r>
                  <m:rPr>
                    <m:sty m:val="bi"/>
                  </m:rPr>
                  <w:rPr>
                    <w:rFonts w:ascii="Cambria Math" w:eastAsiaTheme="minorEastAsia" w:cs="Times New Roman"/>
                    <w:sz w:val="24"/>
                    <w:szCs w:val="24"/>
                  </w:rPr>
                  <m:t>60</m:t>
                </m:r>
              </w:del>
            </m:num>
            <m:den>
              <w:del w:id="995" w:author="Adriana Andrade" w:date="2020-06-05T16:30:00Z">
                <m:r>
                  <m:rPr>
                    <m:sty m:val="bi"/>
                  </m:rPr>
                  <w:rPr>
                    <w:rFonts w:ascii="Cambria Math" w:eastAsiaTheme="minorEastAsia" w:cs="Times New Roman"/>
                    <w:sz w:val="24"/>
                    <w:szCs w:val="24"/>
                  </w:rPr>
                  <m:t>200</m:t>
                </m:r>
              </w:del>
            </m:den>
          </m:f>
          <w:del w:id="996" w:author="Adriana Andrade" w:date="2020-06-05T16:30:00Z">
            <m:r>
              <m:rPr>
                <m:sty m:val="bi"/>
              </m:rPr>
              <w:rPr>
                <w:rFonts w:ascii="Cambria Math" w:eastAsiaTheme="minorEastAsia" w:cs="Times New Roman"/>
                <w:sz w:val="24"/>
                <w:szCs w:val="24"/>
              </w:rPr>
              <m:t>=36</m:t>
            </m:r>
          </w:del>
        </m:oMath>
      </m:oMathPara>
    </w:p>
    <w:p w14:paraId="238CDE24" w14:textId="209F1EA1" w:rsidR="00C51C8C" w:rsidRPr="00F67619" w:rsidDel="00BA79DF" w:rsidRDefault="00C51C8C" w:rsidP="00BA79DF">
      <w:pPr>
        <w:pStyle w:val="Ttulo2"/>
        <w:spacing w:before="240" w:after="240"/>
        <w:rPr>
          <w:del w:id="997" w:author="Adriana Andrade" w:date="2020-06-05T16:30:00Z"/>
          <w:rFonts w:eastAsiaTheme="minorEastAsia" w:cs="Times New Roman"/>
          <w:sz w:val="24"/>
          <w:szCs w:val="24"/>
        </w:rPr>
        <w:pPrChange w:id="998" w:author="Adriana Andrade" w:date="2020-06-05T16:30:00Z">
          <w:pPr>
            <w:pStyle w:val="PargrafodaLista"/>
            <w:numPr>
              <w:numId w:val="36"/>
            </w:numPr>
            <w:spacing w:after="0" w:line="360" w:lineRule="auto"/>
            <w:ind w:hanging="360"/>
            <w:contextualSpacing w:val="0"/>
            <w:jc w:val="both"/>
          </w:pPr>
        </w:pPrChange>
      </w:pPr>
      <w:del w:id="999" w:author="Adriana Andrade" w:date="2020-06-05T16:30:00Z">
        <w:r w:rsidRPr="00F67619" w:rsidDel="00BA79DF">
          <w:rPr>
            <w:rFonts w:eastAsiaTheme="minorEastAsia" w:cs="Times New Roman"/>
            <w:sz w:val="24"/>
            <w:szCs w:val="24"/>
          </w:rPr>
          <w:delText xml:space="preserve">número esperado de homens  a optar pelo curso de Ciências Sociais: </w:delText>
        </w:r>
      </w:del>
    </w:p>
    <w:p w14:paraId="6E32BE07" w14:textId="3D06605B" w:rsidR="00C51C8C" w:rsidRPr="00F67619" w:rsidDel="00BA79DF" w:rsidRDefault="009944CB" w:rsidP="00BA79DF">
      <w:pPr>
        <w:pStyle w:val="Ttulo2"/>
        <w:spacing w:before="240" w:after="240"/>
        <w:rPr>
          <w:del w:id="1000" w:author="Adriana Andrade" w:date="2020-06-05T16:30:00Z"/>
          <w:rFonts w:eastAsiaTheme="minorEastAsia" w:cs="Times New Roman"/>
          <w:sz w:val="24"/>
          <w:szCs w:val="24"/>
        </w:rPr>
        <w:pPrChange w:id="1001" w:author="Adriana Andrade" w:date="2020-06-05T16:30:00Z">
          <w:pPr>
            <w:spacing w:before="120" w:after="120" w:line="360" w:lineRule="auto"/>
            <w:jc w:val="both"/>
          </w:pPr>
        </w:pPrChange>
      </w:pPr>
      <m:oMathPara>
        <m:oMath>
          <m:sSub>
            <m:sSubPr>
              <m:ctrlPr>
                <w:del w:id="1002" w:author="Adriana Andrade" w:date="2020-06-05T16:30:00Z">
                  <w:rPr>
                    <w:rFonts w:ascii="Cambria Math" w:eastAsiaTheme="minorEastAsia" w:hAnsi="Cambria Math" w:cs="Times New Roman"/>
                    <w:i/>
                    <w:sz w:val="24"/>
                    <w:szCs w:val="24"/>
                  </w:rPr>
                </w:del>
              </m:ctrlPr>
            </m:sSubPr>
            <m:e>
              <w:del w:id="1003" w:author="Adriana Andrade" w:date="2020-06-05T16:30:00Z">
                <m:r>
                  <m:rPr>
                    <m:sty m:val="bi"/>
                  </m:rPr>
                  <w:rPr>
                    <w:rFonts w:ascii="Cambria Math" w:eastAsiaTheme="minorEastAsia" w:hAnsi="Cambria Math" w:cs="Times New Roman"/>
                    <w:sz w:val="24"/>
                    <w:szCs w:val="24"/>
                  </w:rPr>
                  <m:t>e</m:t>
                </m:r>
              </w:del>
            </m:e>
            <m:sub>
              <w:del w:id="1004" w:author="Adriana Andrade" w:date="2020-06-05T16:30:00Z">
                <m:r>
                  <m:rPr>
                    <m:sty m:val="bi"/>
                  </m:rPr>
                  <w:rPr>
                    <w:rFonts w:ascii="Cambria Math" w:eastAsiaTheme="minorEastAsia" w:cs="Times New Roman"/>
                    <w:sz w:val="24"/>
                    <w:szCs w:val="24"/>
                  </w:rPr>
                  <m:t>21</m:t>
                </m:r>
              </w:del>
            </m:sub>
          </m:sSub>
          <w:del w:id="1005" w:author="Adriana Andrade" w:date="2020-06-05T16:30:00Z">
            <m:r>
              <m:rPr>
                <m:sty m:val="bi"/>
              </m:rPr>
              <w:rPr>
                <w:rFonts w:ascii="Cambria Math" w:eastAsiaTheme="minorEastAsia" w:cs="Times New Roman"/>
                <w:sz w:val="24"/>
                <w:szCs w:val="24"/>
              </w:rPr>
              <m:t>=</m:t>
            </m:r>
          </w:del>
          <m:f>
            <m:fPr>
              <m:ctrlPr>
                <w:del w:id="1006" w:author="Adriana Andrade" w:date="2020-06-05T16:30:00Z">
                  <w:rPr>
                    <w:rFonts w:ascii="Cambria Math" w:eastAsiaTheme="minorEastAsia" w:hAnsi="Cambria Math" w:cs="Times New Roman"/>
                    <w:i/>
                    <w:sz w:val="24"/>
                    <w:szCs w:val="24"/>
                  </w:rPr>
                </w:del>
              </m:ctrlPr>
            </m:fPr>
            <m:num>
              <w:del w:id="1007" w:author="Adriana Andrade" w:date="2020-06-05T16:30:00Z">
                <m:r>
                  <m:rPr>
                    <m:sty m:val="bi"/>
                  </m:rPr>
                  <w:rPr>
                    <w:rFonts w:ascii="Cambria Math" w:eastAsiaTheme="minorEastAsia" w:cs="Times New Roman"/>
                    <w:sz w:val="24"/>
                    <w:szCs w:val="24"/>
                  </w:rPr>
                  <m:t>80</m:t>
                </m:r>
                <m:r>
                  <m:rPr>
                    <m:sty m:val="bi"/>
                  </m:rPr>
                  <w:rPr>
                    <w:rFonts w:ascii="Cambria Math" w:eastAsiaTheme="minorEastAsia" w:cs="Times New Roman"/>
                    <w:sz w:val="24"/>
                    <w:szCs w:val="24"/>
                  </w:rPr>
                  <m:t>×</m:t>
                </m:r>
                <m:r>
                  <m:rPr>
                    <m:sty m:val="bi"/>
                  </m:rPr>
                  <w:rPr>
                    <w:rFonts w:ascii="Cambria Math" w:eastAsiaTheme="minorEastAsia" w:cs="Times New Roman"/>
                    <w:sz w:val="24"/>
                    <w:szCs w:val="24"/>
                  </w:rPr>
                  <m:t>140</m:t>
                </m:r>
              </w:del>
            </m:num>
            <m:den>
              <w:del w:id="1008" w:author="Adriana Andrade" w:date="2020-06-05T16:30:00Z">
                <m:r>
                  <m:rPr>
                    <m:sty m:val="bi"/>
                  </m:rPr>
                  <w:rPr>
                    <w:rFonts w:ascii="Cambria Math" w:eastAsiaTheme="minorEastAsia" w:cs="Times New Roman"/>
                    <w:sz w:val="24"/>
                    <w:szCs w:val="24"/>
                  </w:rPr>
                  <m:t>200</m:t>
                </m:r>
              </w:del>
            </m:den>
          </m:f>
          <w:del w:id="1009" w:author="Adriana Andrade" w:date="2020-06-05T16:30:00Z">
            <m:r>
              <m:rPr>
                <m:sty m:val="bi"/>
              </m:rPr>
              <w:rPr>
                <w:rFonts w:ascii="Cambria Math" w:eastAsiaTheme="minorEastAsia" w:cs="Times New Roman"/>
                <w:sz w:val="24"/>
                <w:szCs w:val="24"/>
              </w:rPr>
              <m:t>=56</m:t>
            </m:r>
          </w:del>
        </m:oMath>
      </m:oMathPara>
    </w:p>
    <w:p w14:paraId="2BB1002A" w14:textId="38AB4A2B" w:rsidR="00C51C8C" w:rsidRPr="00F67619" w:rsidDel="00BA79DF" w:rsidRDefault="00C51C8C" w:rsidP="00BA79DF">
      <w:pPr>
        <w:pStyle w:val="Ttulo2"/>
        <w:spacing w:before="240" w:after="240"/>
        <w:rPr>
          <w:del w:id="1010" w:author="Adriana Andrade" w:date="2020-06-05T16:30:00Z"/>
          <w:rFonts w:eastAsiaTheme="minorEastAsia" w:cs="Times New Roman"/>
          <w:sz w:val="24"/>
          <w:szCs w:val="24"/>
        </w:rPr>
        <w:pPrChange w:id="1011" w:author="Adriana Andrade" w:date="2020-06-05T16:30:00Z">
          <w:pPr>
            <w:pStyle w:val="PargrafodaLista"/>
            <w:numPr>
              <w:numId w:val="36"/>
            </w:numPr>
            <w:spacing w:after="0" w:line="360" w:lineRule="auto"/>
            <w:ind w:hanging="360"/>
            <w:contextualSpacing w:val="0"/>
            <w:jc w:val="both"/>
          </w:pPr>
        </w:pPrChange>
      </w:pPr>
      <w:del w:id="1012" w:author="Adriana Andrade" w:date="2020-06-05T16:30:00Z">
        <w:r w:rsidRPr="00F67619" w:rsidDel="00BA79DF">
          <w:rPr>
            <w:rFonts w:eastAsiaTheme="minorEastAsia" w:cs="Times New Roman"/>
            <w:sz w:val="24"/>
            <w:szCs w:val="24"/>
          </w:rPr>
          <w:delText xml:space="preserve">número esperado de mulheres  a optar pelo curso de Ciências Sociais: </w:delText>
        </w:r>
      </w:del>
    </w:p>
    <w:p w14:paraId="40601B35" w14:textId="4787FCC9" w:rsidR="00C51C8C" w:rsidRPr="00F67619" w:rsidDel="00BA79DF" w:rsidRDefault="009944CB" w:rsidP="00BA79DF">
      <w:pPr>
        <w:pStyle w:val="Ttulo2"/>
        <w:spacing w:before="240" w:after="240"/>
        <w:rPr>
          <w:del w:id="1013" w:author="Adriana Andrade" w:date="2020-06-05T16:30:00Z"/>
          <w:rFonts w:eastAsiaTheme="minorEastAsia" w:cs="Times New Roman"/>
          <w:sz w:val="24"/>
          <w:szCs w:val="24"/>
        </w:rPr>
        <w:pPrChange w:id="1014" w:author="Adriana Andrade" w:date="2020-06-05T16:30:00Z">
          <w:pPr>
            <w:spacing w:before="120" w:after="120" w:line="360" w:lineRule="auto"/>
            <w:jc w:val="both"/>
          </w:pPr>
        </w:pPrChange>
      </w:pPr>
      <m:oMathPara>
        <m:oMath>
          <m:sSub>
            <m:sSubPr>
              <m:ctrlPr>
                <w:del w:id="1015" w:author="Adriana Andrade" w:date="2020-06-05T16:30:00Z">
                  <w:rPr>
                    <w:rFonts w:ascii="Cambria Math" w:eastAsiaTheme="minorEastAsia" w:hAnsi="Cambria Math" w:cs="Times New Roman"/>
                    <w:i/>
                    <w:sz w:val="24"/>
                    <w:szCs w:val="24"/>
                  </w:rPr>
                </w:del>
              </m:ctrlPr>
            </m:sSubPr>
            <m:e>
              <w:del w:id="1016" w:author="Adriana Andrade" w:date="2020-06-05T16:30:00Z">
                <m:r>
                  <m:rPr>
                    <m:sty m:val="bi"/>
                  </m:rPr>
                  <w:rPr>
                    <w:rFonts w:ascii="Cambria Math" w:eastAsiaTheme="minorEastAsia" w:hAnsi="Cambria Math" w:cs="Times New Roman"/>
                    <w:sz w:val="24"/>
                    <w:szCs w:val="24"/>
                  </w:rPr>
                  <m:t>e</m:t>
                </m:r>
              </w:del>
            </m:e>
            <m:sub>
              <w:del w:id="1017" w:author="Adriana Andrade" w:date="2020-06-05T16:30:00Z">
                <m:r>
                  <m:rPr>
                    <m:sty m:val="bi"/>
                  </m:rPr>
                  <w:rPr>
                    <w:rFonts w:ascii="Cambria Math" w:eastAsiaTheme="minorEastAsia" w:cs="Times New Roman"/>
                    <w:sz w:val="24"/>
                    <w:szCs w:val="24"/>
                  </w:rPr>
                  <m:t>22</m:t>
                </m:r>
              </w:del>
            </m:sub>
          </m:sSub>
          <w:del w:id="1018" w:author="Adriana Andrade" w:date="2020-06-05T16:30:00Z">
            <m:r>
              <m:rPr>
                <m:sty m:val="bi"/>
              </m:rPr>
              <w:rPr>
                <w:rFonts w:ascii="Cambria Math" w:eastAsiaTheme="minorEastAsia" w:cs="Times New Roman"/>
                <w:sz w:val="24"/>
                <w:szCs w:val="24"/>
              </w:rPr>
              <m:t>=</m:t>
            </m:r>
          </w:del>
          <m:f>
            <m:fPr>
              <m:ctrlPr>
                <w:del w:id="1019" w:author="Adriana Andrade" w:date="2020-06-05T16:30:00Z">
                  <w:rPr>
                    <w:rFonts w:ascii="Cambria Math" w:eastAsiaTheme="minorEastAsia" w:hAnsi="Cambria Math" w:cs="Times New Roman"/>
                    <w:i/>
                    <w:sz w:val="24"/>
                    <w:szCs w:val="24"/>
                  </w:rPr>
                </w:del>
              </m:ctrlPr>
            </m:fPr>
            <m:num>
              <w:del w:id="1020" w:author="Adriana Andrade" w:date="2020-06-05T16:30:00Z">
                <m:r>
                  <m:rPr>
                    <m:sty m:val="bi"/>
                  </m:rPr>
                  <w:rPr>
                    <w:rFonts w:ascii="Cambria Math" w:eastAsiaTheme="minorEastAsia" w:cs="Times New Roman"/>
                    <w:sz w:val="24"/>
                    <w:szCs w:val="24"/>
                  </w:rPr>
                  <m:t>80</m:t>
                </m:r>
                <m:r>
                  <m:rPr>
                    <m:sty m:val="bi"/>
                  </m:rPr>
                  <w:rPr>
                    <w:rFonts w:ascii="Cambria Math" w:eastAsiaTheme="minorEastAsia" w:cs="Times New Roman"/>
                    <w:sz w:val="24"/>
                    <w:szCs w:val="24"/>
                  </w:rPr>
                  <m:t>×</m:t>
                </m:r>
                <m:r>
                  <m:rPr>
                    <m:sty m:val="bi"/>
                  </m:rPr>
                  <w:rPr>
                    <w:rFonts w:ascii="Cambria Math" w:eastAsiaTheme="minorEastAsia" w:cs="Times New Roman"/>
                    <w:sz w:val="24"/>
                    <w:szCs w:val="24"/>
                  </w:rPr>
                  <m:t>60</m:t>
                </m:r>
              </w:del>
            </m:num>
            <m:den>
              <w:del w:id="1021" w:author="Adriana Andrade" w:date="2020-06-05T16:30:00Z">
                <m:r>
                  <m:rPr>
                    <m:sty m:val="bi"/>
                  </m:rPr>
                  <w:rPr>
                    <w:rFonts w:ascii="Cambria Math" w:eastAsiaTheme="minorEastAsia" w:cs="Times New Roman"/>
                    <w:sz w:val="24"/>
                    <w:szCs w:val="24"/>
                  </w:rPr>
                  <m:t>200</m:t>
                </m:r>
              </w:del>
            </m:den>
          </m:f>
          <w:del w:id="1022" w:author="Adriana Andrade" w:date="2020-06-05T16:30:00Z">
            <m:r>
              <m:rPr>
                <m:sty m:val="bi"/>
              </m:rPr>
              <w:rPr>
                <w:rFonts w:ascii="Cambria Math" w:eastAsiaTheme="minorEastAsia" w:cs="Times New Roman"/>
                <w:sz w:val="24"/>
                <w:szCs w:val="24"/>
              </w:rPr>
              <m:t>=24</m:t>
            </m:r>
          </w:del>
        </m:oMath>
      </m:oMathPara>
    </w:p>
    <w:p w14:paraId="420092D3" w14:textId="46F98143" w:rsidR="00C51C8C" w:rsidDel="00BA79DF" w:rsidRDefault="00C51C8C" w:rsidP="00BA79DF">
      <w:pPr>
        <w:pStyle w:val="Ttulo2"/>
        <w:spacing w:before="240" w:after="240"/>
        <w:rPr>
          <w:del w:id="1023" w:author="Adriana Andrade" w:date="2020-06-05T16:30:00Z"/>
          <w:rFonts w:eastAsiaTheme="minorEastAsia" w:cs="Times New Roman"/>
          <w:sz w:val="24"/>
          <w:szCs w:val="24"/>
        </w:rPr>
        <w:pPrChange w:id="1024" w:author="Adriana Andrade" w:date="2020-06-05T16:30:00Z">
          <w:pPr>
            <w:spacing w:after="0" w:line="360" w:lineRule="auto"/>
            <w:jc w:val="both"/>
          </w:pPr>
        </w:pPrChange>
      </w:pPr>
    </w:p>
    <w:p w14:paraId="2B0D88F0" w14:textId="3E8974DD" w:rsidR="003449BA" w:rsidRPr="00F67619" w:rsidDel="00BA79DF" w:rsidRDefault="003449BA" w:rsidP="00BA79DF">
      <w:pPr>
        <w:pStyle w:val="Ttulo2"/>
        <w:spacing w:before="240" w:after="240"/>
        <w:rPr>
          <w:del w:id="1025" w:author="Adriana Andrade" w:date="2020-06-05T16:30:00Z"/>
          <w:rFonts w:eastAsiaTheme="minorEastAsia" w:cs="Times New Roman"/>
          <w:sz w:val="24"/>
          <w:szCs w:val="24"/>
        </w:rPr>
        <w:pPrChange w:id="1026" w:author="Adriana Andrade" w:date="2020-06-05T16:30:00Z">
          <w:pPr>
            <w:spacing w:after="0" w:line="360" w:lineRule="auto"/>
            <w:jc w:val="both"/>
          </w:pPr>
        </w:pPrChange>
      </w:pPr>
      <w:del w:id="1027" w:author="Adriana Andrade" w:date="2020-06-05T16:30:00Z">
        <w:r w:rsidDel="00BA79DF">
          <w:rPr>
            <w:rFonts w:eastAsiaTheme="minorEastAsia" w:cs="Times New Roman"/>
            <w:sz w:val="24"/>
            <w:szCs w:val="24"/>
          </w:rPr>
          <w:tab/>
          <w:delText>Na Tabela 5.8 podemos observar as frequências observadas</w:delText>
        </w:r>
        <w:r w:rsidR="00FE6E54" w:rsidDel="00BA79DF">
          <w:rPr>
            <w:rFonts w:eastAsiaTheme="minorEastAsia" w:cs="Times New Roman"/>
            <w:sz w:val="24"/>
            <w:szCs w:val="24"/>
          </w:rPr>
          <w:delText xml:space="preserve"> </w:delTex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o</m:t>
                  </m:r>
                </m:e>
                <m:sub>
                  <m:r>
                    <m:rPr>
                      <m:sty m:val="bi"/>
                    </m:rPr>
                    <w:rPr>
                      <w:rFonts w:ascii="Cambria Math" w:eastAsiaTheme="minorEastAsia" w:hAnsi="Cambria Math" w:cs="Times New Roman"/>
                      <w:sz w:val="24"/>
                      <w:szCs w:val="24"/>
                    </w:rPr>
                    <m:t>ij</m:t>
                  </m:r>
                </m:sub>
              </m:sSub>
            </m:e>
          </m:d>
        </m:oMath>
        <w:r w:rsidR="00FE6E54" w:rsidDel="00BA79DF">
          <w:rPr>
            <w:rFonts w:eastAsiaTheme="minorEastAsia" w:cs="Times New Roman"/>
            <w:sz w:val="24"/>
            <w:szCs w:val="24"/>
          </w:rPr>
          <w:delText xml:space="preserve"> em contraste com as frequências esperadas </w:delTex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e</m:t>
                  </m:r>
                </m:e>
                <m:sub>
                  <m:r>
                    <m:rPr>
                      <m:sty m:val="bi"/>
                    </m:rPr>
                    <w:rPr>
                      <w:rFonts w:ascii="Cambria Math" w:eastAsiaTheme="minorEastAsia" w:hAnsi="Cambria Math" w:cs="Times New Roman"/>
                      <w:sz w:val="24"/>
                      <w:szCs w:val="24"/>
                    </w:rPr>
                    <m:t>ij</m:t>
                  </m:r>
                </m:sub>
              </m:sSub>
            </m:e>
          </m:d>
        </m:oMath>
        <w:r w:rsidR="00FE6E54" w:rsidDel="00BA79DF">
          <w:rPr>
            <w:rFonts w:eastAsiaTheme="minorEastAsia" w:cs="Times New Roman"/>
            <w:sz w:val="24"/>
            <w:szCs w:val="24"/>
          </w:rPr>
          <w:delText>.</w:delText>
        </w:r>
      </w:del>
    </w:p>
    <w:p w14:paraId="414B2253" w14:textId="3A552AA9" w:rsidR="003449BA" w:rsidDel="00BA79DF" w:rsidRDefault="003449BA" w:rsidP="00BA79DF">
      <w:pPr>
        <w:pStyle w:val="Ttulo2"/>
        <w:spacing w:before="240" w:after="240"/>
        <w:rPr>
          <w:del w:id="1028" w:author="Adriana Andrade" w:date="2020-06-05T16:30:00Z"/>
          <w:rFonts w:eastAsiaTheme="minorEastAsia" w:cs="Times New Roman"/>
          <w:sz w:val="24"/>
          <w:szCs w:val="24"/>
        </w:rPr>
        <w:pPrChange w:id="1029" w:author="Adriana Andrade" w:date="2020-06-05T16:30:00Z">
          <w:pPr>
            <w:spacing w:after="0" w:line="360" w:lineRule="auto"/>
            <w:jc w:val="both"/>
          </w:pPr>
        </w:pPrChange>
      </w:pPr>
    </w:p>
    <w:p w14:paraId="7A709A66" w14:textId="320C7163" w:rsidR="003449BA" w:rsidRPr="003449BA" w:rsidDel="00BA79DF" w:rsidRDefault="003449BA" w:rsidP="00BA79DF">
      <w:pPr>
        <w:pStyle w:val="Ttulo2"/>
        <w:spacing w:before="240" w:after="240"/>
        <w:rPr>
          <w:del w:id="1030" w:author="Adriana Andrade" w:date="2020-06-05T16:30:00Z"/>
          <w:rFonts w:eastAsiaTheme="minorEastAsia" w:cs="Times New Roman"/>
          <w:sz w:val="20"/>
          <w:szCs w:val="20"/>
        </w:rPr>
        <w:pPrChange w:id="1031" w:author="Adriana Andrade" w:date="2020-06-05T16:30:00Z">
          <w:pPr>
            <w:spacing w:after="120" w:line="240" w:lineRule="auto"/>
            <w:ind w:left="964" w:hanging="964"/>
            <w:jc w:val="both"/>
          </w:pPr>
        </w:pPrChange>
      </w:pPr>
      <w:del w:id="1032" w:author="Adriana Andrade" w:date="2020-06-05T16:30:00Z">
        <w:r w:rsidRPr="003449BA" w:rsidDel="00BA79DF">
          <w:rPr>
            <w:rFonts w:eastAsiaTheme="minorEastAsia" w:cs="Times New Roman"/>
            <w:b w:val="0"/>
            <w:sz w:val="20"/>
            <w:szCs w:val="20"/>
          </w:rPr>
          <w:delText>Tabela 5.8.</w:delText>
        </w:r>
        <w:r w:rsidRPr="003449BA" w:rsidDel="00BA79DF">
          <w:rPr>
            <w:rFonts w:eastAsiaTheme="minorEastAsia" w:cs="Times New Roman"/>
            <w:sz w:val="20"/>
            <w:szCs w:val="20"/>
          </w:rPr>
          <w:delText xml:space="preserve"> Valores observados </w:delText>
        </w:r>
        <m:oMath>
          <m:d>
            <m:dPr>
              <m:ctrlPr>
                <w:rPr>
                  <w:rFonts w:ascii="Cambria Math" w:eastAsiaTheme="minorEastAsia" w:hAnsi="Cambria Math" w:cs="Times New Roman"/>
                  <w:i/>
                  <w:sz w:val="20"/>
                  <w:szCs w:val="20"/>
                </w:rPr>
              </m:ctrlPr>
            </m:dPr>
            <m:e>
              <m:sSub>
                <m:sSubPr>
                  <m:ctrlPr>
                    <w:rPr>
                      <w:rFonts w:ascii="Cambria Math" w:eastAsiaTheme="minorEastAsia" w:hAnsi="Cambria Math" w:cs="Times New Roman"/>
                      <w:i/>
                      <w:sz w:val="20"/>
                      <w:szCs w:val="20"/>
                    </w:rPr>
                  </m:ctrlPr>
                </m:sSubPr>
                <m:e>
                  <m:r>
                    <m:rPr>
                      <m:sty m:val="bi"/>
                    </m:rPr>
                    <w:rPr>
                      <w:rFonts w:ascii="Cambria Math" w:eastAsiaTheme="minorEastAsia" w:hAnsi="Cambria Math" w:cs="Times New Roman"/>
                      <w:sz w:val="20"/>
                      <w:szCs w:val="20"/>
                    </w:rPr>
                    <m:t>o</m:t>
                  </m:r>
                </m:e>
                <m:sub>
                  <m:r>
                    <m:rPr>
                      <m:sty m:val="bi"/>
                    </m:rPr>
                    <w:rPr>
                      <w:rFonts w:ascii="Cambria Math" w:eastAsiaTheme="minorEastAsia" w:hAnsi="Cambria Math" w:cs="Times New Roman"/>
                      <w:sz w:val="20"/>
                      <w:szCs w:val="20"/>
                    </w:rPr>
                    <m:t>ij</m:t>
                  </m:r>
                </m:sub>
              </m:sSub>
            </m:e>
          </m:d>
        </m:oMath>
        <w:r w:rsidRPr="003449BA" w:rsidDel="00BA79DF">
          <w:rPr>
            <w:rFonts w:eastAsiaTheme="minorEastAsia" w:cs="Times New Roman"/>
            <w:sz w:val="20"/>
            <w:szCs w:val="20"/>
          </w:rPr>
          <w:delText xml:space="preserve"> e valores esperados </w:delText>
        </w:r>
        <m:oMath>
          <m:d>
            <m:dPr>
              <m:ctrlPr>
                <w:rPr>
                  <w:rFonts w:ascii="Cambria Math" w:eastAsiaTheme="minorEastAsia" w:hAnsi="Cambria Math" w:cs="Times New Roman"/>
                  <w:i/>
                  <w:color w:val="FF0000"/>
                  <w:sz w:val="20"/>
                  <w:szCs w:val="20"/>
                </w:rPr>
              </m:ctrlPr>
            </m:dPr>
            <m:e>
              <m:sSub>
                <m:sSubPr>
                  <m:ctrlPr>
                    <w:rPr>
                      <w:rFonts w:ascii="Cambria Math" w:eastAsiaTheme="minorEastAsia" w:hAnsi="Cambria Math" w:cs="Times New Roman"/>
                      <w:i/>
                      <w:color w:val="FF0000"/>
                      <w:sz w:val="20"/>
                      <w:szCs w:val="20"/>
                    </w:rPr>
                  </m:ctrlPr>
                </m:sSubPr>
                <m:e>
                  <m:r>
                    <m:rPr>
                      <m:sty m:val="bi"/>
                    </m:rPr>
                    <w:rPr>
                      <w:rFonts w:ascii="Cambria Math" w:eastAsiaTheme="minorEastAsia" w:hAnsi="Cambria Math" w:cs="Times New Roman"/>
                      <w:color w:val="FF0000"/>
                      <w:sz w:val="20"/>
                      <w:szCs w:val="20"/>
                    </w:rPr>
                    <m:t>e</m:t>
                  </m:r>
                </m:e>
                <m:sub>
                  <m:r>
                    <m:rPr>
                      <m:sty m:val="bi"/>
                    </m:rPr>
                    <w:rPr>
                      <w:rFonts w:ascii="Cambria Math" w:eastAsiaTheme="minorEastAsia" w:hAnsi="Cambria Math" w:cs="Times New Roman"/>
                      <w:color w:val="FF0000"/>
                      <w:sz w:val="20"/>
                      <w:szCs w:val="20"/>
                    </w:rPr>
                    <m:t>ij</m:t>
                  </m:r>
                </m:sub>
              </m:sSub>
            </m:e>
          </m:d>
        </m:oMath>
        <w:r w:rsidRPr="003449BA" w:rsidDel="00BA79DF">
          <w:rPr>
            <w:rFonts w:eastAsiaTheme="minorEastAsia" w:cs="Times New Roman"/>
            <w:color w:val="FF0000"/>
            <w:sz w:val="20"/>
            <w:szCs w:val="20"/>
          </w:rPr>
          <w:delText xml:space="preserve"> </w:delText>
        </w:r>
        <w:r w:rsidRPr="003449BA" w:rsidDel="00BA79DF">
          <w:rPr>
            <w:rFonts w:eastAsiaTheme="minorEastAsia" w:cs="Times New Roman"/>
            <w:sz w:val="20"/>
            <w:szCs w:val="20"/>
          </w:rPr>
          <w:delText xml:space="preserve">de alunos segundo o sexo </w:delText>
        </w:r>
        <m:oMath>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X</m:t>
              </m:r>
            </m:e>
          </m:d>
        </m:oMath>
        <w:r w:rsidRPr="003449BA" w:rsidDel="00BA79DF">
          <w:rPr>
            <w:rFonts w:eastAsiaTheme="minorEastAsia" w:cs="Times New Roman"/>
            <w:sz w:val="20"/>
            <w:szCs w:val="20"/>
          </w:rPr>
          <w:delText xml:space="preserve"> e o curso escolhido </w:delText>
        </w:r>
        <m:oMath>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Y</m:t>
              </m:r>
            </m:e>
          </m:d>
        </m:oMath>
        <w:r w:rsidRPr="003449BA" w:rsidDel="00BA79DF">
          <w:rPr>
            <w:rFonts w:eastAsiaTheme="minorEastAsia" w:cs="Times New Roman"/>
            <w:sz w:val="20"/>
            <w:szCs w:val="20"/>
          </w:rPr>
          <w:delText>.</w:delText>
        </w:r>
      </w:del>
    </w:p>
    <w:tbl>
      <w:tblPr>
        <w:tblStyle w:val="Tabelacomgrade"/>
        <w:tblW w:w="5000" w:type="pct"/>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2128"/>
        <w:gridCol w:w="2126"/>
        <w:gridCol w:w="2126"/>
      </w:tblGrid>
      <w:tr w:rsidR="003449BA" w:rsidRPr="003449BA" w:rsidDel="00BA79DF" w14:paraId="43E90705" w14:textId="5914F6F0" w:rsidTr="00CD4F5A">
        <w:trPr>
          <w:del w:id="1033" w:author="Adriana Andrade" w:date="2020-06-05T16:30:00Z"/>
        </w:trPr>
        <w:tc>
          <w:tcPr>
            <w:tcW w:w="1249" w:type="pct"/>
            <w:tcBorders>
              <w:top w:val="single" w:sz="4" w:space="0" w:color="auto"/>
              <w:bottom w:val="single" w:sz="4" w:space="0" w:color="auto"/>
              <w:right w:val="single" w:sz="4" w:space="0" w:color="auto"/>
              <w:tl2br w:val="single" w:sz="4" w:space="0" w:color="auto"/>
            </w:tcBorders>
            <w:vAlign w:val="center"/>
          </w:tcPr>
          <w:p w14:paraId="4CE02980" w14:textId="52D9A7A0" w:rsidR="003449BA" w:rsidRPr="003449BA" w:rsidDel="00BA79DF" w:rsidRDefault="003449BA" w:rsidP="00BA79DF">
            <w:pPr>
              <w:pStyle w:val="Ttulo2"/>
              <w:spacing w:before="240" w:after="240"/>
              <w:rPr>
                <w:del w:id="1034" w:author="Adriana Andrade" w:date="2020-06-05T16:30:00Z"/>
                <w:rFonts w:eastAsiaTheme="minorEastAsia" w:cs="Times New Roman"/>
                <w:b w:val="0"/>
                <w:sz w:val="24"/>
                <w:szCs w:val="24"/>
              </w:rPr>
              <w:pPrChange w:id="1035" w:author="Adriana Andrade" w:date="2020-06-05T16:30:00Z">
                <w:pPr>
                  <w:jc w:val="center"/>
                </w:pPr>
              </w:pPrChange>
            </w:pPr>
            <w:del w:id="1036" w:author="Adriana Andrade" w:date="2020-06-05T16:30:00Z">
              <w:r w:rsidRPr="003449BA" w:rsidDel="00BA79DF">
                <w:rPr>
                  <w:rFonts w:eastAsiaTheme="minorEastAsia" w:cs="Times New Roman"/>
                  <w:b w:val="0"/>
                  <w:sz w:val="24"/>
                  <w:szCs w:val="24"/>
                </w:rPr>
                <w:lastRenderedPageBreak/>
                <w:delText xml:space="preserve">             </w:delText>
              </w:r>
              <m:oMath>
                <m:r>
                  <m:rPr>
                    <m:sty m:val="bi"/>
                  </m:rPr>
                  <w:rPr>
                    <w:rFonts w:ascii="Cambria Math" w:hAnsi="Cambria Math" w:cs="Times New Roman"/>
                    <w:sz w:val="24"/>
                    <w:szCs w:val="24"/>
                  </w:rPr>
                  <m:t>X</m:t>
                </m:r>
              </m:oMath>
            </w:del>
          </w:p>
          <w:p w14:paraId="4EA4E373" w14:textId="239AEDDB" w:rsidR="003449BA" w:rsidRPr="003449BA" w:rsidDel="00BA79DF" w:rsidRDefault="003449BA" w:rsidP="00BA79DF">
            <w:pPr>
              <w:pStyle w:val="Ttulo2"/>
              <w:spacing w:before="240" w:after="240"/>
              <w:rPr>
                <w:del w:id="1037" w:author="Adriana Andrade" w:date="2020-06-05T16:30:00Z"/>
                <w:rFonts w:eastAsiaTheme="minorEastAsia" w:cs="Times New Roman"/>
                <w:b w:val="0"/>
                <w:sz w:val="24"/>
                <w:szCs w:val="24"/>
              </w:rPr>
              <w:pPrChange w:id="1038" w:author="Adriana Andrade" w:date="2020-06-05T16:30:00Z">
                <w:pPr/>
              </w:pPrChange>
            </w:pPr>
            <w:del w:id="1039" w:author="Adriana Andrade" w:date="2020-06-05T16:30:00Z">
              <w:r w:rsidRPr="003449BA" w:rsidDel="00BA79DF">
                <w:rPr>
                  <w:rFonts w:eastAsiaTheme="minorEastAsia" w:cs="Times New Roman"/>
                  <w:b w:val="0"/>
                  <w:sz w:val="24"/>
                  <w:szCs w:val="24"/>
                </w:rPr>
                <w:delText xml:space="preserve">    </w:delText>
              </w:r>
              <m:oMath>
                <m:r>
                  <m:rPr>
                    <m:sty m:val="bi"/>
                  </m:rPr>
                  <w:rPr>
                    <w:rFonts w:ascii="Cambria Math" w:eastAsiaTheme="minorEastAsia" w:hAnsi="Cambria Math" w:cs="Times New Roman"/>
                    <w:sz w:val="24"/>
                    <w:szCs w:val="24"/>
                  </w:rPr>
                  <m:t>Y</m:t>
                </m:r>
              </m:oMath>
            </w:del>
          </w:p>
        </w:tc>
        <w:tc>
          <w:tcPr>
            <w:tcW w:w="1251" w:type="pct"/>
            <w:tcBorders>
              <w:top w:val="single" w:sz="4" w:space="0" w:color="auto"/>
              <w:left w:val="single" w:sz="4" w:space="0" w:color="auto"/>
              <w:bottom w:val="single" w:sz="4" w:space="0" w:color="auto"/>
              <w:right w:val="single" w:sz="4" w:space="0" w:color="auto"/>
            </w:tcBorders>
            <w:shd w:val="clear" w:color="auto" w:fill="auto"/>
            <w:vAlign w:val="center"/>
          </w:tcPr>
          <w:p w14:paraId="26B6855A" w14:textId="09A39CFD" w:rsidR="003449BA" w:rsidRPr="003449BA" w:rsidDel="00BA79DF" w:rsidRDefault="003449BA" w:rsidP="00BA79DF">
            <w:pPr>
              <w:pStyle w:val="Ttulo2"/>
              <w:spacing w:before="240" w:after="240"/>
              <w:rPr>
                <w:del w:id="1040" w:author="Adriana Andrade" w:date="2020-06-05T16:30:00Z"/>
                <w:rFonts w:cs="Times New Roman"/>
                <w:b w:val="0"/>
                <w:sz w:val="24"/>
                <w:szCs w:val="24"/>
              </w:rPr>
              <w:pPrChange w:id="1041" w:author="Adriana Andrade" w:date="2020-06-05T16:30:00Z">
                <w:pPr>
                  <w:jc w:val="center"/>
                </w:pPr>
              </w:pPrChange>
            </w:pPr>
            <w:del w:id="1042" w:author="Adriana Andrade" w:date="2020-06-05T16:30:00Z">
              <w:r w:rsidRPr="003449BA" w:rsidDel="00BA79DF">
                <w:rPr>
                  <w:rFonts w:cs="Times New Roman"/>
                  <w:b w:val="0"/>
                  <w:sz w:val="24"/>
                  <w:szCs w:val="24"/>
                </w:rPr>
                <w:delText>Masculino</w:delText>
              </w:r>
            </w:del>
          </w:p>
        </w:tc>
        <w:tc>
          <w:tcPr>
            <w:tcW w:w="1250" w:type="pct"/>
            <w:tcBorders>
              <w:top w:val="single" w:sz="4" w:space="0" w:color="auto"/>
              <w:left w:val="single" w:sz="4" w:space="0" w:color="auto"/>
              <w:bottom w:val="single" w:sz="4" w:space="0" w:color="auto"/>
              <w:right w:val="single" w:sz="4" w:space="0" w:color="auto"/>
            </w:tcBorders>
            <w:vAlign w:val="center"/>
          </w:tcPr>
          <w:p w14:paraId="4326879D" w14:textId="64CA52C0" w:rsidR="003449BA" w:rsidRPr="003449BA" w:rsidDel="00BA79DF" w:rsidRDefault="003449BA" w:rsidP="00BA79DF">
            <w:pPr>
              <w:pStyle w:val="Ttulo2"/>
              <w:spacing w:before="240" w:after="240"/>
              <w:rPr>
                <w:del w:id="1043" w:author="Adriana Andrade" w:date="2020-06-05T16:30:00Z"/>
                <w:rFonts w:cs="Times New Roman"/>
                <w:b w:val="0"/>
                <w:sz w:val="24"/>
                <w:szCs w:val="24"/>
              </w:rPr>
              <w:pPrChange w:id="1044" w:author="Adriana Andrade" w:date="2020-06-05T16:30:00Z">
                <w:pPr>
                  <w:jc w:val="center"/>
                </w:pPr>
              </w:pPrChange>
            </w:pPr>
            <w:del w:id="1045" w:author="Adriana Andrade" w:date="2020-06-05T16:30:00Z">
              <w:r w:rsidRPr="003449BA" w:rsidDel="00BA79DF">
                <w:rPr>
                  <w:rFonts w:cs="Times New Roman"/>
                  <w:b w:val="0"/>
                  <w:sz w:val="24"/>
                  <w:szCs w:val="24"/>
                </w:rPr>
                <w:delText>Feminino</w:delText>
              </w:r>
            </w:del>
          </w:p>
        </w:tc>
        <w:tc>
          <w:tcPr>
            <w:tcW w:w="1250" w:type="pct"/>
            <w:tcBorders>
              <w:left w:val="single" w:sz="4" w:space="0" w:color="auto"/>
              <w:bottom w:val="single" w:sz="4" w:space="0" w:color="auto"/>
            </w:tcBorders>
            <w:vAlign w:val="center"/>
          </w:tcPr>
          <w:p w14:paraId="382D7B89" w14:textId="40D57C79" w:rsidR="003449BA" w:rsidRPr="003449BA" w:rsidDel="00BA79DF" w:rsidRDefault="003449BA" w:rsidP="00BA79DF">
            <w:pPr>
              <w:pStyle w:val="Ttulo2"/>
              <w:spacing w:before="240" w:after="240"/>
              <w:rPr>
                <w:del w:id="1046" w:author="Adriana Andrade" w:date="2020-06-05T16:30:00Z"/>
                <w:rFonts w:cs="Times New Roman"/>
                <w:b w:val="0"/>
                <w:sz w:val="24"/>
                <w:szCs w:val="24"/>
              </w:rPr>
              <w:pPrChange w:id="1047" w:author="Adriana Andrade" w:date="2020-06-05T16:30:00Z">
                <w:pPr>
                  <w:jc w:val="center"/>
                </w:pPr>
              </w:pPrChange>
            </w:pPr>
            <w:del w:id="1048" w:author="Adriana Andrade" w:date="2020-06-05T16:30:00Z">
              <w:r w:rsidRPr="003449BA" w:rsidDel="00BA79DF">
                <w:rPr>
                  <w:rFonts w:cs="Times New Roman"/>
                  <w:b w:val="0"/>
                  <w:sz w:val="24"/>
                  <w:szCs w:val="24"/>
                </w:rPr>
                <w:delText>Total</w:delText>
              </w:r>
            </w:del>
          </w:p>
        </w:tc>
      </w:tr>
      <w:tr w:rsidR="003449BA" w:rsidRPr="00F67619" w:rsidDel="00BA79DF" w14:paraId="17397168" w14:textId="6449BE7E" w:rsidTr="00CD4F5A">
        <w:trPr>
          <w:del w:id="1049" w:author="Adriana Andrade" w:date="2020-06-05T16:30:00Z"/>
        </w:trPr>
        <w:tc>
          <w:tcPr>
            <w:tcW w:w="1249" w:type="pct"/>
            <w:tcBorders>
              <w:top w:val="single" w:sz="4" w:space="0" w:color="auto"/>
              <w:bottom w:val="nil"/>
              <w:right w:val="single" w:sz="4" w:space="0" w:color="auto"/>
            </w:tcBorders>
            <w:vAlign w:val="center"/>
          </w:tcPr>
          <w:p w14:paraId="5DBF12E5" w14:textId="14522BE2" w:rsidR="003449BA" w:rsidRPr="003449BA" w:rsidDel="00BA79DF" w:rsidRDefault="003449BA" w:rsidP="00BA79DF">
            <w:pPr>
              <w:pStyle w:val="Ttulo2"/>
              <w:spacing w:before="240" w:after="240"/>
              <w:rPr>
                <w:del w:id="1050" w:author="Adriana Andrade" w:date="2020-06-05T16:30:00Z"/>
                <w:rFonts w:cs="Times New Roman"/>
                <w:b w:val="0"/>
                <w:sz w:val="24"/>
                <w:szCs w:val="24"/>
              </w:rPr>
              <w:pPrChange w:id="1051" w:author="Adriana Andrade" w:date="2020-06-05T16:30:00Z">
                <w:pPr>
                  <w:jc w:val="center"/>
                </w:pPr>
              </w:pPrChange>
            </w:pPr>
            <w:del w:id="1052" w:author="Adriana Andrade" w:date="2020-06-05T16:30:00Z">
              <w:r w:rsidRPr="003449BA" w:rsidDel="00BA79DF">
                <w:rPr>
                  <w:rFonts w:cs="Times New Roman"/>
                  <w:b w:val="0"/>
                  <w:sz w:val="24"/>
                  <w:szCs w:val="24"/>
                </w:rPr>
                <w:delText>Física</w:delText>
              </w:r>
            </w:del>
          </w:p>
        </w:tc>
        <w:tc>
          <w:tcPr>
            <w:tcW w:w="1251" w:type="pct"/>
            <w:tcBorders>
              <w:top w:val="single" w:sz="4" w:space="0" w:color="auto"/>
              <w:left w:val="single" w:sz="4" w:space="0" w:color="auto"/>
              <w:bottom w:val="nil"/>
              <w:right w:val="single" w:sz="4" w:space="0" w:color="auto"/>
            </w:tcBorders>
            <w:shd w:val="clear" w:color="auto" w:fill="auto"/>
            <w:vAlign w:val="center"/>
          </w:tcPr>
          <w:p w14:paraId="0644D15B" w14:textId="7CC57638" w:rsidR="003449BA" w:rsidRPr="003449BA" w:rsidDel="00BA79DF" w:rsidRDefault="003449BA" w:rsidP="00BA79DF">
            <w:pPr>
              <w:pStyle w:val="Ttulo2"/>
              <w:spacing w:before="240" w:after="240"/>
              <w:rPr>
                <w:del w:id="1053" w:author="Adriana Andrade" w:date="2020-06-05T16:30:00Z"/>
                <w:rFonts w:ascii="Cambria Math" w:hAnsi="Cambria Math" w:cs="Times New Roman"/>
                <w:sz w:val="24"/>
                <w:szCs w:val="24"/>
                <w:oMath/>
              </w:rPr>
              <w:pPrChange w:id="1054" w:author="Adriana Andrade" w:date="2020-06-05T16:30:00Z">
                <w:pPr>
                  <w:jc w:val="center"/>
                </w:pPr>
              </w:pPrChange>
            </w:pPr>
            <w:del w:id="1055" w:author="Adriana Andrade" w:date="2020-06-05T16:30:00Z">
              <m:oMathPara>
                <m:oMath>
                  <m:r>
                    <m:rPr>
                      <m:sty m:val="bi"/>
                    </m:rPr>
                    <w:rPr>
                      <w:rFonts w:ascii="Cambria Math" w:hAnsi="Cambria Math" w:cs="Times New Roman"/>
                      <w:sz w:val="24"/>
                      <w:szCs w:val="24"/>
                    </w:rPr>
                    <m:t xml:space="preserve">100 </m:t>
                  </m:r>
                  <m:r>
                    <m:rPr>
                      <m:sty m:val="bi"/>
                    </m:rPr>
                    <w:rPr>
                      <w:rFonts w:ascii="Cambria Math" w:hAnsi="Cambria Math" w:cs="Times New Roman"/>
                      <w:color w:val="FF0000"/>
                      <w:sz w:val="24"/>
                      <w:szCs w:val="24"/>
                    </w:rPr>
                    <m:t>(84)</m:t>
                  </m:r>
                </m:oMath>
              </m:oMathPara>
            </w:del>
          </w:p>
        </w:tc>
        <w:tc>
          <w:tcPr>
            <w:tcW w:w="1250" w:type="pct"/>
            <w:tcBorders>
              <w:top w:val="single" w:sz="4" w:space="0" w:color="auto"/>
              <w:left w:val="single" w:sz="4" w:space="0" w:color="auto"/>
              <w:bottom w:val="nil"/>
              <w:right w:val="single" w:sz="4" w:space="0" w:color="auto"/>
            </w:tcBorders>
            <w:vAlign w:val="center"/>
          </w:tcPr>
          <w:p w14:paraId="192054B2" w14:textId="3F4DA950" w:rsidR="003449BA" w:rsidRPr="003449BA" w:rsidDel="00BA79DF" w:rsidRDefault="003449BA" w:rsidP="00BA79DF">
            <w:pPr>
              <w:pStyle w:val="Ttulo2"/>
              <w:spacing w:before="240" w:after="240"/>
              <w:rPr>
                <w:del w:id="1056" w:author="Adriana Andrade" w:date="2020-06-05T16:30:00Z"/>
                <w:rFonts w:ascii="Cambria Math" w:hAnsi="Cambria Math" w:cs="Times New Roman"/>
                <w:sz w:val="24"/>
                <w:szCs w:val="24"/>
                <w:oMath/>
              </w:rPr>
              <w:pPrChange w:id="1057" w:author="Adriana Andrade" w:date="2020-06-05T16:30:00Z">
                <w:pPr>
                  <w:jc w:val="center"/>
                </w:pPr>
              </w:pPrChange>
            </w:pPr>
            <w:del w:id="1058" w:author="Adriana Andrade" w:date="2020-06-05T16:30:00Z">
              <m:oMathPara>
                <m:oMath>
                  <m:r>
                    <m:rPr>
                      <m:sty m:val="bi"/>
                    </m:rPr>
                    <w:rPr>
                      <w:rFonts w:ascii="Cambria Math" w:hAnsi="Cambria Math" w:cs="Times New Roman"/>
                      <w:sz w:val="24"/>
                      <w:szCs w:val="24"/>
                    </w:rPr>
                    <m:t xml:space="preserve">20 </m:t>
                  </m:r>
                  <m:r>
                    <m:rPr>
                      <m:sty m:val="bi"/>
                    </m:rPr>
                    <w:rPr>
                      <w:rFonts w:ascii="Cambria Math" w:hAnsi="Cambria Math" w:cs="Times New Roman"/>
                      <w:color w:val="FF0000"/>
                      <w:sz w:val="24"/>
                      <w:szCs w:val="24"/>
                    </w:rPr>
                    <m:t>(36)</m:t>
                  </m:r>
                </m:oMath>
              </m:oMathPara>
            </w:del>
          </w:p>
        </w:tc>
        <w:tc>
          <w:tcPr>
            <w:tcW w:w="1250" w:type="pct"/>
            <w:tcBorders>
              <w:top w:val="single" w:sz="4" w:space="0" w:color="auto"/>
              <w:left w:val="single" w:sz="4" w:space="0" w:color="auto"/>
              <w:bottom w:val="nil"/>
            </w:tcBorders>
            <w:vAlign w:val="center"/>
          </w:tcPr>
          <w:p w14:paraId="085DF2D4" w14:textId="43E5DC85" w:rsidR="003449BA" w:rsidRPr="003449BA" w:rsidDel="00BA79DF" w:rsidRDefault="003449BA" w:rsidP="00BA79DF">
            <w:pPr>
              <w:pStyle w:val="Ttulo2"/>
              <w:spacing w:before="240" w:after="240"/>
              <w:rPr>
                <w:del w:id="1059" w:author="Adriana Andrade" w:date="2020-06-05T16:30:00Z"/>
                <w:rFonts w:ascii="Cambria Math" w:hAnsi="Cambria Math" w:cs="Times New Roman"/>
                <w:sz w:val="24"/>
                <w:szCs w:val="24"/>
                <w:oMath/>
              </w:rPr>
              <w:pPrChange w:id="1060" w:author="Adriana Andrade" w:date="2020-06-05T16:30:00Z">
                <w:pPr>
                  <w:jc w:val="center"/>
                </w:pPr>
              </w:pPrChange>
            </w:pPr>
            <w:del w:id="1061" w:author="Adriana Andrade" w:date="2020-06-05T16:30:00Z">
              <m:oMathPara>
                <m:oMath>
                  <m:r>
                    <m:rPr>
                      <m:sty m:val="bi"/>
                    </m:rPr>
                    <w:rPr>
                      <w:rFonts w:ascii="Cambria Math" w:hAnsi="Cambria Math" w:cs="Times New Roman"/>
                      <w:sz w:val="24"/>
                      <w:szCs w:val="24"/>
                    </w:rPr>
                    <m:t>120</m:t>
                  </m:r>
                </m:oMath>
              </m:oMathPara>
            </w:del>
          </w:p>
        </w:tc>
      </w:tr>
      <w:tr w:rsidR="003449BA" w:rsidRPr="00F67619" w:rsidDel="00BA79DF" w14:paraId="38F2AE09" w14:textId="0BD03C20" w:rsidTr="00CD4F5A">
        <w:trPr>
          <w:del w:id="1062" w:author="Adriana Andrade" w:date="2020-06-05T16:30:00Z"/>
        </w:trPr>
        <w:tc>
          <w:tcPr>
            <w:tcW w:w="1249" w:type="pct"/>
            <w:tcBorders>
              <w:top w:val="nil"/>
              <w:bottom w:val="nil"/>
              <w:right w:val="single" w:sz="4" w:space="0" w:color="auto"/>
            </w:tcBorders>
            <w:vAlign w:val="center"/>
          </w:tcPr>
          <w:p w14:paraId="11C053B6" w14:textId="7C1DE25A" w:rsidR="003449BA" w:rsidRPr="003449BA" w:rsidDel="00BA79DF" w:rsidRDefault="003449BA" w:rsidP="00BA79DF">
            <w:pPr>
              <w:pStyle w:val="Ttulo2"/>
              <w:spacing w:before="240" w:after="240"/>
              <w:rPr>
                <w:del w:id="1063" w:author="Adriana Andrade" w:date="2020-06-05T16:30:00Z"/>
                <w:rFonts w:cs="Times New Roman"/>
                <w:b w:val="0"/>
                <w:sz w:val="24"/>
                <w:szCs w:val="24"/>
              </w:rPr>
              <w:pPrChange w:id="1064" w:author="Adriana Andrade" w:date="2020-06-05T16:30:00Z">
                <w:pPr>
                  <w:jc w:val="center"/>
                </w:pPr>
              </w:pPrChange>
            </w:pPr>
            <w:del w:id="1065" w:author="Adriana Andrade" w:date="2020-06-05T16:30:00Z">
              <w:r w:rsidRPr="003449BA" w:rsidDel="00BA79DF">
                <w:rPr>
                  <w:rFonts w:cs="Times New Roman"/>
                  <w:b w:val="0"/>
                  <w:sz w:val="24"/>
                  <w:szCs w:val="24"/>
                </w:rPr>
                <w:delText>Ciências sociais</w:delText>
              </w:r>
            </w:del>
          </w:p>
        </w:tc>
        <w:tc>
          <w:tcPr>
            <w:tcW w:w="1251" w:type="pct"/>
            <w:tcBorders>
              <w:top w:val="nil"/>
              <w:left w:val="single" w:sz="4" w:space="0" w:color="auto"/>
              <w:bottom w:val="nil"/>
              <w:right w:val="single" w:sz="4" w:space="0" w:color="auto"/>
            </w:tcBorders>
            <w:shd w:val="clear" w:color="auto" w:fill="auto"/>
            <w:vAlign w:val="center"/>
          </w:tcPr>
          <w:p w14:paraId="1A58380C" w14:textId="667B9903" w:rsidR="003449BA" w:rsidRPr="003449BA" w:rsidDel="00BA79DF" w:rsidRDefault="00AF3309" w:rsidP="00BA79DF">
            <w:pPr>
              <w:pStyle w:val="Ttulo2"/>
              <w:spacing w:before="240" w:after="240"/>
              <w:rPr>
                <w:del w:id="1066" w:author="Adriana Andrade" w:date="2020-06-05T16:30:00Z"/>
                <w:rFonts w:ascii="Cambria Math" w:hAnsi="Cambria Math" w:cs="Times New Roman"/>
                <w:sz w:val="24"/>
                <w:szCs w:val="24"/>
                <w:oMath/>
              </w:rPr>
              <w:pPrChange w:id="1067" w:author="Adriana Andrade" w:date="2020-06-05T16:30:00Z">
                <w:pPr>
                  <w:jc w:val="center"/>
                </w:pPr>
              </w:pPrChange>
            </w:pPr>
            <w:del w:id="1068" w:author="Adriana Andrade" w:date="2020-06-05T16:30:00Z">
              <w:r w:rsidDel="00BA79DF">
                <w:rPr>
                  <w:rFonts w:eastAsiaTheme="minorEastAsia" w:cs="Times New Roman"/>
                  <w:sz w:val="24"/>
                  <w:szCs w:val="24"/>
                </w:rPr>
                <w:delText xml:space="preserve">   </w:delText>
              </w:r>
              <m:oMath>
                <m:r>
                  <m:rPr>
                    <m:sty m:val="bi"/>
                  </m:rPr>
                  <w:rPr>
                    <w:rFonts w:ascii="Cambria Math" w:hAnsi="Cambria Math" w:cs="Times New Roman"/>
                    <w:sz w:val="24"/>
                    <w:szCs w:val="24"/>
                  </w:rPr>
                  <m:t xml:space="preserve">40 </m:t>
                </m:r>
                <m:r>
                  <m:rPr>
                    <m:sty m:val="bi"/>
                  </m:rPr>
                  <w:rPr>
                    <w:rFonts w:ascii="Cambria Math" w:hAnsi="Cambria Math" w:cs="Times New Roman"/>
                    <w:color w:val="FF0000"/>
                    <w:sz w:val="24"/>
                    <w:szCs w:val="24"/>
                  </w:rPr>
                  <m:t>(56)</m:t>
                </m:r>
              </m:oMath>
            </w:del>
          </w:p>
        </w:tc>
        <w:tc>
          <w:tcPr>
            <w:tcW w:w="1250" w:type="pct"/>
            <w:tcBorders>
              <w:top w:val="nil"/>
              <w:left w:val="single" w:sz="4" w:space="0" w:color="auto"/>
              <w:bottom w:val="nil"/>
              <w:right w:val="single" w:sz="4" w:space="0" w:color="auto"/>
            </w:tcBorders>
            <w:vAlign w:val="center"/>
          </w:tcPr>
          <w:p w14:paraId="456AF069" w14:textId="14C8F497" w:rsidR="003449BA" w:rsidRPr="003449BA" w:rsidDel="00BA79DF" w:rsidRDefault="003449BA" w:rsidP="00BA79DF">
            <w:pPr>
              <w:pStyle w:val="Ttulo2"/>
              <w:spacing w:before="240" w:after="240"/>
              <w:rPr>
                <w:del w:id="1069" w:author="Adriana Andrade" w:date="2020-06-05T16:30:00Z"/>
                <w:rFonts w:ascii="Cambria Math" w:hAnsi="Cambria Math" w:cs="Times New Roman"/>
                <w:sz w:val="24"/>
                <w:szCs w:val="24"/>
                <w:oMath/>
              </w:rPr>
              <w:pPrChange w:id="1070" w:author="Adriana Andrade" w:date="2020-06-05T16:30:00Z">
                <w:pPr>
                  <w:jc w:val="center"/>
                </w:pPr>
              </w:pPrChange>
            </w:pPr>
            <w:del w:id="1071" w:author="Adriana Andrade" w:date="2020-06-05T16:30:00Z">
              <m:oMathPara>
                <m:oMath>
                  <m:r>
                    <m:rPr>
                      <m:sty m:val="bi"/>
                    </m:rPr>
                    <w:rPr>
                      <w:rFonts w:ascii="Cambria Math" w:hAnsi="Cambria Math" w:cs="Times New Roman"/>
                      <w:sz w:val="24"/>
                      <w:szCs w:val="24"/>
                    </w:rPr>
                    <m:t xml:space="preserve">40 </m:t>
                  </m:r>
                  <m:r>
                    <m:rPr>
                      <m:sty m:val="bi"/>
                    </m:rPr>
                    <w:rPr>
                      <w:rFonts w:ascii="Cambria Math" w:hAnsi="Cambria Math" w:cs="Times New Roman"/>
                      <w:color w:val="FF0000"/>
                      <w:sz w:val="24"/>
                      <w:szCs w:val="24"/>
                    </w:rPr>
                    <m:t>(24)</m:t>
                  </m:r>
                </m:oMath>
              </m:oMathPara>
            </w:del>
          </w:p>
        </w:tc>
        <w:tc>
          <w:tcPr>
            <w:tcW w:w="1250" w:type="pct"/>
            <w:tcBorders>
              <w:top w:val="nil"/>
              <w:left w:val="single" w:sz="4" w:space="0" w:color="auto"/>
              <w:bottom w:val="nil"/>
            </w:tcBorders>
            <w:vAlign w:val="center"/>
          </w:tcPr>
          <w:p w14:paraId="3295D3FF" w14:textId="204B823E" w:rsidR="003449BA" w:rsidRPr="003449BA" w:rsidDel="00BA79DF" w:rsidRDefault="00AF3309" w:rsidP="00BA79DF">
            <w:pPr>
              <w:pStyle w:val="Ttulo2"/>
              <w:spacing w:before="240" w:after="240"/>
              <w:rPr>
                <w:del w:id="1072" w:author="Adriana Andrade" w:date="2020-06-05T16:30:00Z"/>
                <w:rFonts w:ascii="Cambria Math" w:hAnsi="Cambria Math" w:cs="Times New Roman"/>
                <w:sz w:val="24"/>
                <w:szCs w:val="24"/>
                <w:oMath/>
              </w:rPr>
              <w:pPrChange w:id="1073" w:author="Adriana Andrade" w:date="2020-06-05T16:30:00Z">
                <w:pPr>
                  <w:jc w:val="center"/>
                </w:pPr>
              </w:pPrChange>
            </w:pPr>
            <w:del w:id="1074" w:author="Adriana Andrade" w:date="2020-06-05T16:30:00Z">
              <w:r w:rsidDel="00BA79DF">
                <w:rPr>
                  <w:rFonts w:eastAsiaTheme="minorEastAsia" w:cs="Times New Roman"/>
                  <w:sz w:val="24"/>
                  <w:szCs w:val="24"/>
                </w:rPr>
                <w:delText xml:space="preserve">   </w:delText>
              </w:r>
              <m:oMath>
                <m:r>
                  <m:rPr>
                    <m:sty m:val="bi"/>
                  </m:rPr>
                  <w:rPr>
                    <w:rFonts w:ascii="Cambria Math" w:hAnsi="Cambria Math" w:cs="Times New Roman"/>
                    <w:sz w:val="24"/>
                    <w:szCs w:val="24"/>
                  </w:rPr>
                  <m:t>80</m:t>
                </m:r>
              </m:oMath>
            </w:del>
          </w:p>
        </w:tc>
      </w:tr>
      <w:tr w:rsidR="003449BA" w:rsidRPr="00F67619" w:rsidDel="00BA79DF" w14:paraId="61647ABD" w14:textId="2D79C532" w:rsidTr="00CD4F5A">
        <w:trPr>
          <w:del w:id="1075" w:author="Adriana Andrade" w:date="2020-06-05T16:30:00Z"/>
        </w:trPr>
        <w:tc>
          <w:tcPr>
            <w:tcW w:w="1249" w:type="pct"/>
            <w:tcBorders>
              <w:top w:val="single" w:sz="4" w:space="0" w:color="auto"/>
              <w:right w:val="single" w:sz="4" w:space="0" w:color="auto"/>
            </w:tcBorders>
            <w:vAlign w:val="center"/>
          </w:tcPr>
          <w:p w14:paraId="510B6549" w14:textId="4E9F428F" w:rsidR="003449BA" w:rsidRPr="003449BA" w:rsidDel="00BA79DF" w:rsidRDefault="003449BA" w:rsidP="00BA79DF">
            <w:pPr>
              <w:pStyle w:val="Ttulo2"/>
              <w:spacing w:before="240" w:after="240"/>
              <w:rPr>
                <w:del w:id="1076" w:author="Adriana Andrade" w:date="2020-06-05T16:30:00Z"/>
                <w:rFonts w:cs="Times New Roman"/>
                <w:b w:val="0"/>
                <w:sz w:val="24"/>
                <w:szCs w:val="24"/>
              </w:rPr>
              <w:pPrChange w:id="1077" w:author="Adriana Andrade" w:date="2020-06-05T16:30:00Z">
                <w:pPr>
                  <w:jc w:val="center"/>
                </w:pPr>
              </w:pPrChange>
            </w:pPr>
            <w:del w:id="1078" w:author="Adriana Andrade" w:date="2020-06-05T16:30:00Z">
              <w:r w:rsidRPr="003449BA" w:rsidDel="00BA79DF">
                <w:rPr>
                  <w:rFonts w:cs="Times New Roman"/>
                  <w:b w:val="0"/>
                  <w:sz w:val="24"/>
                  <w:szCs w:val="24"/>
                </w:rPr>
                <w:delText>Total</w:delText>
              </w:r>
            </w:del>
          </w:p>
        </w:tc>
        <w:tc>
          <w:tcPr>
            <w:tcW w:w="1251" w:type="pct"/>
            <w:tcBorders>
              <w:top w:val="single" w:sz="4" w:space="0" w:color="auto"/>
              <w:left w:val="single" w:sz="4" w:space="0" w:color="auto"/>
              <w:bottom w:val="single" w:sz="4" w:space="0" w:color="auto"/>
              <w:right w:val="single" w:sz="4" w:space="0" w:color="auto"/>
            </w:tcBorders>
            <w:shd w:val="clear" w:color="auto" w:fill="auto"/>
            <w:vAlign w:val="center"/>
          </w:tcPr>
          <w:p w14:paraId="3D398F71" w14:textId="1A638EC1" w:rsidR="003449BA" w:rsidRPr="003449BA" w:rsidDel="00BA79DF" w:rsidRDefault="003449BA" w:rsidP="00BA79DF">
            <w:pPr>
              <w:pStyle w:val="Ttulo2"/>
              <w:spacing w:before="240" w:after="240"/>
              <w:rPr>
                <w:del w:id="1079" w:author="Adriana Andrade" w:date="2020-06-05T16:30:00Z"/>
                <w:rFonts w:ascii="Cambria Math" w:hAnsi="Cambria Math" w:cs="Times New Roman"/>
                <w:sz w:val="24"/>
                <w:szCs w:val="24"/>
                <w:oMath/>
              </w:rPr>
              <w:pPrChange w:id="1080" w:author="Adriana Andrade" w:date="2020-06-05T16:30:00Z">
                <w:pPr>
                  <w:jc w:val="center"/>
                </w:pPr>
              </w:pPrChange>
            </w:pPr>
            <w:del w:id="1081" w:author="Adriana Andrade" w:date="2020-06-05T16:30:00Z">
              <m:oMathPara>
                <m:oMath>
                  <m:r>
                    <m:rPr>
                      <m:sty m:val="bi"/>
                    </m:rPr>
                    <w:rPr>
                      <w:rFonts w:ascii="Cambria Math" w:hAnsi="Cambria Math" w:cs="Times New Roman"/>
                      <w:sz w:val="24"/>
                      <w:szCs w:val="24"/>
                    </w:rPr>
                    <m:t>140</m:t>
                  </m:r>
                </m:oMath>
              </m:oMathPara>
            </w:del>
          </w:p>
        </w:tc>
        <w:tc>
          <w:tcPr>
            <w:tcW w:w="1250" w:type="pct"/>
            <w:tcBorders>
              <w:top w:val="single" w:sz="4" w:space="0" w:color="auto"/>
              <w:left w:val="single" w:sz="4" w:space="0" w:color="auto"/>
              <w:bottom w:val="single" w:sz="4" w:space="0" w:color="auto"/>
              <w:right w:val="single" w:sz="4" w:space="0" w:color="auto"/>
            </w:tcBorders>
            <w:vAlign w:val="center"/>
          </w:tcPr>
          <w:p w14:paraId="6440A76F" w14:textId="54382CDC" w:rsidR="003449BA" w:rsidRPr="003449BA" w:rsidDel="00BA79DF" w:rsidRDefault="003449BA" w:rsidP="00BA79DF">
            <w:pPr>
              <w:pStyle w:val="Ttulo2"/>
              <w:spacing w:before="240" w:after="240"/>
              <w:rPr>
                <w:del w:id="1082" w:author="Adriana Andrade" w:date="2020-06-05T16:30:00Z"/>
                <w:rFonts w:ascii="Cambria Math" w:hAnsi="Cambria Math" w:cs="Times New Roman"/>
                <w:sz w:val="24"/>
                <w:szCs w:val="24"/>
                <w:oMath/>
              </w:rPr>
              <w:pPrChange w:id="1083" w:author="Adriana Andrade" w:date="2020-06-05T16:30:00Z">
                <w:pPr>
                  <w:jc w:val="center"/>
                </w:pPr>
              </w:pPrChange>
            </w:pPr>
            <w:del w:id="1084" w:author="Adriana Andrade" w:date="2020-06-05T16:30:00Z">
              <m:oMathPara>
                <m:oMath>
                  <m:r>
                    <m:rPr>
                      <m:sty m:val="bi"/>
                    </m:rPr>
                    <w:rPr>
                      <w:rFonts w:ascii="Cambria Math" w:hAnsi="Cambria Math" w:cs="Times New Roman"/>
                      <w:sz w:val="24"/>
                      <w:szCs w:val="24"/>
                    </w:rPr>
                    <m:t>60</m:t>
                  </m:r>
                </m:oMath>
              </m:oMathPara>
            </w:del>
          </w:p>
        </w:tc>
        <w:tc>
          <w:tcPr>
            <w:tcW w:w="1250" w:type="pct"/>
            <w:tcBorders>
              <w:top w:val="single" w:sz="4" w:space="0" w:color="auto"/>
              <w:left w:val="single" w:sz="4" w:space="0" w:color="auto"/>
            </w:tcBorders>
            <w:vAlign w:val="center"/>
          </w:tcPr>
          <w:p w14:paraId="1F642ECF" w14:textId="33ADCC0C" w:rsidR="003449BA" w:rsidRPr="003449BA" w:rsidDel="00BA79DF" w:rsidRDefault="003449BA" w:rsidP="00BA79DF">
            <w:pPr>
              <w:pStyle w:val="Ttulo2"/>
              <w:spacing w:before="240" w:after="240"/>
              <w:rPr>
                <w:del w:id="1085" w:author="Adriana Andrade" w:date="2020-06-05T16:30:00Z"/>
                <w:rFonts w:ascii="Cambria Math" w:hAnsi="Cambria Math" w:cs="Times New Roman"/>
                <w:sz w:val="24"/>
                <w:szCs w:val="24"/>
                <w:oMath/>
              </w:rPr>
              <w:pPrChange w:id="1086" w:author="Adriana Andrade" w:date="2020-06-05T16:30:00Z">
                <w:pPr>
                  <w:jc w:val="center"/>
                </w:pPr>
              </w:pPrChange>
            </w:pPr>
            <w:del w:id="1087" w:author="Adriana Andrade" w:date="2020-06-05T16:30:00Z">
              <m:oMathPara>
                <m:oMath>
                  <m:r>
                    <m:rPr>
                      <m:sty m:val="bi"/>
                    </m:rPr>
                    <w:rPr>
                      <w:rFonts w:ascii="Cambria Math" w:hAnsi="Cambria Math" w:cs="Times New Roman"/>
                      <w:sz w:val="24"/>
                      <w:szCs w:val="24"/>
                    </w:rPr>
                    <m:t>200</m:t>
                  </m:r>
                </m:oMath>
              </m:oMathPara>
            </w:del>
          </w:p>
        </w:tc>
      </w:tr>
    </w:tbl>
    <w:p w14:paraId="66C57FB2" w14:textId="338EEB07" w:rsidR="003449BA" w:rsidRPr="00F67619" w:rsidDel="00BA79DF" w:rsidRDefault="003449BA" w:rsidP="00BA79DF">
      <w:pPr>
        <w:pStyle w:val="Ttulo2"/>
        <w:spacing w:before="240" w:after="240"/>
        <w:rPr>
          <w:del w:id="1088" w:author="Adriana Andrade" w:date="2020-06-05T16:30:00Z"/>
          <w:rFonts w:eastAsiaTheme="minorEastAsia" w:cs="Times New Roman"/>
          <w:sz w:val="24"/>
          <w:szCs w:val="24"/>
        </w:rPr>
        <w:pPrChange w:id="1089" w:author="Adriana Andrade" w:date="2020-06-05T16:30:00Z">
          <w:pPr>
            <w:spacing w:after="0" w:line="360" w:lineRule="auto"/>
            <w:jc w:val="both"/>
          </w:pPr>
        </w:pPrChange>
      </w:pPr>
    </w:p>
    <w:p w14:paraId="41C0C41A" w14:textId="0CDB398C" w:rsidR="00C51C8C" w:rsidRPr="00F67619" w:rsidDel="00BA79DF" w:rsidRDefault="00C51C8C" w:rsidP="00BA79DF">
      <w:pPr>
        <w:pStyle w:val="Ttulo2"/>
        <w:spacing w:before="240" w:after="240"/>
        <w:rPr>
          <w:del w:id="1090" w:author="Adriana Andrade" w:date="2020-06-05T16:30:00Z"/>
          <w:rFonts w:eastAsiaTheme="minorEastAsia" w:cs="Times New Roman"/>
          <w:sz w:val="24"/>
          <w:szCs w:val="24"/>
        </w:rPr>
        <w:pPrChange w:id="1091" w:author="Adriana Andrade" w:date="2020-06-05T16:30:00Z">
          <w:pPr>
            <w:spacing w:after="0" w:line="360" w:lineRule="auto"/>
            <w:jc w:val="both"/>
          </w:pPr>
        </w:pPrChange>
      </w:pPr>
      <w:del w:id="1092" w:author="Adriana Andrade" w:date="2020-06-05T16:30:00Z">
        <w:r w:rsidRPr="00F67619" w:rsidDel="00BA79DF">
          <w:rPr>
            <w:rFonts w:eastAsiaTheme="minorEastAsia" w:cs="Times New Roman"/>
            <w:sz w:val="24"/>
            <w:szCs w:val="24"/>
          </w:rPr>
          <w:delText>Consideremos, agora, a medida</w:delText>
        </w:r>
      </w:del>
    </w:p>
    <w:p w14:paraId="1B2FFDA1" w14:textId="3A15F912" w:rsidR="00C51C8C" w:rsidRPr="00F67619" w:rsidDel="00BA79DF" w:rsidRDefault="009944CB" w:rsidP="00BA79DF">
      <w:pPr>
        <w:pStyle w:val="Ttulo2"/>
        <w:spacing w:before="240" w:after="240"/>
        <w:rPr>
          <w:del w:id="1093" w:author="Adriana Andrade" w:date="2020-06-05T16:30:00Z"/>
          <w:rFonts w:eastAsiaTheme="minorEastAsia" w:cs="Times New Roman"/>
          <w:sz w:val="24"/>
          <w:szCs w:val="24"/>
        </w:rPr>
        <w:pPrChange w:id="1094" w:author="Adriana Andrade" w:date="2020-06-05T16:30:00Z">
          <w:pPr>
            <w:spacing w:before="120" w:after="120" w:line="360" w:lineRule="auto"/>
            <w:jc w:val="both"/>
          </w:pPr>
        </w:pPrChange>
      </w:pPr>
      <m:oMathPara>
        <m:oMath>
          <m:f>
            <m:fPr>
              <m:ctrlPr>
                <w:del w:id="1095" w:author="Adriana Andrade" w:date="2020-06-05T16:30:00Z">
                  <w:rPr>
                    <w:rFonts w:ascii="Cambria Math" w:eastAsiaTheme="minorEastAsia" w:hAnsi="Cambria Math" w:cs="Times New Roman"/>
                    <w:i/>
                    <w:sz w:val="24"/>
                    <w:szCs w:val="24"/>
                  </w:rPr>
                </w:del>
              </m:ctrlPr>
            </m:fPr>
            <m:num>
              <m:sSup>
                <m:sSupPr>
                  <m:ctrlPr>
                    <w:del w:id="1096" w:author="Adriana Andrade" w:date="2020-06-05T16:30:00Z">
                      <w:rPr>
                        <w:rFonts w:ascii="Cambria Math" w:eastAsiaTheme="minorEastAsia" w:hAnsi="Cambria Math" w:cs="Times New Roman"/>
                        <w:i/>
                        <w:sz w:val="24"/>
                        <w:szCs w:val="24"/>
                      </w:rPr>
                    </w:del>
                  </m:ctrlPr>
                </m:sSupPr>
                <m:e>
                  <m:d>
                    <m:dPr>
                      <m:ctrlPr>
                        <w:del w:id="1097" w:author="Adriana Andrade" w:date="2020-06-05T16:30:00Z">
                          <w:rPr>
                            <w:rFonts w:ascii="Cambria Math" w:eastAsiaTheme="minorEastAsia" w:hAnsi="Cambria Math" w:cs="Times New Roman"/>
                            <w:i/>
                            <w:sz w:val="24"/>
                            <w:szCs w:val="24"/>
                          </w:rPr>
                        </w:del>
                      </m:ctrlPr>
                    </m:dPr>
                    <m:e>
                      <m:sSub>
                        <m:sSubPr>
                          <m:ctrlPr>
                            <w:del w:id="1098" w:author="Adriana Andrade" w:date="2020-06-05T16:30:00Z">
                              <w:rPr>
                                <w:rFonts w:ascii="Cambria Math" w:eastAsiaTheme="minorEastAsia" w:hAnsi="Cambria Math" w:cs="Times New Roman"/>
                                <w:i/>
                                <w:sz w:val="24"/>
                                <w:szCs w:val="24"/>
                              </w:rPr>
                            </w:del>
                          </m:ctrlPr>
                        </m:sSubPr>
                        <m:e>
                          <w:del w:id="1099" w:author="Adriana Andrade" w:date="2020-06-05T16:30:00Z">
                            <m:r>
                              <m:rPr>
                                <m:sty m:val="bi"/>
                              </m:rPr>
                              <w:rPr>
                                <w:rFonts w:ascii="Cambria Math" w:eastAsiaTheme="minorEastAsia" w:hAnsi="Cambria Math" w:cs="Times New Roman"/>
                                <w:sz w:val="24"/>
                                <w:szCs w:val="24"/>
                              </w:rPr>
                              <m:t>o</m:t>
                            </m:r>
                          </w:del>
                        </m:e>
                        <m:sub>
                          <w:del w:id="1100" w:author="Adriana Andrade" w:date="2020-06-05T16:30:00Z">
                            <m:r>
                              <m:rPr>
                                <m:sty m:val="bi"/>
                              </m:rPr>
                              <w:rPr>
                                <w:rFonts w:ascii="Cambria Math" w:eastAsiaTheme="minorEastAsia" w:hAnsi="Cambria Math" w:cs="Times New Roman"/>
                                <w:sz w:val="24"/>
                                <w:szCs w:val="24"/>
                              </w:rPr>
                              <m:t>ij</m:t>
                            </m:r>
                          </w:del>
                        </m:sub>
                      </m:sSub>
                      <w:del w:id="1101" w:author="Adriana Andrade" w:date="2020-06-05T16:30:00Z">
                        <m:r>
                          <m:rPr>
                            <m:sty m:val="bi"/>
                          </m:rPr>
                          <w:rPr>
                            <w:rFonts w:ascii="Cambria Math" w:eastAsiaTheme="minorEastAsia" w:hAnsi="Cambria Math" w:cs="Times New Roman"/>
                            <w:sz w:val="24"/>
                            <w:szCs w:val="24"/>
                          </w:rPr>
                          <m:t>-</m:t>
                        </m:r>
                      </w:del>
                      <m:sSub>
                        <m:sSubPr>
                          <m:ctrlPr>
                            <w:del w:id="1102" w:author="Adriana Andrade" w:date="2020-06-05T16:30:00Z">
                              <w:rPr>
                                <w:rFonts w:ascii="Cambria Math" w:eastAsiaTheme="minorEastAsia" w:hAnsi="Cambria Math" w:cs="Times New Roman"/>
                                <w:i/>
                                <w:sz w:val="24"/>
                                <w:szCs w:val="24"/>
                              </w:rPr>
                            </w:del>
                          </m:ctrlPr>
                        </m:sSubPr>
                        <m:e>
                          <w:del w:id="1103" w:author="Adriana Andrade" w:date="2020-06-05T16:30:00Z">
                            <m:r>
                              <m:rPr>
                                <m:sty m:val="bi"/>
                              </m:rPr>
                              <w:rPr>
                                <w:rFonts w:ascii="Cambria Math" w:eastAsiaTheme="minorEastAsia" w:hAnsi="Cambria Math" w:cs="Times New Roman"/>
                                <w:sz w:val="24"/>
                                <w:szCs w:val="24"/>
                              </w:rPr>
                              <m:t>e</m:t>
                            </m:r>
                          </w:del>
                        </m:e>
                        <m:sub>
                          <w:del w:id="1104" w:author="Adriana Andrade" w:date="2020-06-05T16:30:00Z">
                            <m:r>
                              <m:rPr>
                                <m:sty m:val="bi"/>
                              </m:rPr>
                              <w:rPr>
                                <w:rFonts w:ascii="Cambria Math" w:eastAsiaTheme="minorEastAsia" w:hAnsi="Cambria Math" w:cs="Times New Roman"/>
                                <w:sz w:val="24"/>
                                <w:szCs w:val="24"/>
                              </w:rPr>
                              <m:t>ij</m:t>
                            </m:r>
                          </w:del>
                        </m:sub>
                      </m:sSub>
                    </m:e>
                  </m:d>
                </m:e>
                <m:sup>
                  <w:del w:id="1105" w:author="Adriana Andrade" w:date="2020-06-05T16:30:00Z">
                    <m:r>
                      <m:rPr>
                        <m:sty m:val="bi"/>
                      </m:rPr>
                      <w:rPr>
                        <w:rFonts w:ascii="Cambria Math" w:eastAsiaTheme="minorEastAsia" w:cs="Times New Roman"/>
                        <w:sz w:val="24"/>
                        <w:szCs w:val="24"/>
                      </w:rPr>
                      <m:t>2</m:t>
                    </m:r>
                  </w:del>
                </m:sup>
              </m:sSup>
            </m:num>
            <m:den>
              <m:sSub>
                <m:sSubPr>
                  <m:ctrlPr>
                    <w:del w:id="1106" w:author="Adriana Andrade" w:date="2020-06-05T16:30:00Z">
                      <w:rPr>
                        <w:rFonts w:ascii="Cambria Math" w:eastAsiaTheme="minorEastAsia" w:hAnsi="Cambria Math" w:cs="Times New Roman"/>
                        <w:i/>
                        <w:sz w:val="24"/>
                        <w:szCs w:val="24"/>
                      </w:rPr>
                    </w:del>
                  </m:ctrlPr>
                </m:sSubPr>
                <m:e>
                  <w:del w:id="1107" w:author="Adriana Andrade" w:date="2020-06-05T16:30:00Z">
                    <m:r>
                      <m:rPr>
                        <m:sty m:val="bi"/>
                      </m:rPr>
                      <w:rPr>
                        <w:rFonts w:ascii="Cambria Math" w:eastAsiaTheme="minorEastAsia" w:hAnsi="Cambria Math" w:cs="Times New Roman"/>
                        <w:sz w:val="24"/>
                        <w:szCs w:val="24"/>
                      </w:rPr>
                      <m:t>e</m:t>
                    </m:r>
                  </w:del>
                </m:e>
                <m:sub>
                  <w:del w:id="1108" w:author="Adriana Andrade" w:date="2020-06-05T16:30:00Z">
                    <m:r>
                      <m:rPr>
                        <m:sty m:val="bi"/>
                      </m:rPr>
                      <w:rPr>
                        <w:rFonts w:ascii="Cambria Math" w:eastAsiaTheme="minorEastAsia" w:hAnsi="Cambria Math" w:cs="Times New Roman"/>
                        <w:sz w:val="24"/>
                        <w:szCs w:val="24"/>
                      </w:rPr>
                      <m:t>ij</m:t>
                    </m:r>
                  </w:del>
                </m:sub>
              </m:sSub>
            </m:den>
          </m:f>
        </m:oMath>
      </m:oMathPara>
    </w:p>
    <w:p w14:paraId="1B21B759" w14:textId="503D7D38" w:rsidR="00C51C8C" w:rsidRPr="00F67619" w:rsidDel="00BA79DF" w:rsidRDefault="00C51C8C" w:rsidP="00BA79DF">
      <w:pPr>
        <w:pStyle w:val="Ttulo2"/>
        <w:spacing w:before="240" w:after="240"/>
        <w:rPr>
          <w:del w:id="1109" w:author="Adriana Andrade" w:date="2020-06-05T16:30:00Z"/>
          <w:rFonts w:eastAsiaTheme="minorEastAsia" w:cs="Times New Roman"/>
          <w:sz w:val="24"/>
          <w:szCs w:val="24"/>
        </w:rPr>
        <w:pPrChange w:id="1110" w:author="Adriana Andrade" w:date="2020-06-05T16:30:00Z">
          <w:pPr>
            <w:spacing w:after="0" w:line="360" w:lineRule="auto"/>
            <w:jc w:val="both"/>
          </w:pPr>
        </w:pPrChange>
      </w:pPr>
      <w:del w:id="1111" w:author="Adriana Andrade" w:date="2020-06-05T16:30:00Z">
        <w:r w:rsidRPr="00F67619" w:rsidDel="00BA79DF">
          <w:rPr>
            <w:rFonts w:eastAsiaTheme="minorEastAsia" w:cs="Times New Roman"/>
            <w:sz w:val="24"/>
            <w:szCs w:val="24"/>
          </w:rPr>
          <w:delText xml:space="preserve">onde </w:delText>
        </w:r>
        <m:oMath>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o</m:t>
              </m:r>
            </m:e>
            <m:sub>
              <m:r>
                <m:rPr>
                  <m:sty m:val="bi"/>
                </m:rPr>
                <w:rPr>
                  <w:rFonts w:ascii="Cambria Math" w:eastAsiaTheme="minorEastAsia" w:hAnsi="Cambria Math" w:cs="Times New Roman"/>
                  <w:sz w:val="24"/>
                  <w:szCs w:val="24"/>
                </w:rPr>
                <m:t>ij</m:t>
              </m:r>
            </m:sub>
          </m:sSub>
        </m:oMath>
        <w:r w:rsidR="0059383F" w:rsidDel="00BA79DF">
          <w:rPr>
            <w:rFonts w:eastAsiaTheme="minorEastAsia" w:cs="Times New Roman"/>
            <w:sz w:val="24"/>
            <w:szCs w:val="24"/>
          </w:rPr>
          <w:delText xml:space="preserve"> é a</w:delText>
        </w:r>
        <w:r w:rsidRPr="00F67619" w:rsidDel="00BA79DF">
          <w:rPr>
            <w:rFonts w:eastAsiaTheme="minorEastAsia" w:cs="Times New Roman"/>
            <w:sz w:val="24"/>
            <w:szCs w:val="24"/>
          </w:rPr>
          <w:delText xml:space="preserve"> </w:delText>
        </w:r>
        <w:r w:rsidR="0059383F" w:rsidDel="00BA79DF">
          <w:rPr>
            <w:rFonts w:eastAsiaTheme="minorEastAsia" w:cs="Times New Roman"/>
            <w:sz w:val="24"/>
            <w:szCs w:val="24"/>
          </w:rPr>
          <w:delText>frequência</w:delText>
        </w:r>
        <w:r w:rsidRPr="00F67619" w:rsidDel="00BA79DF">
          <w:rPr>
            <w:rFonts w:eastAsiaTheme="minorEastAsia" w:cs="Times New Roman"/>
            <w:sz w:val="24"/>
            <w:szCs w:val="24"/>
          </w:rPr>
          <w:delText xml:space="preserve"> observ</w:delText>
        </w:r>
        <w:r w:rsidR="0059383F" w:rsidDel="00BA79DF">
          <w:rPr>
            <w:rFonts w:eastAsiaTheme="minorEastAsia" w:cs="Times New Roman"/>
            <w:sz w:val="24"/>
            <w:szCs w:val="24"/>
          </w:rPr>
          <w:delText>ada</w:delText>
        </w:r>
        <w:r w:rsidRPr="00F67619" w:rsidDel="00BA79DF">
          <w:rPr>
            <w:rFonts w:eastAsiaTheme="minorEastAsia" w:cs="Times New Roman"/>
            <w:sz w:val="24"/>
            <w:szCs w:val="24"/>
          </w:rPr>
          <w:delText xml:space="preserve"> e </w:delText>
        </w:r>
        <m:oMath>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e</m:t>
              </m:r>
            </m:e>
            <m:sub>
              <m:r>
                <m:rPr>
                  <m:sty m:val="bi"/>
                </m:rPr>
                <w:rPr>
                  <w:rFonts w:ascii="Cambria Math" w:eastAsiaTheme="minorEastAsia" w:hAnsi="Cambria Math" w:cs="Times New Roman"/>
                  <w:sz w:val="24"/>
                  <w:szCs w:val="24"/>
                </w:rPr>
                <m:t>ij</m:t>
              </m:r>
            </m:sub>
          </m:sSub>
        </m:oMath>
        <w:r w:rsidR="0059383F" w:rsidDel="00BA79DF">
          <w:rPr>
            <w:rFonts w:eastAsiaTheme="minorEastAsia" w:cs="Times New Roman"/>
            <w:sz w:val="24"/>
            <w:szCs w:val="24"/>
          </w:rPr>
          <w:delText xml:space="preserve"> é a frequência esperada</w:delText>
        </w:r>
        <w:r w:rsidRPr="00F67619" w:rsidDel="00BA79DF">
          <w:rPr>
            <w:rFonts w:eastAsiaTheme="minorEastAsia" w:cs="Times New Roman"/>
            <w:sz w:val="24"/>
            <w:szCs w:val="24"/>
          </w:rPr>
          <w:delText>. Essa medida med</w:delText>
        </w:r>
        <w:r w:rsidR="0059383F" w:rsidDel="00BA79DF">
          <w:rPr>
            <w:rFonts w:eastAsiaTheme="minorEastAsia" w:cs="Times New Roman"/>
            <w:sz w:val="24"/>
            <w:szCs w:val="24"/>
          </w:rPr>
          <w:delText>e o grau de afastamento entre a frequência observada e a</w:delText>
        </w:r>
        <w:r w:rsidRPr="00F67619" w:rsidDel="00BA79DF">
          <w:rPr>
            <w:rFonts w:eastAsiaTheme="minorEastAsia" w:cs="Times New Roman"/>
            <w:sz w:val="24"/>
            <w:szCs w:val="24"/>
          </w:rPr>
          <w:delText xml:space="preserve"> </w:delText>
        </w:r>
        <w:r w:rsidR="0059383F" w:rsidDel="00BA79DF">
          <w:rPr>
            <w:rFonts w:eastAsiaTheme="minorEastAsia" w:cs="Times New Roman"/>
            <w:sz w:val="24"/>
            <w:szCs w:val="24"/>
          </w:rPr>
          <w:delText>esperada</w:delText>
        </w:r>
        <w:r w:rsidRPr="00F67619" w:rsidDel="00BA79DF">
          <w:rPr>
            <w:rFonts w:eastAsiaTheme="minorEastAsia" w:cs="Times New Roman"/>
            <w:sz w:val="24"/>
            <w:szCs w:val="24"/>
          </w:rPr>
          <w:delText xml:space="preserve">. Uma medida de afastamento global pode ser dada pela soma de todas essas medidas. Essa medida global é denominada </w:delText>
        </w:r>
        <m:oMath>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χ</m:t>
              </m:r>
            </m:e>
            <m:sup>
              <m:r>
                <m:rPr>
                  <m:sty m:val="bi"/>
                </m:rPr>
                <w:rPr>
                  <w:rFonts w:ascii="Cambria Math" w:eastAsiaTheme="minorEastAsia" w:cs="Times New Roman"/>
                  <w:sz w:val="24"/>
                  <w:szCs w:val="24"/>
                </w:rPr>
                <m:t>2</m:t>
              </m:r>
            </m:sup>
          </m:sSup>
        </m:oMath>
        <w:r w:rsidRPr="00F67619" w:rsidDel="00BA79DF">
          <w:rPr>
            <w:rFonts w:eastAsiaTheme="minorEastAsia" w:cs="Times New Roman"/>
            <w:sz w:val="24"/>
            <w:szCs w:val="24"/>
          </w:rPr>
          <w:delText xml:space="preserve"> (qui-quadrado)</w:delText>
        </w:r>
        <w:r w:rsidR="00CD4F5A" w:rsidDel="00BA79DF">
          <w:rPr>
            <w:rFonts w:eastAsiaTheme="minorEastAsia" w:cs="Times New Roman"/>
            <w:sz w:val="24"/>
            <w:szCs w:val="24"/>
          </w:rPr>
          <w:delText xml:space="preserve">. </w:delText>
        </w:r>
        <w:r w:rsidRPr="00F67619" w:rsidDel="00BA79DF">
          <w:rPr>
            <w:rFonts w:eastAsiaTheme="minorEastAsia" w:cs="Times New Roman"/>
            <w:sz w:val="24"/>
            <w:szCs w:val="24"/>
          </w:rPr>
          <w:delText>Assim, definimos o qui-quadrado de Pearson como</w:delText>
        </w:r>
      </w:del>
    </w:p>
    <w:p w14:paraId="77838B19" w14:textId="5F17D4A8" w:rsidR="00C51C8C" w:rsidRPr="00F67619" w:rsidDel="00BA79DF" w:rsidRDefault="009944CB" w:rsidP="00BA79DF">
      <w:pPr>
        <w:pStyle w:val="Ttulo2"/>
        <w:spacing w:before="240" w:after="240"/>
        <w:rPr>
          <w:del w:id="1112" w:author="Adriana Andrade" w:date="2020-06-05T16:30:00Z"/>
          <w:rFonts w:eastAsiaTheme="minorEastAsia" w:cs="Times New Roman"/>
          <w:sz w:val="24"/>
          <w:szCs w:val="24"/>
        </w:rPr>
        <w:pPrChange w:id="1113" w:author="Adriana Andrade" w:date="2020-06-05T16:30:00Z">
          <w:pPr>
            <w:spacing w:before="120" w:after="120" w:line="360" w:lineRule="auto"/>
            <w:jc w:val="both"/>
          </w:pPr>
        </w:pPrChange>
      </w:pPr>
      <m:oMathPara>
        <m:oMath>
          <m:sSup>
            <m:sSupPr>
              <m:ctrlPr>
                <w:del w:id="1114" w:author="Adriana Andrade" w:date="2020-06-05T16:30:00Z">
                  <w:rPr>
                    <w:rFonts w:ascii="Cambria Math" w:eastAsiaTheme="minorEastAsia" w:hAnsi="Cambria Math" w:cs="Times New Roman"/>
                    <w:i/>
                    <w:sz w:val="24"/>
                    <w:szCs w:val="24"/>
                  </w:rPr>
                </w:del>
              </m:ctrlPr>
            </m:sSupPr>
            <m:e>
              <w:del w:id="1115" w:author="Adriana Andrade" w:date="2020-06-05T16:30:00Z">
                <m:r>
                  <m:rPr>
                    <m:sty m:val="bi"/>
                  </m:rPr>
                  <w:rPr>
                    <w:rFonts w:ascii="Cambria Math" w:eastAsiaTheme="minorEastAsia" w:hAnsi="Cambria Math" w:cs="Times New Roman"/>
                    <w:sz w:val="24"/>
                    <w:szCs w:val="24"/>
                  </w:rPr>
                  <m:t>χ</m:t>
                </m:r>
              </w:del>
            </m:e>
            <m:sup>
              <w:del w:id="1116" w:author="Adriana Andrade" w:date="2020-06-05T16:30:00Z">
                <m:r>
                  <m:rPr>
                    <m:sty m:val="bi"/>
                  </m:rPr>
                  <w:rPr>
                    <w:rFonts w:ascii="Cambria Math" w:eastAsiaTheme="minorEastAsia" w:cs="Times New Roman"/>
                    <w:sz w:val="24"/>
                    <w:szCs w:val="24"/>
                  </w:rPr>
                  <m:t>2</m:t>
                </m:r>
              </w:del>
            </m:sup>
          </m:sSup>
          <w:del w:id="1117" w:author="Adriana Andrade" w:date="2020-06-05T16:30:00Z">
            <m:r>
              <m:rPr>
                <m:sty m:val="bi"/>
              </m:rPr>
              <w:rPr>
                <w:rFonts w:ascii="Cambria Math" w:eastAsiaTheme="minorEastAsia" w:cs="Times New Roman"/>
                <w:sz w:val="24"/>
                <w:szCs w:val="24"/>
              </w:rPr>
              <m:t>=</m:t>
            </m:r>
          </w:del>
          <m:nary>
            <m:naryPr>
              <m:chr m:val="∑"/>
              <m:ctrlPr>
                <w:del w:id="1118" w:author="Adriana Andrade" w:date="2020-06-05T16:30:00Z">
                  <w:rPr>
                    <w:rFonts w:ascii="Cambria Math" w:eastAsiaTheme="minorEastAsia" w:hAnsi="Cambria Math" w:cs="Times New Roman"/>
                    <w:i/>
                    <w:sz w:val="24"/>
                    <w:szCs w:val="24"/>
                  </w:rPr>
                </w:del>
              </m:ctrlPr>
            </m:naryPr>
            <m:sub>
              <w:del w:id="1119" w:author="Adriana Andrade" w:date="2020-06-05T16:30:00Z">
                <m:r>
                  <m:rPr>
                    <m:sty m:val="bi"/>
                  </m:rPr>
                  <w:rPr>
                    <w:rFonts w:ascii="Cambria Math" w:eastAsiaTheme="minorEastAsia" w:hAnsi="Cambria Math" w:cs="Times New Roman"/>
                    <w:sz w:val="24"/>
                    <w:szCs w:val="24"/>
                  </w:rPr>
                  <m:t>i</m:t>
                </m:r>
                <m:r>
                  <m:rPr>
                    <m:sty m:val="bi"/>
                  </m:rPr>
                  <w:rPr>
                    <w:rFonts w:ascii="Cambria Math" w:eastAsiaTheme="minorEastAsia" w:cs="Times New Roman"/>
                    <w:sz w:val="24"/>
                    <w:szCs w:val="24"/>
                  </w:rPr>
                  <m:t>=1</m:t>
                </m:r>
              </w:del>
            </m:sub>
            <m:sup>
              <w:del w:id="1120" w:author="Adriana Andrade" w:date="2020-06-05T16:30:00Z">
                <m:r>
                  <m:rPr>
                    <m:sty m:val="bi"/>
                  </m:rPr>
                  <w:rPr>
                    <w:rFonts w:ascii="Cambria Math" w:eastAsiaTheme="minorEastAsia" w:hAnsi="Cambria Math" w:cs="Times New Roman"/>
                    <w:sz w:val="24"/>
                    <w:szCs w:val="24"/>
                  </w:rPr>
                  <m:t>r</m:t>
                </m:r>
              </w:del>
            </m:sup>
            <m:e>
              <m:nary>
                <m:naryPr>
                  <m:chr m:val="∑"/>
                  <m:ctrlPr>
                    <w:del w:id="1121" w:author="Adriana Andrade" w:date="2020-06-05T16:30:00Z">
                      <w:rPr>
                        <w:rFonts w:ascii="Cambria Math" w:eastAsiaTheme="minorEastAsia" w:hAnsi="Cambria Math" w:cs="Times New Roman"/>
                        <w:i/>
                        <w:sz w:val="24"/>
                        <w:szCs w:val="24"/>
                      </w:rPr>
                    </w:del>
                  </m:ctrlPr>
                </m:naryPr>
                <m:sub>
                  <w:del w:id="1122" w:author="Adriana Andrade" w:date="2020-06-05T16:30:00Z">
                    <m:r>
                      <m:rPr>
                        <m:sty m:val="bi"/>
                      </m:rPr>
                      <w:rPr>
                        <w:rFonts w:ascii="Cambria Math" w:eastAsiaTheme="minorEastAsia" w:hAnsi="Cambria Math" w:cs="Times New Roman"/>
                        <w:sz w:val="24"/>
                        <w:szCs w:val="24"/>
                      </w:rPr>
                      <m:t>j</m:t>
                    </m:r>
                    <m:r>
                      <m:rPr>
                        <m:sty m:val="bi"/>
                      </m:rPr>
                      <w:rPr>
                        <w:rFonts w:ascii="Cambria Math" w:eastAsiaTheme="minorEastAsia" w:cs="Times New Roman"/>
                        <w:sz w:val="24"/>
                        <w:szCs w:val="24"/>
                      </w:rPr>
                      <m:t>=1</m:t>
                    </m:r>
                  </w:del>
                </m:sub>
                <m:sup>
                  <w:del w:id="1123" w:author="Adriana Andrade" w:date="2020-06-05T16:30:00Z">
                    <m:r>
                      <m:rPr>
                        <m:sty m:val="bi"/>
                      </m:rPr>
                      <w:rPr>
                        <w:rFonts w:ascii="Cambria Math" w:eastAsiaTheme="minorEastAsia" w:hAnsi="Cambria Math" w:cs="Times New Roman"/>
                        <w:sz w:val="24"/>
                        <w:szCs w:val="24"/>
                      </w:rPr>
                      <m:t>s</m:t>
                    </m:r>
                  </w:del>
                </m:sup>
                <m:e>
                  <m:f>
                    <m:fPr>
                      <m:ctrlPr>
                        <w:del w:id="1124" w:author="Adriana Andrade" w:date="2020-06-05T16:30:00Z">
                          <w:rPr>
                            <w:rFonts w:ascii="Cambria Math" w:eastAsiaTheme="minorEastAsia" w:hAnsi="Cambria Math" w:cs="Times New Roman"/>
                            <w:i/>
                            <w:sz w:val="24"/>
                            <w:szCs w:val="24"/>
                          </w:rPr>
                        </w:del>
                      </m:ctrlPr>
                    </m:fPr>
                    <m:num>
                      <m:sSup>
                        <m:sSupPr>
                          <m:ctrlPr>
                            <w:del w:id="1125" w:author="Adriana Andrade" w:date="2020-06-05T16:30:00Z">
                              <w:rPr>
                                <w:rFonts w:ascii="Cambria Math" w:eastAsiaTheme="minorEastAsia" w:hAnsi="Cambria Math" w:cs="Times New Roman"/>
                                <w:i/>
                                <w:sz w:val="24"/>
                                <w:szCs w:val="24"/>
                              </w:rPr>
                            </w:del>
                          </m:ctrlPr>
                        </m:sSupPr>
                        <m:e>
                          <m:d>
                            <m:dPr>
                              <m:ctrlPr>
                                <w:del w:id="1126" w:author="Adriana Andrade" w:date="2020-06-05T16:30:00Z">
                                  <w:rPr>
                                    <w:rFonts w:ascii="Cambria Math" w:eastAsiaTheme="minorEastAsia" w:hAnsi="Cambria Math" w:cs="Times New Roman"/>
                                    <w:i/>
                                    <w:sz w:val="24"/>
                                    <w:szCs w:val="24"/>
                                  </w:rPr>
                                </w:del>
                              </m:ctrlPr>
                            </m:dPr>
                            <m:e>
                              <m:sSub>
                                <m:sSubPr>
                                  <m:ctrlPr>
                                    <w:del w:id="1127" w:author="Adriana Andrade" w:date="2020-06-05T16:30:00Z">
                                      <w:rPr>
                                        <w:rFonts w:ascii="Cambria Math" w:eastAsiaTheme="minorEastAsia" w:hAnsi="Cambria Math" w:cs="Times New Roman"/>
                                        <w:i/>
                                        <w:sz w:val="24"/>
                                        <w:szCs w:val="24"/>
                                      </w:rPr>
                                    </w:del>
                                  </m:ctrlPr>
                                </m:sSubPr>
                                <m:e>
                                  <w:del w:id="1128" w:author="Adriana Andrade" w:date="2020-06-05T16:30:00Z">
                                    <m:r>
                                      <m:rPr>
                                        <m:sty m:val="bi"/>
                                      </m:rPr>
                                      <w:rPr>
                                        <w:rFonts w:ascii="Cambria Math" w:eastAsiaTheme="minorEastAsia" w:hAnsi="Cambria Math" w:cs="Times New Roman"/>
                                        <w:sz w:val="24"/>
                                        <w:szCs w:val="24"/>
                                      </w:rPr>
                                      <m:t>o</m:t>
                                    </m:r>
                                  </w:del>
                                </m:e>
                                <m:sub>
                                  <w:del w:id="1129" w:author="Adriana Andrade" w:date="2020-06-05T16:30:00Z">
                                    <m:r>
                                      <m:rPr>
                                        <m:sty m:val="bi"/>
                                      </m:rPr>
                                      <w:rPr>
                                        <w:rFonts w:ascii="Cambria Math" w:eastAsiaTheme="minorEastAsia" w:hAnsi="Cambria Math" w:cs="Times New Roman"/>
                                        <w:sz w:val="24"/>
                                        <w:szCs w:val="24"/>
                                      </w:rPr>
                                      <m:t>ij</m:t>
                                    </m:r>
                                  </w:del>
                                </m:sub>
                              </m:sSub>
                              <w:del w:id="1130" w:author="Adriana Andrade" w:date="2020-06-05T16:30:00Z">
                                <m:r>
                                  <m:rPr>
                                    <m:sty m:val="bi"/>
                                  </m:rPr>
                                  <w:rPr>
                                    <w:rFonts w:ascii="Cambria Math" w:eastAsiaTheme="minorEastAsia" w:hAnsi="Cambria Math" w:cs="Times New Roman"/>
                                    <w:sz w:val="24"/>
                                    <w:szCs w:val="24"/>
                                  </w:rPr>
                                  <m:t>-</m:t>
                                </m:r>
                              </w:del>
                              <m:sSub>
                                <m:sSubPr>
                                  <m:ctrlPr>
                                    <w:del w:id="1131" w:author="Adriana Andrade" w:date="2020-06-05T16:30:00Z">
                                      <w:rPr>
                                        <w:rFonts w:ascii="Cambria Math" w:eastAsiaTheme="minorEastAsia" w:hAnsi="Cambria Math" w:cs="Times New Roman"/>
                                        <w:i/>
                                        <w:sz w:val="24"/>
                                        <w:szCs w:val="24"/>
                                      </w:rPr>
                                    </w:del>
                                  </m:ctrlPr>
                                </m:sSubPr>
                                <m:e>
                                  <w:del w:id="1132" w:author="Adriana Andrade" w:date="2020-06-05T16:30:00Z">
                                    <m:r>
                                      <m:rPr>
                                        <m:sty m:val="bi"/>
                                      </m:rPr>
                                      <w:rPr>
                                        <w:rFonts w:ascii="Cambria Math" w:eastAsiaTheme="minorEastAsia" w:hAnsi="Cambria Math" w:cs="Times New Roman"/>
                                        <w:sz w:val="24"/>
                                        <w:szCs w:val="24"/>
                                      </w:rPr>
                                      <m:t>e</m:t>
                                    </m:r>
                                  </w:del>
                                </m:e>
                                <m:sub>
                                  <w:del w:id="1133" w:author="Adriana Andrade" w:date="2020-06-05T16:30:00Z">
                                    <m:r>
                                      <m:rPr>
                                        <m:sty m:val="bi"/>
                                      </m:rPr>
                                      <w:rPr>
                                        <w:rFonts w:ascii="Cambria Math" w:eastAsiaTheme="minorEastAsia" w:hAnsi="Cambria Math" w:cs="Times New Roman"/>
                                        <w:sz w:val="24"/>
                                        <w:szCs w:val="24"/>
                                      </w:rPr>
                                      <m:t>ij</m:t>
                                    </m:r>
                                  </w:del>
                                </m:sub>
                              </m:sSub>
                            </m:e>
                          </m:d>
                        </m:e>
                        <m:sup>
                          <w:del w:id="1134" w:author="Adriana Andrade" w:date="2020-06-05T16:30:00Z">
                            <m:r>
                              <m:rPr>
                                <m:sty m:val="bi"/>
                              </m:rPr>
                              <w:rPr>
                                <w:rFonts w:ascii="Cambria Math" w:eastAsiaTheme="minorEastAsia" w:cs="Times New Roman"/>
                                <w:sz w:val="24"/>
                                <w:szCs w:val="24"/>
                              </w:rPr>
                              <m:t>2</m:t>
                            </m:r>
                          </w:del>
                        </m:sup>
                      </m:sSup>
                    </m:num>
                    <m:den>
                      <m:sSub>
                        <m:sSubPr>
                          <m:ctrlPr>
                            <w:del w:id="1135" w:author="Adriana Andrade" w:date="2020-06-05T16:30:00Z">
                              <w:rPr>
                                <w:rFonts w:ascii="Cambria Math" w:eastAsiaTheme="minorEastAsia" w:hAnsi="Cambria Math" w:cs="Times New Roman"/>
                                <w:i/>
                                <w:sz w:val="24"/>
                                <w:szCs w:val="24"/>
                              </w:rPr>
                            </w:del>
                          </m:ctrlPr>
                        </m:sSubPr>
                        <m:e>
                          <w:del w:id="1136" w:author="Adriana Andrade" w:date="2020-06-05T16:30:00Z">
                            <m:r>
                              <m:rPr>
                                <m:sty m:val="bi"/>
                              </m:rPr>
                              <w:rPr>
                                <w:rFonts w:ascii="Cambria Math" w:eastAsiaTheme="minorEastAsia" w:hAnsi="Cambria Math" w:cs="Times New Roman"/>
                                <w:sz w:val="24"/>
                                <w:szCs w:val="24"/>
                              </w:rPr>
                              <m:t>e</m:t>
                            </m:r>
                          </w:del>
                        </m:e>
                        <m:sub>
                          <w:del w:id="1137" w:author="Adriana Andrade" w:date="2020-06-05T16:30:00Z">
                            <m:r>
                              <m:rPr>
                                <m:sty m:val="bi"/>
                              </m:rPr>
                              <w:rPr>
                                <w:rFonts w:ascii="Cambria Math" w:eastAsiaTheme="minorEastAsia" w:hAnsi="Cambria Math" w:cs="Times New Roman"/>
                                <w:sz w:val="24"/>
                                <w:szCs w:val="24"/>
                              </w:rPr>
                              <m:t>ij</m:t>
                            </m:r>
                          </w:del>
                        </m:sub>
                      </m:sSub>
                    </m:den>
                  </m:f>
                </m:e>
              </m:nary>
            </m:e>
          </m:nary>
          <w:del w:id="1138" w:author="Adriana Andrade" w:date="2020-06-05T16:30:00Z">
            <m:r>
              <m:rPr>
                <m:sty m:val="bi"/>
              </m:rPr>
              <w:rPr>
                <w:rFonts w:ascii="Cambria Math" w:eastAsiaTheme="minorEastAsia" w:cs="Times New Roman"/>
                <w:sz w:val="24"/>
                <w:szCs w:val="24"/>
              </w:rPr>
              <m:t>,</m:t>
            </m:r>
          </w:del>
        </m:oMath>
      </m:oMathPara>
    </w:p>
    <w:p w14:paraId="0C7C4003" w14:textId="439E635B" w:rsidR="00C51C8C" w:rsidRPr="00F67619" w:rsidDel="00BA79DF" w:rsidRDefault="00C51C8C" w:rsidP="00BA79DF">
      <w:pPr>
        <w:pStyle w:val="Ttulo2"/>
        <w:spacing w:before="240" w:after="240"/>
        <w:rPr>
          <w:del w:id="1139" w:author="Adriana Andrade" w:date="2020-06-05T16:30:00Z"/>
          <w:rFonts w:eastAsiaTheme="minorEastAsia" w:cs="Times New Roman"/>
          <w:sz w:val="24"/>
          <w:szCs w:val="24"/>
        </w:rPr>
        <w:pPrChange w:id="1140" w:author="Adriana Andrade" w:date="2020-06-05T16:30:00Z">
          <w:pPr>
            <w:spacing w:after="0" w:line="360" w:lineRule="auto"/>
            <w:jc w:val="both"/>
          </w:pPr>
        </w:pPrChange>
      </w:pPr>
      <w:del w:id="1141" w:author="Adriana Andrade" w:date="2020-06-05T16:30:00Z">
        <w:r w:rsidRPr="00F67619" w:rsidDel="00BA79DF">
          <w:rPr>
            <w:rFonts w:eastAsiaTheme="minorEastAsia" w:cs="Times New Roman"/>
            <w:sz w:val="24"/>
            <w:szCs w:val="24"/>
          </w:rPr>
          <w:delText xml:space="preserve">onde cada </w:delText>
        </w:r>
        <m:oMath>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e</m:t>
              </m:r>
            </m:e>
            <m:sub>
              <m:r>
                <m:rPr>
                  <m:sty m:val="bi"/>
                </m:rPr>
                <w:rPr>
                  <w:rFonts w:ascii="Cambria Math" w:eastAsiaTheme="minorEastAsia" w:hAnsi="Cambria Math" w:cs="Times New Roman"/>
                  <w:sz w:val="24"/>
                  <w:szCs w:val="24"/>
                </w:rPr>
                <m:t>ij</m:t>
              </m:r>
            </m:sub>
          </m:sSub>
        </m:oMath>
        <w:r w:rsidRPr="00F67619" w:rsidDel="00BA79DF">
          <w:rPr>
            <w:rFonts w:eastAsiaTheme="minorEastAsia" w:cs="Times New Roman"/>
            <w:sz w:val="24"/>
            <w:szCs w:val="24"/>
          </w:rPr>
          <w:delText xml:space="preserve"> é determinado por</w:delText>
        </w:r>
      </w:del>
    </w:p>
    <w:p w14:paraId="15B0655F" w14:textId="55317A79" w:rsidR="00C51C8C" w:rsidRPr="00F67619" w:rsidDel="00BA79DF" w:rsidRDefault="009944CB" w:rsidP="00BA79DF">
      <w:pPr>
        <w:pStyle w:val="Ttulo2"/>
        <w:spacing w:before="240" w:after="240"/>
        <w:rPr>
          <w:del w:id="1142" w:author="Adriana Andrade" w:date="2020-06-05T16:30:00Z"/>
          <w:rFonts w:eastAsiaTheme="minorEastAsia" w:cs="Times New Roman"/>
          <w:sz w:val="24"/>
          <w:szCs w:val="24"/>
        </w:rPr>
        <w:pPrChange w:id="1143" w:author="Adriana Andrade" w:date="2020-06-05T16:30:00Z">
          <w:pPr>
            <w:spacing w:before="120" w:after="240" w:line="360" w:lineRule="auto"/>
            <w:jc w:val="both"/>
          </w:pPr>
        </w:pPrChange>
      </w:pPr>
      <m:oMathPara>
        <m:oMath>
          <m:sSub>
            <m:sSubPr>
              <m:ctrlPr>
                <w:del w:id="1144" w:author="Adriana Andrade" w:date="2020-06-05T16:30:00Z">
                  <w:rPr>
                    <w:rFonts w:ascii="Cambria Math" w:eastAsiaTheme="minorEastAsia" w:hAnsi="Cambria Math" w:cs="Times New Roman"/>
                    <w:i/>
                    <w:sz w:val="24"/>
                    <w:szCs w:val="24"/>
                  </w:rPr>
                </w:del>
              </m:ctrlPr>
            </m:sSubPr>
            <m:e>
              <w:del w:id="1145" w:author="Adriana Andrade" w:date="2020-06-05T16:30:00Z">
                <m:r>
                  <m:rPr>
                    <m:sty m:val="bi"/>
                  </m:rPr>
                  <w:rPr>
                    <w:rFonts w:ascii="Cambria Math" w:eastAsiaTheme="minorEastAsia" w:hAnsi="Cambria Math" w:cs="Times New Roman"/>
                    <w:sz w:val="24"/>
                    <w:szCs w:val="24"/>
                  </w:rPr>
                  <m:t>e</m:t>
                </m:r>
              </w:del>
            </m:e>
            <m:sub>
              <w:del w:id="1146" w:author="Adriana Andrade" w:date="2020-06-05T16:30:00Z">
                <m:r>
                  <m:rPr>
                    <m:sty m:val="bi"/>
                  </m:rPr>
                  <w:rPr>
                    <w:rFonts w:ascii="Cambria Math" w:eastAsiaTheme="minorEastAsia" w:hAnsi="Cambria Math" w:cs="Times New Roman"/>
                    <w:sz w:val="24"/>
                    <w:szCs w:val="24"/>
                  </w:rPr>
                  <m:t>ij</m:t>
                </m:r>
              </w:del>
            </m:sub>
          </m:sSub>
          <w:del w:id="1147" w:author="Adriana Andrade" w:date="2020-06-05T16:30:00Z">
            <m:r>
              <m:rPr>
                <m:sty m:val="bi"/>
              </m:rPr>
              <w:rPr>
                <w:rFonts w:ascii="Cambria Math" w:eastAsiaTheme="minorEastAsia" w:cs="Times New Roman"/>
                <w:sz w:val="24"/>
                <w:szCs w:val="24"/>
              </w:rPr>
              <m:t>=</m:t>
            </m:r>
          </w:del>
          <m:f>
            <m:fPr>
              <m:ctrlPr>
                <w:del w:id="1148" w:author="Adriana Andrade" w:date="2020-06-05T16:30:00Z">
                  <w:rPr>
                    <w:rFonts w:ascii="Cambria Math" w:eastAsiaTheme="minorEastAsia" w:hAnsi="Cambria Math" w:cs="Times New Roman"/>
                    <w:i/>
                    <w:sz w:val="24"/>
                    <w:szCs w:val="24"/>
                  </w:rPr>
                </w:del>
              </m:ctrlPr>
            </m:fPr>
            <m:num>
              <m:d>
                <m:dPr>
                  <m:ctrlPr>
                    <w:del w:id="1149" w:author="Adriana Andrade" w:date="2020-06-05T16:30:00Z">
                      <w:rPr>
                        <w:rFonts w:ascii="Cambria Math" w:eastAsiaTheme="minorEastAsia" w:hAnsi="Cambria Math" w:cs="Times New Roman"/>
                        <w:i/>
                        <w:sz w:val="24"/>
                        <w:szCs w:val="24"/>
                      </w:rPr>
                    </w:del>
                  </m:ctrlPr>
                </m:dPr>
                <m:e>
                  <w:del w:id="1150" w:author="Adriana Andrade" w:date="2020-06-05T16:30:00Z">
                    <m:r>
                      <m:rPr>
                        <m:sty m:val="b"/>
                      </m:rPr>
                      <w:rPr>
                        <w:rFonts w:ascii="Cambria Math" w:eastAsiaTheme="minorEastAsia" w:cs="Times New Roman"/>
                        <w:sz w:val="24"/>
                        <w:szCs w:val="24"/>
                      </w:rPr>
                      <m:t>Total da linha</m:t>
                    </m:r>
                    <m:r>
                      <m:rPr>
                        <m:sty m:val="bi"/>
                      </m:rPr>
                      <w:rPr>
                        <w:rFonts w:ascii="Cambria Math" w:eastAsiaTheme="minorEastAsia" w:cs="Times New Roman"/>
                        <w:sz w:val="24"/>
                        <w:szCs w:val="24"/>
                      </w:rPr>
                      <m:t xml:space="preserve"> </m:t>
                    </m:r>
                    <m:r>
                      <m:rPr>
                        <m:sty m:val="bi"/>
                      </m:rPr>
                      <w:rPr>
                        <w:rFonts w:ascii="Cambria Math" w:eastAsiaTheme="minorEastAsia" w:hAnsi="Cambria Math" w:cs="Times New Roman"/>
                        <w:sz w:val="24"/>
                        <w:szCs w:val="24"/>
                      </w:rPr>
                      <m:t>i</m:t>
                    </m:r>
                  </w:del>
                </m:e>
              </m:d>
              <w:del w:id="1151" w:author="Adriana Andrade" w:date="2020-06-05T16:30:00Z">
                <m:r>
                  <m:rPr>
                    <m:sty m:val="bi"/>
                  </m:rPr>
                  <w:rPr>
                    <w:rFonts w:ascii="Cambria Math" w:eastAsiaTheme="minorEastAsia" w:hAnsi="Cambria Math" w:cs="Times New Roman"/>
                    <w:sz w:val="24"/>
                    <w:szCs w:val="24"/>
                  </w:rPr>
                  <m:t>×</m:t>
                </m:r>
              </w:del>
              <m:d>
                <m:dPr>
                  <m:ctrlPr>
                    <w:del w:id="1152" w:author="Adriana Andrade" w:date="2020-06-05T16:30:00Z">
                      <w:rPr>
                        <w:rFonts w:ascii="Cambria Math" w:eastAsiaTheme="minorEastAsia" w:hAnsi="Cambria Math" w:cs="Times New Roman"/>
                        <w:i/>
                        <w:sz w:val="24"/>
                        <w:szCs w:val="24"/>
                      </w:rPr>
                    </w:del>
                  </m:ctrlPr>
                </m:dPr>
                <m:e>
                  <w:del w:id="1153" w:author="Adriana Andrade" w:date="2020-06-05T16:30:00Z">
                    <m:r>
                      <m:rPr>
                        <m:sty m:val="b"/>
                      </m:rPr>
                      <w:rPr>
                        <w:rFonts w:ascii="Cambria Math" w:eastAsiaTheme="minorEastAsia" w:cs="Times New Roman"/>
                        <w:sz w:val="24"/>
                        <w:szCs w:val="24"/>
                      </w:rPr>
                      <m:t>Total da coluna</m:t>
                    </m:r>
                    <m:r>
                      <m:rPr>
                        <m:sty m:val="bi"/>
                      </m:rPr>
                      <w:rPr>
                        <w:rFonts w:ascii="Cambria Math" w:eastAsiaTheme="minorEastAsia" w:cs="Times New Roman"/>
                        <w:sz w:val="24"/>
                        <w:szCs w:val="24"/>
                      </w:rPr>
                      <m:t xml:space="preserve"> </m:t>
                    </m:r>
                    <m:r>
                      <m:rPr>
                        <m:sty m:val="bi"/>
                      </m:rPr>
                      <w:rPr>
                        <w:rFonts w:ascii="Cambria Math" w:eastAsiaTheme="minorEastAsia" w:hAnsi="Cambria Math" w:cs="Times New Roman"/>
                        <w:sz w:val="24"/>
                        <w:szCs w:val="24"/>
                      </w:rPr>
                      <m:t>j</m:t>
                    </m:r>
                  </w:del>
                </m:e>
              </m:d>
            </m:num>
            <m:den>
              <m:d>
                <m:dPr>
                  <m:ctrlPr>
                    <w:del w:id="1154" w:author="Adriana Andrade" w:date="2020-06-05T16:30:00Z">
                      <w:rPr>
                        <w:rFonts w:ascii="Cambria Math" w:eastAsiaTheme="minorEastAsia" w:hAnsi="Cambria Math" w:cs="Times New Roman"/>
                        <w:i/>
                        <w:sz w:val="24"/>
                        <w:szCs w:val="24"/>
                      </w:rPr>
                    </w:del>
                  </m:ctrlPr>
                </m:dPr>
                <m:e>
                  <w:del w:id="1155" w:author="Adriana Andrade" w:date="2020-06-05T16:30:00Z">
                    <m:r>
                      <m:rPr>
                        <m:sty m:val="b"/>
                      </m:rPr>
                      <w:rPr>
                        <w:rFonts w:ascii="Cambria Math" w:eastAsiaTheme="minorEastAsia" w:cs="Times New Roman"/>
                        <w:sz w:val="24"/>
                        <w:szCs w:val="24"/>
                      </w:rPr>
                      <m:t>Total de observa</m:t>
                    </m:r>
                    <m:r>
                      <m:rPr>
                        <m:sty m:val="b"/>
                      </m:rPr>
                      <w:rPr>
                        <w:rFonts w:ascii="Cambria Math" w:eastAsiaTheme="minorEastAsia" w:cs="Times New Roman"/>
                        <w:sz w:val="24"/>
                        <w:szCs w:val="24"/>
                      </w:rPr>
                      <m:t>çõ</m:t>
                    </m:r>
                    <m:r>
                      <m:rPr>
                        <m:sty m:val="b"/>
                      </m:rPr>
                      <w:rPr>
                        <w:rFonts w:ascii="Cambria Math" w:eastAsiaTheme="minorEastAsia" w:cs="Times New Roman"/>
                        <w:sz w:val="24"/>
                        <w:szCs w:val="24"/>
                      </w:rPr>
                      <m:t>es</m:t>
                    </m:r>
                  </w:del>
                </m:e>
              </m:d>
            </m:den>
          </m:f>
          <w:del w:id="1156" w:author="Adriana Andrade" w:date="2020-06-05T16:30:00Z">
            <m:r>
              <m:rPr>
                <m:sty m:val="bi"/>
              </m:rPr>
              <w:rPr>
                <w:rFonts w:ascii="Cambria Math" w:eastAsiaTheme="minorEastAsia" w:cs="Times New Roman"/>
                <w:sz w:val="24"/>
                <w:szCs w:val="24"/>
              </w:rPr>
              <m:t>,</m:t>
            </m:r>
          </w:del>
        </m:oMath>
      </m:oMathPara>
    </w:p>
    <w:p w14:paraId="2B2D9C6B" w14:textId="29BC84B2" w:rsidR="00C51C8C" w:rsidDel="00BA79DF" w:rsidRDefault="00C51C8C" w:rsidP="00BA79DF">
      <w:pPr>
        <w:pStyle w:val="Ttulo2"/>
        <w:spacing w:before="240" w:after="240"/>
        <w:rPr>
          <w:del w:id="1157" w:author="Adriana Andrade" w:date="2020-06-05T16:30:00Z"/>
          <w:rFonts w:eastAsiaTheme="minorEastAsia" w:cs="Times New Roman"/>
          <w:sz w:val="24"/>
          <w:szCs w:val="24"/>
        </w:rPr>
        <w:pPrChange w:id="1158" w:author="Adriana Andrade" w:date="2020-06-05T16:30:00Z">
          <w:pPr>
            <w:spacing w:after="0" w:line="360" w:lineRule="auto"/>
            <w:jc w:val="both"/>
          </w:pPr>
        </w:pPrChange>
      </w:pPr>
      <w:del w:id="1159" w:author="Adriana Andrade" w:date="2020-06-05T16:30:00Z">
        <w:r w:rsidRPr="00F67619" w:rsidDel="00BA79DF">
          <w:rPr>
            <w:rFonts w:eastAsiaTheme="minorEastAsia" w:cs="Times New Roman"/>
            <w:sz w:val="24"/>
            <w:szCs w:val="24"/>
          </w:rPr>
          <w:delText xml:space="preserve"> e </w:delText>
        </w:r>
        <m:oMath>
          <m:r>
            <m:rPr>
              <m:sty m:val="bi"/>
            </m:rPr>
            <w:rPr>
              <w:rFonts w:ascii="Cambria Math" w:eastAsiaTheme="minorEastAsia" w:hAnsi="Cambria Math" w:cs="Times New Roman"/>
              <w:sz w:val="24"/>
              <w:szCs w:val="24"/>
            </w:rPr>
            <m:t>r</m:t>
          </m:r>
        </m:oMath>
        <w:r w:rsidRPr="00F67619" w:rsidDel="00BA79DF">
          <w:rPr>
            <w:rFonts w:eastAsiaTheme="minorEastAsia" w:cs="Times New Roman"/>
            <w:sz w:val="24"/>
            <w:szCs w:val="24"/>
          </w:rPr>
          <w:delText xml:space="preserve"> e </w:delText>
        </w:r>
        <m:oMath>
          <m:r>
            <m:rPr>
              <m:sty m:val="bi"/>
            </m:rPr>
            <w:rPr>
              <w:rFonts w:ascii="Cambria Math" w:eastAsiaTheme="minorEastAsia" w:hAnsi="Cambria Math" w:cs="Times New Roman"/>
              <w:sz w:val="24"/>
              <w:szCs w:val="24"/>
            </w:rPr>
            <m:t>s</m:t>
          </m:r>
        </m:oMath>
        <w:r w:rsidRPr="00F67619" w:rsidDel="00BA79DF">
          <w:rPr>
            <w:rFonts w:eastAsiaTheme="minorEastAsia" w:cs="Times New Roman"/>
            <w:sz w:val="24"/>
            <w:szCs w:val="24"/>
          </w:rPr>
          <w:delText xml:space="preserve"> são o número de linhas e colunas, respectivamente.</w:delText>
        </w:r>
      </w:del>
    </w:p>
    <w:p w14:paraId="0FD68379" w14:textId="5AC3EFFA" w:rsidR="00CD4F5A" w:rsidDel="00BA79DF" w:rsidRDefault="00CD4F5A" w:rsidP="00BA79DF">
      <w:pPr>
        <w:pStyle w:val="Ttulo2"/>
        <w:spacing w:before="240" w:after="240"/>
        <w:rPr>
          <w:del w:id="1160" w:author="Adriana Andrade" w:date="2020-06-05T16:30:00Z"/>
          <w:rFonts w:eastAsiaTheme="minorEastAsia" w:cs="Times New Roman"/>
          <w:sz w:val="24"/>
          <w:szCs w:val="24"/>
        </w:rPr>
        <w:pPrChange w:id="1161" w:author="Adriana Andrade" w:date="2020-06-05T16:30:00Z">
          <w:pPr>
            <w:spacing w:before="120" w:after="0" w:line="360" w:lineRule="auto"/>
            <w:jc w:val="both"/>
          </w:pPr>
        </w:pPrChange>
      </w:pPr>
      <w:del w:id="1162" w:author="Adriana Andrade" w:date="2020-06-05T16:30:00Z">
        <w:r w:rsidDel="00BA79DF">
          <w:rPr>
            <w:rFonts w:eastAsiaTheme="minorEastAsia" w:cs="Times New Roman"/>
            <w:sz w:val="24"/>
            <w:szCs w:val="24"/>
          </w:rPr>
          <w:tab/>
          <w:delText>N</w:delText>
        </w:r>
        <w:r w:rsidRPr="00F67619" w:rsidDel="00BA79DF">
          <w:rPr>
            <w:rFonts w:eastAsiaTheme="minorEastAsia" w:cs="Times New Roman"/>
            <w:sz w:val="24"/>
            <w:szCs w:val="24"/>
          </w:rPr>
          <w:delText>o nosso exemplo</w:delText>
        </w:r>
        <w:r w:rsidDel="00BA79DF">
          <w:rPr>
            <w:rFonts w:eastAsiaTheme="minorEastAsia" w:cs="Times New Roman"/>
            <w:sz w:val="24"/>
            <w:szCs w:val="24"/>
          </w:rPr>
          <w:delText xml:space="preserve"> (utilizando a Tabela 5.8)</w:delText>
        </w:r>
        <w:r w:rsidRPr="00F67619" w:rsidDel="00BA79DF">
          <w:rPr>
            <w:rFonts w:eastAsiaTheme="minorEastAsia" w:cs="Times New Roman"/>
            <w:sz w:val="24"/>
            <w:szCs w:val="24"/>
          </w:rPr>
          <w:delText xml:space="preserve"> teríamos:</w:delText>
        </w:r>
      </w:del>
    </w:p>
    <w:p w14:paraId="337E8130" w14:textId="29DA290E" w:rsidR="00CD4F5A" w:rsidRPr="00F67619" w:rsidDel="00BA79DF" w:rsidRDefault="00CD4F5A" w:rsidP="00BA79DF">
      <w:pPr>
        <w:pStyle w:val="Ttulo2"/>
        <w:spacing w:before="240" w:after="240"/>
        <w:rPr>
          <w:del w:id="1163" w:author="Adriana Andrade" w:date="2020-06-05T16:30:00Z"/>
          <w:rFonts w:eastAsiaTheme="minorEastAsia" w:cs="Times New Roman"/>
          <w:sz w:val="24"/>
          <w:szCs w:val="24"/>
        </w:rPr>
        <w:pPrChange w:id="1164" w:author="Adriana Andrade" w:date="2020-06-05T16:30:00Z">
          <w:pPr>
            <w:spacing w:after="0" w:line="360" w:lineRule="auto"/>
            <w:jc w:val="both"/>
          </w:pPr>
        </w:pPrChange>
      </w:pPr>
    </w:p>
    <w:p w14:paraId="172EEC2D" w14:textId="6B018FAB" w:rsidR="00CD4F5A" w:rsidRPr="00F67619" w:rsidDel="00BA79DF" w:rsidRDefault="009944CB" w:rsidP="00BA79DF">
      <w:pPr>
        <w:pStyle w:val="Ttulo2"/>
        <w:spacing w:before="240" w:after="240"/>
        <w:rPr>
          <w:del w:id="1165" w:author="Adriana Andrade" w:date="2020-06-05T16:30:00Z"/>
          <w:rFonts w:eastAsiaTheme="minorEastAsia" w:cs="Times New Roman"/>
          <w:sz w:val="24"/>
          <w:szCs w:val="24"/>
        </w:rPr>
        <w:pPrChange w:id="1166" w:author="Adriana Andrade" w:date="2020-06-05T16:30:00Z">
          <w:pPr>
            <w:spacing w:after="0" w:line="360" w:lineRule="auto"/>
            <w:jc w:val="both"/>
          </w:pPr>
        </w:pPrChange>
      </w:pPr>
      <m:oMathPara>
        <m:oMath>
          <m:sSup>
            <m:sSupPr>
              <m:ctrlPr>
                <w:del w:id="1167" w:author="Adriana Andrade" w:date="2020-06-05T16:30:00Z">
                  <w:rPr>
                    <w:rFonts w:ascii="Cambria Math" w:eastAsiaTheme="minorEastAsia" w:hAnsi="Cambria Math" w:cs="Times New Roman"/>
                    <w:i/>
                    <w:sz w:val="24"/>
                    <w:szCs w:val="24"/>
                  </w:rPr>
                </w:del>
              </m:ctrlPr>
            </m:sSupPr>
            <m:e>
              <w:del w:id="1168" w:author="Adriana Andrade" w:date="2020-06-05T16:30:00Z">
                <m:r>
                  <m:rPr>
                    <m:sty m:val="bi"/>
                  </m:rPr>
                  <w:rPr>
                    <w:rFonts w:ascii="Cambria Math" w:eastAsiaTheme="minorEastAsia" w:hAnsi="Cambria Math" w:cs="Times New Roman"/>
                    <w:sz w:val="24"/>
                    <w:szCs w:val="24"/>
                  </w:rPr>
                  <m:t>χ</m:t>
                </m:r>
              </w:del>
            </m:e>
            <m:sup>
              <w:del w:id="1169" w:author="Adriana Andrade" w:date="2020-06-05T16:30:00Z">
                <m:r>
                  <m:rPr>
                    <m:sty m:val="bi"/>
                  </m:rPr>
                  <w:rPr>
                    <w:rFonts w:ascii="Cambria Math" w:eastAsiaTheme="minorEastAsia" w:cs="Times New Roman"/>
                    <w:sz w:val="24"/>
                    <w:szCs w:val="24"/>
                  </w:rPr>
                  <m:t>2</m:t>
                </m:r>
              </w:del>
            </m:sup>
          </m:sSup>
          <w:del w:id="1170" w:author="Adriana Andrade" w:date="2020-06-05T16:30:00Z">
            <m:r>
              <m:rPr>
                <m:sty m:val="bi"/>
              </m:rPr>
              <w:rPr>
                <w:rFonts w:ascii="Cambria Math" w:eastAsiaTheme="minorEastAsia" w:cs="Times New Roman"/>
                <w:sz w:val="24"/>
                <w:szCs w:val="24"/>
              </w:rPr>
              <m:t>=</m:t>
            </m:r>
          </w:del>
          <m:f>
            <m:fPr>
              <m:ctrlPr>
                <w:del w:id="1171" w:author="Adriana Andrade" w:date="2020-06-05T16:30:00Z">
                  <w:rPr>
                    <w:rFonts w:ascii="Cambria Math" w:eastAsiaTheme="minorEastAsia" w:hAnsi="Cambria Math" w:cs="Times New Roman"/>
                    <w:i/>
                    <w:sz w:val="24"/>
                    <w:szCs w:val="24"/>
                  </w:rPr>
                </w:del>
              </m:ctrlPr>
            </m:fPr>
            <m:num>
              <m:sSup>
                <m:sSupPr>
                  <m:ctrlPr>
                    <w:del w:id="1172" w:author="Adriana Andrade" w:date="2020-06-05T16:30:00Z">
                      <w:rPr>
                        <w:rFonts w:ascii="Cambria Math" w:eastAsiaTheme="minorEastAsia" w:hAnsi="Cambria Math" w:cs="Times New Roman"/>
                        <w:i/>
                        <w:sz w:val="24"/>
                        <w:szCs w:val="24"/>
                      </w:rPr>
                    </w:del>
                  </m:ctrlPr>
                </m:sSupPr>
                <m:e>
                  <m:d>
                    <m:dPr>
                      <m:ctrlPr>
                        <w:del w:id="1173" w:author="Adriana Andrade" w:date="2020-06-05T16:30:00Z">
                          <w:rPr>
                            <w:rFonts w:ascii="Cambria Math" w:eastAsiaTheme="minorEastAsia" w:hAnsi="Cambria Math" w:cs="Times New Roman"/>
                            <w:i/>
                            <w:sz w:val="24"/>
                            <w:szCs w:val="24"/>
                          </w:rPr>
                        </w:del>
                      </m:ctrlPr>
                    </m:dPr>
                    <m:e>
                      <w:del w:id="1174" w:author="Adriana Andrade" w:date="2020-06-05T16:30:00Z">
                        <m:r>
                          <m:rPr>
                            <m:sty m:val="bi"/>
                          </m:rPr>
                          <w:rPr>
                            <w:rFonts w:ascii="Cambria Math" w:eastAsiaTheme="minorEastAsia" w:cs="Times New Roman"/>
                            <w:sz w:val="24"/>
                            <w:szCs w:val="24"/>
                          </w:rPr>
                          <m:t>100</m:t>
                        </m:r>
                        <m:r>
                          <m:rPr>
                            <m:sty m:val="bi"/>
                          </m:rPr>
                          <w:rPr>
                            <w:rFonts w:ascii="Cambria Math" w:eastAsiaTheme="minorEastAsia" w:cs="Times New Roman"/>
                            <w:sz w:val="24"/>
                            <w:szCs w:val="24"/>
                          </w:rPr>
                          <m:t>-</m:t>
                        </m:r>
                        <m:r>
                          <m:rPr>
                            <m:sty m:val="bi"/>
                          </m:rPr>
                          <w:rPr>
                            <w:rFonts w:ascii="Cambria Math" w:eastAsiaTheme="minorEastAsia" w:cs="Times New Roman"/>
                            <w:color w:val="FF0000"/>
                            <w:sz w:val="24"/>
                            <w:szCs w:val="24"/>
                          </w:rPr>
                          <m:t>84</m:t>
                        </m:r>
                      </w:del>
                    </m:e>
                  </m:d>
                </m:e>
                <m:sup>
                  <w:del w:id="1175" w:author="Adriana Andrade" w:date="2020-06-05T16:30:00Z">
                    <m:r>
                      <m:rPr>
                        <m:sty m:val="bi"/>
                      </m:rPr>
                      <w:rPr>
                        <w:rFonts w:ascii="Cambria Math" w:eastAsiaTheme="minorEastAsia" w:cs="Times New Roman"/>
                        <w:sz w:val="24"/>
                        <w:szCs w:val="24"/>
                      </w:rPr>
                      <m:t>2</m:t>
                    </m:r>
                  </w:del>
                </m:sup>
              </m:sSup>
            </m:num>
            <m:den>
              <w:del w:id="1176" w:author="Adriana Andrade" w:date="2020-06-05T16:30:00Z">
                <m:r>
                  <m:rPr>
                    <m:sty m:val="bi"/>
                  </m:rPr>
                  <w:rPr>
                    <w:rFonts w:ascii="Cambria Math" w:eastAsiaTheme="minorEastAsia" w:cs="Times New Roman"/>
                    <w:color w:val="FF0000"/>
                    <w:sz w:val="24"/>
                    <w:szCs w:val="24"/>
                  </w:rPr>
                  <m:t>84</m:t>
                </m:r>
              </w:del>
            </m:den>
          </m:f>
          <w:del w:id="1177" w:author="Adriana Andrade" w:date="2020-06-05T16:30:00Z">
            <m:r>
              <m:rPr>
                <m:sty m:val="bi"/>
              </m:rPr>
              <w:rPr>
                <w:rFonts w:ascii="Cambria Math" w:eastAsiaTheme="minorEastAsia" w:cs="Times New Roman"/>
                <w:sz w:val="24"/>
                <w:szCs w:val="24"/>
              </w:rPr>
              <m:t>+</m:t>
            </m:r>
          </w:del>
          <m:f>
            <m:fPr>
              <m:ctrlPr>
                <w:del w:id="1178" w:author="Adriana Andrade" w:date="2020-06-05T16:30:00Z">
                  <w:rPr>
                    <w:rFonts w:ascii="Cambria Math" w:eastAsiaTheme="minorEastAsia" w:hAnsi="Cambria Math" w:cs="Times New Roman"/>
                    <w:i/>
                    <w:sz w:val="24"/>
                    <w:szCs w:val="24"/>
                  </w:rPr>
                </w:del>
              </m:ctrlPr>
            </m:fPr>
            <m:num>
              <m:sSup>
                <m:sSupPr>
                  <m:ctrlPr>
                    <w:del w:id="1179" w:author="Adriana Andrade" w:date="2020-06-05T16:30:00Z">
                      <w:rPr>
                        <w:rFonts w:ascii="Cambria Math" w:eastAsiaTheme="minorEastAsia" w:hAnsi="Cambria Math" w:cs="Times New Roman"/>
                        <w:i/>
                        <w:sz w:val="24"/>
                        <w:szCs w:val="24"/>
                      </w:rPr>
                    </w:del>
                  </m:ctrlPr>
                </m:sSupPr>
                <m:e>
                  <m:d>
                    <m:dPr>
                      <m:ctrlPr>
                        <w:del w:id="1180" w:author="Adriana Andrade" w:date="2020-06-05T16:30:00Z">
                          <w:rPr>
                            <w:rFonts w:ascii="Cambria Math" w:eastAsiaTheme="minorEastAsia" w:hAnsi="Cambria Math" w:cs="Times New Roman"/>
                            <w:i/>
                            <w:sz w:val="24"/>
                            <w:szCs w:val="24"/>
                          </w:rPr>
                        </w:del>
                      </m:ctrlPr>
                    </m:dPr>
                    <m:e>
                      <w:del w:id="1181" w:author="Adriana Andrade" w:date="2020-06-05T16:30:00Z">
                        <m:r>
                          <m:rPr>
                            <m:sty m:val="bi"/>
                          </m:rPr>
                          <w:rPr>
                            <w:rFonts w:ascii="Cambria Math" w:eastAsiaTheme="minorEastAsia" w:cs="Times New Roman"/>
                            <w:sz w:val="24"/>
                            <w:szCs w:val="24"/>
                          </w:rPr>
                          <m:t>20</m:t>
                        </m:r>
                        <m:r>
                          <m:rPr>
                            <m:sty m:val="bi"/>
                          </m:rPr>
                          <w:rPr>
                            <w:rFonts w:ascii="Cambria Math" w:eastAsiaTheme="minorEastAsia" w:cs="Times New Roman"/>
                            <w:sz w:val="24"/>
                            <w:szCs w:val="24"/>
                          </w:rPr>
                          <m:t>-</m:t>
                        </m:r>
                        <m:r>
                          <m:rPr>
                            <m:sty m:val="bi"/>
                          </m:rPr>
                          <w:rPr>
                            <w:rFonts w:ascii="Cambria Math" w:eastAsiaTheme="minorEastAsia" w:cs="Times New Roman"/>
                            <w:color w:val="FF0000"/>
                            <w:sz w:val="24"/>
                            <w:szCs w:val="24"/>
                          </w:rPr>
                          <m:t>36</m:t>
                        </m:r>
                      </w:del>
                    </m:e>
                  </m:d>
                </m:e>
                <m:sup>
                  <w:del w:id="1182" w:author="Adriana Andrade" w:date="2020-06-05T16:30:00Z">
                    <m:r>
                      <m:rPr>
                        <m:sty m:val="bi"/>
                      </m:rPr>
                      <w:rPr>
                        <w:rFonts w:ascii="Cambria Math" w:eastAsiaTheme="minorEastAsia" w:cs="Times New Roman"/>
                        <w:sz w:val="24"/>
                        <w:szCs w:val="24"/>
                      </w:rPr>
                      <m:t>2</m:t>
                    </m:r>
                  </w:del>
                </m:sup>
              </m:sSup>
            </m:num>
            <m:den>
              <w:del w:id="1183" w:author="Adriana Andrade" w:date="2020-06-05T16:30:00Z">
                <m:r>
                  <m:rPr>
                    <m:sty m:val="bi"/>
                  </m:rPr>
                  <w:rPr>
                    <w:rFonts w:ascii="Cambria Math" w:eastAsiaTheme="minorEastAsia" w:cs="Times New Roman"/>
                    <w:color w:val="FF0000"/>
                    <w:sz w:val="24"/>
                    <w:szCs w:val="24"/>
                  </w:rPr>
                  <m:t>36</m:t>
                </m:r>
              </w:del>
            </m:den>
          </m:f>
          <w:del w:id="1184" w:author="Adriana Andrade" w:date="2020-06-05T16:30:00Z">
            <m:r>
              <m:rPr>
                <m:sty m:val="bi"/>
              </m:rPr>
              <w:rPr>
                <w:rFonts w:ascii="Cambria Math" w:eastAsiaTheme="minorEastAsia" w:cs="Times New Roman"/>
                <w:sz w:val="24"/>
                <w:szCs w:val="24"/>
              </w:rPr>
              <m:t>+</m:t>
            </m:r>
          </w:del>
          <m:f>
            <m:fPr>
              <m:ctrlPr>
                <w:del w:id="1185" w:author="Adriana Andrade" w:date="2020-06-05T16:30:00Z">
                  <w:rPr>
                    <w:rFonts w:ascii="Cambria Math" w:eastAsiaTheme="minorEastAsia" w:hAnsi="Cambria Math" w:cs="Times New Roman"/>
                    <w:i/>
                    <w:sz w:val="24"/>
                    <w:szCs w:val="24"/>
                  </w:rPr>
                </w:del>
              </m:ctrlPr>
            </m:fPr>
            <m:num>
              <m:sSup>
                <m:sSupPr>
                  <m:ctrlPr>
                    <w:del w:id="1186" w:author="Adriana Andrade" w:date="2020-06-05T16:30:00Z">
                      <w:rPr>
                        <w:rFonts w:ascii="Cambria Math" w:eastAsiaTheme="minorEastAsia" w:hAnsi="Cambria Math" w:cs="Times New Roman"/>
                        <w:i/>
                        <w:sz w:val="24"/>
                        <w:szCs w:val="24"/>
                      </w:rPr>
                    </w:del>
                  </m:ctrlPr>
                </m:sSupPr>
                <m:e>
                  <m:d>
                    <m:dPr>
                      <m:ctrlPr>
                        <w:del w:id="1187" w:author="Adriana Andrade" w:date="2020-06-05T16:30:00Z">
                          <w:rPr>
                            <w:rFonts w:ascii="Cambria Math" w:eastAsiaTheme="minorEastAsia" w:hAnsi="Cambria Math" w:cs="Times New Roman"/>
                            <w:i/>
                            <w:sz w:val="24"/>
                            <w:szCs w:val="24"/>
                          </w:rPr>
                        </w:del>
                      </m:ctrlPr>
                    </m:dPr>
                    <m:e>
                      <w:del w:id="1188" w:author="Adriana Andrade" w:date="2020-06-05T16:30:00Z">
                        <m:r>
                          <m:rPr>
                            <m:sty m:val="bi"/>
                          </m:rPr>
                          <w:rPr>
                            <w:rFonts w:ascii="Cambria Math" w:eastAsiaTheme="minorEastAsia" w:cs="Times New Roman"/>
                            <w:sz w:val="24"/>
                            <w:szCs w:val="24"/>
                          </w:rPr>
                          <m:t>40</m:t>
                        </m:r>
                        <m:r>
                          <m:rPr>
                            <m:sty m:val="bi"/>
                          </m:rPr>
                          <w:rPr>
                            <w:rFonts w:ascii="Cambria Math" w:eastAsiaTheme="minorEastAsia" w:cs="Times New Roman"/>
                            <w:sz w:val="24"/>
                            <w:szCs w:val="24"/>
                          </w:rPr>
                          <m:t>-</m:t>
                        </m:r>
                        <m:r>
                          <m:rPr>
                            <m:sty m:val="bi"/>
                          </m:rPr>
                          <w:rPr>
                            <w:rFonts w:ascii="Cambria Math" w:eastAsiaTheme="minorEastAsia" w:cs="Times New Roman"/>
                            <w:color w:val="FF0000"/>
                            <w:sz w:val="24"/>
                            <w:szCs w:val="24"/>
                          </w:rPr>
                          <m:t>56</m:t>
                        </m:r>
                      </w:del>
                    </m:e>
                  </m:d>
                </m:e>
                <m:sup>
                  <w:del w:id="1189" w:author="Adriana Andrade" w:date="2020-06-05T16:30:00Z">
                    <m:r>
                      <m:rPr>
                        <m:sty m:val="bi"/>
                      </m:rPr>
                      <w:rPr>
                        <w:rFonts w:ascii="Cambria Math" w:eastAsiaTheme="minorEastAsia" w:cs="Times New Roman"/>
                        <w:sz w:val="24"/>
                        <w:szCs w:val="24"/>
                      </w:rPr>
                      <m:t>2</m:t>
                    </m:r>
                  </w:del>
                </m:sup>
              </m:sSup>
            </m:num>
            <m:den>
              <w:del w:id="1190" w:author="Adriana Andrade" w:date="2020-06-05T16:30:00Z">
                <m:r>
                  <m:rPr>
                    <m:sty m:val="bi"/>
                  </m:rPr>
                  <w:rPr>
                    <w:rFonts w:ascii="Cambria Math" w:eastAsiaTheme="minorEastAsia" w:cs="Times New Roman"/>
                    <w:color w:val="FF0000"/>
                    <w:sz w:val="24"/>
                    <w:szCs w:val="24"/>
                  </w:rPr>
                  <m:t>56</m:t>
                </m:r>
              </w:del>
            </m:den>
          </m:f>
          <w:del w:id="1191" w:author="Adriana Andrade" w:date="2020-06-05T16:30:00Z">
            <m:r>
              <m:rPr>
                <m:sty m:val="bi"/>
              </m:rPr>
              <w:rPr>
                <w:rFonts w:ascii="Cambria Math" w:eastAsiaTheme="minorEastAsia" w:cs="Times New Roman"/>
                <w:sz w:val="24"/>
                <w:szCs w:val="24"/>
              </w:rPr>
              <m:t>+</m:t>
            </m:r>
          </w:del>
          <m:f>
            <m:fPr>
              <m:ctrlPr>
                <w:del w:id="1192" w:author="Adriana Andrade" w:date="2020-06-05T16:30:00Z">
                  <w:rPr>
                    <w:rFonts w:ascii="Cambria Math" w:eastAsiaTheme="minorEastAsia" w:hAnsi="Cambria Math" w:cs="Times New Roman"/>
                    <w:i/>
                    <w:sz w:val="24"/>
                    <w:szCs w:val="24"/>
                  </w:rPr>
                </w:del>
              </m:ctrlPr>
            </m:fPr>
            <m:num>
              <m:sSup>
                <m:sSupPr>
                  <m:ctrlPr>
                    <w:del w:id="1193" w:author="Adriana Andrade" w:date="2020-06-05T16:30:00Z">
                      <w:rPr>
                        <w:rFonts w:ascii="Cambria Math" w:eastAsiaTheme="minorEastAsia" w:hAnsi="Cambria Math" w:cs="Times New Roman"/>
                        <w:i/>
                        <w:sz w:val="24"/>
                        <w:szCs w:val="24"/>
                      </w:rPr>
                    </w:del>
                  </m:ctrlPr>
                </m:sSupPr>
                <m:e>
                  <m:d>
                    <m:dPr>
                      <m:ctrlPr>
                        <w:del w:id="1194" w:author="Adriana Andrade" w:date="2020-06-05T16:30:00Z">
                          <w:rPr>
                            <w:rFonts w:ascii="Cambria Math" w:eastAsiaTheme="minorEastAsia" w:hAnsi="Cambria Math" w:cs="Times New Roman"/>
                            <w:i/>
                            <w:sz w:val="24"/>
                            <w:szCs w:val="24"/>
                          </w:rPr>
                        </w:del>
                      </m:ctrlPr>
                    </m:dPr>
                    <m:e>
                      <w:del w:id="1195" w:author="Adriana Andrade" w:date="2020-06-05T16:30:00Z">
                        <m:r>
                          <m:rPr>
                            <m:sty m:val="bi"/>
                          </m:rPr>
                          <w:rPr>
                            <w:rFonts w:ascii="Cambria Math" w:eastAsiaTheme="minorEastAsia" w:cs="Times New Roman"/>
                            <w:sz w:val="24"/>
                            <w:szCs w:val="24"/>
                          </w:rPr>
                          <m:t>40</m:t>
                        </m:r>
                        <m:r>
                          <m:rPr>
                            <m:sty m:val="bi"/>
                          </m:rPr>
                          <w:rPr>
                            <w:rFonts w:ascii="Cambria Math" w:eastAsiaTheme="minorEastAsia" w:cs="Times New Roman"/>
                            <w:sz w:val="24"/>
                            <w:szCs w:val="24"/>
                          </w:rPr>
                          <m:t>-</m:t>
                        </m:r>
                        <m:r>
                          <m:rPr>
                            <m:sty m:val="bi"/>
                          </m:rPr>
                          <w:rPr>
                            <w:rFonts w:ascii="Cambria Math" w:eastAsiaTheme="minorEastAsia" w:cs="Times New Roman"/>
                            <w:color w:val="FF0000"/>
                            <w:sz w:val="24"/>
                            <w:szCs w:val="24"/>
                          </w:rPr>
                          <m:t>24</m:t>
                        </m:r>
                      </w:del>
                    </m:e>
                  </m:d>
                </m:e>
                <m:sup>
                  <w:del w:id="1196" w:author="Adriana Andrade" w:date="2020-06-05T16:30:00Z">
                    <m:r>
                      <m:rPr>
                        <m:sty m:val="bi"/>
                      </m:rPr>
                      <w:rPr>
                        <w:rFonts w:ascii="Cambria Math" w:eastAsiaTheme="minorEastAsia" w:cs="Times New Roman"/>
                        <w:sz w:val="24"/>
                        <w:szCs w:val="24"/>
                      </w:rPr>
                      <m:t>2</m:t>
                    </m:r>
                  </w:del>
                </m:sup>
              </m:sSup>
            </m:num>
            <m:den>
              <w:del w:id="1197" w:author="Adriana Andrade" w:date="2020-06-05T16:30:00Z">
                <m:r>
                  <m:rPr>
                    <m:sty m:val="bi"/>
                  </m:rPr>
                  <w:rPr>
                    <w:rFonts w:ascii="Cambria Math" w:eastAsiaTheme="minorEastAsia" w:cs="Times New Roman"/>
                    <w:color w:val="FF0000"/>
                    <w:sz w:val="24"/>
                    <w:szCs w:val="24"/>
                  </w:rPr>
                  <m:t>24</m:t>
                </m:r>
              </w:del>
            </m:den>
          </m:f>
          <w:del w:id="1198" w:author="Adriana Andrade" w:date="2020-06-05T16:30:00Z">
            <m:r>
              <m:rPr>
                <m:sty m:val="bi"/>
              </m:rPr>
              <w:rPr>
                <w:rFonts w:ascii="Cambria Math" w:eastAsiaTheme="minorEastAsia" w:cs="Times New Roman"/>
                <w:sz w:val="24"/>
                <w:szCs w:val="24"/>
              </w:rPr>
              <m:t>=25,4.</m:t>
            </m:r>
          </w:del>
        </m:oMath>
      </m:oMathPara>
    </w:p>
    <w:p w14:paraId="7E2736BD" w14:textId="35F18D2E" w:rsidR="00CD4F5A" w:rsidDel="00BA79DF" w:rsidRDefault="00CD4F5A" w:rsidP="00BA79DF">
      <w:pPr>
        <w:pStyle w:val="Ttulo2"/>
        <w:spacing w:before="240" w:after="240"/>
        <w:rPr>
          <w:del w:id="1199" w:author="Adriana Andrade" w:date="2020-06-05T16:30:00Z"/>
          <w:rFonts w:eastAsiaTheme="minorEastAsia" w:cs="Times New Roman"/>
          <w:sz w:val="24"/>
          <w:szCs w:val="24"/>
        </w:rPr>
        <w:pPrChange w:id="1200" w:author="Adriana Andrade" w:date="2020-06-05T16:30:00Z">
          <w:pPr>
            <w:spacing w:after="0" w:line="360" w:lineRule="auto"/>
            <w:jc w:val="both"/>
          </w:pPr>
        </w:pPrChange>
      </w:pPr>
    </w:p>
    <w:p w14:paraId="416BD9EF" w14:textId="0EC1F382" w:rsidR="00CD4F5A" w:rsidRPr="00CD4F5A" w:rsidDel="00BA79DF" w:rsidRDefault="00CD4F5A" w:rsidP="00BA79DF">
      <w:pPr>
        <w:pStyle w:val="Ttulo2"/>
        <w:spacing w:before="240" w:after="240"/>
        <w:rPr>
          <w:del w:id="1201" w:author="Adriana Andrade" w:date="2020-06-05T16:30:00Z"/>
          <w:rFonts w:eastAsiaTheme="minorEastAsia" w:cs="Times New Roman"/>
          <w:b w:val="0"/>
          <w:sz w:val="28"/>
          <w:szCs w:val="28"/>
        </w:rPr>
        <w:pPrChange w:id="1202" w:author="Adriana Andrade" w:date="2020-06-05T16:30:00Z">
          <w:pPr>
            <w:spacing w:before="360" w:after="120" w:line="360" w:lineRule="auto"/>
            <w:jc w:val="both"/>
          </w:pPr>
        </w:pPrChange>
      </w:pPr>
      <w:del w:id="1203" w:author="Adriana Andrade" w:date="2020-06-05T16:30:00Z">
        <w:r w:rsidRPr="00CD4F5A" w:rsidDel="00BA79DF">
          <w:rPr>
            <w:rFonts w:eastAsiaTheme="minorEastAsia" w:cs="Times New Roman"/>
            <w:b w:val="0"/>
            <w:sz w:val="28"/>
            <w:szCs w:val="28"/>
          </w:rPr>
          <w:lastRenderedPageBreak/>
          <w:delText>Coeficiente de Contingência</w:delText>
        </w:r>
      </w:del>
    </w:p>
    <w:p w14:paraId="6194879B" w14:textId="37C73CAD" w:rsidR="00C51C8C" w:rsidRPr="00F67619" w:rsidDel="00BA79DF" w:rsidRDefault="00FE6E54" w:rsidP="00BA79DF">
      <w:pPr>
        <w:pStyle w:val="Ttulo2"/>
        <w:spacing w:before="240" w:after="240"/>
        <w:rPr>
          <w:del w:id="1204" w:author="Adriana Andrade" w:date="2020-06-05T16:30:00Z"/>
          <w:rFonts w:eastAsiaTheme="minorEastAsia" w:cs="Times New Roman"/>
          <w:sz w:val="24"/>
          <w:szCs w:val="24"/>
        </w:rPr>
        <w:pPrChange w:id="1205" w:author="Adriana Andrade" w:date="2020-06-05T16:30:00Z">
          <w:pPr>
            <w:spacing w:after="0" w:line="360" w:lineRule="auto"/>
            <w:jc w:val="both"/>
          </w:pPr>
        </w:pPrChange>
      </w:pPr>
      <w:del w:id="1206" w:author="Adriana Andrade" w:date="2020-06-05T16:30:00Z">
        <w:r w:rsidDel="00BA79DF">
          <w:rPr>
            <w:rFonts w:eastAsiaTheme="minorEastAsia" w:cs="Times New Roman"/>
            <w:sz w:val="24"/>
            <w:szCs w:val="24"/>
          </w:rPr>
          <w:tab/>
        </w:r>
        <w:r w:rsidR="00C51C8C" w:rsidRPr="00F67619" w:rsidDel="00BA79DF">
          <w:rPr>
            <w:rFonts w:eastAsiaTheme="minorEastAsia" w:cs="Times New Roman"/>
            <w:sz w:val="24"/>
            <w:szCs w:val="24"/>
          </w:rPr>
          <w:delText>Pearson definiu</w:delText>
        </w:r>
        <w:r w:rsidDel="00BA79DF">
          <w:rPr>
            <w:rFonts w:eastAsiaTheme="minorEastAsia" w:cs="Times New Roman"/>
            <w:sz w:val="24"/>
            <w:szCs w:val="24"/>
          </w:rPr>
          <w:delText>, ainda, uma medida de associação</w:delText>
        </w:r>
        <w:r w:rsidR="00C51C8C" w:rsidRPr="00F67619" w:rsidDel="00BA79DF">
          <w:rPr>
            <w:rFonts w:eastAsiaTheme="minorEastAsia" w:cs="Times New Roman"/>
            <w:sz w:val="24"/>
            <w:szCs w:val="24"/>
          </w:rPr>
          <w:delText xml:space="preserve"> baseada no qui-quadrado, chamada de coeficiente de contingência</w:delText>
        </w:r>
        <w:r w:rsidR="007351B6" w:rsidDel="00BA79DF">
          <w:rPr>
            <w:rFonts w:eastAsiaTheme="minorEastAsia" w:cs="Times New Roman"/>
            <w:sz w:val="24"/>
            <w:szCs w:val="24"/>
          </w:rPr>
          <w:delText xml:space="preserve"> (de Pearson)</w:delText>
        </w:r>
        <w:r w:rsidR="00C51C8C" w:rsidRPr="00F67619" w:rsidDel="00BA79DF">
          <w:rPr>
            <w:rFonts w:eastAsiaTheme="minorEastAsia" w:cs="Times New Roman"/>
            <w:sz w:val="24"/>
            <w:szCs w:val="24"/>
          </w:rPr>
          <w:delText>, dado por:</w:delText>
        </w:r>
      </w:del>
    </w:p>
    <w:p w14:paraId="1A2320B9" w14:textId="2E1C0CDF" w:rsidR="00C51C8C" w:rsidRPr="00F67619" w:rsidDel="00BA79DF" w:rsidRDefault="00C51C8C" w:rsidP="00BA79DF">
      <w:pPr>
        <w:pStyle w:val="Ttulo2"/>
        <w:spacing w:before="240" w:after="240"/>
        <w:rPr>
          <w:del w:id="1207" w:author="Adriana Andrade" w:date="2020-06-05T16:30:00Z"/>
          <w:rFonts w:eastAsiaTheme="minorEastAsia" w:cs="Times New Roman"/>
          <w:sz w:val="24"/>
          <w:szCs w:val="24"/>
        </w:rPr>
        <w:pPrChange w:id="1208" w:author="Adriana Andrade" w:date="2020-06-05T16:30:00Z">
          <w:pPr>
            <w:spacing w:before="120" w:after="120" w:line="360" w:lineRule="auto"/>
            <w:jc w:val="both"/>
          </w:pPr>
        </w:pPrChange>
      </w:pPr>
      <w:del w:id="1209" w:author="Adriana Andrade" w:date="2020-06-05T16:30:00Z">
        <m:oMathPara>
          <m:oMath>
            <m:r>
              <m:rPr>
                <m:sty m:val="bi"/>
              </m:rPr>
              <w:rPr>
                <w:rFonts w:ascii="Cambria Math" w:eastAsiaTheme="minorEastAsia" w:hAnsi="Cambria Math" w:cs="Times New Roman"/>
                <w:sz w:val="24"/>
                <w:szCs w:val="24"/>
              </w:rPr>
              <m:t>C</m:t>
            </m:r>
            <m:r>
              <m:rPr>
                <m:sty m:val="bi"/>
              </m:rPr>
              <w:rPr>
                <w:rFonts w:ascii="Cambria Math" w:eastAsiaTheme="minorEastAsia" w:cs="Times New Roman"/>
                <w:sz w:val="24"/>
                <w:szCs w:val="24"/>
              </w:rPr>
              <m:t>=</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χ</m:t>
                        </m:r>
                      </m:e>
                      <m:sup>
                        <m:r>
                          <m:rPr>
                            <m:sty m:val="bi"/>
                          </m:rPr>
                          <w:rPr>
                            <w:rFonts w:ascii="Cambria Math" w:eastAsiaTheme="minorEastAsia" w:cs="Times New Roman"/>
                            <w:sz w:val="24"/>
                            <w:szCs w:val="24"/>
                          </w:rPr>
                          <m:t>2</m:t>
                        </m:r>
                      </m:sup>
                    </m:sSup>
                  </m:num>
                  <m:den>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χ</m:t>
                        </m:r>
                      </m:e>
                      <m:sup>
                        <m:r>
                          <m:rPr>
                            <m:sty m:val="bi"/>
                          </m:rPr>
                          <w:rPr>
                            <w:rFonts w:ascii="Cambria Math" w:eastAsiaTheme="minorEastAsia" w:cs="Times New Roman"/>
                            <w:sz w:val="24"/>
                            <w:szCs w:val="24"/>
                          </w:rPr>
                          <m:t>2</m:t>
                        </m:r>
                      </m:sup>
                    </m:sSup>
                    <m:r>
                      <m:rPr>
                        <m:sty m:val="bi"/>
                      </m:rPr>
                      <w:rPr>
                        <w:rFonts w:ascii="Cambria Math" w:eastAsiaTheme="minorEastAsia" w:cs="Times New Roman"/>
                        <w:sz w:val="24"/>
                        <w:szCs w:val="24"/>
                      </w:rPr>
                      <m:t>+</m:t>
                    </m:r>
                    <m:r>
                      <m:rPr>
                        <m:sty m:val="bi"/>
                      </m:rPr>
                      <w:rPr>
                        <w:rFonts w:ascii="Cambria Math" w:eastAsiaTheme="minorEastAsia" w:hAnsi="Cambria Math" w:cs="Times New Roman"/>
                        <w:sz w:val="24"/>
                        <w:szCs w:val="24"/>
                      </w:rPr>
                      <m:t>n</m:t>
                    </m:r>
                  </m:den>
                </m:f>
              </m:e>
            </m:rad>
            <m:r>
              <m:rPr>
                <m:sty m:val="bi"/>
              </m:rPr>
              <w:rPr>
                <w:rFonts w:ascii="Cambria Math" w:eastAsiaTheme="minorEastAsia" w:cs="Times New Roman"/>
                <w:sz w:val="24"/>
                <w:szCs w:val="24"/>
              </w:rPr>
              <m:t>.</m:t>
            </m:r>
          </m:oMath>
        </m:oMathPara>
      </w:del>
    </w:p>
    <w:p w14:paraId="50AB23C3" w14:textId="69699E4D" w:rsidR="002F5A62" w:rsidDel="00BA79DF" w:rsidRDefault="00CD4F5A" w:rsidP="00BA79DF">
      <w:pPr>
        <w:pStyle w:val="Ttulo2"/>
        <w:spacing w:before="240" w:after="240"/>
        <w:rPr>
          <w:del w:id="1210" w:author="Adriana Andrade" w:date="2020-06-05T16:30:00Z"/>
          <w:rFonts w:eastAsiaTheme="minorEastAsia"/>
          <w:sz w:val="24"/>
          <w:szCs w:val="24"/>
        </w:rPr>
        <w:pPrChange w:id="1211" w:author="Adriana Andrade" w:date="2020-06-05T16:30:00Z">
          <w:pPr>
            <w:spacing w:after="0" w:line="360" w:lineRule="auto"/>
            <w:jc w:val="both"/>
          </w:pPr>
        </w:pPrChange>
      </w:pPr>
      <w:del w:id="1212" w:author="Adriana Andrade" w:date="2020-06-05T16:30:00Z">
        <w:r w:rsidDel="00BA79DF">
          <w:rPr>
            <w:rFonts w:eastAsiaTheme="minorEastAsia"/>
            <w:sz w:val="24"/>
            <w:szCs w:val="24"/>
          </w:rPr>
          <w:delText xml:space="preserve">Quanto mais próximo de zero (0) </w:delText>
        </w:r>
        <m:oMath>
          <m:r>
            <m:rPr>
              <m:sty m:val="bi"/>
            </m:rPr>
            <w:rPr>
              <w:rFonts w:ascii="Cambria Math" w:eastAsiaTheme="minorEastAsia" w:hAnsi="Cambria Math"/>
              <w:sz w:val="24"/>
              <w:szCs w:val="24"/>
            </w:rPr>
            <m:t>C</m:t>
          </m:r>
        </m:oMath>
        <w:r w:rsidDel="00BA79DF">
          <w:rPr>
            <w:rFonts w:eastAsiaTheme="minorEastAsia"/>
            <w:sz w:val="24"/>
            <w:szCs w:val="24"/>
          </w:rPr>
          <w:delText xml:space="preserve"> estiver, menor será a associação entre as variáveis </w:delText>
        </w:r>
        <m:oMath>
          <m:r>
            <m:rPr>
              <m:sty m:val="bi"/>
            </m:rPr>
            <w:rPr>
              <w:rFonts w:ascii="Cambria Math" w:eastAsiaTheme="minorEastAsia" w:hAnsi="Cambria Math"/>
              <w:sz w:val="24"/>
              <w:szCs w:val="24"/>
            </w:rPr>
            <m:t>X</m:t>
          </m:r>
        </m:oMath>
        <w:r w:rsidDel="00BA79DF">
          <w:rPr>
            <w:rFonts w:eastAsiaTheme="minorEastAsia"/>
            <w:sz w:val="24"/>
            <w:szCs w:val="24"/>
          </w:rPr>
          <w:delText xml:space="preserve"> e </w:delText>
        </w:r>
        <m:oMath>
          <m:r>
            <m:rPr>
              <m:sty m:val="bi"/>
            </m:rPr>
            <w:rPr>
              <w:rFonts w:ascii="Cambria Math" w:eastAsiaTheme="minorEastAsia" w:hAnsi="Cambria Math"/>
              <w:sz w:val="24"/>
              <w:szCs w:val="24"/>
            </w:rPr>
            <m:t>Y</m:t>
          </m:r>
        </m:oMath>
        <w:r w:rsidDel="00BA79DF">
          <w:rPr>
            <w:rFonts w:eastAsiaTheme="minorEastAsia"/>
            <w:sz w:val="24"/>
            <w:szCs w:val="24"/>
          </w:rPr>
          <w:delText xml:space="preserve"> e quanto </w:delText>
        </w:r>
        <w:r w:rsidR="00DC1946" w:rsidDel="00BA79DF">
          <w:rPr>
            <w:rFonts w:eastAsiaTheme="minorEastAsia"/>
            <w:sz w:val="24"/>
            <w:szCs w:val="24"/>
          </w:rPr>
          <w:delText xml:space="preserve">mais próximo de um (1) </w:delText>
        </w:r>
        <m:oMath>
          <m:r>
            <m:rPr>
              <m:sty m:val="bi"/>
            </m:rPr>
            <w:rPr>
              <w:rFonts w:ascii="Cambria Math" w:eastAsiaTheme="minorEastAsia" w:hAnsi="Cambria Math"/>
              <w:sz w:val="24"/>
              <w:szCs w:val="24"/>
            </w:rPr>
            <m:t>C</m:t>
          </m:r>
        </m:oMath>
        <w:r w:rsidR="00DC1946" w:rsidDel="00BA79DF">
          <w:rPr>
            <w:rFonts w:eastAsiaTheme="minorEastAsia"/>
            <w:sz w:val="24"/>
            <w:szCs w:val="24"/>
          </w:rPr>
          <w:delText xml:space="preserve"> estiver</w:delText>
        </w:r>
        <w:r w:rsidDel="00BA79DF">
          <w:rPr>
            <w:rFonts w:eastAsiaTheme="minorEastAsia"/>
            <w:sz w:val="24"/>
            <w:szCs w:val="24"/>
          </w:rPr>
          <w:delText xml:space="preserve">, maior será a associação entre as duas variáveis. </w:delText>
        </w:r>
        <w:r w:rsidR="00DC1946" w:rsidDel="00BA79DF">
          <w:rPr>
            <w:rFonts w:eastAsiaTheme="minorEastAsia"/>
            <w:sz w:val="24"/>
            <w:szCs w:val="24"/>
          </w:rPr>
          <w:delText xml:space="preserve">Contudo, o coeficiente acima nunca atinge o valor 1. O valor máximo de </w:delText>
        </w:r>
        <m:oMath>
          <m:r>
            <m:rPr>
              <m:sty m:val="bi"/>
            </m:rPr>
            <w:rPr>
              <w:rFonts w:ascii="Cambria Math" w:eastAsiaTheme="minorEastAsia" w:hAnsi="Cambria Math"/>
              <w:sz w:val="24"/>
              <w:szCs w:val="24"/>
            </w:rPr>
            <m:t>C</m:t>
          </m:r>
        </m:oMath>
        <w:r w:rsidR="00DC1946" w:rsidDel="00BA79DF">
          <w:rPr>
            <w:rFonts w:eastAsiaTheme="minorEastAsia"/>
            <w:sz w:val="24"/>
            <w:szCs w:val="24"/>
          </w:rPr>
          <w:delText xml:space="preserve"> depende de </w:delText>
        </w:r>
        <m:oMath>
          <m:r>
            <m:rPr>
              <m:sty m:val="bi"/>
            </m:rPr>
            <w:rPr>
              <w:rFonts w:ascii="Cambria Math" w:eastAsiaTheme="minorEastAsia" w:hAnsi="Cambria Math"/>
              <w:sz w:val="24"/>
              <w:szCs w:val="24"/>
            </w:rPr>
            <m:t>r</m:t>
          </m:r>
        </m:oMath>
        <w:r w:rsidR="00DC1946" w:rsidDel="00BA79DF">
          <w:rPr>
            <w:rFonts w:eastAsiaTheme="minorEastAsia"/>
            <w:sz w:val="24"/>
            <w:szCs w:val="24"/>
          </w:rPr>
          <w:delText xml:space="preserve"> e </w:delText>
        </w:r>
        <m:oMath>
          <m:r>
            <m:rPr>
              <m:sty m:val="bi"/>
            </m:rPr>
            <w:rPr>
              <w:rFonts w:ascii="Cambria Math" w:eastAsiaTheme="minorEastAsia" w:hAnsi="Cambria Math"/>
              <w:sz w:val="24"/>
              <w:szCs w:val="24"/>
            </w:rPr>
            <m:t>s</m:t>
          </m:r>
        </m:oMath>
        <w:r w:rsidR="00DC1946" w:rsidDel="00BA79DF">
          <w:rPr>
            <w:rFonts w:eastAsiaTheme="minorEastAsia"/>
            <w:sz w:val="24"/>
            <w:szCs w:val="24"/>
          </w:rPr>
          <w:delText xml:space="preserve"> (número de linhas e colunas, respectivamente). Para evitar esse inconveniente, costuma-se definir um outro coeficiente</w:delText>
        </w:r>
        <w:r w:rsidR="00325158" w:rsidDel="00BA79DF">
          <w:rPr>
            <w:rFonts w:eastAsiaTheme="minorEastAsia"/>
            <w:sz w:val="24"/>
            <w:szCs w:val="24"/>
          </w:rPr>
          <w:delText xml:space="preserve"> de contingência</w:delText>
        </w:r>
        <w:r w:rsidR="007351B6" w:rsidDel="00BA79DF">
          <w:rPr>
            <w:rFonts w:eastAsiaTheme="minorEastAsia"/>
            <w:sz w:val="24"/>
            <w:szCs w:val="24"/>
          </w:rPr>
          <w:delText xml:space="preserve"> (de Tschuprow)</w:delText>
        </w:r>
        <w:r w:rsidR="00DC1946" w:rsidDel="00BA79DF">
          <w:rPr>
            <w:rFonts w:eastAsiaTheme="minorEastAsia"/>
            <w:sz w:val="24"/>
            <w:szCs w:val="24"/>
          </w:rPr>
          <w:delText>, dado por:</w:delText>
        </w:r>
      </w:del>
    </w:p>
    <w:p w14:paraId="5087BF6A" w14:textId="0D632337" w:rsidR="00DC1946" w:rsidDel="00BA79DF" w:rsidRDefault="00D90FD7" w:rsidP="00BA79DF">
      <w:pPr>
        <w:pStyle w:val="Ttulo2"/>
        <w:spacing w:before="240" w:after="240"/>
        <w:rPr>
          <w:del w:id="1213" w:author="Adriana Andrade" w:date="2020-06-05T16:30:00Z"/>
          <w:rFonts w:eastAsiaTheme="minorEastAsia"/>
          <w:sz w:val="24"/>
          <w:szCs w:val="24"/>
        </w:rPr>
        <w:pPrChange w:id="1214" w:author="Adriana Andrade" w:date="2020-06-05T16:30:00Z">
          <w:pPr>
            <w:spacing w:before="120" w:after="120" w:line="360" w:lineRule="auto"/>
            <w:jc w:val="both"/>
          </w:pPr>
        </w:pPrChange>
      </w:pPr>
      <w:del w:id="1215" w:author="Adriana Andrade" w:date="2020-06-05T16:30:00Z">
        <m:oMathPara>
          <m:oMath>
            <m:r>
              <m:rPr>
                <m:sty m:val="bi"/>
              </m:rPr>
              <w:rPr>
                <w:rFonts w:ascii="Cambria Math" w:eastAsiaTheme="minorEastAsia" w:hAnsi="Cambria Math"/>
                <w:sz w:val="24"/>
                <w:szCs w:val="24"/>
              </w:rPr>
              <m:t>T=</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m:rPr>
                            <m:sty m:val="bi"/>
                          </m:rPr>
                          <w:rPr>
                            <w:rFonts w:ascii="Cambria Math" w:eastAsiaTheme="minorEastAsia" w:hAnsi="Cambria Math"/>
                            <w:sz w:val="24"/>
                            <w:szCs w:val="24"/>
                          </w:rPr>
                          <m:t>χ</m:t>
                        </m:r>
                      </m:e>
                      <m:sup>
                        <m:r>
                          <m:rPr>
                            <m:sty m:val="bi"/>
                          </m:rPr>
                          <w:rPr>
                            <w:rFonts w:ascii="Cambria Math" w:eastAsiaTheme="minorEastAsia" w:hAnsi="Cambria Math"/>
                            <w:sz w:val="24"/>
                            <w:szCs w:val="24"/>
                          </w:rPr>
                          <m:t>2</m:t>
                        </m:r>
                      </m:sup>
                    </m:sSup>
                    <m:r>
                      <m:rPr>
                        <m:sty m:val="bi"/>
                      </m:rPr>
                      <w:rPr>
                        <w:rFonts w:ascii="Cambria Math" w:eastAsiaTheme="minorEastAsia" w:hAnsi="Cambria Math"/>
                        <w:sz w:val="24"/>
                        <w:szCs w:val="24"/>
                      </w:rPr>
                      <m:t>/n</m:t>
                    </m:r>
                  </m:num>
                  <m:den>
                    <m:rad>
                      <m:radPr>
                        <m:degHide m:val="1"/>
                        <m:ctrlPr>
                          <w:rPr>
                            <w:rFonts w:ascii="Cambria Math" w:eastAsiaTheme="minorEastAsia" w:hAnsi="Cambria Math"/>
                            <w:i/>
                            <w:sz w:val="24"/>
                            <w:szCs w:val="24"/>
                          </w:rPr>
                        </m:ctrlPr>
                      </m:radPr>
                      <m:deg/>
                      <m:e>
                        <m:d>
                          <m:dPr>
                            <m:ctrlPr>
                              <w:rPr>
                                <w:rFonts w:ascii="Cambria Math" w:eastAsiaTheme="minorEastAsia" w:hAnsi="Cambria Math"/>
                                <w:i/>
                                <w:sz w:val="24"/>
                                <w:szCs w:val="24"/>
                              </w:rPr>
                            </m:ctrlPr>
                          </m:dPr>
                          <m:e>
                            <m:r>
                              <m:rPr>
                                <m:sty m:val="bi"/>
                              </m:rPr>
                              <w:rPr>
                                <w:rFonts w:ascii="Cambria Math" w:eastAsiaTheme="minorEastAsia" w:hAnsi="Cambria Math"/>
                                <w:sz w:val="24"/>
                                <w:szCs w:val="24"/>
                              </w:rPr>
                              <m:t>r-1</m:t>
                            </m:r>
                          </m:e>
                        </m:d>
                        <m:d>
                          <m:dPr>
                            <m:ctrlPr>
                              <w:rPr>
                                <w:rFonts w:ascii="Cambria Math" w:eastAsiaTheme="minorEastAsia" w:hAnsi="Cambria Math"/>
                                <w:i/>
                                <w:sz w:val="24"/>
                                <w:szCs w:val="24"/>
                              </w:rPr>
                            </m:ctrlPr>
                          </m:dPr>
                          <m:e>
                            <m:r>
                              <m:rPr>
                                <m:sty m:val="bi"/>
                              </m:rPr>
                              <w:rPr>
                                <w:rFonts w:ascii="Cambria Math" w:eastAsiaTheme="minorEastAsia" w:hAnsi="Cambria Math"/>
                                <w:sz w:val="24"/>
                                <w:szCs w:val="24"/>
                              </w:rPr>
                              <m:t>s-1</m:t>
                            </m:r>
                          </m:e>
                        </m:d>
                      </m:e>
                    </m:rad>
                  </m:den>
                </m:f>
              </m:e>
            </m:rad>
            <m:r>
              <m:rPr>
                <m:sty m:val="bi"/>
              </m:rPr>
              <w:rPr>
                <w:rFonts w:ascii="Cambria Math" w:eastAsiaTheme="minorEastAsia" w:hAnsi="Cambria Math"/>
                <w:sz w:val="24"/>
                <w:szCs w:val="24"/>
              </w:rPr>
              <m:t xml:space="preserve"> ,</m:t>
            </m:r>
          </m:oMath>
        </m:oMathPara>
      </w:del>
    </w:p>
    <w:p w14:paraId="02C71B9B" w14:textId="55FB5FDC" w:rsidR="00DC1946" w:rsidDel="00BA79DF" w:rsidRDefault="00DC1946" w:rsidP="00BA79DF">
      <w:pPr>
        <w:pStyle w:val="Ttulo2"/>
        <w:spacing w:before="240" w:after="240"/>
        <w:rPr>
          <w:del w:id="1216" w:author="Adriana Andrade" w:date="2020-06-05T16:30:00Z"/>
          <w:rFonts w:eastAsiaTheme="minorEastAsia"/>
          <w:sz w:val="24"/>
          <w:szCs w:val="24"/>
        </w:rPr>
        <w:pPrChange w:id="1217" w:author="Adriana Andrade" w:date="2020-06-05T16:30:00Z">
          <w:pPr>
            <w:spacing w:after="0" w:line="360" w:lineRule="auto"/>
            <w:jc w:val="both"/>
          </w:pPr>
        </w:pPrChange>
      </w:pPr>
      <w:del w:id="1218" w:author="Adriana Andrade" w:date="2020-06-05T16:30:00Z">
        <w:r w:rsidDel="00BA79DF">
          <w:rPr>
            <w:rFonts w:eastAsiaTheme="minorEastAsia"/>
            <w:sz w:val="24"/>
            <w:szCs w:val="24"/>
          </w:rPr>
          <w:delText xml:space="preserve">que pode atingir o máximo igual a 1 se </w:delText>
        </w:r>
        <m:oMath>
          <m:r>
            <m:rPr>
              <m:sty m:val="bi"/>
            </m:rPr>
            <w:rPr>
              <w:rFonts w:ascii="Cambria Math" w:eastAsiaTheme="minorEastAsia" w:hAnsi="Cambria Math"/>
              <w:sz w:val="24"/>
              <w:szCs w:val="24"/>
            </w:rPr>
            <m:t>r=s</m:t>
          </m:r>
        </m:oMath>
        <w:r w:rsidDel="00BA79DF">
          <w:rPr>
            <w:rFonts w:eastAsiaTheme="minorEastAsia"/>
            <w:sz w:val="24"/>
            <w:szCs w:val="24"/>
          </w:rPr>
          <w:delText>.</w:delText>
        </w:r>
      </w:del>
    </w:p>
    <w:p w14:paraId="2B7AB179" w14:textId="43636B56" w:rsidR="00DB69A6" w:rsidDel="00BA79DF" w:rsidRDefault="008A587A" w:rsidP="00BA79DF">
      <w:pPr>
        <w:pStyle w:val="Ttulo2"/>
        <w:spacing w:before="240" w:after="240"/>
        <w:rPr>
          <w:del w:id="1219" w:author="Adriana Andrade" w:date="2020-06-05T16:30:00Z"/>
          <w:rFonts w:eastAsiaTheme="minorEastAsia"/>
          <w:sz w:val="24"/>
          <w:szCs w:val="24"/>
        </w:rPr>
        <w:pPrChange w:id="1220" w:author="Adriana Andrade" w:date="2020-06-05T16:30:00Z">
          <w:pPr>
            <w:spacing w:before="120" w:after="120" w:line="360" w:lineRule="auto"/>
            <w:jc w:val="both"/>
          </w:pPr>
        </w:pPrChange>
      </w:pPr>
      <w:del w:id="1221" w:author="Adriana Andrade" w:date="2020-06-05T16:30:00Z">
        <w:r w:rsidDel="00BA79DF">
          <w:rPr>
            <w:rFonts w:eastAsiaTheme="minorEastAsia"/>
            <w:sz w:val="24"/>
            <w:szCs w:val="24"/>
          </w:rPr>
          <w:tab/>
        </w:r>
      </w:del>
    </w:p>
    <w:p w14:paraId="1CF73039" w14:textId="5819933D" w:rsidR="00AF3309" w:rsidDel="00BA79DF" w:rsidRDefault="00AF3309" w:rsidP="00BA79DF">
      <w:pPr>
        <w:pStyle w:val="Ttulo2"/>
        <w:spacing w:before="240" w:after="240"/>
        <w:rPr>
          <w:del w:id="1222" w:author="Adriana Andrade" w:date="2020-06-05T16:30:00Z"/>
          <w:rFonts w:eastAsiaTheme="minorEastAsia"/>
          <w:b w:val="0"/>
          <w:sz w:val="28"/>
          <w:szCs w:val="28"/>
        </w:rPr>
        <w:pPrChange w:id="1223" w:author="Adriana Andrade" w:date="2020-06-05T16:30:00Z">
          <w:pPr>
            <w:spacing w:before="120" w:after="120" w:line="360" w:lineRule="auto"/>
            <w:jc w:val="both"/>
          </w:pPr>
        </w:pPrChange>
      </w:pPr>
    </w:p>
    <w:p w14:paraId="5201CD34" w14:textId="7261CB43" w:rsidR="00CD4F5A" w:rsidRPr="00CD4F5A" w:rsidDel="00BA79DF" w:rsidRDefault="00CD4F5A" w:rsidP="00BA79DF">
      <w:pPr>
        <w:pStyle w:val="Ttulo2"/>
        <w:spacing w:before="240" w:after="240"/>
        <w:rPr>
          <w:del w:id="1224" w:author="Adriana Andrade" w:date="2020-06-05T16:30:00Z"/>
          <w:rFonts w:eastAsiaTheme="minorEastAsia"/>
          <w:b w:val="0"/>
          <w:sz w:val="28"/>
          <w:szCs w:val="28"/>
        </w:rPr>
        <w:pPrChange w:id="1225" w:author="Adriana Andrade" w:date="2020-06-05T16:30:00Z">
          <w:pPr>
            <w:spacing w:before="360" w:after="120" w:line="360" w:lineRule="auto"/>
            <w:jc w:val="both"/>
          </w:pPr>
        </w:pPrChange>
      </w:pPr>
      <w:del w:id="1226" w:author="Adriana Andrade" w:date="2020-06-05T16:30:00Z">
        <w:r w:rsidRPr="00CD4F5A" w:rsidDel="00BA79DF">
          <w:rPr>
            <w:rFonts w:eastAsiaTheme="minorEastAsia"/>
            <w:b w:val="0"/>
            <w:sz w:val="28"/>
            <w:szCs w:val="28"/>
          </w:rPr>
          <w:delText>Exemplo</w:delText>
        </w:r>
      </w:del>
    </w:p>
    <w:p w14:paraId="2A2A1D35" w14:textId="47D9C93A" w:rsidR="00CD4F5A" w:rsidDel="00BA79DF" w:rsidRDefault="00CD4F5A" w:rsidP="00BA79DF">
      <w:pPr>
        <w:pStyle w:val="Ttulo2"/>
        <w:spacing w:before="240" w:after="240"/>
        <w:rPr>
          <w:del w:id="1227" w:author="Adriana Andrade" w:date="2020-06-05T16:30:00Z"/>
          <w:rFonts w:eastAsiaTheme="minorEastAsia"/>
          <w:sz w:val="24"/>
          <w:szCs w:val="24"/>
        </w:rPr>
        <w:pPrChange w:id="1228" w:author="Adriana Andrade" w:date="2020-06-05T16:30:00Z">
          <w:pPr>
            <w:spacing w:after="0" w:line="360" w:lineRule="auto"/>
            <w:jc w:val="both"/>
          </w:pPr>
        </w:pPrChange>
      </w:pPr>
      <w:del w:id="1229" w:author="Adriana Andrade" w:date="2020-06-05T16:30:00Z">
        <w:r w:rsidDel="00BA79DF">
          <w:rPr>
            <w:rFonts w:eastAsiaTheme="minorEastAsia"/>
            <w:sz w:val="24"/>
            <w:szCs w:val="24"/>
          </w:rPr>
          <w:tab/>
          <w:delText>Considerando o exemplo anterior, cujas frequências observadas e esperadas são apresentadas na Tabela 5.8, calcularemos os coeficientes de contingência</w:delText>
        </w:r>
        <w:r w:rsidR="008060C2" w:rsidDel="00BA79DF">
          <w:rPr>
            <w:rFonts w:eastAsiaTheme="minorEastAsia"/>
            <w:sz w:val="24"/>
            <w:szCs w:val="24"/>
          </w:rPr>
          <w:delText>.</w:delText>
        </w:r>
      </w:del>
    </w:p>
    <w:p w14:paraId="2CAF4183" w14:textId="61C4570D" w:rsidR="0075736C" w:rsidDel="00BA79DF" w:rsidRDefault="0075736C" w:rsidP="00BA79DF">
      <w:pPr>
        <w:pStyle w:val="Ttulo2"/>
        <w:spacing w:before="240" w:after="240"/>
        <w:rPr>
          <w:del w:id="1230" w:author="Adriana Andrade" w:date="2020-06-05T16:30:00Z"/>
          <w:rFonts w:eastAsiaTheme="minorEastAsia"/>
          <w:sz w:val="24"/>
          <w:szCs w:val="24"/>
        </w:rPr>
        <w:pPrChange w:id="1231" w:author="Adriana Andrade" w:date="2020-06-05T16:30:00Z">
          <w:pPr>
            <w:spacing w:before="120" w:after="0" w:line="360" w:lineRule="auto"/>
            <w:jc w:val="both"/>
          </w:pPr>
        </w:pPrChange>
      </w:pPr>
      <w:del w:id="1232" w:author="Adriana Andrade" w:date="2020-06-05T16:30:00Z">
        <w:r w:rsidDel="00BA79DF">
          <w:rPr>
            <w:rFonts w:eastAsiaTheme="minorEastAsia"/>
            <w:sz w:val="24"/>
            <w:szCs w:val="24"/>
          </w:rPr>
          <w:tab/>
          <w:delText xml:space="preserve">Como já foi visto no exemplo anterior, o qui-quadrado foi  </w:delText>
        </w:r>
        <m:oMath>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χ</m:t>
              </m:r>
            </m:e>
            <m:sup>
              <m:r>
                <m:rPr>
                  <m:sty m:val="bi"/>
                </m:rPr>
                <w:rPr>
                  <w:rFonts w:ascii="Cambria Math" w:eastAsiaTheme="minorEastAsia" w:cs="Times New Roman"/>
                  <w:sz w:val="24"/>
                  <w:szCs w:val="24"/>
                </w:rPr>
                <m:t>2</m:t>
              </m:r>
            </m:sup>
          </m:sSup>
          <m:r>
            <m:rPr>
              <m:sty m:val="bi"/>
            </m:rPr>
            <w:rPr>
              <w:rFonts w:ascii="Cambria Math" w:eastAsiaTheme="minorEastAsia" w:cs="Times New Roman"/>
              <w:sz w:val="24"/>
              <w:szCs w:val="24"/>
            </w:rPr>
            <m:t>=25,4</m:t>
          </m:r>
        </m:oMath>
        <w:r w:rsidDel="00BA79DF">
          <w:rPr>
            <w:rFonts w:eastAsiaTheme="minorEastAsia"/>
            <w:sz w:val="24"/>
            <w:szCs w:val="24"/>
          </w:rPr>
          <w:delText xml:space="preserve">. </w:delText>
        </w:r>
        <w:r w:rsidR="008060C2" w:rsidDel="00BA79DF">
          <w:rPr>
            <w:rFonts w:eastAsiaTheme="minorEastAsia"/>
            <w:sz w:val="24"/>
            <w:szCs w:val="24"/>
          </w:rPr>
          <w:delText xml:space="preserve"> </w:delText>
        </w:r>
        <w:r w:rsidR="00BB4CD8" w:rsidDel="00BA79DF">
          <w:rPr>
            <w:rFonts w:eastAsiaTheme="minorEastAsia"/>
            <w:sz w:val="24"/>
            <w:szCs w:val="24"/>
          </w:rPr>
          <w:delText>Portanto</w:delText>
        </w:r>
        <w:r w:rsidDel="00BA79DF">
          <w:rPr>
            <w:rFonts w:eastAsiaTheme="minorEastAsia"/>
            <w:sz w:val="24"/>
            <w:szCs w:val="24"/>
          </w:rPr>
          <w:delText>:</w:delText>
        </w:r>
      </w:del>
    </w:p>
    <w:p w14:paraId="5A710E76" w14:textId="0D354A27" w:rsidR="0075736C" w:rsidDel="00BA79DF" w:rsidRDefault="0075736C" w:rsidP="00BA79DF">
      <w:pPr>
        <w:pStyle w:val="Ttulo2"/>
        <w:spacing w:before="240" w:after="240"/>
        <w:rPr>
          <w:del w:id="1233" w:author="Adriana Andrade" w:date="2020-06-05T16:30:00Z"/>
          <w:rFonts w:eastAsiaTheme="minorEastAsia"/>
          <w:sz w:val="24"/>
          <w:szCs w:val="24"/>
        </w:rPr>
        <w:pPrChange w:id="1234" w:author="Adriana Andrade" w:date="2020-06-05T16:30:00Z">
          <w:pPr>
            <w:spacing w:after="0" w:line="360" w:lineRule="auto"/>
            <w:jc w:val="both"/>
          </w:pPr>
        </w:pPrChange>
      </w:pPr>
      <w:del w:id="1235" w:author="Adriana Andrade" w:date="2020-06-05T16:30:00Z">
        <m:oMathPara>
          <m:oMath>
            <m:r>
              <m:rPr>
                <m:sty m:val="bi"/>
              </m:rPr>
              <w:rPr>
                <w:rFonts w:ascii="Cambria Math" w:eastAsiaTheme="minorEastAsia" w:hAnsi="Cambria Math"/>
                <w:sz w:val="24"/>
                <w:szCs w:val="24"/>
              </w:rPr>
              <m:t>C=</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χ</m:t>
                        </m:r>
                      </m:e>
                      <m:sup>
                        <m:r>
                          <m:rPr>
                            <m:sty m:val="bi"/>
                          </m:rPr>
                          <w:rPr>
                            <w:rFonts w:ascii="Cambria Math" w:eastAsiaTheme="minorEastAsia" w:cs="Times New Roman"/>
                            <w:sz w:val="24"/>
                            <w:szCs w:val="24"/>
                          </w:rPr>
                          <m:t>2</m:t>
                        </m:r>
                      </m:sup>
                    </m:sSup>
                  </m:num>
                  <m:den>
                    <m:sSup>
                      <m:sSupPr>
                        <m:ctrlPr>
                          <w:rPr>
                            <w:rFonts w:ascii="Cambria Math" w:eastAsiaTheme="minorEastAsia" w:hAnsi="Cambria Math" w:cs="Times New Roman"/>
                            <w:i/>
                            <w:sz w:val="24"/>
                            <w:szCs w:val="24"/>
                          </w:rPr>
                        </m:ctrlPr>
                      </m:sSupPr>
                      <m:e>
                        <m:r>
                          <m:rPr>
                            <m:sty m:val="bi"/>
                          </m:rPr>
                          <w:rPr>
                            <w:rFonts w:ascii="Cambria Math" w:eastAsiaTheme="minorEastAsia" w:hAnsi="Cambria Math" w:cs="Times New Roman"/>
                            <w:sz w:val="24"/>
                            <w:szCs w:val="24"/>
                          </w:rPr>
                          <m:t>χ</m:t>
                        </m:r>
                      </m:e>
                      <m:sup>
                        <m:r>
                          <m:rPr>
                            <m:sty m:val="bi"/>
                          </m:rPr>
                          <w:rPr>
                            <w:rFonts w:ascii="Cambria Math" w:eastAsiaTheme="minorEastAsia" w:cs="Times New Roman"/>
                            <w:sz w:val="24"/>
                            <w:szCs w:val="24"/>
                          </w:rPr>
                          <m:t>2</m:t>
                        </m:r>
                      </m:sup>
                    </m:sSup>
                    <m:r>
                      <m:rPr>
                        <m:sty m:val="bi"/>
                      </m:rPr>
                      <w:rPr>
                        <w:rFonts w:ascii="Cambria Math" w:eastAsiaTheme="minorEastAsia" w:cs="Times New Roman"/>
                        <w:sz w:val="24"/>
                        <w:szCs w:val="24"/>
                      </w:rPr>
                      <m:t>+</m:t>
                    </m:r>
                    <m:r>
                      <m:rPr>
                        <m:sty m:val="bi"/>
                      </m:rPr>
                      <w:rPr>
                        <w:rFonts w:ascii="Cambria Math" w:eastAsiaTheme="minorEastAsia" w:hAnsi="Cambria Math" w:cs="Times New Roman"/>
                        <w:sz w:val="24"/>
                        <w:szCs w:val="24"/>
                      </w:rPr>
                      <m:t>n</m:t>
                    </m:r>
                  </m:den>
                </m:f>
              </m:e>
            </m:rad>
            <m:r>
              <m:rPr>
                <m:sty m:val="bi"/>
              </m:rP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f>
                  <m:fPr>
                    <m:ctrlPr>
                      <w:rPr>
                        <w:rFonts w:ascii="Cambria Math" w:eastAsiaTheme="minorEastAsia" w:hAnsi="Cambria Math" w:cs="Times New Roman"/>
                        <w:i/>
                        <w:sz w:val="24"/>
                        <w:szCs w:val="24"/>
                      </w:rPr>
                    </m:ctrlPr>
                  </m:fPr>
                  <m:num>
                    <m:r>
                      <m:rPr>
                        <m:sty m:val="bi"/>
                      </m:rPr>
                      <w:rPr>
                        <w:rFonts w:ascii="Cambria Math" w:eastAsiaTheme="minorEastAsia" w:cs="Times New Roman"/>
                        <w:sz w:val="24"/>
                        <w:szCs w:val="24"/>
                      </w:rPr>
                      <m:t>25,4</m:t>
                    </m:r>
                  </m:num>
                  <m:den>
                    <m:r>
                      <m:rPr>
                        <m:sty m:val="bi"/>
                      </m:rPr>
                      <w:rPr>
                        <w:rFonts w:ascii="Cambria Math" w:eastAsiaTheme="minorEastAsia" w:cs="Times New Roman"/>
                        <w:sz w:val="24"/>
                        <w:szCs w:val="24"/>
                      </w:rPr>
                      <m:t>25,4+</m:t>
                    </m:r>
                    <m:r>
                      <m:rPr>
                        <m:sty m:val="bi"/>
                      </m:rPr>
                      <w:rPr>
                        <w:rFonts w:ascii="Cambria Math" w:eastAsiaTheme="minorEastAsia" w:hAnsi="Cambria Math" w:cs="Times New Roman"/>
                        <w:sz w:val="24"/>
                        <w:szCs w:val="24"/>
                      </w:rPr>
                      <m:t>200</m:t>
                    </m:r>
                  </m:den>
                </m:f>
              </m:e>
            </m:rad>
            <m:r>
              <m:rPr>
                <m:sty m:val="bi"/>
              </m:rPr>
              <w:rPr>
                <w:rFonts w:ascii="Cambria Math" w:eastAsiaTheme="minorEastAsia" w:hAnsi="Cambria Math" w:cs="Times New Roman"/>
                <w:sz w:val="24"/>
                <w:szCs w:val="24"/>
              </w:rPr>
              <m:t>=0,336</m:t>
            </m:r>
          </m:oMath>
        </m:oMathPara>
      </w:del>
    </w:p>
    <w:p w14:paraId="3E44B6D5" w14:textId="506A73CA" w:rsidR="00DB69A6" w:rsidDel="00BA79DF" w:rsidRDefault="00DB69A6" w:rsidP="00BA79DF">
      <w:pPr>
        <w:pStyle w:val="Ttulo2"/>
        <w:spacing w:before="240" w:after="240"/>
        <w:rPr>
          <w:del w:id="1236" w:author="Adriana Andrade" w:date="2020-06-05T16:30:00Z"/>
          <w:rFonts w:eastAsiaTheme="minorEastAsia"/>
          <w:sz w:val="24"/>
          <w:szCs w:val="24"/>
        </w:rPr>
        <w:pPrChange w:id="1237" w:author="Adriana Andrade" w:date="2020-06-05T16:30:00Z">
          <w:pPr>
            <w:spacing w:after="0" w:line="360" w:lineRule="auto"/>
            <w:jc w:val="both"/>
          </w:pPr>
        </w:pPrChange>
      </w:pPr>
      <w:del w:id="1238" w:author="Adriana Andrade" w:date="2020-06-05T16:30:00Z">
        <w:r w:rsidDel="00BA79DF">
          <w:rPr>
            <w:rFonts w:eastAsiaTheme="minorEastAsia"/>
            <w:sz w:val="24"/>
            <w:szCs w:val="24"/>
          </w:rPr>
          <w:delText xml:space="preserve">e </w:delText>
        </w:r>
      </w:del>
    </w:p>
    <w:p w14:paraId="6D26EDC8" w14:textId="6996675F" w:rsidR="00DB69A6" w:rsidRPr="0075736C" w:rsidDel="00BA79DF" w:rsidRDefault="00DB69A6" w:rsidP="00BA79DF">
      <w:pPr>
        <w:pStyle w:val="Ttulo2"/>
        <w:spacing w:before="240" w:after="240"/>
        <w:rPr>
          <w:del w:id="1239" w:author="Adriana Andrade" w:date="2020-06-05T16:30:00Z"/>
          <w:rFonts w:eastAsiaTheme="minorEastAsia"/>
          <w:sz w:val="24"/>
          <w:szCs w:val="24"/>
        </w:rPr>
        <w:pPrChange w:id="1240" w:author="Adriana Andrade" w:date="2020-06-05T16:30:00Z">
          <w:pPr>
            <w:spacing w:after="0" w:line="360" w:lineRule="auto"/>
            <w:jc w:val="both"/>
          </w:pPr>
        </w:pPrChange>
      </w:pPr>
      <w:del w:id="1241" w:author="Adriana Andrade" w:date="2020-06-05T16:30:00Z">
        <m:oMathPara>
          <m:oMath>
            <m:r>
              <m:rPr>
                <m:sty m:val="bi"/>
              </m:rPr>
              <w:rPr>
                <w:rFonts w:ascii="Cambria Math" w:eastAsiaTheme="minorEastAsia" w:hAnsi="Cambria Math"/>
                <w:sz w:val="24"/>
                <w:szCs w:val="24"/>
              </w:rPr>
              <m:t>T=</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m:rPr>
                            <m:sty m:val="bi"/>
                          </m:rPr>
                          <w:rPr>
                            <w:rFonts w:ascii="Cambria Math" w:eastAsiaTheme="minorEastAsia" w:hAnsi="Cambria Math"/>
                            <w:sz w:val="24"/>
                            <w:szCs w:val="24"/>
                          </w:rPr>
                          <m:t>χ</m:t>
                        </m:r>
                      </m:e>
                      <m:sup>
                        <m:r>
                          <m:rPr>
                            <m:sty m:val="bi"/>
                          </m:rPr>
                          <w:rPr>
                            <w:rFonts w:ascii="Cambria Math" w:eastAsiaTheme="minorEastAsia" w:hAnsi="Cambria Math"/>
                            <w:sz w:val="24"/>
                            <w:szCs w:val="24"/>
                          </w:rPr>
                          <m:t>2</m:t>
                        </m:r>
                      </m:sup>
                    </m:sSup>
                    <m:r>
                      <m:rPr>
                        <m:sty m:val="bi"/>
                      </m:rPr>
                      <w:rPr>
                        <w:rFonts w:ascii="Cambria Math" w:eastAsiaTheme="minorEastAsia" w:hAnsi="Cambria Math"/>
                        <w:sz w:val="24"/>
                        <w:szCs w:val="24"/>
                      </w:rPr>
                      <m:t>/n</m:t>
                    </m:r>
                  </m:num>
                  <m:den>
                    <m:rad>
                      <m:radPr>
                        <m:degHide m:val="1"/>
                        <m:ctrlPr>
                          <w:rPr>
                            <w:rFonts w:ascii="Cambria Math" w:eastAsiaTheme="minorEastAsia" w:hAnsi="Cambria Math"/>
                            <w:i/>
                            <w:sz w:val="24"/>
                            <w:szCs w:val="24"/>
                          </w:rPr>
                        </m:ctrlPr>
                      </m:radPr>
                      <m:deg/>
                      <m:e>
                        <m:d>
                          <m:dPr>
                            <m:ctrlPr>
                              <w:rPr>
                                <w:rFonts w:ascii="Cambria Math" w:eastAsiaTheme="minorEastAsia" w:hAnsi="Cambria Math"/>
                                <w:i/>
                                <w:sz w:val="24"/>
                                <w:szCs w:val="24"/>
                              </w:rPr>
                            </m:ctrlPr>
                          </m:dPr>
                          <m:e>
                            <m:r>
                              <m:rPr>
                                <m:sty m:val="bi"/>
                              </m:rPr>
                              <w:rPr>
                                <w:rFonts w:ascii="Cambria Math" w:eastAsiaTheme="minorEastAsia" w:hAnsi="Cambria Math"/>
                                <w:sz w:val="24"/>
                                <w:szCs w:val="24"/>
                              </w:rPr>
                              <m:t>r-1</m:t>
                            </m:r>
                          </m:e>
                        </m:d>
                        <m:d>
                          <m:dPr>
                            <m:ctrlPr>
                              <w:rPr>
                                <w:rFonts w:ascii="Cambria Math" w:eastAsiaTheme="minorEastAsia" w:hAnsi="Cambria Math"/>
                                <w:i/>
                                <w:sz w:val="24"/>
                                <w:szCs w:val="24"/>
                              </w:rPr>
                            </m:ctrlPr>
                          </m:dPr>
                          <m:e>
                            <m:r>
                              <m:rPr>
                                <m:sty m:val="bi"/>
                              </m:rPr>
                              <w:rPr>
                                <w:rFonts w:ascii="Cambria Math" w:eastAsiaTheme="minorEastAsia" w:hAnsi="Cambria Math"/>
                                <w:sz w:val="24"/>
                                <w:szCs w:val="24"/>
                              </w:rPr>
                              <m:t>s-1</m:t>
                            </m:r>
                          </m:e>
                        </m:d>
                      </m:e>
                    </m:rad>
                  </m:den>
                </m:f>
              </m:e>
            </m:rad>
            <m:r>
              <m:rPr>
                <m:sty m:val="bi"/>
              </m:rP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m:rPr>
                        <m:sty m:val="bi"/>
                      </m:rPr>
                      <w:rPr>
                        <w:rFonts w:ascii="Cambria Math" w:eastAsiaTheme="minorEastAsia" w:cs="Times New Roman"/>
                        <w:sz w:val="24"/>
                        <w:szCs w:val="24"/>
                      </w:rPr>
                      <m:t>25,4</m:t>
                    </m:r>
                    <m:r>
                      <m:rPr>
                        <m:sty m:val="bi"/>
                      </m:rPr>
                      <w:rPr>
                        <w:rFonts w:ascii="Cambria Math" w:eastAsiaTheme="minorEastAsia" w:hAnsi="Cambria Math"/>
                        <w:sz w:val="24"/>
                        <w:szCs w:val="24"/>
                      </w:rPr>
                      <m:t>/200</m:t>
                    </m:r>
                  </m:num>
                  <m:den>
                    <m:rad>
                      <m:radPr>
                        <m:degHide m:val="1"/>
                        <m:ctrlPr>
                          <w:rPr>
                            <w:rFonts w:ascii="Cambria Math" w:eastAsiaTheme="minorEastAsia" w:hAnsi="Cambria Math"/>
                            <w:i/>
                            <w:sz w:val="24"/>
                            <w:szCs w:val="24"/>
                          </w:rPr>
                        </m:ctrlPr>
                      </m:radPr>
                      <m:deg/>
                      <m:e>
                        <m:d>
                          <m:dPr>
                            <m:ctrlPr>
                              <w:rPr>
                                <w:rFonts w:ascii="Cambria Math" w:eastAsiaTheme="minorEastAsia" w:hAnsi="Cambria Math"/>
                                <w:i/>
                                <w:sz w:val="24"/>
                                <w:szCs w:val="24"/>
                              </w:rPr>
                            </m:ctrlPr>
                          </m:dPr>
                          <m:e>
                            <m:r>
                              <m:rPr>
                                <m:sty m:val="bi"/>
                              </m:rPr>
                              <w:rPr>
                                <w:rFonts w:ascii="Cambria Math" w:eastAsiaTheme="minorEastAsia" w:hAnsi="Cambria Math"/>
                                <w:sz w:val="24"/>
                                <w:szCs w:val="24"/>
                              </w:rPr>
                              <m:t>2-1</m:t>
                            </m:r>
                          </m:e>
                        </m:d>
                        <m:d>
                          <m:dPr>
                            <m:ctrlPr>
                              <w:rPr>
                                <w:rFonts w:ascii="Cambria Math" w:eastAsiaTheme="minorEastAsia" w:hAnsi="Cambria Math"/>
                                <w:i/>
                                <w:sz w:val="24"/>
                                <w:szCs w:val="24"/>
                              </w:rPr>
                            </m:ctrlPr>
                          </m:dPr>
                          <m:e>
                            <m:r>
                              <m:rPr>
                                <m:sty m:val="bi"/>
                              </m:rPr>
                              <w:rPr>
                                <w:rFonts w:ascii="Cambria Math" w:eastAsiaTheme="minorEastAsia" w:hAnsi="Cambria Math"/>
                                <w:sz w:val="24"/>
                                <w:szCs w:val="24"/>
                              </w:rPr>
                              <m:t>2-1</m:t>
                            </m:r>
                          </m:e>
                        </m:d>
                      </m:e>
                    </m:rad>
                  </m:den>
                </m:f>
              </m:e>
            </m:rad>
            <m:r>
              <m:rPr>
                <m:sty m:val="bi"/>
              </m:rPr>
              <w:rPr>
                <w:rFonts w:ascii="Cambria Math" w:eastAsiaTheme="minorEastAsia" w:hAnsi="Cambria Math"/>
                <w:sz w:val="24"/>
                <w:szCs w:val="24"/>
              </w:rPr>
              <m:t>=0,3563</m:t>
            </m:r>
          </m:oMath>
        </m:oMathPara>
      </w:del>
    </w:p>
    <w:p w14:paraId="097CFAC9" w14:textId="78599578" w:rsidR="009A4B15" w:rsidDel="00BA79DF" w:rsidRDefault="009A4B15" w:rsidP="00BA79DF">
      <w:pPr>
        <w:pStyle w:val="Ttulo2"/>
        <w:spacing w:before="240" w:after="240"/>
        <w:rPr>
          <w:del w:id="1242" w:author="Adriana Andrade" w:date="2020-06-05T16:30:00Z"/>
          <w:rFonts w:eastAsiaTheme="minorEastAsia"/>
          <w:sz w:val="24"/>
          <w:szCs w:val="24"/>
        </w:rPr>
        <w:pPrChange w:id="1243" w:author="Adriana Andrade" w:date="2020-06-05T16:30:00Z">
          <w:pPr>
            <w:spacing w:before="240" w:after="0" w:line="360" w:lineRule="auto"/>
            <w:jc w:val="both"/>
          </w:pPr>
        </w:pPrChange>
      </w:pPr>
      <w:del w:id="1244" w:author="Adriana Andrade" w:date="2020-06-05T16:30:00Z">
        <w:r w:rsidDel="00BA79DF">
          <w:rPr>
            <w:rFonts w:eastAsiaTheme="minorEastAsia"/>
            <w:sz w:val="24"/>
            <w:szCs w:val="24"/>
          </w:rPr>
          <w:delText xml:space="preserve">indicando uma associação </w:delText>
        </w:r>
        <w:r w:rsidR="00266C13" w:rsidDel="00BA79DF">
          <w:rPr>
            <w:rFonts w:eastAsiaTheme="minorEastAsia"/>
            <w:sz w:val="24"/>
            <w:szCs w:val="24"/>
          </w:rPr>
          <w:delText>"</w:delText>
        </w:r>
        <w:r w:rsidDel="00BA79DF">
          <w:rPr>
            <w:rFonts w:eastAsiaTheme="minorEastAsia"/>
            <w:sz w:val="24"/>
            <w:szCs w:val="24"/>
          </w:rPr>
          <w:delText>moderada</w:delText>
        </w:r>
        <w:r w:rsidR="00266C13" w:rsidDel="00BA79DF">
          <w:rPr>
            <w:rFonts w:eastAsiaTheme="minorEastAsia"/>
            <w:sz w:val="24"/>
            <w:szCs w:val="24"/>
          </w:rPr>
          <w:delText>"</w:delText>
        </w:r>
        <w:r w:rsidDel="00BA79DF">
          <w:rPr>
            <w:rFonts w:eastAsiaTheme="minorEastAsia"/>
            <w:sz w:val="24"/>
            <w:szCs w:val="24"/>
          </w:rPr>
          <w:delText xml:space="preserve"> entre as variáveis sexo </w:delText>
        </w:r>
        <m:oMath>
          <m:r>
            <m:rPr>
              <m:sty m:val="bi"/>
            </m:rPr>
            <w:rPr>
              <w:rFonts w:ascii="Cambria Math" w:eastAsiaTheme="minorEastAsia" w:hAnsi="Cambria Math"/>
              <w:sz w:val="24"/>
              <w:szCs w:val="24"/>
            </w:rPr>
            <m:t>(X)</m:t>
          </m:r>
        </m:oMath>
        <w:r w:rsidDel="00BA79DF">
          <w:rPr>
            <w:rFonts w:eastAsiaTheme="minorEastAsia"/>
            <w:sz w:val="24"/>
            <w:szCs w:val="24"/>
          </w:rPr>
          <w:delText xml:space="preserve"> e curso escolhido </w:delText>
        </w:r>
        <m:oMath>
          <m:r>
            <m:rPr>
              <m:sty m:val="bi"/>
            </m:rPr>
            <w:rPr>
              <w:rFonts w:ascii="Cambria Math" w:eastAsiaTheme="minorEastAsia" w:hAnsi="Cambria Math"/>
              <w:sz w:val="24"/>
              <w:szCs w:val="24"/>
            </w:rPr>
            <m:t>(Y)</m:t>
          </m:r>
        </m:oMath>
        <w:r w:rsidDel="00BA79DF">
          <w:rPr>
            <w:rFonts w:eastAsiaTheme="minorEastAsia"/>
            <w:sz w:val="24"/>
            <w:szCs w:val="24"/>
          </w:rPr>
          <w:delText>.</w:delText>
        </w:r>
      </w:del>
    </w:p>
    <w:p w14:paraId="1AAD9E81" w14:textId="356C6821" w:rsidR="008060C2" w:rsidRPr="001D4C72" w:rsidDel="00BA79DF" w:rsidRDefault="008060C2" w:rsidP="00BA79DF">
      <w:pPr>
        <w:pStyle w:val="Ttulo2"/>
        <w:spacing w:before="240" w:after="240"/>
        <w:rPr>
          <w:del w:id="1245" w:author="Adriana Andrade" w:date="2020-06-05T16:30:00Z"/>
          <w:rFonts w:eastAsiaTheme="minorEastAsia"/>
          <w:b w:val="0"/>
          <w:sz w:val="24"/>
          <w:szCs w:val="24"/>
        </w:rPr>
        <w:pPrChange w:id="1246" w:author="Adriana Andrade" w:date="2020-06-05T16:30:00Z">
          <w:pPr>
            <w:spacing w:before="240" w:after="0" w:line="240" w:lineRule="auto"/>
            <w:jc w:val="both"/>
          </w:pPr>
        </w:pPrChange>
      </w:pPr>
      <w:del w:id="1247" w:author="Adriana Andrade" w:date="2020-06-05T16:30:00Z">
        <w:r w:rsidRPr="001D4C72" w:rsidDel="00BA79DF">
          <w:rPr>
            <w:rFonts w:eastAsiaTheme="minorEastAsia"/>
            <w:b w:val="0"/>
            <w:sz w:val="24"/>
            <w:szCs w:val="24"/>
          </w:rPr>
          <w:lastRenderedPageBreak/>
          <w:delText xml:space="preserve">Comandos no Software R para </w:delText>
        </w:r>
        <w:r w:rsidDel="00BA79DF">
          <w:rPr>
            <w:rFonts w:eastAsiaTheme="minorEastAsia"/>
            <w:b w:val="0"/>
            <w:sz w:val="24"/>
            <w:szCs w:val="24"/>
          </w:rPr>
          <w:delText>obter o qui-quadrado e o coeficiente de contingência:</w:delText>
        </w:r>
      </w:del>
    </w:p>
    <w:tbl>
      <w:tblPr>
        <w:tblStyle w:val="Tabelacomgrade"/>
        <w:tblW w:w="0" w:type="auto"/>
        <w:tblLook w:val="04A0" w:firstRow="1" w:lastRow="0" w:firstColumn="1" w:lastColumn="0" w:noHBand="0" w:noVBand="1"/>
      </w:tblPr>
      <w:tblGrid>
        <w:gridCol w:w="8474"/>
      </w:tblGrid>
      <w:tr w:rsidR="008060C2" w:rsidDel="00BA79DF" w14:paraId="46AAB510" w14:textId="25A30B4D" w:rsidTr="00EC2E6B">
        <w:trPr>
          <w:del w:id="1248" w:author="Adriana Andrade" w:date="2020-06-05T16:30:00Z"/>
        </w:trPr>
        <w:tc>
          <w:tcPr>
            <w:tcW w:w="8644" w:type="dxa"/>
            <w:tcBorders>
              <w:top w:val="single" w:sz="12" w:space="0" w:color="auto"/>
              <w:left w:val="single" w:sz="12" w:space="0" w:color="auto"/>
              <w:bottom w:val="single" w:sz="12" w:space="0" w:color="auto"/>
              <w:right w:val="single" w:sz="12" w:space="0" w:color="auto"/>
            </w:tcBorders>
          </w:tcPr>
          <w:p w14:paraId="11A67828" w14:textId="1AE39B66" w:rsidR="008060C2" w:rsidDel="00BA79DF" w:rsidRDefault="008060C2" w:rsidP="00BA79DF">
            <w:pPr>
              <w:pStyle w:val="Ttulo2"/>
              <w:spacing w:before="240" w:after="240"/>
              <w:rPr>
                <w:del w:id="1249" w:author="Adriana Andrade" w:date="2020-06-05T16:30:00Z"/>
                <w:rFonts w:ascii="Courier New" w:eastAsiaTheme="minorEastAsia" w:hAnsi="Courier New" w:cs="Courier New"/>
                <w:color w:val="FF0000"/>
                <w:sz w:val="21"/>
                <w:szCs w:val="21"/>
              </w:rPr>
              <w:pPrChange w:id="1250" w:author="Adriana Andrade" w:date="2020-06-05T16:30:00Z">
                <w:pPr>
                  <w:jc w:val="both"/>
                </w:pPr>
              </w:pPrChange>
            </w:pPr>
          </w:p>
          <w:p w14:paraId="3A5C6056" w14:textId="28CD50A1" w:rsidR="008060C2" w:rsidRPr="008060C2" w:rsidDel="00BA79DF" w:rsidRDefault="008060C2" w:rsidP="00BA79DF">
            <w:pPr>
              <w:pStyle w:val="Ttulo2"/>
              <w:spacing w:before="240" w:after="240"/>
              <w:rPr>
                <w:del w:id="1251" w:author="Adriana Andrade" w:date="2020-06-05T16:30:00Z"/>
                <w:rFonts w:ascii="Courier New" w:eastAsiaTheme="minorEastAsia" w:hAnsi="Courier New" w:cs="Courier New"/>
                <w:color w:val="FF0000"/>
                <w:sz w:val="20"/>
                <w:szCs w:val="20"/>
              </w:rPr>
              <w:pPrChange w:id="1252" w:author="Adriana Andrade" w:date="2020-06-05T16:30:00Z">
                <w:pPr>
                  <w:jc w:val="both"/>
                </w:pPr>
              </w:pPrChange>
            </w:pPr>
            <w:del w:id="1253" w:author="Adriana Andrade" w:date="2020-06-05T16:30:00Z">
              <w:r w:rsidRPr="008060C2" w:rsidDel="00BA79DF">
                <w:rPr>
                  <w:rFonts w:ascii="Courier New" w:eastAsiaTheme="minorEastAsia" w:hAnsi="Courier New" w:cs="Courier New"/>
                  <w:color w:val="FF0000"/>
                  <w:sz w:val="20"/>
                  <w:szCs w:val="20"/>
                </w:rPr>
                <w:delText>#Entrando com a matriz da distribuição conjunta no R:</w:delText>
              </w:r>
            </w:del>
          </w:p>
          <w:p w14:paraId="04E899DD" w14:textId="679AE948" w:rsidR="008060C2" w:rsidRPr="008060C2" w:rsidDel="00BA79DF" w:rsidRDefault="008060C2" w:rsidP="00BA79DF">
            <w:pPr>
              <w:pStyle w:val="Ttulo2"/>
              <w:spacing w:before="240" w:after="240"/>
              <w:rPr>
                <w:del w:id="1254" w:author="Adriana Andrade" w:date="2020-06-05T16:30:00Z"/>
                <w:rFonts w:ascii="Courier New" w:eastAsiaTheme="minorEastAsia" w:hAnsi="Courier New" w:cs="Courier New"/>
                <w:color w:val="FF0000"/>
                <w:sz w:val="20"/>
                <w:szCs w:val="20"/>
              </w:rPr>
              <w:pPrChange w:id="1255" w:author="Adriana Andrade" w:date="2020-06-05T16:30:00Z">
                <w:pPr>
                  <w:jc w:val="both"/>
                </w:pPr>
              </w:pPrChange>
            </w:pPr>
            <w:del w:id="1256" w:author="Adriana Andrade" w:date="2020-06-05T16:30:00Z">
              <w:r w:rsidRPr="008060C2" w:rsidDel="00BA79DF">
                <w:rPr>
                  <w:rFonts w:ascii="Courier New" w:eastAsiaTheme="minorEastAsia" w:hAnsi="Courier New" w:cs="Courier New"/>
                  <w:color w:val="FF0000"/>
                  <w:sz w:val="20"/>
                  <w:szCs w:val="20"/>
                </w:rPr>
                <w:delText>matriz &lt;- matrix(c(100, 20,</w:delText>
              </w:r>
            </w:del>
          </w:p>
          <w:p w14:paraId="6A6365DC" w14:textId="3CF46338" w:rsidR="008060C2" w:rsidRPr="008060C2" w:rsidDel="00BA79DF" w:rsidRDefault="008060C2" w:rsidP="00BA79DF">
            <w:pPr>
              <w:pStyle w:val="Ttulo2"/>
              <w:spacing w:before="240" w:after="240"/>
              <w:rPr>
                <w:del w:id="1257" w:author="Adriana Andrade" w:date="2020-06-05T16:30:00Z"/>
                <w:rFonts w:ascii="Courier New" w:eastAsiaTheme="minorEastAsia" w:hAnsi="Courier New" w:cs="Courier New"/>
                <w:color w:val="FF0000"/>
                <w:sz w:val="20"/>
                <w:szCs w:val="20"/>
              </w:rPr>
              <w:pPrChange w:id="1258" w:author="Adriana Andrade" w:date="2020-06-05T16:30:00Z">
                <w:pPr>
                  <w:jc w:val="both"/>
                </w:pPr>
              </w:pPrChange>
            </w:pPr>
            <w:del w:id="1259" w:author="Adriana Andrade" w:date="2020-06-05T16:30:00Z">
              <w:r w:rsidRPr="008060C2" w:rsidDel="00BA79DF">
                <w:rPr>
                  <w:rFonts w:ascii="Courier New" w:eastAsiaTheme="minorEastAsia" w:hAnsi="Courier New" w:cs="Courier New"/>
                  <w:color w:val="FF0000"/>
                  <w:sz w:val="20"/>
                  <w:szCs w:val="20"/>
                </w:rPr>
                <w:delText xml:space="preserve">                    40,  40), 2, 2, byrow=T)</w:delText>
              </w:r>
            </w:del>
          </w:p>
          <w:p w14:paraId="02479A11" w14:textId="068F430C" w:rsidR="008060C2" w:rsidRPr="008060C2" w:rsidDel="00BA79DF" w:rsidRDefault="008060C2" w:rsidP="00BA79DF">
            <w:pPr>
              <w:pStyle w:val="Ttulo2"/>
              <w:spacing w:before="240" w:after="240"/>
              <w:rPr>
                <w:del w:id="1260" w:author="Adriana Andrade" w:date="2020-06-05T16:30:00Z"/>
                <w:rFonts w:ascii="Courier New" w:eastAsiaTheme="minorEastAsia" w:hAnsi="Courier New" w:cs="Courier New"/>
                <w:color w:val="FF0000"/>
                <w:sz w:val="20"/>
                <w:szCs w:val="20"/>
              </w:rPr>
              <w:pPrChange w:id="1261" w:author="Adriana Andrade" w:date="2020-06-05T16:30:00Z">
                <w:pPr>
                  <w:jc w:val="both"/>
                </w:pPr>
              </w:pPrChange>
            </w:pPr>
            <w:del w:id="1262" w:author="Adriana Andrade" w:date="2020-06-05T16:30:00Z">
              <w:r w:rsidRPr="008060C2" w:rsidDel="00BA79DF">
                <w:rPr>
                  <w:rFonts w:ascii="Courier New" w:eastAsiaTheme="minorEastAsia" w:hAnsi="Courier New" w:cs="Courier New"/>
                  <w:color w:val="FF0000"/>
                  <w:sz w:val="20"/>
                  <w:szCs w:val="20"/>
                </w:rPr>
                <w:delText xml:space="preserve"> </w:delText>
              </w:r>
            </w:del>
          </w:p>
          <w:p w14:paraId="0FEE3C4B" w14:textId="410BE5D2" w:rsidR="008060C2" w:rsidRPr="008060C2" w:rsidDel="00BA79DF" w:rsidRDefault="008060C2" w:rsidP="00BA79DF">
            <w:pPr>
              <w:pStyle w:val="Ttulo2"/>
              <w:spacing w:before="240" w:after="240"/>
              <w:rPr>
                <w:del w:id="1263" w:author="Adriana Andrade" w:date="2020-06-05T16:30:00Z"/>
                <w:rFonts w:ascii="Courier New" w:eastAsiaTheme="minorEastAsia" w:hAnsi="Courier New" w:cs="Courier New"/>
                <w:color w:val="FF0000"/>
                <w:sz w:val="20"/>
                <w:szCs w:val="20"/>
              </w:rPr>
              <w:pPrChange w:id="1264" w:author="Adriana Andrade" w:date="2020-06-05T16:30:00Z">
                <w:pPr>
                  <w:jc w:val="both"/>
                </w:pPr>
              </w:pPrChange>
            </w:pPr>
            <w:del w:id="1265" w:author="Adriana Andrade" w:date="2020-06-05T16:30:00Z">
              <w:r w:rsidRPr="008060C2" w:rsidDel="00BA79DF">
                <w:rPr>
                  <w:rFonts w:ascii="Courier New" w:eastAsiaTheme="minorEastAsia" w:hAnsi="Courier New" w:cs="Courier New"/>
                  <w:color w:val="FF0000"/>
                  <w:sz w:val="20"/>
                  <w:szCs w:val="20"/>
                </w:rPr>
                <w:delText>#Adicionando os nomes das linhas e colunas:</w:delText>
              </w:r>
            </w:del>
          </w:p>
          <w:p w14:paraId="418BD2FA" w14:textId="007C878E" w:rsidR="008060C2" w:rsidRPr="008060C2" w:rsidDel="00BA79DF" w:rsidRDefault="008060C2" w:rsidP="00BA79DF">
            <w:pPr>
              <w:pStyle w:val="Ttulo2"/>
              <w:spacing w:before="240" w:after="240"/>
              <w:rPr>
                <w:del w:id="1266" w:author="Adriana Andrade" w:date="2020-06-05T16:30:00Z"/>
                <w:rFonts w:ascii="Courier New" w:eastAsiaTheme="minorEastAsia" w:hAnsi="Courier New" w:cs="Courier New"/>
                <w:color w:val="FF0000"/>
                <w:sz w:val="20"/>
                <w:szCs w:val="20"/>
              </w:rPr>
              <w:pPrChange w:id="1267" w:author="Adriana Andrade" w:date="2020-06-05T16:30:00Z">
                <w:pPr>
                  <w:jc w:val="both"/>
                </w:pPr>
              </w:pPrChange>
            </w:pPr>
            <w:del w:id="1268" w:author="Adriana Andrade" w:date="2020-06-05T16:30:00Z">
              <w:r w:rsidRPr="008060C2" w:rsidDel="00BA79DF">
                <w:rPr>
                  <w:rFonts w:ascii="Courier New" w:eastAsiaTheme="minorEastAsia" w:hAnsi="Courier New" w:cs="Courier New"/>
                  <w:color w:val="FF0000"/>
                  <w:sz w:val="20"/>
                  <w:szCs w:val="20"/>
                </w:rPr>
                <w:delText>rownames(matriz) &lt;- c("Física", "Ciências Sociais")</w:delText>
              </w:r>
            </w:del>
          </w:p>
          <w:p w14:paraId="2C29A779" w14:textId="09404657" w:rsidR="008060C2" w:rsidRPr="008060C2" w:rsidDel="00BA79DF" w:rsidRDefault="008060C2" w:rsidP="00BA79DF">
            <w:pPr>
              <w:pStyle w:val="Ttulo2"/>
              <w:spacing w:before="240" w:after="240"/>
              <w:rPr>
                <w:del w:id="1269" w:author="Adriana Andrade" w:date="2020-06-05T16:30:00Z"/>
                <w:rFonts w:ascii="Courier New" w:eastAsiaTheme="minorEastAsia" w:hAnsi="Courier New" w:cs="Courier New"/>
                <w:color w:val="FF0000"/>
                <w:sz w:val="20"/>
                <w:szCs w:val="20"/>
              </w:rPr>
              <w:pPrChange w:id="1270" w:author="Adriana Andrade" w:date="2020-06-05T16:30:00Z">
                <w:pPr>
                  <w:jc w:val="both"/>
                </w:pPr>
              </w:pPrChange>
            </w:pPr>
            <w:del w:id="1271" w:author="Adriana Andrade" w:date="2020-06-05T16:30:00Z">
              <w:r w:rsidRPr="008060C2" w:rsidDel="00BA79DF">
                <w:rPr>
                  <w:rFonts w:ascii="Courier New" w:eastAsiaTheme="minorEastAsia" w:hAnsi="Courier New" w:cs="Courier New"/>
                  <w:color w:val="FF0000"/>
                  <w:sz w:val="20"/>
                  <w:szCs w:val="20"/>
                </w:rPr>
                <w:delText>colnames(matriz) &lt;- c("Masculino", "Feminino")</w:delText>
              </w:r>
            </w:del>
          </w:p>
          <w:p w14:paraId="550AA0F3" w14:textId="01D71AAD" w:rsidR="008060C2" w:rsidRPr="008060C2" w:rsidDel="00BA79DF" w:rsidRDefault="008060C2" w:rsidP="00BA79DF">
            <w:pPr>
              <w:pStyle w:val="Ttulo2"/>
              <w:spacing w:before="240" w:after="240"/>
              <w:rPr>
                <w:del w:id="1272" w:author="Adriana Andrade" w:date="2020-06-05T16:30:00Z"/>
                <w:rFonts w:ascii="Courier New" w:eastAsiaTheme="minorEastAsia" w:hAnsi="Courier New" w:cs="Courier New"/>
                <w:color w:val="FF0000"/>
                <w:sz w:val="20"/>
                <w:szCs w:val="20"/>
              </w:rPr>
              <w:pPrChange w:id="1273" w:author="Adriana Andrade" w:date="2020-06-05T16:30:00Z">
                <w:pPr>
                  <w:jc w:val="both"/>
                </w:pPr>
              </w:pPrChange>
            </w:pPr>
            <w:del w:id="1274" w:author="Adriana Andrade" w:date="2020-06-05T16:30:00Z">
              <w:r w:rsidRPr="008060C2" w:rsidDel="00BA79DF">
                <w:rPr>
                  <w:rFonts w:ascii="Courier New" w:eastAsiaTheme="minorEastAsia" w:hAnsi="Courier New" w:cs="Courier New"/>
                  <w:color w:val="FF0000"/>
                  <w:sz w:val="20"/>
                  <w:szCs w:val="20"/>
                </w:rPr>
                <w:delText xml:space="preserve"> </w:delText>
              </w:r>
            </w:del>
          </w:p>
          <w:p w14:paraId="13CD7BDF" w14:textId="342712A0" w:rsidR="008060C2" w:rsidRPr="008060C2" w:rsidDel="00BA79DF" w:rsidRDefault="008060C2" w:rsidP="00BA79DF">
            <w:pPr>
              <w:pStyle w:val="Ttulo2"/>
              <w:spacing w:before="240" w:after="240"/>
              <w:rPr>
                <w:del w:id="1275" w:author="Adriana Andrade" w:date="2020-06-05T16:30:00Z"/>
                <w:rFonts w:ascii="Courier New" w:eastAsiaTheme="minorEastAsia" w:hAnsi="Courier New" w:cs="Courier New"/>
                <w:color w:val="FF0000"/>
                <w:sz w:val="20"/>
                <w:szCs w:val="20"/>
              </w:rPr>
              <w:pPrChange w:id="1276" w:author="Adriana Andrade" w:date="2020-06-05T16:30:00Z">
                <w:pPr>
                  <w:jc w:val="both"/>
                </w:pPr>
              </w:pPrChange>
            </w:pPr>
            <w:del w:id="1277" w:author="Adriana Andrade" w:date="2020-06-05T16:30:00Z">
              <w:r w:rsidRPr="008060C2" w:rsidDel="00BA79DF">
                <w:rPr>
                  <w:rFonts w:ascii="Courier New" w:eastAsiaTheme="minorEastAsia" w:hAnsi="Courier New" w:cs="Courier New"/>
                  <w:color w:val="FF0000"/>
                  <w:sz w:val="20"/>
                  <w:szCs w:val="20"/>
                </w:rPr>
                <w:delText>#Mostrando a matriz:</w:delText>
              </w:r>
            </w:del>
          </w:p>
          <w:p w14:paraId="4D15DB93" w14:textId="5A024B4F" w:rsidR="008060C2" w:rsidRPr="008060C2" w:rsidDel="00BA79DF" w:rsidRDefault="008060C2" w:rsidP="00BA79DF">
            <w:pPr>
              <w:pStyle w:val="Ttulo2"/>
              <w:spacing w:before="240" w:after="240"/>
              <w:rPr>
                <w:del w:id="1278" w:author="Adriana Andrade" w:date="2020-06-05T16:30:00Z"/>
                <w:rFonts w:ascii="Courier New" w:eastAsiaTheme="minorEastAsia" w:hAnsi="Courier New" w:cs="Courier New"/>
                <w:color w:val="FF0000"/>
                <w:sz w:val="20"/>
                <w:szCs w:val="20"/>
              </w:rPr>
              <w:pPrChange w:id="1279" w:author="Adriana Andrade" w:date="2020-06-05T16:30:00Z">
                <w:pPr>
                  <w:jc w:val="both"/>
                </w:pPr>
              </w:pPrChange>
            </w:pPr>
            <w:del w:id="1280" w:author="Adriana Andrade" w:date="2020-06-05T16:30:00Z">
              <w:r w:rsidRPr="008060C2" w:rsidDel="00BA79DF">
                <w:rPr>
                  <w:rFonts w:ascii="Courier New" w:eastAsiaTheme="minorEastAsia" w:hAnsi="Courier New" w:cs="Courier New"/>
                  <w:color w:val="FF0000"/>
                  <w:sz w:val="20"/>
                  <w:szCs w:val="20"/>
                </w:rPr>
                <w:delText>matriz</w:delText>
              </w:r>
            </w:del>
          </w:p>
          <w:p w14:paraId="5A956DC4" w14:textId="250FF59C" w:rsidR="008060C2" w:rsidDel="00BA79DF" w:rsidRDefault="008060C2" w:rsidP="00BA79DF">
            <w:pPr>
              <w:pStyle w:val="Ttulo2"/>
              <w:spacing w:before="240" w:after="240"/>
              <w:rPr>
                <w:del w:id="1281" w:author="Adriana Andrade" w:date="2020-06-05T16:30:00Z"/>
                <w:rFonts w:ascii="Courier New" w:eastAsiaTheme="minorEastAsia" w:hAnsi="Courier New" w:cs="Courier New"/>
                <w:color w:val="FF0000"/>
                <w:sz w:val="20"/>
                <w:szCs w:val="20"/>
              </w:rPr>
              <w:pPrChange w:id="1282" w:author="Adriana Andrade" w:date="2020-06-05T16:30:00Z">
                <w:pPr>
                  <w:jc w:val="both"/>
                </w:pPr>
              </w:pPrChange>
            </w:pPr>
          </w:p>
          <w:p w14:paraId="31A0F077" w14:textId="704E2854" w:rsidR="00C078FF" w:rsidDel="00BA79DF" w:rsidRDefault="00C078FF" w:rsidP="00BA79DF">
            <w:pPr>
              <w:pStyle w:val="Ttulo2"/>
              <w:spacing w:before="240" w:after="240"/>
              <w:rPr>
                <w:del w:id="1283" w:author="Adriana Andrade" w:date="2020-06-05T16:30:00Z"/>
                <w:rFonts w:ascii="Courier New" w:eastAsiaTheme="minorEastAsia" w:hAnsi="Courier New" w:cs="Courier New"/>
                <w:color w:val="FF0000"/>
                <w:sz w:val="20"/>
                <w:szCs w:val="20"/>
              </w:rPr>
              <w:pPrChange w:id="1284" w:author="Adriana Andrade" w:date="2020-06-05T16:30:00Z">
                <w:pPr>
                  <w:jc w:val="both"/>
                </w:pPr>
              </w:pPrChange>
            </w:pPr>
            <w:del w:id="1285" w:author="Adriana Andrade" w:date="2020-06-05T16:30:00Z">
              <w:r w:rsidDel="00BA79DF">
                <w:rPr>
                  <w:rFonts w:ascii="Courier New" w:eastAsiaTheme="minorEastAsia" w:hAnsi="Courier New" w:cs="Courier New"/>
                  <w:color w:val="FF0000"/>
                  <w:sz w:val="20"/>
                  <w:szCs w:val="20"/>
                </w:rPr>
                <w:delText>#Qui-quadrado usando o comando "chisq.test":</w:delText>
              </w:r>
            </w:del>
          </w:p>
          <w:p w14:paraId="0635CD2A" w14:textId="748419DE" w:rsidR="00C078FF" w:rsidDel="00BA79DF" w:rsidRDefault="00C078FF" w:rsidP="00BA79DF">
            <w:pPr>
              <w:pStyle w:val="Ttulo2"/>
              <w:spacing w:before="240" w:after="240"/>
              <w:rPr>
                <w:del w:id="1286" w:author="Adriana Andrade" w:date="2020-06-05T16:30:00Z"/>
                <w:rFonts w:ascii="Courier New" w:eastAsiaTheme="minorEastAsia" w:hAnsi="Courier New" w:cs="Courier New"/>
                <w:color w:val="FF0000"/>
                <w:sz w:val="20"/>
                <w:szCs w:val="20"/>
              </w:rPr>
              <w:pPrChange w:id="1287" w:author="Adriana Andrade" w:date="2020-06-05T16:30:00Z">
                <w:pPr>
                  <w:jc w:val="both"/>
                </w:pPr>
              </w:pPrChange>
            </w:pPr>
            <w:del w:id="1288" w:author="Adriana Andrade" w:date="2020-06-05T16:30:00Z">
              <w:r w:rsidRPr="00C078FF" w:rsidDel="00BA79DF">
                <w:rPr>
                  <w:rFonts w:ascii="Courier New" w:eastAsiaTheme="minorEastAsia" w:hAnsi="Courier New" w:cs="Courier New"/>
                  <w:color w:val="FF0000"/>
                  <w:sz w:val="20"/>
                  <w:szCs w:val="20"/>
                </w:rPr>
                <w:delText>chisq.test(tabela,correct=F)</w:delText>
              </w:r>
            </w:del>
          </w:p>
          <w:p w14:paraId="590C861E" w14:textId="0AE148FF" w:rsidR="00C078FF" w:rsidRPr="008060C2" w:rsidDel="00BA79DF" w:rsidRDefault="00C078FF" w:rsidP="00BA79DF">
            <w:pPr>
              <w:pStyle w:val="Ttulo2"/>
              <w:spacing w:before="240" w:after="240"/>
              <w:rPr>
                <w:del w:id="1289" w:author="Adriana Andrade" w:date="2020-06-05T16:30:00Z"/>
                <w:rFonts w:ascii="Courier New" w:eastAsiaTheme="minorEastAsia" w:hAnsi="Courier New" w:cs="Courier New"/>
                <w:color w:val="FF0000"/>
                <w:sz w:val="20"/>
                <w:szCs w:val="20"/>
              </w:rPr>
              <w:pPrChange w:id="1290" w:author="Adriana Andrade" w:date="2020-06-05T16:30:00Z">
                <w:pPr>
                  <w:jc w:val="both"/>
                </w:pPr>
              </w:pPrChange>
            </w:pPr>
          </w:p>
          <w:p w14:paraId="50822023" w14:textId="7FBA1A80" w:rsidR="008060C2" w:rsidRPr="008060C2" w:rsidDel="00BA79DF" w:rsidRDefault="008060C2" w:rsidP="00BA79DF">
            <w:pPr>
              <w:pStyle w:val="Ttulo2"/>
              <w:spacing w:before="240" w:after="240"/>
              <w:rPr>
                <w:del w:id="1291" w:author="Adriana Andrade" w:date="2020-06-05T16:30:00Z"/>
                <w:rFonts w:ascii="Courier New" w:eastAsiaTheme="minorEastAsia" w:hAnsi="Courier New" w:cs="Courier New"/>
                <w:color w:val="FF0000"/>
                <w:sz w:val="20"/>
                <w:szCs w:val="20"/>
              </w:rPr>
              <w:pPrChange w:id="1292" w:author="Adriana Andrade" w:date="2020-06-05T16:30:00Z">
                <w:pPr>
                  <w:jc w:val="both"/>
                </w:pPr>
              </w:pPrChange>
            </w:pPr>
            <w:del w:id="1293" w:author="Adriana Andrade" w:date="2020-06-05T16:30:00Z">
              <w:r w:rsidRPr="008060C2" w:rsidDel="00BA79DF">
                <w:rPr>
                  <w:rFonts w:ascii="Courier New" w:eastAsiaTheme="minorEastAsia" w:hAnsi="Courier New" w:cs="Courier New"/>
                  <w:color w:val="FF0000"/>
                  <w:sz w:val="20"/>
                  <w:szCs w:val="20"/>
                </w:rPr>
                <w:delText>#Carregando o pacote vcd (precisa instalar):</w:delText>
              </w:r>
            </w:del>
          </w:p>
          <w:p w14:paraId="2B17C67E" w14:textId="2197A5BA" w:rsidR="008060C2" w:rsidRPr="008060C2" w:rsidDel="00BA79DF" w:rsidRDefault="008060C2" w:rsidP="00BA79DF">
            <w:pPr>
              <w:pStyle w:val="Ttulo2"/>
              <w:spacing w:before="240" w:after="240"/>
              <w:rPr>
                <w:del w:id="1294" w:author="Adriana Andrade" w:date="2020-06-05T16:30:00Z"/>
                <w:rFonts w:ascii="Courier New" w:eastAsiaTheme="minorEastAsia" w:hAnsi="Courier New" w:cs="Courier New"/>
                <w:color w:val="FF0000"/>
                <w:sz w:val="20"/>
                <w:szCs w:val="20"/>
              </w:rPr>
              <w:pPrChange w:id="1295" w:author="Adriana Andrade" w:date="2020-06-05T16:30:00Z">
                <w:pPr>
                  <w:jc w:val="both"/>
                </w:pPr>
              </w:pPrChange>
            </w:pPr>
            <w:del w:id="1296" w:author="Adriana Andrade" w:date="2020-06-05T16:30:00Z">
              <w:r w:rsidRPr="008060C2" w:rsidDel="00BA79DF">
                <w:rPr>
                  <w:rFonts w:ascii="Courier New" w:eastAsiaTheme="minorEastAsia" w:hAnsi="Courier New" w:cs="Courier New"/>
                  <w:color w:val="FF0000"/>
                  <w:sz w:val="20"/>
                  <w:szCs w:val="20"/>
                </w:rPr>
                <w:delText>library(vcd)</w:delText>
              </w:r>
            </w:del>
          </w:p>
          <w:p w14:paraId="4A269934" w14:textId="51BD828C" w:rsidR="008060C2" w:rsidRPr="008060C2" w:rsidDel="00BA79DF" w:rsidRDefault="008060C2" w:rsidP="00BA79DF">
            <w:pPr>
              <w:pStyle w:val="Ttulo2"/>
              <w:spacing w:before="240" w:after="240"/>
              <w:rPr>
                <w:del w:id="1297" w:author="Adriana Andrade" w:date="2020-06-05T16:30:00Z"/>
                <w:rFonts w:ascii="Courier New" w:eastAsiaTheme="minorEastAsia" w:hAnsi="Courier New" w:cs="Courier New"/>
                <w:color w:val="FF0000"/>
                <w:sz w:val="20"/>
                <w:szCs w:val="20"/>
              </w:rPr>
              <w:pPrChange w:id="1298" w:author="Adriana Andrade" w:date="2020-06-05T16:30:00Z">
                <w:pPr>
                  <w:jc w:val="both"/>
                </w:pPr>
              </w:pPrChange>
            </w:pPr>
            <w:del w:id="1299" w:author="Adriana Andrade" w:date="2020-06-05T16:30:00Z">
              <w:r w:rsidRPr="008060C2" w:rsidDel="00BA79DF">
                <w:rPr>
                  <w:rFonts w:ascii="Courier New" w:eastAsiaTheme="minorEastAsia" w:hAnsi="Courier New" w:cs="Courier New"/>
                  <w:color w:val="FF0000"/>
                  <w:sz w:val="20"/>
                  <w:szCs w:val="20"/>
                </w:rPr>
                <w:delText xml:space="preserve"> </w:delText>
              </w:r>
            </w:del>
          </w:p>
          <w:p w14:paraId="45D03A08" w14:textId="21F7EBDB" w:rsidR="008060C2" w:rsidRPr="008060C2" w:rsidDel="00BA79DF" w:rsidRDefault="008060C2" w:rsidP="00BA79DF">
            <w:pPr>
              <w:pStyle w:val="Ttulo2"/>
              <w:spacing w:before="240" w:after="240"/>
              <w:rPr>
                <w:del w:id="1300" w:author="Adriana Andrade" w:date="2020-06-05T16:30:00Z"/>
                <w:rFonts w:ascii="Courier New" w:eastAsiaTheme="minorEastAsia" w:hAnsi="Courier New" w:cs="Courier New"/>
                <w:color w:val="FF0000"/>
                <w:sz w:val="20"/>
                <w:szCs w:val="20"/>
              </w:rPr>
              <w:pPrChange w:id="1301" w:author="Adriana Andrade" w:date="2020-06-05T16:30:00Z">
                <w:pPr>
                  <w:jc w:val="both"/>
                </w:pPr>
              </w:pPrChange>
            </w:pPr>
            <w:del w:id="1302" w:author="Adriana Andrade" w:date="2020-06-05T16:30:00Z">
              <w:r w:rsidRPr="008060C2" w:rsidDel="00BA79DF">
                <w:rPr>
                  <w:rFonts w:ascii="Courier New" w:eastAsiaTheme="minorEastAsia" w:hAnsi="Courier New" w:cs="Courier New"/>
                  <w:color w:val="FF0000"/>
                  <w:sz w:val="20"/>
                  <w:szCs w:val="20"/>
                </w:rPr>
                <w:delText xml:space="preserve">#Qui-quadrado e coeficiente de </w:delText>
              </w:r>
              <w:r w:rsidR="005B5F49" w:rsidDel="00BA79DF">
                <w:rPr>
                  <w:rFonts w:ascii="Courier New" w:eastAsiaTheme="minorEastAsia" w:hAnsi="Courier New" w:cs="Courier New"/>
                  <w:color w:val="FF0000"/>
                  <w:sz w:val="20"/>
                  <w:szCs w:val="20"/>
                </w:rPr>
                <w:delText>contingência</w:delText>
              </w:r>
              <w:r w:rsidRPr="008060C2" w:rsidDel="00BA79DF">
                <w:rPr>
                  <w:rFonts w:ascii="Courier New" w:eastAsiaTheme="minorEastAsia" w:hAnsi="Courier New" w:cs="Courier New"/>
                  <w:color w:val="FF0000"/>
                  <w:sz w:val="20"/>
                  <w:szCs w:val="20"/>
                </w:rPr>
                <w:delText>:</w:delText>
              </w:r>
            </w:del>
          </w:p>
          <w:p w14:paraId="604F0C16" w14:textId="493933E0" w:rsidR="008060C2" w:rsidRPr="008060C2" w:rsidDel="00BA79DF" w:rsidRDefault="008060C2" w:rsidP="00BA79DF">
            <w:pPr>
              <w:pStyle w:val="Ttulo2"/>
              <w:spacing w:before="240" w:after="240"/>
              <w:rPr>
                <w:del w:id="1303" w:author="Adriana Andrade" w:date="2020-06-05T16:30:00Z"/>
                <w:rFonts w:ascii="Courier New" w:eastAsiaTheme="minorEastAsia" w:hAnsi="Courier New" w:cs="Courier New"/>
                <w:color w:val="FF0000"/>
                <w:sz w:val="20"/>
                <w:szCs w:val="20"/>
              </w:rPr>
              <w:pPrChange w:id="1304" w:author="Adriana Andrade" w:date="2020-06-05T16:30:00Z">
                <w:pPr>
                  <w:jc w:val="both"/>
                </w:pPr>
              </w:pPrChange>
            </w:pPr>
            <w:del w:id="1305" w:author="Adriana Andrade" w:date="2020-06-05T16:30:00Z">
              <w:r w:rsidRPr="008060C2" w:rsidDel="00BA79DF">
                <w:rPr>
                  <w:rFonts w:ascii="Courier New" w:eastAsiaTheme="minorEastAsia" w:hAnsi="Courier New" w:cs="Courier New"/>
                  <w:color w:val="FF0000"/>
                  <w:sz w:val="20"/>
                  <w:szCs w:val="20"/>
                </w:rPr>
                <w:delText>assocstats(matriz)</w:delText>
              </w:r>
            </w:del>
          </w:p>
          <w:p w14:paraId="538F9743" w14:textId="3287FA88" w:rsidR="008060C2" w:rsidRPr="00A01EB5" w:rsidDel="00BA79DF" w:rsidRDefault="008060C2" w:rsidP="00BA79DF">
            <w:pPr>
              <w:pStyle w:val="Ttulo2"/>
              <w:spacing w:before="240" w:after="240"/>
              <w:rPr>
                <w:del w:id="1306" w:author="Adriana Andrade" w:date="2020-06-05T16:30:00Z"/>
                <w:rFonts w:ascii="Courier New" w:eastAsiaTheme="minorEastAsia" w:hAnsi="Courier New" w:cs="Courier New"/>
                <w:color w:val="FF0000"/>
                <w:sz w:val="21"/>
                <w:szCs w:val="21"/>
              </w:rPr>
              <w:pPrChange w:id="1307" w:author="Adriana Andrade" w:date="2020-06-05T16:30:00Z">
                <w:pPr>
                  <w:jc w:val="both"/>
                </w:pPr>
              </w:pPrChange>
            </w:pPr>
          </w:p>
        </w:tc>
      </w:tr>
    </w:tbl>
    <w:p w14:paraId="1DF10AD8" w14:textId="7AF53EEB" w:rsidR="008A587A" w:rsidDel="00BA79DF" w:rsidRDefault="008A587A" w:rsidP="00BA79DF">
      <w:pPr>
        <w:pStyle w:val="Ttulo2"/>
        <w:spacing w:before="240" w:after="240"/>
        <w:rPr>
          <w:del w:id="1308" w:author="Adriana Andrade" w:date="2020-06-05T16:30:00Z"/>
          <w:rFonts w:eastAsiaTheme="minorEastAsia"/>
          <w:b w:val="0"/>
          <w:sz w:val="24"/>
          <w:szCs w:val="24"/>
        </w:rPr>
        <w:pPrChange w:id="1309" w:author="Adriana Andrade" w:date="2020-06-05T16:30:00Z">
          <w:pPr>
            <w:spacing w:before="360" w:after="0" w:line="240" w:lineRule="auto"/>
            <w:jc w:val="both"/>
          </w:pPr>
        </w:pPrChange>
      </w:pPr>
    </w:p>
    <w:p w14:paraId="4339C6C0" w14:textId="2D7BB52F" w:rsidR="00AF3309" w:rsidDel="00BA79DF" w:rsidRDefault="00AF3309" w:rsidP="00BA79DF">
      <w:pPr>
        <w:pStyle w:val="Ttulo2"/>
        <w:spacing w:before="240" w:after="240"/>
        <w:rPr>
          <w:del w:id="1310" w:author="Adriana Andrade" w:date="2020-06-05T16:30:00Z"/>
          <w:rFonts w:eastAsiaTheme="minorEastAsia"/>
          <w:b w:val="0"/>
          <w:sz w:val="24"/>
          <w:szCs w:val="24"/>
        </w:rPr>
        <w:pPrChange w:id="1311" w:author="Adriana Andrade" w:date="2020-06-05T16:30:00Z">
          <w:pPr>
            <w:spacing w:before="360" w:after="0" w:line="240" w:lineRule="auto"/>
            <w:jc w:val="both"/>
          </w:pPr>
        </w:pPrChange>
      </w:pPr>
    </w:p>
    <w:p w14:paraId="1A8A9C21" w14:textId="7DE290A1" w:rsidR="00AF3309" w:rsidDel="00BA79DF" w:rsidRDefault="00AF3309" w:rsidP="00BA79DF">
      <w:pPr>
        <w:pStyle w:val="Ttulo2"/>
        <w:spacing w:before="240" w:after="240"/>
        <w:rPr>
          <w:del w:id="1312" w:author="Adriana Andrade" w:date="2020-06-05T16:30:00Z"/>
          <w:rFonts w:eastAsiaTheme="minorEastAsia"/>
          <w:b w:val="0"/>
          <w:sz w:val="24"/>
          <w:szCs w:val="24"/>
        </w:rPr>
        <w:pPrChange w:id="1313" w:author="Adriana Andrade" w:date="2020-06-05T16:30:00Z">
          <w:pPr>
            <w:spacing w:before="360" w:after="0" w:line="240" w:lineRule="auto"/>
            <w:jc w:val="both"/>
          </w:pPr>
        </w:pPrChange>
      </w:pPr>
    </w:p>
    <w:p w14:paraId="52945270" w14:textId="06BF1ACE" w:rsidR="00586C6F" w:rsidRPr="001D4C72" w:rsidDel="00BA79DF" w:rsidRDefault="00586C6F" w:rsidP="00BA79DF">
      <w:pPr>
        <w:pStyle w:val="Ttulo2"/>
        <w:spacing w:before="240" w:after="240"/>
        <w:rPr>
          <w:del w:id="1314" w:author="Adriana Andrade" w:date="2020-06-05T16:30:00Z"/>
          <w:rFonts w:eastAsiaTheme="minorEastAsia"/>
          <w:b w:val="0"/>
          <w:sz w:val="24"/>
          <w:szCs w:val="24"/>
        </w:rPr>
        <w:pPrChange w:id="1315" w:author="Adriana Andrade" w:date="2020-06-05T16:30:00Z">
          <w:pPr>
            <w:spacing w:before="360" w:after="0" w:line="240" w:lineRule="auto"/>
            <w:jc w:val="both"/>
          </w:pPr>
        </w:pPrChange>
      </w:pPr>
      <w:del w:id="1316" w:author="Adriana Andrade" w:date="2020-06-05T16:30:00Z">
        <w:r w:rsidDel="00BA79DF">
          <w:rPr>
            <w:rFonts w:eastAsiaTheme="minorEastAsia"/>
            <w:b w:val="0"/>
            <w:sz w:val="24"/>
            <w:szCs w:val="24"/>
          </w:rPr>
          <w:delText>Saída do Software R para o qui-quadrado e o coeficiente de contingência:</w:delText>
        </w:r>
      </w:del>
    </w:p>
    <w:tbl>
      <w:tblPr>
        <w:tblStyle w:val="Tabelacomgrade"/>
        <w:tblW w:w="0" w:type="auto"/>
        <w:tblLook w:val="04A0" w:firstRow="1" w:lastRow="0" w:firstColumn="1" w:lastColumn="0" w:noHBand="0" w:noVBand="1"/>
      </w:tblPr>
      <w:tblGrid>
        <w:gridCol w:w="8474"/>
      </w:tblGrid>
      <w:tr w:rsidR="00586C6F" w:rsidDel="00BA79DF" w14:paraId="6A4F4F38" w14:textId="3AB70546" w:rsidTr="00FE1F56">
        <w:trPr>
          <w:del w:id="1317" w:author="Adriana Andrade" w:date="2020-06-05T16:30:00Z"/>
        </w:trPr>
        <w:tc>
          <w:tcPr>
            <w:tcW w:w="8644" w:type="dxa"/>
            <w:tcBorders>
              <w:top w:val="single" w:sz="12" w:space="0" w:color="auto"/>
              <w:left w:val="single" w:sz="12" w:space="0" w:color="auto"/>
              <w:bottom w:val="single" w:sz="12" w:space="0" w:color="auto"/>
              <w:right w:val="single" w:sz="12" w:space="0" w:color="auto"/>
            </w:tcBorders>
          </w:tcPr>
          <w:p w14:paraId="1F2B7239" w14:textId="6C740F66" w:rsidR="00586C6F" w:rsidDel="00BA79DF" w:rsidRDefault="00586C6F" w:rsidP="00BA79DF">
            <w:pPr>
              <w:pStyle w:val="Ttulo2"/>
              <w:spacing w:before="240" w:after="240"/>
              <w:rPr>
                <w:del w:id="1318" w:author="Adriana Andrade" w:date="2020-06-05T16:30:00Z"/>
                <w:rFonts w:ascii="Courier New" w:eastAsiaTheme="minorEastAsia" w:hAnsi="Courier New" w:cs="Courier New"/>
                <w:color w:val="FF0000"/>
                <w:sz w:val="21"/>
                <w:szCs w:val="21"/>
              </w:rPr>
              <w:pPrChange w:id="1319" w:author="Adriana Andrade" w:date="2020-06-05T16:30:00Z">
                <w:pPr>
                  <w:jc w:val="both"/>
                </w:pPr>
              </w:pPrChange>
            </w:pPr>
          </w:p>
          <w:p w14:paraId="60C9BEE2" w14:textId="2C8037A8" w:rsidR="00C078FF" w:rsidDel="00BA79DF" w:rsidRDefault="00C078FF" w:rsidP="00BA79DF">
            <w:pPr>
              <w:pStyle w:val="Ttulo2"/>
              <w:spacing w:before="240" w:after="240"/>
              <w:rPr>
                <w:del w:id="1320" w:author="Adriana Andrade" w:date="2020-06-05T16:30:00Z"/>
                <w:rFonts w:ascii="Courier New" w:eastAsiaTheme="minorEastAsia" w:hAnsi="Courier New" w:cs="Courier New"/>
                <w:color w:val="FF0000"/>
                <w:sz w:val="20"/>
                <w:szCs w:val="20"/>
              </w:rPr>
              <w:pPrChange w:id="1321" w:author="Adriana Andrade" w:date="2020-06-05T16:30:00Z">
                <w:pPr>
                  <w:jc w:val="both"/>
                </w:pPr>
              </w:pPrChange>
            </w:pPr>
            <w:del w:id="1322" w:author="Adriana Andrade" w:date="2020-06-05T16:30:00Z">
              <w:r w:rsidDel="00BA79DF">
                <w:rPr>
                  <w:rFonts w:ascii="Courier New" w:eastAsiaTheme="minorEastAsia" w:hAnsi="Courier New" w:cs="Courier New"/>
                  <w:color w:val="FF0000"/>
                  <w:sz w:val="21"/>
                  <w:szCs w:val="21"/>
                </w:rPr>
                <w:delText xml:space="preserve">&gt; </w:delText>
              </w:r>
              <w:r w:rsidDel="00BA79DF">
                <w:rPr>
                  <w:rFonts w:ascii="Courier New" w:eastAsiaTheme="minorEastAsia" w:hAnsi="Courier New" w:cs="Courier New"/>
                  <w:color w:val="FF0000"/>
                  <w:sz w:val="20"/>
                  <w:szCs w:val="20"/>
                </w:rPr>
                <w:delText>#Qui-quadrado usando o comando "chisq.test":</w:delText>
              </w:r>
            </w:del>
          </w:p>
          <w:p w14:paraId="36ACDD90" w14:textId="3C515A67" w:rsidR="00C078FF" w:rsidRPr="00C078FF" w:rsidDel="00BA79DF" w:rsidRDefault="00C078FF" w:rsidP="00BA79DF">
            <w:pPr>
              <w:pStyle w:val="Ttulo2"/>
              <w:spacing w:before="240" w:after="240"/>
              <w:rPr>
                <w:del w:id="1323" w:author="Adriana Andrade" w:date="2020-06-05T16:30:00Z"/>
                <w:rFonts w:ascii="Courier New" w:eastAsiaTheme="minorEastAsia" w:hAnsi="Courier New" w:cs="Courier New"/>
                <w:color w:val="FF0000"/>
                <w:sz w:val="21"/>
                <w:szCs w:val="21"/>
              </w:rPr>
              <w:pPrChange w:id="1324" w:author="Adriana Andrade" w:date="2020-06-05T16:30:00Z">
                <w:pPr>
                  <w:jc w:val="both"/>
                </w:pPr>
              </w:pPrChange>
            </w:pPr>
            <w:del w:id="1325" w:author="Adriana Andrade" w:date="2020-06-05T16:30:00Z">
              <w:r w:rsidDel="00BA79DF">
                <w:rPr>
                  <w:rFonts w:ascii="Courier New" w:eastAsiaTheme="minorEastAsia" w:hAnsi="Courier New" w:cs="Courier New"/>
                  <w:color w:val="FF0000"/>
                  <w:sz w:val="21"/>
                  <w:szCs w:val="21"/>
                </w:rPr>
                <w:delText xml:space="preserve">&gt; </w:delText>
              </w:r>
              <w:r w:rsidRPr="00C078FF" w:rsidDel="00BA79DF">
                <w:rPr>
                  <w:rFonts w:ascii="Courier New" w:eastAsiaTheme="minorEastAsia" w:hAnsi="Courier New" w:cs="Courier New"/>
                  <w:color w:val="FF0000"/>
                  <w:sz w:val="21"/>
                  <w:szCs w:val="21"/>
                </w:rPr>
                <w:delText>chisq.test(tabela,correct=F)</w:delText>
              </w:r>
            </w:del>
          </w:p>
          <w:p w14:paraId="20BCA1A6" w14:textId="180601A1" w:rsidR="00C078FF" w:rsidRPr="00C078FF" w:rsidDel="00BA79DF" w:rsidRDefault="00C078FF" w:rsidP="00BA79DF">
            <w:pPr>
              <w:pStyle w:val="Ttulo2"/>
              <w:spacing w:before="240" w:after="240"/>
              <w:rPr>
                <w:del w:id="1326" w:author="Adriana Andrade" w:date="2020-06-05T16:30:00Z"/>
                <w:rFonts w:ascii="Courier New" w:eastAsiaTheme="minorEastAsia" w:hAnsi="Courier New" w:cs="Courier New"/>
                <w:color w:val="FF0000"/>
                <w:sz w:val="21"/>
                <w:szCs w:val="21"/>
              </w:rPr>
              <w:pPrChange w:id="1327" w:author="Adriana Andrade" w:date="2020-06-05T16:30:00Z">
                <w:pPr>
                  <w:jc w:val="both"/>
                </w:pPr>
              </w:pPrChange>
            </w:pPr>
          </w:p>
          <w:p w14:paraId="7F9229F4" w14:textId="397939A8" w:rsidR="00C078FF" w:rsidRPr="00C078FF" w:rsidDel="00BA79DF" w:rsidRDefault="00C078FF" w:rsidP="00BA79DF">
            <w:pPr>
              <w:pStyle w:val="Ttulo2"/>
              <w:spacing w:before="240" w:after="240"/>
              <w:rPr>
                <w:del w:id="1328" w:author="Adriana Andrade" w:date="2020-06-05T16:30:00Z"/>
                <w:rFonts w:ascii="Courier New" w:eastAsiaTheme="minorEastAsia" w:hAnsi="Courier New" w:cs="Courier New"/>
                <w:color w:val="0000FF"/>
                <w:sz w:val="21"/>
                <w:szCs w:val="21"/>
              </w:rPr>
              <w:pPrChange w:id="1329" w:author="Adriana Andrade" w:date="2020-06-05T16:30:00Z">
                <w:pPr>
                  <w:jc w:val="both"/>
                </w:pPr>
              </w:pPrChange>
            </w:pPr>
            <w:del w:id="1330" w:author="Adriana Andrade" w:date="2020-06-05T16:30:00Z">
              <w:r w:rsidRPr="00C078FF" w:rsidDel="00BA79DF">
                <w:rPr>
                  <w:rFonts w:ascii="Courier New" w:eastAsiaTheme="minorEastAsia" w:hAnsi="Courier New" w:cs="Courier New"/>
                  <w:color w:val="0000FF"/>
                  <w:sz w:val="21"/>
                  <w:szCs w:val="21"/>
                </w:rPr>
                <w:delText xml:space="preserve">        Pearson's Chi-squared test</w:delText>
              </w:r>
            </w:del>
          </w:p>
          <w:p w14:paraId="25606EE0" w14:textId="7AA5B666" w:rsidR="00C078FF" w:rsidRPr="00C078FF" w:rsidDel="00BA79DF" w:rsidRDefault="00C078FF" w:rsidP="00BA79DF">
            <w:pPr>
              <w:pStyle w:val="Ttulo2"/>
              <w:spacing w:before="240" w:after="240"/>
              <w:rPr>
                <w:del w:id="1331" w:author="Adriana Andrade" w:date="2020-06-05T16:30:00Z"/>
                <w:rFonts w:ascii="Courier New" w:eastAsiaTheme="minorEastAsia" w:hAnsi="Courier New" w:cs="Courier New"/>
                <w:color w:val="0000FF"/>
                <w:sz w:val="21"/>
                <w:szCs w:val="21"/>
              </w:rPr>
              <w:pPrChange w:id="1332" w:author="Adriana Andrade" w:date="2020-06-05T16:30:00Z">
                <w:pPr>
                  <w:jc w:val="both"/>
                </w:pPr>
              </w:pPrChange>
            </w:pPr>
          </w:p>
          <w:p w14:paraId="7F8A5D50" w14:textId="42535520" w:rsidR="00C078FF" w:rsidRPr="00C078FF" w:rsidDel="00BA79DF" w:rsidRDefault="00C078FF" w:rsidP="00BA79DF">
            <w:pPr>
              <w:pStyle w:val="Ttulo2"/>
              <w:spacing w:before="240" w:after="240"/>
              <w:rPr>
                <w:del w:id="1333" w:author="Adriana Andrade" w:date="2020-06-05T16:30:00Z"/>
                <w:rFonts w:ascii="Courier New" w:eastAsiaTheme="minorEastAsia" w:hAnsi="Courier New" w:cs="Courier New"/>
                <w:color w:val="0000FF"/>
                <w:sz w:val="21"/>
                <w:szCs w:val="21"/>
              </w:rPr>
              <w:pPrChange w:id="1334" w:author="Adriana Andrade" w:date="2020-06-05T16:30:00Z">
                <w:pPr>
                  <w:jc w:val="both"/>
                </w:pPr>
              </w:pPrChange>
            </w:pPr>
            <w:del w:id="1335" w:author="Adriana Andrade" w:date="2020-06-05T16:30:00Z">
              <w:r w:rsidRPr="00C078FF" w:rsidDel="00BA79DF">
                <w:rPr>
                  <w:rFonts w:ascii="Courier New" w:eastAsiaTheme="minorEastAsia" w:hAnsi="Courier New" w:cs="Courier New"/>
                  <w:color w:val="0000FF"/>
                  <w:sz w:val="21"/>
                  <w:szCs w:val="21"/>
                </w:rPr>
                <w:delText>data:  tabela</w:delText>
              </w:r>
            </w:del>
          </w:p>
          <w:p w14:paraId="7A2AD360" w14:textId="4D77E27C" w:rsidR="00C078FF" w:rsidRPr="00C078FF" w:rsidDel="00BA79DF" w:rsidRDefault="00C078FF" w:rsidP="00BA79DF">
            <w:pPr>
              <w:pStyle w:val="Ttulo2"/>
              <w:spacing w:before="240" w:after="240"/>
              <w:rPr>
                <w:del w:id="1336" w:author="Adriana Andrade" w:date="2020-06-05T16:30:00Z"/>
                <w:rFonts w:ascii="Courier New" w:eastAsiaTheme="minorEastAsia" w:hAnsi="Courier New" w:cs="Courier New"/>
                <w:color w:val="0000FF"/>
                <w:sz w:val="21"/>
                <w:szCs w:val="21"/>
              </w:rPr>
              <w:pPrChange w:id="1337" w:author="Adriana Andrade" w:date="2020-06-05T16:30:00Z">
                <w:pPr>
                  <w:shd w:val="clear" w:color="auto" w:fill="D9D9D9" w:themeFill="background1" w:themeFillShade="D9"/>
                  <w:jc w:val="both"/>
                </w:pPr>
              </w:pPrChange>
            </w:pPr>
            <w:del w:id="1338" w:author="Adriana Andrade" w:date="2020-06-05T16:30:00Z">
              <w:r w:rsidRPr="00C078FF" w:rsidDel="00BA79DF">
                <w:rPr>
                  <w:rFonts w:ascii="Courier New" w:eastAsiaTheme="minorEastAsia" w:hAnsi="Courier New" w:cs="Courier New"/>
                  <w:color w:val="0000FF"/>
                  <w:sz w:val="21"/>
                  <w:szCs w:val="21"/>
                </w:rPr>
                <w:delText xml:space="preserve">X-squared = </w:delText>
              </w:r>
              <w:r w:rsidRPr="00C078FF" w:rsidDel="00BA79DF">
                <w:rPr>
                  <w:rFonts w:ascii="Courier New" w:eastAsiaTheme="minorEastAsia" w:hAnsi="Courier New" w:cs="Courier New"/>
                  <w:b w:val="0"/>
                  <w:color w:val="0000FF"/>
                  <w:sz w:val="21"/>
                  <w:szCs w:val="21"/>
                </w:rPr>
                <w:delText>25.397</w:delText>
              </w:r>
              <w:r w:rsidRPr="00C078FF" w:rsidDel="00BA79DF">
                <w:rPr>
                  <w:rFonts w:ascii="Courier New" w:eastAsiaTheme="minorEastAsia" w:hAnsi="Courier New" w:cs="Courier New"/>
                  <w:color w:val="0000FF"/>
                  <w:sz w:val="21"/>
                  <w:szCs w:val="21"/>
                </w:rPr>
                <w:delText>, df = 1, p-value = 4.667e-07</w:delText>
              </w:r>
            </w:del>
          </w:p>
          <w:p w14:paraId="57FBF9E4" w14:textId="0B389D1F" w:rsidR="00C078FF" w:rsidRPr="00C078FF" w:rsidDel="00BA79DF" w:rsidRDefault="00C078FF" w:rsidP="00BA79DF">
            <w:pPr>
              <w:pStyle w:val="Ttulo2"/>
              <w:spacing w:before="240" w:after="240"/>
              <w:rPr>
                <w:del w:id="1339" w:author="Adriana Andrade" w:date="2020-06-05T16:30:00Z"/>
                <w:rFonts w:ascii="Courier New" w:eastAsiaTheme="minorEastAsia" w:hAnsi="Courier New" w:cs="Courier New"/>
                <w:color w:val="0000FF"/>
                <w:sz w:val="21"/>
                <w:szCs w:val="21"/>
              </w:rPr>
              <w:pPrChange w:id="1340" w:author="Adriana Andrade" w:date="2020-06-05T16:30:00Z">
                <w:pPr>
                  <w:jc w:val="both"/>
                </w:pPr>
              </w:pPrChange>
            </w:pPr>
          </w:p>
          <w:p w14:paraId="78AE8EF2" w14:textId="15F05B39" w:rsidR="00586C6F" w:rsidRPr="00586C6F" w:rsidDel="00BA79DF" w:rsidRDefault="00586C6F" w:rsidP="00BA79DF">
            <w:pPr>
              <w:pStyle w:val="Ttulo2"/>
              <w:spacing w:before="240" w:after="240"/>
              <w:rPr>
                <w:del w:id="1341" w:author="Adriana Andrade" w:date="2020-06-05T16:30:00Z"/>
                <w:rFonts w:ascii="Courier New" w:eastAsiaTheme="minorEastAsia" w:hAnsi="Courier New" w:cs="Courier New"/>
                <w:color w:val="FF0000"/>
                <w:sz w:val="20"/>
                <w:szCs w:val="20"/>
              </w:rPr>
              <w:pPrChange w:id="1342" w:author="Adriana Andrade" w:date="2020-06-05T16:30:00Z">
                <w:pPr>
                  <w:jc w:val="both"/>
                </w:pPr>
              </w:pPrChange>
            </w:pPr>
            <w:del w:id="1343" w:author="Adriana Andrade" w:date="2020-06-05T16:30:00Z">
              <w:r w:rsidRPr="00586C6F" w:rsidDel="00BA79DF">
                <w:rPr>
                  <w:rFonts w:ascii="Courier New" w:eastAsiaTheme="minorEastAsia" w:hAnsi="Courier New" w:cs="Courier New"/>
                  <w:color w:val="FF0000"/>
                  <w:sz w:val="20"/>
                  <w:szCs w:val="20"/>
                </w:rPr>
                <w:delText>&gt; #Qui-quadrado e coeficiente de contingência:</w:delText>
              </w:r>
            </w:del>
          </w:p>
          <w:p w14:paraId="5BAEC210" w14:textId="40E84C95" w:rsidR="00586C6F" w:rsidRPr="00586C6F" w:rsidDel="00BA79DF" w:rsidRDefault="00586C6F" w:rsidP="00BA79DF">
            <w:pPr>
              <w:pStyle w:val="Ttulo2"/>
              <w:spacing w:before="240" w:after="240"/>
              <w:rPr>
                <w:del w:id="1344" w:author="Adriana Andrade" w:date="2020-06-05T16:30:00Z"/>
                <w:rFonts w:ascii="Courier New" w:eastAsiaTheme="minorEastAsia" w:hAnsi="Courier New" w:cs="Courier New"/>
                <w:color w:val="FF0000"/>
                <w:sz w:val="20"/>
                <w:szCs w:val="20"/>
              </w:rPr>
              <w:pPrChange w:id="1345" w:author="Adriana Andrade" w:date="2020-06-05T16:30:00Z">
                <w:pPr>
                  <w:jc w:val="both"/>
                </w:pPr>
              </w:pPrChange>
            </w:pPr>
            <w:del w:id="1346" w:author="Adriana Andrade" w:date="2020-06-05T16:30:00Z">
              <w:r w:rsidRPr="00586C6F" w:rsidDel="00BA79DF">
                <w:rPr>
                  <w:rFonts w:ascii="Courier New" w:eastAsiaTheme="minorEastAsia" w:hAnsi="Courier New" w:cs="Courier New"/>
                  <w:color w:val="FF0000"/>
                  <w:sz w:val="20"/>
                  <w:szCs w:val="20"/>
                </w:rPr>
                <w:delText>&gt; assocstats(matriz)</w:delText>
              </w:r>
            </w:del>
          </w:p>
          <w:p w14:paraId="5A57CC3C" w14:textId="2ACED6C8" w:rsidR="00586C6F" w:rsidRPr="00586C6F" w:rsidDel="00BA79DF" w:rsidRDefault="00586C6F" w:rsidP="00BA79DF">
            <w:pPr>
              <w:pStyle w:val="Ttulo2"/>
              <w:spacing w:before="240" w:after="240"/>
              <w:rPr>
                <w:del w:id="1347" w:author="Adriana Andrade" w:date="2020-06-05T16:30:00Z"/>
                <w:rFonts w:ascii="Courier New" w:eastAsiaTheme="minorEastAsia" w:hAnsi="Courier New" w:cs="Courier New"/>
                <w:color w:val="0000FF"/>
                <w:sz w:val="20"/>
                <w:szCs w:val="20"/>
              </w:rPr>
              <w:pPrChange w:id="1348" w:author="Adriana Andrade" w:date="2020-06-05T16:30:00Z">
                <w:pPr>
                  <w:jc w:val="both"/>
                </w:pPr>
              </w:pPrChange>
            </w:pPr>
            <w:del w:id="1349" w:author="Adriana Andrade" w:date="2020-06-05T16:30:00Z">
              <w:r w:rsidRPr="00586C6F" w:rsidDel="00BA79DF">
                <w:rPr>
                  <w:rFonts w:ascii="Courier New" w:eastAsiaTheme="minorEastAsia" w:hAnsi="Courier New" w:cs="Courier New"/>
                  <w:color w:val="0000FF"/>
                  <w:sz w:val="20"/>
                  <w:szCs w:val="20"/>
                </w:rPr>
                <w:delText xml:space="preserve">                    X^2 df   P(&gt; X^2)</w:delText>
              </w:r>
            </w:del>
          </w:p>
          <w:p w14:paraId="7542ED44" w14:textId="5C128AA6" w:rsidR="00586C6F" w:rsidRPr="00586C6F" w:rsidDel="00BA79DF" w:rsidRDefault="00586C6F" w:rsidP="00BA79DF">
            <w:pPr>
              <w:pStyle w:val="Ttulo2"/>
              <w:spacing w:before="240" w:after="240"/>
              <w:rPr>
                <w:del w:id="1350" w:author="Adriana Andrade" w:date="2020-06-05T16:30:00Z"/>
                <w:rFonts w:ascii="Courier New" w:eastAsiaTheme="minorEastAsia" w:hAnsi="Courier New" w:cs="Courier New"/>
                <w:color w:val="0000FF"/>
                <w:sz w:val="20"/>
                <w:szCs w:val="20"/>
              </w:rPr>
              <w:pPrChange w:id="1351" w:author="Adriana Andrade" w:date="2020-06-05T16:30:00Z">
                <w:pPr>
                  <w:jc w:val="both"/>
                </w:pPr>
              </w:pPrChange>
            </w:pPr>
            <w:del w:id="1352" w:author="Adriana Andrade" w:date="2020-06-05T16:30:00Z">
              <w:r w:rsidRPr="00586C6F" w:rsidDel="00BA79DF">
                <w:rPr>
                  <w:rFonts w:ascii="Courier New" w:eastAsiaTheme="minorEastAsia" w:hAnsi="Courier New" w:cs="Courier New"/>
                  <w:color w:val="0000FF"/>
                  <w:sz w:val="20"/>
                  <w:szCs w:val="20"/>
                </w:rPr>
                <w:delText>Likelihood Ratio 25.307  1 4.8881e-07</w:delText>
              </w:r>
            </w:del>
          </w:p>
          <w:p w14:paraId="239530E2" w14:textId="2ED9D644" w:rsidR="00586C6F" w:rsidRPr="00586C6F" w:rsidDel="00BA79DF" w:rsidRDefault="00586C6F" w:rsidP="00BA79DF">
            <w:pPr>
              <w:pStyle w:val="Ttulo2"/>
              <w:spacing w:before="240" w:after="240"/>
              <w:rPr>
                <w:del w:id="1353" w:author="Adriana Andrade" w:date="2020-06-05T16:30:00Z"/>
                <w:rFonts w:ascii="Courier New" w:eastAsiaTheme="minorEastAsia" w:hAnsi="Courier New" w:cs="Courier New"/>
                <w:color w:val="0000FF"/>
                <w:sz w:val="20"/>
                <w:szCs w:val="20"/>
              </w:rPr>
              <w:pPrChange w:id="1354" w:author="Adriana Andrade" w:date="2020-06-05T16:30:00Z">
                <w:pPr>
                  <w:shd w:val="clear" w:color="auto" w:fill="D9D9D9" w:themeFill="background1" w:themeFillShade="D9"/>
                  <w:jc w:val="both"/>
                </w:pPr>
              </w:pPrChange>
            </w:pPr>
            <w:del w:id="1355" w:author="Adriana Andrade" w:date="2020-06-05T16:30:00Z">
              <w:r w:rsidRPr="00586C6F" w:rsidDel="00BA79DF">
                <w:rPr>
                  <w:rFonts w:ascii="Courier New" w:eastAsiaTheme="minorEastAsia" w:hAnsi="Courier New" w:cs="Courier New"/>
                  <w:color w:val="0000FF"/>
                  <w:sz w:val="20"/>
                  <w:szCs w:val="20"/>
                </w:rPr>
                <w:delText xml:space="preserve">Pearson          </w:delText>
              </w:r>
              <w:r w:rsidRPr="008A587A" w:rsidDel="00BA79DF">
                <w:rPr>
                  <w:rFonts w:ascii="Courier New" w:eastAsiaTheme="minorEastAsia" w:hAnsi="Courier New" w:cs="Courier New"/>
                  <w:b w:val="0"/>
                  <w:color w:val="0000FF"/>
                  <w:sz w:val="20"/>
                  <w:szCs w:val="20"/>
                </w:rPr>
                <w:delText xml:space="preserve">25.397  </w:delText>
              </w:r>
              <w:r w:rsidRPr="00586C6F" w:rsidDel="00BA79DF">
                <w:rPr>
                  <w:rFonts w:ascii="Courier New" w:eastAsiaTheme="minorEastAsia" w:hAnsi="Courier New" w:cs="Courier New"/>
                  <w:color w:val="0000FF"/>
                  <w:sz w:val="20"/>
                  <w:szCs w:val="20"/>
                </w:rPr>
                <w:delText>1 4.6669e-07</w:delText>
              </w:r>
            </w:del>
          </w:p>
          <w:p w14:paraId="2D810639" w14:textId="75FDC099" w:rsidR="00586C6F" w:rsidRPr="00586C6F" w:rsidDel="00BA79DF" w:rsidRDefault="00586C6F" w:rsidP="00BA79DF">
            <w:pPr>
              <w:pStyle w:val="Ttulo2"/>
              <w:spacing w:before="240" w:after="240"/>
              <w:rPr>
                <w:del w:id="1356" w:author="Adriana Andrade" w:date="2020-06-05T16:30:00Z"/>
                <w:rFonts w:ascii="Courier New" w:eastAsiaTheme="minorEastAsia" w:hAnsi="Courier New" w:cs="Courier New"/>
                <w:color w:val="0000FF"/>
                <w:sz w:val="20"/>
                <w:szCs w:val="20"/>
              </w:rPr>
              <w:pPrChange w:id="1357" w:author="Adriana Andrade" w:date="2020-06-05T16:30:00Z">
                <w:pPr>
                  <w:jc w:val="both"/>
                </w:pPr>
              </w:pPrChange>
            </w:pPr>
          </w:p>
          <w:p w14:paraId="49D8946B" w14:textId="22D29BE1" w:rsidR="00586C6F" w:rsidRPr="00586C6F" w:rsidDel="00BA79DF" w:rsidRDefault="00586C6F" w:rsidP="00BA79DF">
            <w:pPr>
              <w:pStyle w:val="Ttulo2"/>
              <w:spacing w:before="240" w:after="240"/>
              <w:rPr>
                <w:del w:id="1358" w:author="Adriana Andrade" w:date="2020-06-05T16:30:00Z"/>
                <w:rFonts w:ascii="Courier New" w:eastAsiaTheme="minorEastAsia" w:hAnsi="Courier New" w:cs="Courier New"/>
                <w:color w:val="0000FF"/>
                <w:sz w:val="20"/>
                <w:szCs w:val="20"/>
              </w:rPr>
              <w:pPrChange w:id="1359" w:author="Adriana Andrade" w:date="2020-06-05T16:30:00Z">
                <w:pPr>
                  <w:jc w:val="both"/>
                </w:pPr>
              </w:pPrChange>
            </w:pPr>
            <w:del w:id="1360" w:author="Adriana Andrade" w:date="2020-06-05T16:30:00Z">
              <w:r w:rsidRPr="00586C6F" w:rsidDel="00BA79DF">
                <w:rPr>
                  <w:rFonts w:ascii="Courier New" w:eastAsiaTheme="minorEastAsia" w:hAnsi="Courier New" w:cs="Courier New"/>
                  <w:color w:val="0000FF"/>
                  <w:sz w:val="20"/>
                  <w:szCs w:val="20"/>
                </w:rPr>
                <w:delText xml:space="preserve">Phi-Coefficient   : 0.356 </w:delText>
              </w:r>
            </w:del>
          </w:p>
          <w:p w14:paraId="14C2B34D" w14:textId="307BC811" w:rsidR="00586C6F" w:rsidRPr="00586C6F" w:rsidDel="00BA79DF" w:rsidRDefault="00586C6F" w:rsidP="00BA79DF">
            <w:pPr>
              <w:pStyle w:val="Ttulo2"/>
              <w:spacing w:before="240" w:after="240"/>
              <w:rPr>
                <w:del w:id="1361" w:author="Adriana Andrade" w:date="2020-06-05T16:30:00Z"/>
                <w:rFonts w:ascii="Courier New" w:eastAsiaTheme="minorEastAsia" w:hAnsi="Courier New" w:cs="Courier New"/>
                <w:color w:val="0000FF"/>
                <w:sz w:val="20"/>
                <w:szCs w:val="20"/>
              </w:rPr>
              <w:pPrChange w:id="1362" w:author="Adriana Andrade" w:date="2020-06-05T16:30:00Z">
                <w:pPr>
                  <w:shd w:val="clear" w:color="auto" w:fill="D9D9D9" w:themeFill="background1" w:themeFillShade="D9"/>
                  <w:jc w:val="both"/>
                </w:pPr>
              </w:pPrChange>
            </w:pPr>
            <w:del w:id="1363" w:author="Adriana Andrade" w:date="2020-06-05T16:30:00Z">
              <w:r w:rsidRPr="00586C6F" w:rsidDel="00BA79DF">
                <w:rPr>
                  <w:rFonts w:ascii="Courier New" w:eastAsiaTheme="minorEastAsia" w:hAnsi="Courier New" w:cs="Courier New"/>
                  <w:color w:val="0000FF"/>
                  <w:sz w:val="20"/>
                  <w:szCs w:val="20"/>
                </w:rPr>
                <w:delText xml:space="preserve">Contingency Coeff.: </w:delText>
              </w:r>
              <w:r w:rsidRPr="008A587A" w:rsidDel="00BA79DF">
                <w:rPr>
                  <w:rFonts w:ascii="Courier New" w:eastAsiaTheme="minorEastAsia" w:hAnsi="Courier New" w:cs="Courier New"/>
                  <w:b w:val="0"/>
                  <w:color w:val="0000FF"/>
                  <w:sz w:val="20"/>
                  <w:szCs w:val="20"/>
                </w:rPr>
                <w:delText>0.336</w:delText>
              </w:r>
              <w:r w:rsidRPr="00586C6F" w:rsidDel="00BA79DF">
                <w:rPr>
                  <w:rFonts w:ascii="Courier New" w:eastAsiaTheme="minorEastAsia" w:hAnsi="Courier New" w:cs="Courier New"/>
                  <w:color w:val="0000FF"/>
                  <w:sz w:val="20"/>
                  <w:szCs w:val="20"/>
                </w:rPr>
                <w:delText xml:space="preserve"> </w:delText>
              </w:r>
            </w:del>
          </w:p>
          <w:p w14:paraId="0C655011" w14:textId="622BFD72" w:rsidR="00586C6F" w:rsidRPr="00586C6F" w:rsidDel="00BA79DF" w:rsidRDefault="00586C6F" w:rsidP="00BA79DF">
            <w:pPr>
              <w:pStyle w:val="Ttulo2"/>
              <w:spacing w:before="240" w:after="240"/>
              <w:rPr>
                <w:del w:id="1364" w:author="Adriana Andrade" w:date="2020-06-05T16:30:00Z"/>
                <w:rFonts w:ascii="Courier New" w:eastAsiaTheme="minorEastAsia" w:hAnsi="Courier New" w:cs="Courier New"/>
                <w:color w:val="0000FF"/>
                <w:sz w:val="20"/>
                <w:szCs w:val="20"/>
              </w:rPr>
              <w:pPrChange w:id="1365" w:author="Adriana Andrade" w:date="2020-06-05T16:30:00Z">
                <w:pPr>
                  <w:jc w:val="both"/>
                </w:pPr>
              </w:pPrChange>
            </w:pPr>
            <w:del w:id="1366" w:author="Adriana Andrade" w:date="2020-06-05T16:30:00Z">
              <w:r w:rsidRPr="00586C6F" w:rsidDel="00BA79DF">
                <w:rPr>
                  <w:rFonts w:ascii="Courier New" w:eastAsiaTheme="minorEastAsia" w:hAnsi="Courier New" w:cs="Courier New"/>
                  <w:color w:val="0000FF"/>
                  <w:sz w:val="20"/>
                  <w:szCs w:val="20"/>
                </w:rPr>
                <w:delText xml:space="preserve">Cramer's V        : 0.356 </w:delText>
              </w:r>
            </w:del>
          </w:p>
          <w:p w14:paraId="25BD4D68" w14:textId="4CA6EBF5" w:rsidR="00586C6F" w:rsidRPr="00A01EB5" w:rsidDel="00BA79DF" w:rsidRDefault="00586C6F" w:rsidP="00BA79DF">
            <w:pPr>
              <w:pStyle w:val="Ttulo2"/>
              <w:spacing w:before="240" w:after="240"/>
              <w:rPr>
                <w:del w:id="1367" w:author="Adriana Andrade" w:date="2020-06-05T16:30:00Z"/>
                <w:rFonts w:ascii="Courier New" w:eastAsiaTheme="minorEastAsia" w:hAnsi="Courier New" w:cs="Courier New"/>
                <w:color w:val="FF0000"/>
                <w:sz w:val="21"/>
                <w:szCs w:val="21"/>
              </w:rPr>
              <w:pPrChange w:id="1368" w:author="Adriana Andrade" w:date="2020-06-05T16:30:00Z">
                <w:pPr>
                  <w:jc w:val="both"/>
                </w:pPr>
              </w:pPrChange>
            </w:pPr>
          </w:p>
        </w:tc>
      </w:tr>
    </w:tbl>
    <w:p w14:paraId="7F9EF945" w14:textId="2FB65469" w:rsidR="00586C6F" w:rsidRPr="00586C6F" w:rsidDel="00BA79DF" w:rsidRDefault="00586C6F" w:rsidP="00BA79DF">
      <w:pPr>
        <w:pStyle w:val="Ttulo2"/>
        <w:spacing w:before="240" w:after="240"/>
        <w:rPr>
          <w:del w:id="1369" w:author="Adriana Andrade" w:date="2020-06-05T16:30:00Z"/>
          <w:rFonts w:eastAsiaTheme="minorEastAsia"/>
          <w:sz w:val="24"/>
          <w:szCs w:val="24"/>
        </w:rPr>
        <w:pPrChange w:id="1370" w:author="Adriana Andrade" w:date="2020-06-05T16:30:00Z">
          <w:pPr>
            <w:spacing w:before="120" w:after="0" w:line="360" w:lineRule="auto"/>
            <w:jc w:val="both"/>
          </w:pPr>
        </w:pPrChange>
      </w:pPr>
      <w:del w:id="1371" w:author="Adriana Andrade" w:date="2020-06-05T16:30:00Z">
        <w:r w:rsidRPr="00586C6F" w:rsidDel="00BA79DF">
          <w:rPr>
            <w:b w:val="0"/>
            <w:bCs w:val="0"/>
            <w:sz w:val="24"/>
            <w:szCs w:val="24"/>
          </w:rPr>
          <w:delText xml:space="preserve">Observação: </w:delText>
        </w:r>
        <w:r w:rsidRPr="00586C6F" w:rsidDel="00BA79DF">
          <w:rPr>
            <w:sz w:val="24"/>
            <w:szCs w:val="24"/>
          </w:rPr>
          <w:delText>Estamos interessados nos coeficientes que foram destacados</w:delText>
        </w:r>
        <w:r w:rsidR="008A587A" w:rsidDel="00BA79DF">
          <w:rPr>
            <w:sz w:val="24"/>
            <w:szCs w:val="24"/>
          </w:rPr>
          <w:delText xml:space="preserve"> </w:delText>
        </w:r>
        <m:oMath>
          <m:r>
            <m:rPr>
              <m:sty m:val="bi"/>
            </m:rPr>
            <w:rPr>
              <w:rFonts w:ascii="Cambria Math" w:hAnsi="Cambria Math"/>
              <w:sz w:val="24"/>
              <w:szCs w:val="24"/>
            </w:rPr>
            <m:t>(</m:t>
          </m:r>
          <m:sSup>
            <m:sSupPr>
              <m:ctrlPr>
                <w:rPr>
                  <w:rFonts w:ascii="Cambria Math" w:hAnsi="Cambria Math"/>
                  <w:i/>
                  <w:sz w:val="24"/>
                  <w:szCs w:val="24"/>
                </w:rPr>
              </m:ctrlPr>
            </m:sSupPr>
            <m:e>
              <m:r>
                <m:rPr>
                  <m:sty m:val="bi"/>
                </m:rPr>
                <w:rPr>
                  <w:rFonts w:ascii="Cambria Math" w:hAnsi="Cambria Math"/>
                  <w:sz w:val="24"/>
                  <w:szCs w:val="24"/>
                </w:rPr>
                <m:t xml:space="preserve"> χ</m:t>
              </m:r>
            </m:e>
            <m:sup>
              <m:r>
                <m:rPr>
                  <m:sty m:val="bi"/>
                </m:rPr>
                <w:rPr>
                  <w:rFonts w:ascii="Cambria Math" w:hAnsi="Cambria Math"/>
                  <w:sz w:val="24"/>
                  <w:szCs w:val="24"/>
                </w:rPr>
                <m:t>2</m:t>
              </m:r>
            </m:sup>
          </m:sSup>
        </m:oMath>
        <w:r w:rsidR="008A587A" w:rsidDel="00BA79DF">
          <w:rPr>
            <w:rFonts w:eastAsiaTheme="minorEastAsia"/>
            <w:sz w:val="24"/>
            <w:szCs w:val="24"/>
          </w:rPr>
          <w:delText xml:space="preserve"> e </w:delText>
        </w:r>
        <m:oMath>
          <m:r>
            <m:rPr>
              <m:sty m:val="bi"/>
            </m:rPr>
            <w:rPr>
              <w:rFonts w:ascii="Cambria Math" w:eastAsiaTheme="minorEastAsia" w:hAnsi="Cambria Math"/>
              <w:sz w:val="24"/>
              <w:szCs w:val="24"/>
            </w:rPr>
            <m:t>C )</m:t>
          </m:r>
        </m:oMath>
        <w:r w:rsidR="00D65C18" w:rsidDel="00BA79DF">
          <w:rPr>
            <w:rFonts w:eastAsiaTheme="minorEastAsia"/>
            <w:sz w:val="24"/>
            <w:szCs w:val="24"/>
          </w:rPr>
          <w:delText>.</w:delText>
        </w:r>
      </w:del>
    </w:p>
    <w:p w14:paraId="10CDDBC8" w14:textId="3DAF45A8" w:rsidR="00DE532C" w:rsidRPr="00C00915" w:rsidDel="00BA79DF" w:rsidRDefault="00EC2E6B" w:rsidP="00BA79DF">
      <w:pPr>
        <w:pStyle w:val="Ttulo2"/>
        <w:spacing w:before="240" w:after="240"/>
        <w:rPr>
          <w:del w:id="1372" w:author="Adriana Andrade" w:date="2020-06-05T16:30:00Z"/>
          <w:rFonts w:asciiTheme="minorHAnsi" w:eastAsiaTheme="minorEastAsia" w:hAnsiTheme="minorHAnsi"/>
          <w:color w:val="auto"/>
          <w:sz w:val="32"/>
          <w:szCs w:val="32"/>
        </w:rPr>
        <w:pPrChange w:id="1373" w:author="Adriana Andrade" w:date="2020-06-05T16:30:00Z">
          <w:pPr>
            <w:pStyle w:val="Ttulo3"/>
            <w:spacing w:before="480" w:after="240"/>
            <w:ind w:left="680" w:hanging="680"/>
            <w:jc w:val="both"/>
          </w:pPr>
        </w:pPrChange>
      </w:pPr>
      <w:bookmarkStart w:id="1374" w:name="_Toc5150004"/>
      <w:del w:id="1375" w:author="Adriana Andrade" w:date="2020-06-05T16:30:00Z">
        <w:r w:rsidDel="00BA79DF">
          <w:rPr>
            <w:rFonts w:asciiTheme="minorHAnsi" w:eastAsiaTheme="minorEastAsia" w:hAnsiTheme="minorHAnsi"/>
            <w:color w:val="auto"/>
            <w:sz w:val="32"/>
            <w:szCs w:val="32"/>
          </w:rPr>
          <w:delText>5.3</w:delText>
        </w:r>
        <w:r w:rsidR="00C00915" w:rsidRPr="00C00915" w:rsidDel="00BA79DF">
          <w:rPr>
            <w:rFonts w:asciiTheme="minorHAnsi" w:eastAsiaTheme="minorEastAsia" w:hAnsiTheme="minorHAnsi"/>
            <w:color w:val="auto"/>
            <w:sz w:val="32"/>
            <w:szCs w:val="32"/>
          </w:rPr>
          <w:delText xml:space="preserve"> Variáveis Quantitativas: Diagrama de Dispersão e Coeficiente de Correlação</w:delText>
        </w:r>
        <w:bookmarkEnd w:id="1374"/>
      </w:del>
    </w:p>
    <w:p w14:paraId="44754A1E" w14:textId="6891AB10" w:rsidR="00EC2E6B" w:rsidDel="00BA79DF" w:rsidRDefault="00EC2E6B" w:rsidP="00BA79DF">
      <w:pPr>
        <w:pStyle w:val="Ttulo2"/>
        <w:spacing w:before="240" w:after="240"/>
        <w:rPr>
          <w:del w:id="1376" w:author="Adriana Andrade" w:date="2020-06-05T16:30:00Z"/>
          <w:rFonts w:cs="Times New Roman"/>
          <w:sz w:val="24"/>
          <w:szCs w:val="24"/>
        </w:rPr>
        <w:pPrChange w:id="1377" w:author="Adriana Andrade" w:date="2020-06-05T16:30:00Z">
          <w:pPr>
            <w:spacing w:after="0" w:line="360" w:lineRule="auto"/>
            <w:jc w:val="both"/>
          </w:pPr>
        </w:pPrChange>
      </w:pPr>
      <w:del w:id="1378" w:author="Adriana Andrade" w:date="2020-06-05T16:30:00Z">
        <w:r w:rsidDel="00BA79DF">
          <w:rPr>
            <w:rFonts w:cs="Times New Roman"/>
            <w:sz w:val="24"/>
            <w:szCs w:val="24"/>
          </w:rPr>
          <w:tab/>
        </w:r>
        <w:r w:rsidRPr="00A71A71" w:rsidDel="00BA79DF">
          <w:rPr>
            <w:rFonts w:cs="Times New Roman"/>
            <w:sz w:val="24"/>
            <w:szCs w:val="24"/>
          </w:rPr>
          <w:delText>Um dispositivo bastante útil para se verificar a associação entre duas variáveis quantitativas é o gráfico de dispersão, que vamos introduzir por meio de exemplos.</w:delText>
        </w:r>
      </w:del>
    </w:p>
    <w:p w14:paraId="62A93F28" w14:textId="375C8517" w:rsidR="00EC2E6B" w:rsidRPr="00EC2E6B" w:rsidDel="00BA79DF" w:rsidRDefault="00EC2E6B" w:rsidP="00BA79DF">
      <w:pPr>
        <w:pStyle w:val="Ttulo2"/>
        <w:spacing w:before="240" w:after="240"/>
        <w:rPr>
          <w:del w:id="1379" w:author="Adriana Andrade" w:date="2020-06-05T16:30:00Z"/>
          <w:rFonts w:cs="Times New Roman"/>
          <w:b w:val="0"/>
          <w:sz w:val="28"/>
          <w:szCs w:val="28"/>
        </w:rPr>
        <w:pPrChange w:id="1380" w:author="Adriana Andrade" w:date="2020-06-05T16:30:00Z">
          <w:pPr>
            <w:spacing w:before="360" w:after="120" w:line="360" w:lineRule="auto"/>
            <w:jc w:val="both"/>
          </w:pPr>
        </w:pPrChange>
      </w:pPr>
      <w:del w:id="1381" w:author="Adriana Andrade" w:date="2020-06-05T16:30:00Z">
        <w:r w:rsidRPr="00EC2E6B" w:rsidDel="00BA79DF">
          <w:rPr>
            <w:rFonts w:cs="Times New Roman"/>
            <w:b w:val="0"/>
            <w:sz w:val="28"/>
            <w:szCs w:val="28"/>
          </w:rPr>
          <w:delText>Exemplo</w:delText>
        </w:r>
      </w:del>
    </w:p>
    <w:p w14:paraId="11E8CEB4" w14:textId="26F645EF" w:rsidR="00EC2E6B" w:rsidDel="00BA79DF" w:rsidRDefault="00EC2E6B" w:rsidP="00BA79DF">
      <w:pPr>
        <w:pStyle w:val="Ttulo2"/>
        <w:spacing w:before="240" w:after="240"/>
        <w:rPr>
          <w:del w:id="1382" w:author="Adriana Andrade" w:date="2020-06-05T16:30:00Z"/>
          <w:rFonts w:eastAsiaTheme="minorEastAsia" w:cs="Times New Roman"/>
          <w:sz w:val="24"/>
          <w:szCs w:val="24"/>
        </w:rPr>
        <w:pPrChange w:id="1383" w:author="Adriana Andrade" w:date="2020-06-05T16:30:00Z">
          <w:pPr>
            <w:spacing w:before="120" w:after="0" w:line="360" w:lineRule="auto"/>
            <w:jc w:val="both"/>
          </w:pPr>
        </w:pPrChange>
      </w:pPr>
      <w:del w:id="1384" w:author="Adriana Andrade" w:date="2020-06-05T16:30:00Z">
        <w:r w:rsidDel="00BA79DF">
          <w:rPr>
            <w:rFonts w:eastAsiaTheme="minorEastAsia"/>
            <w:sz w:val="24"/>
            <w:szCs w:val="24"/>
          </w:rPr>
          <w:lastRenderedPageBreak/>
          <w:tab/>
        </w:r>
        <w:r w:rsidDel="00BA79DF">
          <w:rPr>
            <w:rFonts w:cs="Times New Roman"/>
            <w:sz w:val="24"/>
            <w:szCs w:val="24"/>
          </w:rPr>
          <w:delText>A Tabela 5.9</w:delText>
        </w:r>
        <w:r w:rsidRPr="00A71A71" w:rsidDel="00BA79DF">
          <w:rPr>
            <w:rFonts w:cs="Times New Roman"/>
            <w:sz w:val="24"/>
            <w:szCs w:val="24"/>
          </w:rPr>
          <w:delText xml:space="preserve"> apresenta o número de anos de serviço </w:delText>
        </w:r>
        <m:oMath>
          <m:d>
            <m:dPr>
              <m:ctrlPr>
                <w:rPr>
                  <w:rFonts w:ascii="Cambria Math" w:hAnsi="Cambria Math" w:cs="Times New Roman"/>
                  <w:i/>
                  <w:sz w:val="24"/>
                  <w:szCs w:val="24"/>
                </w:rPr>
              </m:ctrlPr>
            </m:dPr>
            <m:e>
              <m:r>
                <m:rPr>
                  <m:sty m:val="bi"/>
                </m:rPr>
                <w:rPr>
                  <w:rFonts w:ascii="Cambria Math" w:hAnsi="Cambria Math" w:cs="Times New Roman"/>
                  <w:sz w:val="24"/>
                  <w:szCs w:val="24"/>
                </w:rPr>
                <m:t>X</m:t>
              </m:r>
            </m:e>
          </m:d>
        </m:oMath>
        <w:r w:rsidRPr="00A71A71" w:rsidDel="00BA79DF">
          <w:rPr>
            <w:rFonts w:eastAsiaTheme="minorEastAsia" w:cs="Times New Roman"/>
            <w:sz w:val="24"/>
            <w:szCs w:val="24"/>
          </w:rPr>
          <w:delText xml:space="preserve"> e o número de clientes </w:delText>
        </w:r>
        <m:oMath>
          <m:d>
            <m:dPr>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Y</m:t>
              </m:r>
            </m:e>
          </m:d>
        </m:oMath>
        <w:r w:rsidRPr="00A71A71" w:rsidDel="00BA79DF">
          <w:rPr>
            <w:rFonts w:eastAsiaTheme="minorEastAsia" w:cs="Times New Roman"/>
            <w:sz w:val="24"/>
            <w:szCs w:val="24"/>
          </w:rPr>
          <w:delText xml:space="preserve"> de agentes de uma companhia de seguros.</w:delText>
        </w:r>
        <w:r w:rsidDel="00BA79DF">
          <w:rPr>
            <w:rFonts w:eastAsiaTheme="minorEastAsia" w:cs="Times New Roman"/>
            <w:sz w:val="24"/>
            <w:szCs w:val="24"/>
          </w:rPr>
          <w:delText xml:space="preserve"> </w:delText>
        </w:r>
      </w:del>
    </w:p>
    <w:p w14:paraId="2B4E9BD2" w14:textId="2B2C3501" w:rsidR="00EC2E6B" w:rsidRPr="00EC2E6B" w:rsidDel="00BA79DF" w:rsidRDefault="00EC2E6B" w:rsidP="00BA79DF">
      <w:pPr>
        <w:pStyle w:val="Ttulo2"/>
        <w:spacing w:before="240" w:after="240"/>
        <w:rPr>
          <w:del w:id="1385" w:author="Adriana Andrade" w:date="2020-06-05T16:30:00Z"/>
          <w:rFonts w:eastAsiaTheme="minorEastAsia" w:cs="Times New Roman"/>
          <w:sz w:val="20"/>
          <w:szCs w:val="20"/>
        </w:rPr>
        <w:pPrChange w:id="1386" w:author="Adriana Andrade" w:date="2020-06-05T16:30:00Z">
          <w:pPr>
            <w:spacing w:before="240" w:after="120" w:line="240" w:lineRule="auto"/>
            <w:ind w:left="964" w:hanging="964"/>
            <w:jc w:val="both"/>
          </w:pPr>
        </w:pPrChange>
      </w:pPr>
      <w:del w:id="1387" w:author="Adriana Andrade" w:date="2020-06-05T16:30:00Z">
        <w:r w:rsidDel="00BA79DF">
          <w:rPr>
            <w:rFonts w:cs="Times New Roman"/>
            <w:b w:val="0"/>
            <w:sz w:val="20"/>
            <w:szCs w:val="20"/>
          </w:rPr>
          <w:delText>Tabela 5.9</w:delText>
        </w:r>
        <w:r w:rsidRPr="00EC2E6B" w:rsidDel="00BA79DF">
          <w:rPr>
            <w:rFonts w:cs="Times New Roman"/>
            <w:b w:val="0"/>
            <w:sz w:val="20"/>
            <w:szCs w:val="20"/>
          </w:rPr>
          <w:delText>.</w:delText>
        </w:r>
        <w:r w:rsidRPr="00EC2E6B" w:rsidDel="00BA79DF">
          <w:rPr>
            <w:rFonts w:cs="Times New Roman"/>
            <w:sz w:val="20"/>
            <w:szCs w:val="20"/>
          </w:rPr>
          <w:delText xml:space="preserve"> Número de anos de serviço </w:delText>
        </w:r>
        <m:oMath>
          <m:d>
            <m:dPr>
              <m:ctrlPr>
                <w:rPr>
                  <w:rFonts w:ascii="Cambria Math" w:hAnsi="Cambria Math" w:cs="Times New Roman"/>
                  <w:i/>
                  <w:sz w:val="20"/>
                  <w:szCs w:val="20"/>
                </w:rPr>
              </m:ctrlPr>
            </m:dPr>
            <m:e>
              <m:r>
                <m:rPr>
                  <m:sty m:val="bi"/>
                </m:rPr>
                <w:rPr>
                  <w:rFonts w:ascii="Cambria Math" w:hAnsi="Cambria Math" w:cs="Times New Roman"/>
                  <w:sz w:val="20"/>
                  <w:szCs w:val="20"/>
                </w:rPr>
                <m:t>X</m:t>
              </m:r>
            </m:e>
          </m:d>
        </m:oMath>
        <w:r w:rsidRPr="00EC2E6B" w:rsidDel="00BA79DF">
          <w:rPr>
            <w:rFonts w:eastAsiaTheme="minorEastAsia" w:cs="Times New Roman"/>
            <w:sz w:val="20"/>
            <w:szCs w:val="20"/>
          </w:rPr>
          <w:delText xml:space="preserve"> e o número de clientes </w:delText>
        </w:r>
        <m:oMath>
          <m:d>
            <m:dPr>
              <m:ctrlPr>
                <w:rPr>
                  <w:rFonts w:ascii="Cambria Math" w:eastAsiaTheme="minorEastAsia" w:hAnsi="Cambria Math" w:cs="Times New Roman"/>
                  <w:i/>
                  <w:sz w:val="20"/>
                  <w:szCs w:val="20"/>
                </w:rPr>
              </m:ctrlPr>
            </m:dPr>
            <m:e>
              <m:r>
                <m:rPr>
                  <m:sty m:val="bi"/>
                </m:rPr>
                <w:rPr>
                  <w:rFonts w:ascii="Cambria Math" w:eastAsiaTheme="minorEastAsia" w:hAnsi="Cambria Math" w:cs="Times New Roman"/>
                  <w:sz w:val="20"/>
                  <w:szCs w:val="20"/>
                </w:rPr>
                <m:t>Y</m:t>
              </m:r>
            </m:e>
          </m:d>
        </m:oMath>
        <w:r w:rsidRPr="00EC2E6B" w:rsidDel="00BA79DF">
          <w:rPr>
            <w:rFonts w:eastAsiaTheme="minorEastAsia" w:cs="Times New Roman"/>
            <w:sz w:val="20"/>
            <w:szCs w:val="20"/>
          </w:rPr>
          <w:delText xml:space="preserve"> de agentes de uma companhia de seguros</w:delText>
        </w:r>
      </w:del>
    </w:p>
    <w:tbl>
      <w:tblPr>
        <w:tblStyle w:val="Tabelacomgrade"/>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833"/>
        <w:gridCol w:w="2834"/>
        <w:gridCol w:w="2837"/>
      </w:tblGrid>
      <w:tr w:rsidR="00EC2E6B" w:rsidRPr="00EC2E6B" w:rsidDel="00BA79DF" w14:paraId="4C0CB4D1" w14:textId="19C78B1D" w:rsidTr="00EC2E6B">
        <w:trPr>
          <w:del w:id="1388" w:author="Adriana Andrade" w:date="2020-06-05T16:30:00Z"/>
        </w:trPr>
        <w:tc>
          <w:tcPr>
            <w:tcW w:w="2881" w:type="dxa"/>
            <w:tcBorders>
              <w:top w:val="single" w:sz="4" w:space="0" w:color="auto"/>
              <w:bottom w:val="single" w:sz="4" w:space="0" w:color="auto"/>
            </w:tcBorders>
            <w:vAlign w:val="center"/>
          </w:tcPr>
          <w:p w14:paraId="01BC8542" w14:textId="59FA20FB" w:rsidR="00EC2E6B" w:rsidRPr="00EC2E6B" w:rsidDel="00BA79DF" w:rsidRDefault="00EC2E6B" w:rsidP="00BA79DF">
            <w:pPr>
              <w:pStyle w:val="Ttulo2"/>
              <w:spacing w:before="240" w:after="240"/>
              <w:rPr>
                <w:del w:id="1389" w:author="Adriana Andrade" w:date="2020-06-05T16:30:00Z"/>
                <w:rFonts w:cs="Times New Roman"/>
                <w:b w:val="0"/>
                <w:sz w:val="24"/>
                <w:szCs w:val="24"/>
              </w:rPr>
              <w:pPrChange w:id="1390" w:author="Adriana Andrade" w:date="2020-06-05T16:30:00Z">
                <w:pPr>
                  <w:jc w:val="center"/>
                </w:pPr>
              </w:pPrChange>
            </w:pPr>
            <w:del w:id="1391" w:author="Adriana Andrade" w:date="2020-06-05T16:30:00Z">
              <w:r w:rsidRPr="00EC2E6B" w:rsidDel="00BA79DF">
                <w:rPr>
                  <w:rFonts w:cs="Times New Roman"/>
                  <w:b w:val="0"/>
                  <w:sz w:val="24"/>
                  <w:szCs w:val="24"/>
                </w:rPr>
                <w:delText>Agente</w:delText>
              </w:r>
            </w:del>
          </w:p>
        </w:tc>
        <w:tc>
          <w:tcPr>
            <w:tcW w:w="2881" w:type="dxa"/>
            <w:tcBorders>
              <w:top w:val="single" w:sz="4" w:space="0" w:color="auto"/>
              <w:bottom w:val="single" w:sz="4" w:space="0" w:color="auto"/>
            </w:tcBorders>
            <w:vAlign w:val="center"/>
          </w:tcPr>
          <w:p w14:paraId="3850F0C5" w14:textId="49C68A44" w:rsidR="00EC2E6B" w:rsidRPr="00EC2E6B" w:rsidDel="00BA79DF" w:rsidRDefault="00EC2E6B" w:rsidP="00BA79DF">
            <w:pPr>
              <w:pStyle w:val="Ttulo2"/>
              <w:spacing w:before="240" w:after="240"/>
              <w:rPr>
                <w:del w:id="1392" w:author="Adriana Andrade" w:date="2020-06-05T16:30:00Z"/>
                <w:rFonts w:cs="Times New Roman"/>
                <w:b w:val="0"/>
                <w:sz w:val="24"/>
                <w:szCs w:val="24"/>
              </w:rPr>
              <w:pPrChange w:id="1393" w:author="Adriana Andrade" w:date="2020-06-05T16:30:00Z">
                <w:pPr>
                  <w:jc w:val="center"/>
                </w:pPr>
              </w:pPrChange>
            </w:pPr>
            <w:del w:id="1394" w:author="Adriana Andrade" w:date="2020-06-05T16:30:00Z">
              <w:r w:rsidRPr="00EC2E6B" w:rsidDel="00BA79DF">
                <w:rPr>
                  <w:rFonts w:cs="Times New Roman"/>
                  <w:b w:val="0"/>
                  <w:sz w:val="24"/>
                  <w:szCs w:val="24"/>
                </w:rPr>
                <w:delText xml:space="preserve">Anos de serviço </w:delText>
              </w:r>
              <m:oMath>
                <m:d>
                  <m:dPr>
                    <m:ctrlPr>
                      <w:rPr>
                        <w:rFonts w:ascii="Cambria Math" w:hAnsi="Cambria Math" w:cs="Times New Roman"/>
                        <w:b w:val="0"/>
                        <w:i/>
                        <w:sz w:val="24"/>
                        <w:szCs w:val="24"/>
                      </w:rPr>
                    </m:ctrlPr>
                  </m:dPr>
                  <m:e>
                    <m:r>
                      <m:rPr>
                        <m:sty m:val="bi"/>
                      </m:rPr>
                      <w:rPr>
                        <w:rFonts w:ascii="Cambria Math" w:hAnsi="Cambria Math" w:cs="Times New Roman"/>
                        <w:sz w:val="24"/>
                        <w:szCs w:val="24"/>
                      </w:rPr>
                      <m:t>X</m:t>
                    </m:r>
                  </m:e>
                </m:d>
              </m:oMath>
            </w:del>
          </w:p>
        </w:tc>
        <w:tc>
          <w:tcPr>
            <w:tcW w:w="2882" w:type="dxa"/>
            <w:tcBorders>
              <w:top w:val="single" w:sz="4" w:space="0" w:color="auto"/>
              <w:bottom w:val="single" w:sz="4" w:space="0" w:color="auto"/>
            </w:tcBorders>
            <w:vAlign w:val="center"/>
          </w:tcPr>
          <w:p w14:paraId="14318D76" w14:textId="25DC9186" w:rsidR="00EC2E6B" w:rsidRPr="00EC2E6B" w:rsidDel="00BA79DF" w:rsidRDefault="00EC2E6B" w:rsidP="00BA79DF">
            <w:pPr>
              <w:pStyle w:val="Ttulo2"/>
              <w:spacing w:before="240" w:after="240"/>
              <w:rPr>
                <w:del w:id="1395" w:author="Adriana Andrade" w:date="2020-06-05T16:30:00Z"/>
                <w:rFonts w:cs="Times New Roman"/>
                <w:b w:val="0"/>
                <w:sz w:val="24"/>
                <w:szCs w:val="24"/>
              </w:rPr>
              <w:pPrChange w:id="1396" w:author="Adriana Andrade" w:date="2020-06-05T16:30:00Z">
                <w:pPr>
                  <w:jc w:val="center"/>
                </w:pPr>
              </w:pPrChange>
            </w:pPr>
            <w:del w:id="1397" w:author="Adriana Andrade" w:date="2020-06-05T16:30:00Z">
              <w:r w:rsidRPr="00EC2E6B" w:rsidDel="00BA79DF">
                <w:rPr>
                  <w:rFonts w:cs="Times New Roman"/>
                  <w:b w:val="0"/>
                  <w:sz w:val="24"/>
                  <w:szCs w:val="24"/>
                </w:rPr>
                <w:delText xml:space="preserve">Número de clientes </w:delText>
              </w:r>
              <m:oMath>
                <m:d>
                  <m:dPr>
                    <m:ctrlPr>
                      <w:rPr>
                        <w:rFonts w:ascii="Cambria Math" w:hAnsi="Cambria Math" w:cs="Times New Roman"/>
                        <w:b w:val="0"/>
                        <w:i/>
                        <w:sz w:val="24"/>
                        <w:szCs w:val="24"/>
                      </w:rPr>
                    </m:ctrlPr>
                  </m:dPr>
                  <m:e>
                    <m:r>
                      <m:rPr>
                        <m:sty m:val="bi"/>
                      </m:rPr>
                      <w:rPr>
                        <w:rFonts w:ascii="Cambria Math" w:hAnsi="Cambria Math" w:cs="Times New Roman"/>
                        <w:sz w:val="24"/>
                        <w:szCs w:val="24"/>
                      </w:rPr>
                      <m:t>Y</m:t>
                    </m:r>
                  </m:e>
                </m:d>
              </m:oMath>
            </w:del>
          </w:p>
        </w:tc>
      </w:tr>
      <w:tr w:rsidR="00EC2E6B" w:rsidRPr="00A71A71" w:rsidDel="00BA79DF" w14:paraId="6DBD92FF" w14:textId="5C05E67B" w:rsidTr="00EC2E6B">
        <w:trPr>
          <w:del w:id="1398" w:author="Adriana Andrade" w:date="2020-06-05T16:30:00Z"/>
        </w:trPr>
        <w:tc>
          <w:tcPr>
            <w:tcW w:w="2881" w:type="dxa"/>
            <w:tcBorders>
              <w:top w:val="single" w:sz="4" w:space="0" w:color="auto"/>
            </w:tcBorders>
            <w:vAlign w:val="center"/>
          </w:tcPr>
          <w:p w14:paraId="1E81A4AC" w14:textId="17308B50" w:rsidR="00EC2E6B" w:rsidRPr="00A71A71" w:rsidDel="00BA79DF" w:rsidRDefault="00EC2E6B" w:rsidP="00BA79DF">
            <w:pPr>
              <w:pStyle w:val="Ttulo2"/>
              <w:spacing w:before="240" w:after="240"/>
              <w:rPr>
                <w:del w:id="1399" w:author="Adriana Andrade" w:date="2020-06-05T16:30:00Z"/>
                <w:rFonts w:cs="Times New Roman"/>
                <w:sz w:val="24"/>
                <w:szCs w:val="24"/>
              </w:rPr>
              <w:pPrChange w:id="1400" w:author="Adriana Andrade" w:date="2020-06-05T16:30:00Z">
                <w:pPr>
                  <w:jc w:val="center"/>
                </w:pPr>
              </w:pPrChange>
            </w:pPr>
            <w:del w:id="1401" w:author="Adriana Andrade" w:date="2020-06-05T16:30:00Z">
              <w:r w:rsidRPr="00A71A71" w:rsidDel="00BA79DF">
                <w:rPr>
                  <w:rFonts w:cs="Times New Roman"/>
                  <w:sz w:val="24"/>
                  <w:szCs w:val="24"/>
                </w:rPr>
                <w:delText>A</w:delText>
              </w:r>
            </w:del>
          </w:p>
        </w:tc>
        <w:tc>
          <w:tcPr>
            <w:tcW w:w="2881" w:type="dxa"/>
            <w:tcBorders>
              <w:top w:val="single" w:sz="4" w:space="0" w:color="auto"/>
            </w:tcBorders>
            <w:vAlign w:val="center"/>
          </w:tcPr>
          <w:p w14:paraId="6E971FCA" w14:textId="60E990CA" w:rsidR="00EC2E6B" w:rsidRPr="00EC2E6B" w:rsidDel="00BA79DF" w:rsidRDefault="00EC2E6B" w:rsidP="00BA79DF">
            <w:pPr>
              <w:pStyle w:val="Ttulo2"/>
              <w:spacing w:before="240" w:after="240"/>
              <w:rPr>
                <w:del w:id="1402" w:author="Adriana Andrade" w:date="2020-06-05T16:30:00Z"/>
                <w:rFonts w:ascii="Cambria Math" w:hAnsi="Cambria Math" w:cs="Times New Roman"/>
                <w:sz w:val="24"/>
                <w:szCs w:val="24"/>
                <w:oMath/>
              </w:rPr>
              <w:pPrChange w:id="1403" w:author="Adriana Andrade" w:date="2020-06-05T16:30:00Z">
                <w:pPr>
                  <w:jc w:val="center"/>
                </w:pPr>
              </w:pPrChange>
            </w:pPr>
            <w:del w:id="1404" w:author="Adriana Andrade" w:date="2020-06-05T16:30:00Z">
              <m:oMathPara>
                <m:oMath>
                  <m:r>
                    <m:rPr>
                      <m:sty m:val="bi"/>
                    </m:rPr>
                    <w:rPr>
                      <w:rFonts w:ascii="Cambria Math" w:hAnsi="Cambria Math" w:cs="Times New Roman"/>
                      <w:sz w:val="24"/>
                      <w:szCs w:val="24"/>
                    </w:rPr>
                    <m:t>2</m:t>
                  </m:r>
                </m:oMath>
              </m:oMathPara>
            </w:del>
          </w:p>
        </w:tc>
        <w:tc>
          <w:tcPr>
            <w:tcW w:w="2882" w:type="dxa"/>
            <w:tcBorders>
              <w:top w:val="single" w:sz="4" w:space="0" w:color="auto"/>
            </w:tcBorders>
            <w:vAlign w:val="center"/>
          </w:tcPr>
          <w:p w14:paraId="36AB8943" w14:textId="5B475E9F" w:rsidR="00EC2E6B" w:rsidRPr="00EC2E6B" w:rsidDel="00BA79DF" w:rsidRDefault="00EC2E6B" w:rsidP="00BA79DF">
            <w:pPr>
              <w:pStyle w:val="Ttulo2"/>
              <w:spacing w:before="240" w:after="240"/>
              <w:rPr>
                <w:del w:id="1405" w:author="Adriana Andrade" w:date="2020-06-05T16:30:00Z"/>
                <w:rFonts w:ascii="Cambria Math" w:hAnsi="Cambria Math" w:cs="Times New Roman"/>
                <w:sz w:val="24"/>
                <w:szCs w:val="24"/>
                <w:oMath/>
              </w:rPr>
              <w:pPrChange w:id="1406" w:author="Adriana Andrade" w:date="2020-06-05T16:30:00Z">
                <w:pPr>
                  <w:jc w:val="center"/>
                </w:pPr>
              </w:pPrChange>
            </w:pPr>
            <w:del w:id="1407" w:author="Adriana Andrade" w:date="2020-06-05T16:30:00Z">
              <m:oMathPara>
                <m:oMath>
                  <m:r>
                    <m:rPr>
                      <m:sty m:val="bi"/>
                    </m:rPr>
                    <w:rPr>
                      <w:rFonts w:ascii="Cambria Math" w:hAnsi="Cambria Math" w:cs="Times New Roman"/>
                      <w:sz w:val="24"/>
                      <w:szCs w:val="24"/>
                    </w:rPr>
                    <m:t>48</m:t>
                  </m:r>
                </m:oMath>
              </m:oMathPara>
            </w:del>
          </w:p>
        </w:tc>
      </w:tr>
      <w:tr w:rsidR="00EC2E6B" w:rsidRPr="00A71A71" w:rsidDel="00BA79DF" w14:paraId="4690BDD0" w14:textId="33C0F935" w:rsidTr="00EC2E6B">
        <w:trPr>
          <w:del w:id="1408" w:author="Adriana Andrade" w:date="2020-06-05T16:30:00Z"/>
        </w:trPr>
        <w:tc>
          <w:tcPr>
            <w:tcW w:w="2881" w:type="dxa"/>
            <w:vAlign w:val="center"/>
          </w:tcPr>
          <w:p w14:paraId="1CBD41AA" w14:textId="6967EC06" w:rsidR="00EC2E6B" w:rsidRPr="00A71A71" w:rsidDel="00BA79DF" w:rsidRDefault="00EC2E6B" w:rsidP="00BA79DF">
            <w:pPr>
              <w:pStyle w:val="Ttulo2"/>
              <w:spacing w:before="240" w:after="240"/>
              <w:rPr>
                <w:del w:id="1409" w:author="Adriana Andrade" w:date="2020-06-05T16:30:00Z"/>
                <w:rFonts w:cs="Times New Roman"/>
                <w:sz w:val="24"/>
                <w:szCs w:val="24"/>
              </w:rPr>
              <w:pPrChange w:id="1410" w:author="Adriana Andrade" w:date="2020-06-05T16:30:00Z">
                <w:pPr>
                  <w:jc w:val="center"/>
                </w:pPr>
              </w:pPrChange>
            </w:pPr>
            <w:del w:id="1411" w:author="Adriana Andrade" w:date="2020-06-05T16:30:00Z">
              <w:r w:rsidRPr="00A71A71" w:rsidDel="00BA79DF">
                <w:rPr>
                  <w:rFonts w:cs="Times New Roman"/>
                  <w:sz w:val="24"/>
                  <w:szCs w:val="24"/>
                </w:rPr>
                <w:delText>B</w:delText>
              </w:r>
            </w:del>
          </w:p>
        </w:tc>
        <w:tc>
          <w:tcPr>
            <w:tcW w:w="2881" w:type="dxa"/>
            <w:vAlign w:val="center"/>
          </w:tcPr>
          <w:p w14:paraId="238CE882" w14:textId="0EA7A0B5" w:rsidR="00EC2E6B" w:rsidRPr="00EC2E6B" w:rsidDel="00BA79DF" w:rsidRDefault="00EC2E6B" w:rsidP="00BA79DF">
            <w:pPr>
              <w:pStyle w:val="Ttulo2"/>
              <w:spacing w:before="240" w:after="240"/>
              <w:rPr>
                <w:del w:id="1412" w:author="Adriana Andrade" w:date="2020-06-05T16:30:00Z"/>
                <w:rFonts w:ascii="Cambria Math" w:hAnsi="Cambria Math" w:cs="Times New Roman"/>
                <w:sz w:val="24"/>
                <w:szCs w:val="24"/>
                <w:oMath/>
              </w:rPr>
              <w:pPrChange w:id="1413" w:author="Adriana Andrade" w:date="2020-06-05T16:30:00Z">
                <w:pPr>
                  <w:jc w:val="center"/>
                </w:pPr>
              </w:pPrChange>
            </w:pPr>
            <w:del w:id="1414" w:author="Adriana Andrade" w:date="2020-06-05T16:30:00Z">
              <m:oMathPara>
                <m:oMath>
                  <m:r>
                    <m:rPr>
                      <m:sty m:val="bi"/>
                    </m:rPr>
                    <w:rPr>
                      <w:rFonts w:ascii="Cambria Math" w:hAnsi="Cambria Math" w:cs="Times New Roman"/>
                      <w:sz w:val="24"/>
                      <w:szCs w:val="24"/>
                    </w:rPr>
                    <m:t>3</m:t>
                  </m:r>
                </m:oMath>
              </m:oMathPara>
            </w:del>
          </w:p>
        </w:tc>
        <w:tc>
          <w:tcPr>
            <w:tcW w:w="2882" w:type="dxa"/>
            <w:vAlign w:val="center"/>
          </w:tcPr>
          <w:p w14:paraId="6FC07D38" w14:textId="077BCF00" w:rsidR="00EC2E6B" w:rsidRPr="00EC2E6B" w:rsidDel="00BA79DF" w:rsidRDefault="00EC2E6B" w:rsidP="00BA79DF">
            <w:pPr>
              <w:pStyle w:val="Ttulo2"/>
              <w:spacing w:before="240" w:after="240"/>
              <w:rPr>
                <w:del w:id="1415" w:author="Adriana Andrade" w:date="2020-06-05T16:30:00Z"/>
                <w:rFonts w:ascii="Cambria Math" w:hAnsi="Cambria Math" w:cs="Times New Roman"/>
                <w:sz w:val="24"/>
                <w:szCs w:val="24"/>
                <w:oMath/>
              </w:rPr>
              <w:pPrChange w:id="1416" w:author="Adriana Andrade" w:date="2020-06-05T16:30:00Z">
                <w:pPr>
                  <w:jc w:val="center"/>
                </w:pPr>
              </w:pPrChange>
            </w:pPr>
            <w:del w:id="1417" w:author="Adriana Andrade" w:date="2020-06-05T16:30:00Z">
              <m:oMathPara>
                <m:oMath>
                  <m:r>
                    <m:rPr>
                      <m:sty m:val="bi"/>
                    </m:rPr>
                    <w:rPr>
                      <w:rFonts w:ascii="Cambria Math" w:hAnsi="Cambria Math" w:cs="Times New Roman"/>
                      <w:sz w:val="24"/>
                      <w:szCs w:val="24"/>
                    </w:rPr>
                    <m:t>50</m:t>
                  </m:r>
                </m:oMath>
              </m:oMathPara>
            </w:del>
          </w:p>
        </w:tc>
      </w:tr>
      <w:tr w:rsidR="00EC2E6B" w:rsidRPr="00A71A71" w:rsidDel="00BA79DF" w14:paraId="2A1B16B6" w14:textId="1C9530B9" w:rsidTr="00EC2E6B">
        <w:trPr>
          <w:del w:id="1418" w:author="Adriana Andrade" w:date="2020-06-05T16:30:00Z"/>
        </w:trPr>
        <w:tc>
          <w:tcPr>
            <w:tcW w:w="2881" w:type="dxa"/>
            <w:vAlign w:val="center"/>
          </w:tcPr>
          <w:p w14:paraId="39CEA0C4" w14:textId="0D2547AA" w:rsidR="00EC2E6B" w:rsidRPr="00A71A71" w:rsidDel="00BA79DF" w:rsidRDefault="00EC2E6B" w:rsidP="00BA79DF">
            <w:pPr>
              <w:pStyle w:val="Ttulo2"/>
              <w:spacing w:before="240" w:after="240"/>
              <w:rPr>
                <w:del w:id="1419" w:author="Adriana Andrade" w:date="2020-06-05T16:30:00Z"/>
                <w:rFonts w:cs="Times New Roman"/>
                <w:sz w:val="24"/>
                <w:szCs w:val="24"/>
              </w:rPr>
              <w:pPrChange w:id="1420" w:author="Adriana Andrade" w:date="2020-06-05T16:30:00Z">
                <w:pPr>
                  <w:jc w:val="center"/>
                </w:pPr>
              </w:pPrChange>
            </w:pPr>
            <w:del w:id="1421" w:author="Adriana Andrade" w:date="2020-06-05T16:30:00Z">
              <w:r w:rsidRPr="00A71A71" w:rsidDel="00BA79DF">
                <w:rPr>
                  <w:rFonts w:cs="Times New Roman"/>
                  <w:sz w:val="24"/>
                  <w:szCs w:val="24"/>
                </w:rPr>
                <w:delText>C</w:delText>
              </w:r>
            </w:del>
          </w:p>
        </w:tc>
        <w:tc>
          <w:tcPr>
            <w:tcW w:w="2881" w:type="dxa"/>
            <w:vAlign w:val="center"/>
          </w:tcPr>
          <w:p w14:paraId="46FA4EA1" w14:textId="74155EAC" w:rsidR="00EC2E6B" w:rsidRPr="00EC2E6B" w:rsidDel="00BA79DF" w:rsidRDefault="00EC2E6B" w:rsidP="00BA79DF">
            <w:pPr>
              <w:pStyle w:val="Ttulo2"/>
              <w:spacing w:before="240" w:after="240"/>
              <w:rPr>
                <w:del w:id="1422" w:author="Adriana Andrade" w:date="2020-06-05T16:30:00Z"/>
                <w:rFonts w:ascii="Cambria Math" w:hAnsi="Cambria Math" w:cs="Times New Roman"/>
                <w:sz w:val="24"/>
                <w:szCs w:val="24"/>
                <w:oMath/>
              </w:rPr>
              <w:pPrChange w:id="1423" w:author="Adriana Andrade" w:date="2020-06-05T16:30:00Z">
                <w:pPr>
                  <w:jc w:val="center"/>
                </w:pPr>
              </w:pPrChange>
            </w:pPr>
            <w:del w:id="1424" w:author="Adriana Andrade" w:date="2020-06-05T16:30:00Z">
              <m:oMathPara>
                <m:oMath>
                  <m:r>
                    <m:rPr>
                      <m:sty m:val="bi"/>
                    </m:rPr>
                    <w:rPr>
                      <w:rFonts w:ascii="Cambria Math" w:hAnsi="Cambria Math" w:cs="Times New Roman"/>
                      <w:sz w:val="24"/>
                      <w:szCs w:val="24"/>
                    </w:rPr>
                    <m:t>4</m:t>
                  </m:r>
                </m:oMath>
              </m:oMathPara>
            </w:del>
          </w:p>
        </w:tc>
        <w:tc>
          <w:tcPr>
            <w:tcW w:w="2882" w:type="dxa"/>
            <w:vAlign w:val="center"/>
          </w:tcPr>
          <w:p w14:paraId="0BA73EA6" w14:textId="44FC42A3" w:rsidR="00EC2E6B" w:rsidRPr="00EC2E6B" w:rsidDel="00BA79DF" w:rsidRDefault="00EC2E6B" w:rsidP="00BA79DF">
            <w:pPr>
              <w:pStyle w:val="Ttulo2"/>
              <w:spacing w:before="240" w:after="240"/>
              <w:rPr>
                <w:del w:id="1425" w:author="Adriana Andrade" w:date="2020-06-05T16:30:00Z"/>
                <w:rFonts w:ascii="Cambria Math" w:hAnsi="Cambria Math" w:cs="Times New Roman"/>
                <w:sz w:val="24"/>
                <w:szCs w:val="24"/>
                <w:oMath/>
              </w:rPr>
              <w:pPrChange w:id="1426" w:author="Adriana Andrade" w:date="2020-06-05T16:30:00Z">
                <w:pPr>
                  <w:jc w:val="center"/>
                </w:pPr>
              </w:pPrChange>
            </w:pPr>
            <w:del w:id="1427" w:author="Adriana Andrade" w:date="2020-06-05T16:30:00Z">
              <m:oMathPara>
                <m:oMath>
                  <m:r>
                    <m:rPr>
                      <m:sty m:val="bi"/>
                    </m:rPr>
                    <w:rPr>
                      <w:rFonts w:ascii="Cambria Math" w:hAnsi="Cambria Math" w:cs="Times New Roman"/>
                      <w:sz w:val="24"/>
                      <w:szCs w:val="24"/>
                    </w:rPr>
                    <m:t>56</m:t>
                  </m:r>
                </m:oMath>
              </m:oMathPara>
            </w:del>
          </w:p>
        </w:tc>
      </w:tr>
      <w:tr w:rsidR="00EC2E6B" w:rsidRPr="00A71A71" w:rsidDel="00BA79DF" w14:paraId="351154DA" w14:textId="5FDF00CF" w:rsidTr="00EC2E6B">
        <w:trPr>
          <w:del w:id="1428" w:author="Adriana Andrade" w:date="2020-06-05T16:30:00Z"/>
        </w:trPr>
        <w:tc>
          <w:tcPr>
            <w:tcW w:w="2881" w:type="dxa"/>
            <w:vAlign w:val="center"/>
          </w:tcPr>
          <w:p w14:paraId="6C4304A1" w14:textId="227AE3F4" w:rsidR="00EC2E6B" w:rsidRPr="00A71A71" w:rsidDel="00BA79DF" w:rsidRDefault="00EC2E6B" w:rsidP="00BA79DF">
            <w:pPr>
              <w:pStyle w:val="Ttulo2"/>
              <w:spacing w:before="240" w:after="240"/>
              <w:rPr>
                <w:del w:id="1429" w:author="Adriana Andrade" w:date="2020-06-05T16:30:00Z"/>
                <w:rFonts w:cs="Times New Roman"/>
                <w:sz w:val="24"/>
                <w:szCs w:val="24"/>
              </w:rPr>
              <w:pPrChange w:id="1430" w:author="Adriana Andrade" w:date="2020-06-05T16:30:00Z">
                <w:pPr>
                  <w:jc w:val="center"/>
                </w:pPr>
              </w:pPrChange>
            </w:pPr>
            <w:del w:id="1431" w:author="Adriana Andrade" w:date="2020-06-05T16:30:00Z">
              <w:r w:rsidRPr="00A71A71" w:rsidDel="00BA79DF">
                <w:rPr>
                  <w:rFonts w:cs="Times New Roman"/>
                  <w:sz w:val="24"/>
                  <w:szCs w:val="24"/>
                </w:rPr>
                <w:delText>D</w:delText>
              </w:r>
            </w:del>
          </w:p>
        </w:tc>
        <w:tc>
          <w:tcPr>
            <w:tcW w:w="2881" w:type="dxa"/>
            <w:vAlign w:val="center"/>
          </w:tcPr>
          <w:p w14:paraId="62157D63" w14:textId="777824AB" w:rsidR="00EC2E6B" w:rsidRPr="00EC2E6B" w:rsidDel="00BA79DF" w:rsidRDefault="00EC2E6B" w:rsidP="00BA79DF">
            <w:pPr>
              <w:pStyle w:val="Ttulo2"/>
              <w:spacing w:before="240" w:after="240"/>
              <w:rPr>
                <w:del w:id="1432" w:author="Adriana Andrade" w:date="2020-06-05T16:30:00Z"/>
                <w:rFonts w:ascii="Cambria Math" w:hAnsi="Cambria Math" w:cs="Times New Roman"/>
                <w:sz w:val="24"/>
                <w:szCs w:val="24"/>
                <w:oMath/>
              </w:rPr>
              <w:pPrChange w:id="1433" w:author="Adriana Andrade" w:date="2020-06-05T16:30:00Z">
                <w:pPr>
                  <w:jc w:val="center"/>
                </w:pPr>
              </w:pPrChange>
            </w:pPr>
            <w:del w:id="1434" w:author="Adriana Andrade" w:date="2020-06-05T16:30:00Z">
              <m:oMathPara>
                <m:oMath>
                  <m:r>
                    <m:rPr>
                      <m:sty m:val="bi"/>
                    </m:rPr>
                    <w:rPr>
                      <w:rFonts w:ascii="Cambria Math" w:hAnsi="Cambria Math" w:cs="Times New Roman"/>
                      <w:sz w:val="24"/>
                      <w:szCs w:val="24"/>
                    </w:rPr>
                    <m:t>5</m:t>
                  </m:r>
                </m:oMath>
              </m:oMathPara>
            </w:del>
          </w:p>
        </w:tc>
        <w:tc>
          <w:tcPr>
            <w:tcW w:w="2882" w:type="dxa"/>
            <w:vAlign w:val="center"/>
          </w:tcPr>
          <w:p w14:paraId="6D782431" w14:textId="0DBE7D71" w:rsidR="00EC2E6B" w:rsidRPr="00EC2E6B" w:rsidDel="00BA79DF" w:rsidRDefault="00EC2E6B" w:rsidP="00BA79DF">
            <w:pPr>
              <w:pStyle w:val="Ttulo2"/>
              <w:spacing w:before="240" w:after="240"/>
              <w:rPr>
                <w:del w:id="1435" w:author="Adriana Andrade" w:date="2020-06-05T16:30:00Z"/>
                <w:rFonts w:ascii="Cambria Math" w:hAnsi="Cambria Math" w:cs="Times New Roman"/>
                <w:sz w:val="24"/>
                <w:szCs w:val="24"/>
                <w:oMath/>
              </w:rPr>
              <w:pPrChange w:id="1436" w:author="Adriana Andrade" w:date="2020-06-05T16:30:00Z">
                <w:pPr>
                  <w:jc w:val="center"/>
                </w:pPr>
              </w:pPrChange>
            </w:pPr>
            <w:del w:id="1437" w:author="Adriana Andrade" w:date="2020-06-05T16:30:00Z">
              <m:oMathPara>
                <m:oMath>
                  <m:r>
                    <m:rPr>
                      <m:sty m:val="bi"/>
                    </m:rPr>
                    <w:rPr>
                      <w:rFonts w:ascii="Cambria Math" w:hAnsi="Cambria Math" w:cs="Times New Roman"/>
                      <w:sz w:val="24"/>
                      <w:szCs w:val="24"/>
                    </w:rPr>
                    <m:t>52</m:t>
                  </m:r>
                </m:oMath>
              </m:oMathPara>
            </w:del>
          </w:p>
        </w:tc>
      </w:tr>
      <w:tr w:rsidR="00EC2E6B" w:rsidRPr="00A71A71" w:rsidDel="00BA79DF" w14:paraId="151C4DA5" w14:textId="00CDCC1B" w:rsidTr="00EC2E6B">
        <w:trPr>
          <w:del w:id="1438" w:author="Adriana Andrade" w:date="2020-06-05T16:30:00Z"/>
        </w:trPr>
        <w:tc>
          <w:tcPr>
            <w:tcW w:w="2881" w:type="dxa"/>
            <w:vAlign w:val="center"/>
          </w:tcPr>
          <w:p w14:paraId="74F0FC25" w14:textId="092EFE36" w:rsidR="00EC2E6B" w:rsidRPr="00A71A71" w:rsidDel="00BA79DF" w:rsidRDefault="00EC2E6B" w:rsidP="00BA79DF">
            <w:pPr>
              <w:pStyle w:val="Ttulo2"/>
              <w:spacing w:before="240" w:after="240"/>
              <w:rPr>
                <w:del w:id="1439" w:author="Adriana Andrade" w:date="2020-06-05T16:30:00Z"/>
                <w:rFonts w:cs="Times New Roman"/>
                <w:sz w:val="24"/>
                <w:szCs w:val="24"/>
              </w:rPr>
              <w:pPrChange w:id="1440" w:author="Adriana Andrade" w:date="2020-06-05T16:30:00Z">
                <w:pPr>
                  <w:jc w:val="center"/>
                </w:pPr>
              </w:pPrChange>
            </w:pPr>
            <w:del w:id="1441" w:author="Adriana Andrade" w:date="2020-06-05T16:30:00Z">
              <w:r w:rsidRPr="00A71A71" w:rsidDel="00BA79DF">
                <w:rPr>
                  <w:rFonts w:cs="Times New Roman"/>
                  <w:sz w:val="24"/>
                  <w:szCs w:val="24"/>
                </w:rPr>
                <w:delText>E</w:delText>
              </w:r>
            </w:del>
          </w:p>
        </w:tc>
        <w:tc>
          <w:tcPr>
            <w:tcW w:w="2881" w:type="dxa"/>
            <w:vAlign w:val="center"/>
          </w:tcPr>
          <w:p w14:paraId="5C06062F" w14:textId="732E203D" w:rsidR="00EC2E6B" w:rsidRPr="00EC2E6B" w:rsidDel="00BA79DF" w:rsidRDefault="00EC2E6B" w:rsidP="00BA79DF">
            <w:pPr>
              <w:pStyle w:val="Ttulo2"/>
              <w:spacing w:before="240" w:after="240"/>
              <w:rPr>
                <w:del w:id="1442" w:author="Adriana Andrade" w:date="2020-06-05T16:30:00Z"/>
                <w:rFonts w:ascii="Cambria Math" w:hAnsi="Cambria Math" w:cs="Times New Roman"/>
                <w:sz w:val="24"/>
                <w:szCs w:val="24"/>
                <w:oMath/>
              </w:rPr>
              <w:pPrChange w:id="1443" w:author="Adriana Andrade" w:date="2020-06-05T16:30:00Z">
                <w:pPr>
                  <w:jc w:val="center"/>
                </w:pPr>
              </w:pPrChange>
            </w:pPr>
            <w:del w:id="1444" w:author="Adriana Andrade" w:date="2020-06-05T16:30:00Z">
              <m:oMathPara>
                <m:oMath>
                  <m:r>
                    <m:rPr>
                      <m:sty m:val="bi"/>
                    </m:rPr>
                    <w:rPr>
                      <w:rFonts w:ascii="Cambria Math" w:hAnsi="Cambria Math" w:cs="Times New Roman"/>
                      <w:sz w:val="24"/>
                      <w:szCs w:val="24"/>
                    </w:rPr>
                    <m:t>4</m:t>
                  </m:r>
                </m:oMath>
              </m:oMathPara>
            </w:del>
          </w:p>
        </w:tc>
        <w:tc>
          <w:tcPr>
            <w:tcW w:w="2882" w:type="dxa"/>
            <w:vAlign w:val="center"/>
          </w:tcPr>
          <w:p w14:paraId="6E2824E5" w14:textId="16F64550" w:rsidR="00EC2E6B" w:rsidRPr="00EC2E6B" w:rsidDel="00BA79DF" w:rsidRDefault="00EC2E6B" w:rsidP="00BA79DF">
            <w:pPr>
              <w:pStyle w:val="Ttulo2"/>
              <w:spacing w:before="240" w:after="240"/>
              <w:rPr>
                <w:del w:id="1445" w:author="Adriana Andrade" w:date="2020-06-05T16:30:00Z"/>
                <w:rFonts w:ascii="Cambria Math" w:hAnsi="Cambria Math" w:cs="Times New Roman"/>
                <w:sz w:val="24"/>
                <w:szCs w:val="24"/>
                <w:oMath/>
              </w:rPr>
              <w:pPrChange w:id="1446" w:author="Adriana Andrade" w:date="2020-06-05T16:30:00Z">
                <w:pPr>
                  <w:jc w:val="center"/>
                </w:pPr>
              </w:pPrChange>
            </w:pPr>
            <w:del w:id="1447" w:author="Adriana Andrade" w:date="2020-06-05T16:30:00Z">
              <m:oMathPara>
                <m:oMath>
                  <m:r>
                    <m:rPr>
                      <m:sty m:val="bi"/>
                    </m:rPr>
                    <w:rPr>
                      <w:rFonts w:ascii="Cambria Math" w:hAnsi="Cambria Math" w:cs="Times New Roman"/>
                      <w:sz w:val="24"/>
                      <w:szCs w:val="24"/>
                    </w:rPr>
                    <m:t>43</m:t>
                  </m:r>
                </m:oMath>
              </m:oMathPara>
            </w:del>
          </w:p>
        </w:tc>
      </w:tr>
      <w:tr w:rsidR="00EC2E6B" w:rsidRPr="00A71A71" w:rsidDel="00BA79DF" w14:paraId="71E26967" w14:textId="383323BA" w:rsidTr="00EC2E6B">
        <w:trPr>
          <w:del w:id="1448" w:author="Adriana Andrade" w:date="2020-06-05T16:30:00Z"/>
        </w:trPr>
        <w:tc>
          <w:tcPr>
            <w:tcW w:w="2881" w:type="dxa"/>
            <w:vAlign w:val="center"/>
          </w:tcPr>
          <w:p w14:paraId="79DB6E82" w14:textId="721BEA91" w:rsidR="00EC2E6B" w:rsidRPr="00A71A71" w:rsidDel="00BA79DF" w:rsidRDefault="00EC2E6B" w:rsidP="00BA79DF">
            <w:pPr>
              <w:pStyle w:val="Ttulo2"/>
              <w:spacing w:before="240" w:after="240"/>
              <w:rPr>
                <w:del w:id="1449" w:author="Adriana Andrade" w:date="2020-06-05T16:30:00Z"/>
                <w:rFonts w:cs="Times New Roman"/>
                <w:sz w:val="24"/>
                <w:szCs w:val="24"/>
              </w:rPr>
              <w:pPrChange w:id="1450" w:author="Adriana Andrade" w:date="2020-06-05T16:30:00Z">
                <w:pPr>
                  <w:jc w:val="center"/>
                </w:pPr>
              </w:pPrChange>
            </w:pPr>
            <w:del w:id="1451" w:author="Adriana Andrade" w:date="2020-06-05T16:30:00Z">
              <w:r w:rsidRPr="00A71A71" w:rsidDel="00BA79DF">
                <w:rPr>
                  <w:rFonts w:cs="Times New Roman"/>
                  <w:sz w:val="24"/>
                  <w:szCs w:val="24"/>
                </w:rPr>
                <w:delText>F</w:delText>
              </w:r>
            </w:del>
          </w:p>
        </w:tc>
        <w:tc>
          <w:tcPr>
            <w:tcW w:w="2881" w:type="dxa"/>
            <w:vAlign w:val="center"/>
          </w:tcPr>
          <w:p w14:paraId="722B5A93" w14:textId="672C0B6C" w:rsidR="00EC2E6B" w:rsidRPr="00EC2E6B" w:rsidDel="00BA79DF" w:rsidRDefault="00EC2E6B" w:rsidP="00BA79DF">
            <w:pPr>
              <w:pStyle w:val="Ttulo2"/>
              <w:spacing w:before="240" w:after="240"/>
              <w:rPr>
                <w:del w:id="1452" w:author="Adriana Andrade" w:date="2020-06-05T16:30:00Z"/>
                <w:rFonts w:ascii="Cambria Math" w:hAnsi="Cambria Math" w:cs="Times New Roman"/>
                <w:sz w:val="24"/>
                <w:szCs w:val="24"/>
                <w:oMath/>
              </w:rPr>
              <w:pPrChange w:id="1453" w:author="Adriana Andrade" w:date="2020-06-05T16:30:00Z">
                <w:pPr>
                  <w:jc w:val="center"/>
                </w:pPr>
              </w:pPrChange>
            </w:pPr>
            <w:del w:id="1454" w:author="Adriana Andrade" w:date="2020-06-05T16:30:00Z">
              <m:oMathPara>
                <m:oMath>
                  <m:r>
                    <m:rPr>
                      <m:sty m:val="bi"/>
                    </m:rPr>
                    <w:rPr>
                      <w:rFonts w:ascii="Cambria Math" w:hAnsi="Cambria Math" w:cs="Times New Roman"/>
                      <w:sz w:val="24"/>
                      <w:szCs w:val="24"/>
                    </w:rPr>
                    <m:t>6</m:t>
                  </m:r>
                </m:oMath>
              </m:oMathPara>
            </w:del>
          </w:p>
        </w:tc>
        <w:tc>
          <w:tcPr>
            <w:tcW w:w="2882" w:type="dxa"/>
            <w:vAlign w:val="center"/>
          </w:tcPr>
          <w:p w14:paraId="043EA23B" w14:textId="027406BD" w:rsidR="00EC2E6B" w:rsidRPr="00EC2E6B" w:rsidDel="00BA79DF" w:rsidRDefault="00EC2E6B" w:rsidP="00BA79DF">
            <w:pPr>
              <w:pStyle w:val="Ttulo2"/>
              <w:spacing w:before="240" w:after="240"/>
              <w:rPr>
                <w:del w:id="1455" w:author="Adriana Andrade" w:date="2020-06-05T16:30:00Z"/>
                <w:rFonts w:ascii="Cambria Math" w:hAnsi="Cambria Math" w:cs="Times New Roman"/>
                <w:sz w:val="24"/>
                <w:szCs w:val="24"/>
                <w:oMath/>
              </w:rPr>
              <w:pPrChange w:id="1456" w:author="Adriana Andrade" w:date="2020-06-05T16:30:00Z">
                <w:pPr>
                  <w:jc w:val="center"/>
                </w:pPr>
              </w:pPrChange>
            </w:pPr>
            <w:del w:id="1457" w:author="Adriana Andrade" w:date="2020-06-05T16:30:00Z">
              <m:oMathPara>
                <m:oMath>
                  <m:r>
                    <m:rPr>
                      <m:sty m:val="bi"/>
                    </m:rPr>
                    <w:rPr>
                      <w:rFonts w:ascii="Cambria Math" w:hAnsi="Cambria Math" w:cs="Times New Roman"/>
                      <w:sz w:val="24"/>
                      <w:szCs w:val="24"/>
                    </w:rPr>
                    <m:t>60</m:t>
                  </m:r>
                </m:oMath>
              </m:oMathPara>
            </w:del>
          </w:p>
        </w:tc>
      </w:tr>
      <w:tr w:rsidR="00EC2E6B" w:rsidRPr="00A71A71" w:rsidDel="00BA79DF" w14:paraId="04A1BDD8" w14:textId="68F2EC6A" w:rsidTr="00EC2E6B">
        <w:trPr>
          <w:del w:id="1458" w:author="Adriana Andrade" w:date="2020-06-05T16:30:00Z"/>
        </w:trPr>
        <w:tc>
          <w:tcPr>
            <w:tcW w:w="2881" w:type="dxa"/>
            <w:vAlign w:val="center"/>
          </w:tcPr>
          <w:p w14:paraId="15F2888F" w14:textId="1CEE70B7" w:rsidR="00EC2E6B" w:rsidRPr="00A71A71" w:rsidDel="00BA79DF" w:rsidRDefault="00EC2E6B" w:rsidP="00BA79DF">
            <w:pPr>
              <w:pStyle w:val="Ttulo2"/>
              <w:spacing w:before="240" w:after="240"/>
              <w:rPr>
                <w:del w:id="1459" w:author="Adriana Andrade" w:date="2020-06-05T16:30:00Z"/>
                <w:rFonts w:cs="Times New Roman"/>
                <w:sz w:val="24"/>
                <w:szCs w:val="24"/>
              </w:rPr>
              <w:pPrChange w:id="1460" w:author="Adriana Andrade" w:date="2020-06-05T16:30:00Z">
                <w:pPr>
                  <w:jc w:val="center"/>
                </w:pPr>
              </w:pPrChange>
            </w:pPr>
            <w:del w:id="1461" w:author="Adriana Andrade" w:date="2020-06-05T16:30:00Z">
              <w:r w:rsidRPr="00A71A71" w:rsidDel="00BA79DF">
                <w:rPr>
                  <w:rFonts w:cs="Times New Roman"/>
                  <w:sz w:val="24"/>
                  <w:szCs w:val="24"/>
                </w:rPr>
                <w:delText>G</w:delText>
              </w:r>
            </w:del>
          </w:p>
        </w:tc>
        <w:tc>
          <w:tcPr>
            <w:tcW w:w="2881" w:type="dxa"/>
            <w:vAlign w:val="center"/>
          </w:tcPr>
          <w:p w14:paraId="146D9E68" w14:textId="3DEB742D" w:rsidR="00EC2E6B" w:rsidRPr="00EC2E6B" w:rsidDel="00BA79DF" w:rsidRDefault="00EC2E6B" w:rsidP="00BA79DF">
            <w:pPr>
              <w:pStyle w:val="Ttulo2"/>
              <w:spacing w:before="240" w:after="240"/>
              <w:rPr>
                <w:del w:id="1462" w:author="Adriana Andrade" w:date="2020-06-05T16:30:00Z"/>
                <w:rFonts w:ascii="Cambria Math" w:hAnsi="Cambria Math" w:cs="Times New Roman"/>
                <w:sz w:val="24"/>
                <w:szCs w:val="24"/>
                <w:oMath/>
              </w:rPr>
              <w:pPrChange w:id="1463" w:author="Adriana Andrade" w:date="2020-06-05T16:30:00Z">
                <w:pPr>
                  <w:jc w:val="center"/>
                </w:pPr>
              </w:pPrChange>
            </w:pPr>
            <w:del w:id="1464" w:author="Adriana Andrade" w:date="2020-06-05T16:30:00Z">
              <m:oMathPara>
                <m:oMath>
                  <m:r>
                    <m:rPr>
                      <m:sty m:val="bi"/>
                    </m:rPr>
                    <w:rPr>
                      <w:rFonts w:ascii="Cambria Math" w:hAnsi="Cambria Math" w:cs="Times New Roman"/>
                      <w:sz w:val="24"/>
                      <w:szCs w:val="24"/>
                    </w:rPr>
                    <m:t>7</m:t>
                  </m:r>
                </m:oMath>
              </m:oMathPara>
            </w:del>
          </w:p>
        </w:tc>
        <w:tc>
          <w:tcPr>
            <w:tcW w:w="2882" w:type="dxa"/>
            <w:vAlign w:val="center"/>
          </w:tcPr>
          <w:p w14:paraId="4C62C80F" w14:textId="56DFF626" w:rsidR="00EC2E6B" w:rsidRPr="00EC2E6B" w:rsidDel="00BA79DF" w:rsidRDefault="00EC2E6B" w:rsidP="00BA79DF">
            <w:pPr>
              <w:pStyle w:val="Ttulo2"/>
              <w:spacing w:before="240" w:after="240"/>
              <w:rPr>
                <w:del w:id="1465" w:author="Adriana Andrade" w:date="2020-06-05T16:30:00Z"/>
                <w:rFonts w:ascii="Cambria Math" w:hAnsi="Cambria Math" w:cs="Times New Roman"/>
                <w:sz w:val="24"/>
                <w:szCs w:val="24"/>
                <w:oMath/>
              </w:rPr>
              <w:pPrChange w:id="1466" w:author="Adriana Andrade" w:date="2020-06-05T16:30:00Z">
                <w:pPr>
                  <w:jc w:val="center"/>
                </w:pPr>
              </w:pPrChange>
            </w:pPr>
            <w:del w:id="1467" w:author="Adriana Andrade" w:date="2020-06-05T16:30:00Z">
              <m:oMathPara>
                <m:oMath>
                  <m:r>
                    <m:rPr>
                      <m:sty m:val="bi"/>
                    </m:rPr>
                    <w:rPr>
                      <w:rFonts w:ascii="Cambria Math" w:hAnsi="Cambria Math" w:cs="Times New Roman"/>
                      <w:sz w:val="24"/>
                      <w:szCs w:val="24"/>
                    </w:rPr>
                    <m:t>62</m:t>
                  </m:r>
                </m:oMath>
              </m:oMathPara>
            </w:del>
          </w:p>
        </w:tc>
      </w:tr>
      <w:tr w:rsidR="00EC2E6B" w:rsidRPr="00A71A71" w:rsidDel="00BA79DF" w14:paraId="0A812F24" w14:textId="721AAF25" w:rsidTr="00EC2E6B">
        <w:trPr>
          <w:del w:id="1468" w:author="Adriana Andrade" w:date="2020-06-05T16:30:00Z"/>
        </w:trPr>
        <w:tc>
          <w:tcPr>
            <w:tcW w:w="2881" w:type="dxa"/>
            <w:vAlign w:val="center"/>
          </w:tcPr>
          <w:p w14:paraId="4BFCCB81" w14:textId="4A648BD4" w:rsidR="00EC2E6B" w:rsidRPr="00A71A71" w:rsidDel="00BA79DF" w:rsidRDefault="00EC2E6B" w:rsidP="00BA79DF">
            <w:pPr>
              <w:pStyle w:val="Ttulo2"/>
              <w:spacing w:before="240" w:after="240"/>
              <w:rPr>
                <w:del w:id="1469" w:author="Adriana Andrade" w:date="2020-06-05T16:30:00Z"/>
                <w:rFonts w:cs="Times New Roman"/>
                <w:sz w:val="24"/>
                <w:szCs w:val="24"/>
              </w:rPr>
              <w:pPrChange w:id="1470" w:author="Adriana Andrade" w:date="2020-06-05T16:30:00Z">
                <w:pPr>
                  <w:jc w:val="center"/>
                </w:pPr>
              </w:pPrChange>
            </w:pPr>
            <w:del w:id="1471" w:author="Adriana Andrade" w:date="2020-06-05T16:30:00Z">
              <w:r w:rsidRPr="00A71A71" w:rsidDel="00BA79DF">
                <w:rPr>
                  <w:rFonts w:cs="Times New Roman"/>
                  <w:sz w:val="24"/>
                  <w:szCs w:val="24"/>
                </w:rPr>
                <w:delText>H</w:delText>
              </w:r>
            </w:del>
          </w:p>
        </w:tc>
        <w:tc>
          <w:tcPr>
            <w:tcW w:w="2881" w:type="dxa"/>
            <w:vAlign w:val="center"/>
          </w:tcPr>
          <w:p w14:paraId="3C17EB01" w14:textId="727B4B53" w:rsidR="00EC2E6B" w:rsidRPr="00EC2E6B" w:rsidDel="00BA79DF" w:rsidRDefault="00EC2E6B" w:rsidP="00BA79DF">
            <w:pPr>
              <w:pStyle w:val="Ttulo2"/>
              <w:spacing w:before="240" w:after="240"/>
              <w:rPr>
                <w:del w:id="1472" w:author="Adriana Andrade" w:date="2020-06-05T16:30:00Z"/>
                <w:rFonts w:ascii="Cambria Math" w:hAnsi="Cambria Math" w:cs="Times New Roman"/>
                <w:sz w:val="24"/>
                <w:szCs w:val="24"/>
                <w:oMath/>
              </w:rPr>
              <w:pPrChange w:id="1473" w:author="Adriana Andrade" w:date="2020-06-05T16:30:00Z">
                <w:pPr>
                  <w:jc w:val="center"/>
                </w:pPr>
              </w:pPrChange>
            </w:pPr>
            <w:del w:id="1474" w:author="Adriana Andrade" w:date="2020-06-05T16:30:00Z">
              <m:oMathPara>
                <m:oMath>
                  <m:r>
                    <m:rPr>
                      <m:sty m:val="bi"/>
                    </m:rPr>
                    <w:rPr>
                      <w:rFonts w:ascii="Cambria Math" w:hAnsi="Cambria Math" w:cs="Times New Roman"/>
                      <w:sz w:val="24"/>
                      <w:szCs w:val="24"/>
                    </w:rPr>
                    <m:t>8</m:t>
                  </m:r>
                </m:oMath>
              </m:oMathPara>
            </w:del>
          </w:p>
        </w:tc>
        <w:tc>
          <w:tcPr>
            <w:tcW w:w="2882" w:type="dxa"/>
            <w:vAlign w:val="center"/>
          </w:tcPr>
          <w:p w14:paraId="7C9F68B7" w14:textId="13C11A4D" w:rsidR="00EC2E6B" w:rsidRPr="00EC2E6B" w:rsidDel="00BA79DF" w:rsidRDefault="00EC2E6B" w:rsidP="00BA79DF">
            <w:pPr>
              <w:pStyle w:val="Ttulo2"/>
              <w:spacing w:before="240" w:after="240"/>
              <w:rPr>
                <w:del w:id="1475" w:author="Adriana Andrade" w:date="2020-06-05T16:30:00Z"/>
                <w:rFonts w:ascii="Cambria Math" w:hAnsi="Cambria Math" w:cs="Times New Roman"/>
                <w:sz w:val="24"/>
                <w:szCs w:val="24"/>
                <w:oMath/>
              </w:rPr>
              <w:pPrChange w:id="1476" w:author="Adriana Andrade" w:date="2020-06-05T16:30:00Z">
                <w:pPr>
                  <w:jc w:val="center"/>
                </w:pPr>
              </w:pPrChange>
            </w:pPr>
            <w:del w:id="1477" w:author="Adriana Andrade" w:date="2020-06-05T16:30:00Z">
              <m:oMathPara>
                <m:oMath>
                  <m:r>
                    <m:rPr>
                      <m:sty m:val="bi"/>
                    </m:rPr>
                    <w:rPr>
                      <w:rFonts w:ascii="Cambria Math" w:hAnsi="Cambria Math" w:cs="Times New Roman"/>
                      <w:sz w:val="24"/>
                      <w:szCs w:val="24"/>
                    </w:rPr>
                    <m:t>58</m:t>
                  </m:r>
                </m:oMath>
              </m:oMathPara>
            </w:del>
          </w:p>
        </w:tc>
      </w:tr>
      <w:tr w:rsidR="00EC2E6B" w:rsidRPr="00A71A71" w:rsidDel="00BA79DF" w14:paraId="1E30C978" w14:textId="6AA94898" w:rsidTr="00EC2E6B">
        <w:trPr>
          <w:del w:id="1478" w:author="Adriana Andrade" w:date="2020-06-05T16:30:00Z"/>
        </w:trPr>
        <w:tc>
          <w:tcPr>
            <w:tcW w:w="2881" w:type="dxa"/>
            <w:vAlign w:val="center"/>
          </w:tcPr>
          <w:p w14:paraId="18FA38E5" w14:textId="04BE20F8" w:rsidR="00EC2E6B" w:rsidRPr="00A71A71" w:rsidDel="00BA79DF" w:rsidRDefault="00EC2E6B" w:rsidP="00BA79DF">
            <w:pPr>
              <w:pStyle w:val="Ttulo2"/>
              <w:spacing w:before="240" w:after="240"/>
              <w:rPr>
                <w:del w:id="1479" w:author="Adriana Andrade" w:date="2020-06-05T16:30:00Z"/>
                <w:rFonts w:cs="Times New Roman"/>
                <w:sz w:val="24"/>
                <w:szCs w:val="24"/>
              </w:rPr>
              <w:pPrChange w:id="1480" w:author="Adriana Andrade" w:date="2020-06-05T16:30:00Z">
                <w:pPr>
                  <w:jc w:val="center"/>
                </w:pPr>
              </w:pPrChange>
            </w:pPr>
            <w:del w:id="1481" w:author="Adriana Andrade" w:date="2020-06-05T16:30:00Z">
              <w:r w:rsidRPr="00A71A71" w:rsidDel="00BA79DF">
                <w:rPr>
                  <w:rFonts w:cs="Times New Roman"/>
                  <w:sz w:val="24"/>
                  <w:szCs w:val="24"/>
                </w:rPr>
                <w:delText>I</w:delText>
              </w:r>
            </w:del>
          </w:p>
        </w:tc>
        <w:tc>
          <w:tcPr>
            <w:tcW w:w="2881" w:type="dxa"/>
            <w:vAlign w:val="center"/>
          </w:tcPr>
          <w:p w14:paraId="5265613D" w14:textId="5C61FFC6" w:rsidR="00EC2E6B" w:rsidRPr="00EC2E6B" w:rsidDel="00BA79DF" w:rsidRDefault="00EC2E6B" w:rsidP="00BA79DF">
            <w:pPr>
              <w:pStyle w:val="Ttulo2"/>
              <w:spacing w:before="240" w:after="240"/>
              <w:rPr>
                <w:del w:id="1482" w:author="Adriana Andrade" w:date="2020-06-05T16:30:00Z"/>
                <w:rFonts w:ascii="Cambria Math" w:hAnsi="Cambria Math" w:cs="Times New Roman"/>
                <w:sz w:val="24"/>
                <w:szCs w:val="24"/>
                <w:oMath/>
              </w:rPr>
              <w:pPrChange w:id="1483" w:author="Adriana Andrade" w:date="2020-06-05T16:30:00Z">
                <w:pPr>
                  <w:jc w:val="center"/>
                </w:pPr>
              </w:pPrChange>
            </w:pPr>
            <w:del w:id="1484" w:author="Adriana Andrade" w:date="2020-06-05T16:30:00Z">
              <m:oMathPara>
                <m:oMath>
                  <m:r>
                    <m:rPr>
                      <m:sty m:val="bi"/>
                    </m:rPr>
                    <w:rPr>
                      <w:rFonts w:ascii="Cambria Math" w:hAnsi="Cambria Math" w:cs="Times New Roman"/>
                      <w:sz w:val="24"/>
                      <w:szCs w:val="24"/>
                    </w:rPr>
                    <m:t>8</m:t>
                  </m:r>
                </m:oMath>
              </m:oMathPara>
            </w:del>
          </w:p>
        </w:tc>
        <w:tc>
          <w:tcPr>
            <w:tcW w:w="2882" w:type="dxa"/>
            <w:vAlign w:val="center"/>
          </w:tcPr>
          <w:p w14:paraId="165035E8" w14:textId="71126B3F" w:rsidR="00EC2E6B" w:rsidRPr="00EC2E6B" w:rsidDel="00BA79DF" w:rsidRDefault="00EC2E6B" w:rsidP="00BA79DF">
            <w:pPr>
              <w:pStyle w:val="Ttulo2"/>
              <w:spacing w:before="240" w:after="240"/>
              <w:rPr>
                <w:del w:id="1485" w:author="Adriana Andrade" w:date="2020-06-05T16:30:00Z"/>
                <w:rFonts w:ascii="Cambria Math" w:hAnsi="Cambria Math" w:cs="Times New Roman"/>
                <w:sz w:val="24"/>
                <w:szCs w:val="24"/>
                <w:oMath/>
              </w:rPr>
              <w:pPrChange w:id="1486" w:author="Adriana Andrade" w:date="2020-06-05T16:30:00Z">
                <w:pPr>
                  <w:jc w:val="center"/>
                </w:pPr>
              </w:pPrChange>
            </w:pPr>
            <w:del w:id="1487" w:author="Adriana Andrade" w:date="2020-06-05T16:30:00Z">
              <m:oMathPara>
                <m:oMath>
                  <m:r>
                    <m:rPr>
                      <m:sty m:val="bi"/>
                    </m:rPr>
                    <w:rPr>
                      <w:rFonts w:ascii="Cambria Math" w:hAnsi="Cambria Math" w:cs="Times New Roman"/>
                      <w:sz w:val="24"/>
                      <w:szCs w:val="24"/>
                    </w:rPr>
                    <m:t>64</m:t>
                  </m:r>
                </m:oMath>
              </m:oMathPara>
            </w:del>
          </w:p>
        </w:tc>
      </w:tr>
      <w:tr w:rsidR="00EC2E6B" w:rsidRPr="00A71A71" w:rsidDel="00BA79DF" w14:paraId="4FCCCE5E" w14:textId="524B1E2C" w:rsidTr="00EC2E6B">
        <w:trPr>
          <w:del w:id="1488" w:author="Adriana Andrade" w:date="2020-06-05T16:30:00Z"/>
        </w:trPr>
        <w:tc>
          <w:tcPr>
            <w:tcW w:w="2881" w:type="dxa"/>
            <w:vAlign w:val="center"/>
          </w:tcPr>
          <w:p w14:paraId="50ADBF4F" w14:textId="7B52E108" w:rsidR="00EC2E6B" w:rsidRPr="00A71A71" w:rsidDel="00BA79DF" w:rsidRDefault="00EC2E6B" w:rsidP="00BA79DF">
            <w:pPr>
              <w:pStyle w:val="Ttulo2"/>
              <w:spacing w:before="240" w:after="240"/>
              <w:rPr>
                <w:del w:id="1489" w:author="Adriana Andrade" w:date="2020-06-05T16:30:00Z"/>
                <w:rFonts w:cs="Times New Roman"/>
                <w:sz w:val="24"/>
                <w:szCs w:val="24"/>
              </w:rPr>
              <w:pPrChange w:id="1490" w:author="Adriana Andrade" w:date="2020-06-05T16:30:00Z">
                <w:pPr>
                  <w:jc w:val="center"/>
                </w:pPr>
              </w:pPrChange>
            </w:pPr>
            <w:del w:id="1491" w:author="Adriana Andrade" w:date="2020-06-05T16:30:00Z">
              <w:r w:rsidRPr="00A71A71" w:rsidDel="00BA79DF">
                <w:rPr>
                  <w:rFonts w:cs="Times New Roman"/>
                  <w:sz w:val="24"/>
                  <w:szCs w:val="24"/>
                </w:rPr>
                <w:delText>J</w:delText>
              </w:r>
            </w:del>
          </w:p>
        </w:tc>
        <w:tc>
          <w:tcPr>
            <w:tcW w:w="2881" w:type="dxa"/>
            <w:vAlign w:val="center"/>
          </w:tcPr>
          <w:p w14:paraId="349114D0" w14:textId="6D79D9D0" w:rsidR="00EC2E6B" w:rsidRPr="00EC2E6B" w:rsidDel="00BA79DF" w:rsidRDefault="00EC2E6B" w:rsidP="00BA79DF">
            <w:pPr>
              <w:pStyle w:val="Ttulo2"/>
              <w:spacing w:before="240" w:after="240"/>
              <w:rPr>
                <w:del w:id="1492" w:author="Adriana Andrade" w:date="2020-06-05T16:30:00Z"/>
                <w:rFonts w:ascii="Cambria Math" w:hAnsi="Cambria Math" w:cs="Times New Roman"/>
                <w:sz w:val="24"/>
                <w:szCs w:val="24"/>
                <w:oMath/>
              </w:rPr>
              <w:pPrChange w:id="1493" w:author="Adriana Andrade" w:date="2020-06-05T16:30:00Z">
                <w:pPr>
                  <w:jc w:val="center"/>
                </w:pPr>
              </w:pPrChange>
            </w:pPr>
            <w:del w:id="1494" w:author="Adriana Andrade" w:date="2020-06-05T16:30:00Z">
              <m:oMathPara>
                <m:oMath>
                  <m:r>
                    <m:rPr>
                      <m:sty m:val="bi"/>
                    </m:rPr>
                    <w:rPr>
                      <w:rFonts w:ascii="Cambria Math" w:hAnsi="Cambria Math" w:cs="Times New Roman"/>
                      <w:sz w:val="24"/>
                      <w:szCs w:val="24"/>
                    </w:rPr>
                    <m:t>10</m:t>
                  </m:r>
                </m:oMath>
              </m:oMathPara>
            </w:del>
          </w:p>
        </w:tc>
        <w:tc>
          <w:tcPr>
            <w:tcW w:w="2882" w:type="dxa"/>
            <w:vAlign w:val="center"/>
          </w:tcPr>
          <w:p w14:paraId="3CD8449B" w14:textId="54C986F4" w:rsidR="00EC2E6B" w:rsidRPr="00EC2E6B" w:rsidDel="00BA79DF" w:rsidRDefault="00EC2E6B" w:rsidP="00BA79DF">
            <w:pPr>
              <w:pStyle w:val="Ttulo2"/>
              <w:spacing w:before="240" w:after="240"/>
              <w:rPr>
                <w:del w:id="1495" w:author="Adriana Andrade" w:date="2020-06-05T16:30:00Z"/>
                <w:rFonts w:ascii="Cambria Math" w:hAnsi="Cambria Math" w:cs="Times New Roman"/>
                <w:sz w:val="24"/>
                <w:szCs w:val="24"/>
                <w:oMath/>
              </w:rPr>
              <w:pPrChange w:id="1496" w:author="Adriana Andrade" w:date="2020-06-05T16:30:00Z">
                <w:pPr>
                  <w:jc w:val="center"/>
                </w:pPr>
              </w:pPrChange>
            </w:pPr>
            <w:del w:id="1497" w:author="Adriana Andrade" w:date="2020-06-05T16:30:00Z">
              <m:oMathPara>
                <m:oMath>
                  <m:r>
                    <m:rPr>
                      <m:sty m:val="bi"/>
                    </m:rPr>
                    <w:rPr>
                      <w:rFonts w:ascii="Cambria Math" w:hAnsi="Cambria Math" w:cs="Times New Roman"/>
                      <w:sz w:val="24"/>
                      <w:szCs w:val="24"/>
                    </w:rPr>
                    <m:t>72</m:t>
                  </m:r>
                </m:oMath>
              </m:oMathPara>
            </w:del>
          </w:p>
        </w:tc>
      </w:tr>
    </w:tbl>
    <w:p w14:paraId="7F15C0BD" w14:textId="0A3DCA50" w:rsidR="00EC2E6B" w:rsidDel="00BA79DF" w:rsidRDefault="00EC2E6B" w:rsidP="00BA79DF">
      <w:pPr>
        <w:pStyle w:val="Ttulo2"/>
        <w:spacing w:before="240" w:after="240"/>
        <w:rPr>
          <w:del w:id="1498" w:author="Adriana Andrade" w:date="2020-06-05T16:30:00Z"/>
          <w:rFonts w:eastAsiaTheme="minorEastAsia" w:cs="Times New Roman"/>
          <w:sz w:val="24"/>
          <w:szCs w:val="24"/>
        </w:rPr>
        <w:pPrChange w:id="1499" w:author="Adriana Andrade" w:date="2020-06-05T16:30:00Z">
          <w:pPr>
            <w:spacing w:before="120" w:after="0" w:line="360" w:lineRule="auto"/>
            <w:jc w:val="both"/>
          </w:pPr>
        </w:pPrChange>
      </w:pPr>
      <w:del w:id="1500" w:author="Adriana Andrade" w:date="2020-06-05T16:30:00Z">
        <w:r w:rsidDel="00BA79DF">
          <w:rPr>
            <w:rFonts w:eastAsiaTheme="minorEastAsia" w:cs="Times New Roman"/>
            <w:sz w:val="24"/>
            <w:szCs w:val="24"/>
          </w:rPr>
          <w:tab/>
          <w:delText>Na Figura 5.2</w:delText>
        </w:r>
        <w:r w:rsidRPr="00A71A71" w:rsidDel="00BA79DF">
          <w:rPr>
            <w:rFonts w:eastAsiaTheme="minorEastAsia" w:cs="Times New Roman"/>
            <w:sz w:val="24"/>
            <w:szCs w:val="24"/>
          </w:rPr>
          <w:delText xml:space="preserve"> temos o gráfico de dispersão das variáveis </w:delText>
        </w:r>
        <m:oMath>
          <m:r>
            <m:rPr>
              <m:sty m:val="bi"/>
            </m:rPr>
            <w:rPr>
              <w:rFonts w:ascii="Cambria Math" w:eastAsiaTheme="minorEastAsia" w:hAnsi="Cambria Math" w:cs="Times New Roman"/>
              <w:sz w:val="24"/>
              <w:szCs w:val="24"/>
            </w:rPr>
            <m:t>X</m:t>
          </m:r>
        </m:oMath>
        <w:r w:rsidRPr="00A71A71" w:rsidDel="00BA79DF">
          <w:rPr>
            <w:rFonts w:eastAsiaTheme="minorEastAsia" w:cs="Times New Roman"/>
            <w:sz w:val="24"/>
            <w:szCs w:val="24"/>
          </w:rPr>
          <w:delText xml:space="preserve"> e </w:delText>
        </w:r>
        <m:oMath>
          <m:r>
            <m:rPr>
              <m:sty m:val="bi"/>
            </m:rPr>
            <w:rPr>
              <w:rFonts w:ascii="Cambria Math" w:eastAsiaTheme="minorEastAsia" w:hAnsi="Cambria Math" w:cs="Times New Roman"/>
              <w:sz w:val="24"/>
              <w:szCs w:val="24"/>
            </w:rPr>
            <m:t>Y</m:t>
          </m:r>
        </m:oMath>
        <w:r w:rsidRPr="00A71A71" w:rsidDel="00BA79DF">
          <w:rPr>
            <w:rFonts w:eastAsiaTheme="minorEastAsia" w:cs="Times New Roman"/>
            <w:sz w:val="24"/>
            <w:szCs w:val="24"/>
          </w:rPr>
          <w:delText xml:space="preserve"> da Tabela </w:delText>
        </w:r>
        <w:r w:rsidDel="00BA79DF">
          <w:rPr>
            <w:rFonts w:eastAsiaTheme="minorEastAsia" w:cs="Times New Roman"/>
            <w:sz w:val="24"/>
            <w:szCs w:val="24"/>
          </w:rPr>
          <w:delText>5.9</w:delText>
        </w:r>
        <w:r w:rsidRPr="00A71A71" w:rsidDel="00BA79DF">
          <w:rPr>
            <w:rFonts w:eastAsiaTheme="minorEastAsia" w:cs="Times New Roman"/>
            <w:sz w:val="24"/>
            <w:szCs w:val="24"/>
          </w:rPr>
          <w:delText xml:space="preserve">. Nesse tipo de gráfico temos os possíveis valores </w:delText>
        </w:r>
        <m:oMath>
          <m:d>
            <m:dPr>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x</m:t>
              </m:r>
              <m:r>
                <m:rPr>
                  <m:sty m:val="bi"/>
                </m:rPr>
                <w:rPr>
                  <w:rFonts w:ascii="Cambria Math" w:eastAsiaTheme="minorEastAsia" w:cs="Times New Roman"/>
                  <w:sz w:val="24"/>
                  <w:szCs w:val="24"/>
                </w:rPr>
                <m:t>,</m:t>
              </m:r>
              <m:r>
                <m:rPr>
                  <m:sty m:val="bi"/>
                </m:rPr>
                <w:rPr>
                  <w:rFonts w:ascii="Cambria Math" w:eastAsiaTheme="minorEastAsia" w:hAnsi="Cambria Math" w:cs="Times New Roman"/>
                  <w:sz w:val="24"/>
                  <w:szCs w:val="24"/>
                </w:rPr>
                <m:t>y</m:t>
              </m:r>
            </m:e>
          </m:d>
        </m:oMath>
        <w:r w:rsidRPr="00A71A71" w:rsidDel="00BA79DF">
          <w:rPr>
            <w:rFonts w:eastAsiaTheme="minorEastAsia" w:cs="Times New Roman"/>
            <w:sz w:val="24"/>
            <w:szCs w:val="24"/>
          </w:rPr>
          <w:delText>, na ordem que aparecem.</w:delText>
        </w:r>
      </w:del>
    </w:p>
    <w:p w14:paraId="009015A4" w14:textId="7F871382" w:rsidR="00EC2E6B" w:rsidDel="00BA79DF" w:rsidRDefault="00EC2E6B" w:rsidP="00BA79DF">
      <w:pPr>
        <w:pStyle w:val="Ttulo2"/>
        <w:spacing w:before="240" w:after="240"/>
        <w:rPr>
          <w:del w:id="1501" w:author="Adriana Andrade" w:date="2020-06-05T16:30:00Z"/>
          <w:rFonts w:cs="Times New Roman"/>
          <w:b w:val="0"/>
          <w:sz w:val="20"/>
          <w:szCs w:val="20"/>
        </w:rPr>
        <w:pPrChange w:id="1502" w:author="Adriana Andrade" w:date="2020-06-05T16:30:00Z">
          <w:pPr>
            <w:spacing w:after="0" w:line="360" w:lineRule="auto"/>
            <w:ind w:left="1304" w:hanging="1304"/>
            <w:jc w:val="center"/>
          </w:pPr>
        </w:pPrChange>
      </w:pPr>
    </w:p>
    <w:p w14:paraId="329AD52C" w14:textId="2BD02178" w:rsidR="00EC2E6B" w:rsidRPr="00EC2E6B" w:rsidDel="00BA79DF" w:rsidRDefault="00EC2E6B" w:rsidP="00BA79DF">
      <w:pPr>
        <w:pStyle w:val="Ttulo2"/>
        <w:spacing w:before="240" w:after="240"/>
        <w:rPr>
          <w:del w:id="1503" w:author="Adriana Andrade" w:date="2020-06-05T16:30:00Z"/>
          <w:rFonts w:cs="Times New Roman"/>
          <w:sz w:val="20"/>
          <w:szCs w:val="20"/>
        </w:rPr>
        <w:pPrChange w:id="1504" w:author="Adriana Andrade" w:date="2020-06-05T16:30:00Z">
          <w:pPr>
            <w:spacing w:after="0" w:line="240" w:lineRule="auto"/>
            <w:ind w:left="1304" w:hanging="1304"/>
            <w:jc w:val="center"/>
          </w:pPr>
        </w:pPrChange>
      </w:pPr>
      <w:del w:id="1505" w:author="Adriana Andrade" w:date="2020-06-05T16:30:00Z">
        <w:r w:rsidRPr="00EC2E6B" w:rsidDel="00BA79DF">
          <w:rPr>
            <w:rFonts w:cs="Times New Roman"/>
            <w:b w:val="0"/>
            <w:sz w:val="20"/>
            <w:szCs w:val="20"/>
          </w:rPr>
          <w:delText>Figura 5.2.</w:delText>
        </w:r>
        <w:r w:rsidRPr="00EC2E6B" w:rsidDel="00BA79DF">
          <w:rPr>
            <w:rFonts w:cs="Times New Roman"/>
            <w:sz w:val="20"/>
            <w:szCs w:val="20"/>
          </w:rPr>
          <w:delText xml:space="preserve"> Gráfico de dispersão das variáveis </w:delText>
        </w:r>
        <m:oMath>
          <m:r>
            <m:rPr>
              <m:sty m:val="bi"/>
            </m:rPr>
            <w:rPr>
              <w:rFonts w:ascii="Cambria Math" w:hAnsi="Cambria Math" w:cs="Times New Roman"/>
              <w:sz w:val="20"/>
              <w:szCs w:val="20"/>
            </w:rPr>
            <m:t>X</m:t>
          </m:r>
          <m:r>
            <m:rPr>
              <m:sty m:val="bi"/>
            </m:rPr>
            <w:rPr>
              <w:rFonts w:ascii="Cambria Math" w:cs="Times New Roman"/>
              <w:sz w:val="20"/>
              <w:szCs w:val="20"/>
            </w:rPr>
            <m:t>:</m:t>
          </m:r>
        </m:oMath>
        <w:r w:rsidRPr="00EC2E6B" w:rsidDel="00BA79DF">
          <w:rPr>
            <w:rFonts w:eastAsiaTheme="minorEastAsia" w:cs="Times New Roman"/>
            <w:sz w:val="20"/>
            <w:szCs w:val="20"/>
          </w:rPr>
          <w:delText xml:space="preserve"> anos de serviço e </w:delText>
        </w:r>
        <m:oMath>
          <m:r>
            <m:rPr>
              <m:sty m:val="bi"/>
            </m:rPr>
            <w:rPr>
              <w:rFonts w:ascii="Cambria Math" w:eastAsiaTheme="minorEastAsia" w:hAnsi="Cambria Math" w:cs="Times New Roman"/>
              <w:sz w:val="20"/>
              <w:szCs w:val="20"/>
            </w:rPr>
            <m:t>Y</m:t>
          </m:r>
          <m:r>
            <m:rPr>
              <m:sty m:val="bi"/>
            </m:rPr>
            <w:rPr>
              <w:rFonts w:ascii="Cambria Math" w:eastAsiaTheme="minorEastAsia" w:cs="Times New Roman"/>
              <w:sz w:val="20"/>
              <w:szCs w:val="20"/>
            </w:rPr>
            <m:t>:</m:t>
          </m:r>
        </m:oMath>
        <w:r w:rsidRPr="00EC2E6B" w:rsidDel="00BA79DF">
          <w:rPr>
            <w:rFonts w:eastAsiaTheme="minorEastAsia" w:cs="Times New Roman"/>
            <w:sz w:val="20"/>
            <w:szCs w:val="20"/>
          </w:rPr>
          <w:delText xml:space="preserve"> número de clientes.</w:delText>
        </w:r>
      </w:del>
    </w:p>
    <w:p w14:paraId="78F0D359" w14:textId="3332067A" w:rsidR="00DE532C" w:rsidDel="00BA79DF" w:rsidRDefault="00EC2E6B" w:rsidP="00BA79DF">
      <w:pPr>
        <w:pStyle w:val="Ttulo2"/>
        <w:spacing w:before="240" w:after="240"/>
        <w:rPr>
          <w:del w:id="1506" w:author="Adriana Andrade" w:date="2020-06-05T16:30:00Z"/>
          <w:rFonts w:eastAsiaTheme="minorEastAsia"/>
          <w:sz w:val="24"/>
          <w:szCs w:val="24"/>
        </w:rPr>
        <w:pPrChange w:id="1507" w:author="Adriana Andrade" w:date="2020-06-05T16:30:00Z">
          <w:pPr>
            <w:spacing w:before="120" w:after="0" w:line="360" w:lineRule="auto"/>
            <w:jc w:val="center"/>
          </w:pPr>
        </w:pPrChange>
      </w:pPr>
      <w:del w:id="1508" w:author="Adriana Andrade" w:date="2020-06-05T16:30:00Z">
        <w:r w:rsidRPr="00EC2E6B" w:rsidDel="00BA79DF">
          <w:rPr>
            <w:rFonts w:eastAsiaTheme="minorEastAsia"/>
            <w:noProof/>
            <w:sz w:val="24"/>
            <w:szCs w:val="24"/>
            <w:lang w:eastAsia="pt-BR"/>
          </w:rPr>
          <w:lastRenderedPageBreak/>
          <w:drawing>
            <wp:inline distT="0" distB="0" distL="0" distR="0" wp14:anchorId="1347F6B4" wp14:editId="25B856F5">
              <wp:extent cx="3964449" cy="3510951"/>
              <wp:effectExtent l="19050" t="0" r="0" b="0"/>
              <wp:docPr id="28"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srcRect t="12295" r="4624" b="3117"/>
                      <a:stretch>
                        <a:fillRect/>
                      </a:stretch>
                    </pic:blipFill>
                    <pic:spPr bwMode="auto">
                      <a:xfrm>
                        <a:off x="0" y="0"/>
                        <a:ext cx="3964449" cy="3510951"/>
                      </a:xfrm>
                      <a:prstGeom prst="rect">
                        <a:avLst/>
                      </a:prstGeom>
                      <a:noFill/>
                      <a:ln w="9525">
                        <a:noFill/>
                        <a:miter lim="800000"/>
                        <a:headEnd/>
                        <a:tailEnd/>
                      </a:ln>
                    </pic:spPr>
                  </pic:pic>
                </a:graphicData>
              </a:graphic>
            </wp:inline>
          </w:drawing>
        </w:r>
      </w:del>
    </w:p>
    <w:p w14:paraId="49E8E4EC" w14:textId="4571D099" w:rsidR="00EC2E6B" w:rsidRPr="00A71A71" w:rsidDel="00BA79DF" w:rsidRDefault="00EC2E6B" w:rsidP="00BA79DF">
      <w:pPr>
        <w:pStyle w:val="Ttulo2"/>
        <w:spacing w:before="240" w:after="240"/>
        <w:rPr>
          <w:del w:id="1509" w:author="Adriana Andrade" w:date="2020-06-05T16:30:00Z"/>
          <w:rFonts w:eastAsiaTheme="minorEastAsia" w:cs="Times New Roman"/>
          <w:sz w:val="24"/>
          <w:szCs w:val="24"/>
        </w:rPr>
        <w:pPrChange w:id="1510" w:author="Adriana Andrade" w:date="2020-06-05T16:30:00Z">
          <w:pPr>
            <w:spacing w:after="0" w:line="360" w:lineRule="auto"/>
            <w:jc w:val="both"/>
          </w:pPr>
        </w:pPrChange>
      </w:pPr>
      <w:del w:id="1511" w:author="Adriana Andrade" w:date="2020-06-05T16:30:00Z">
        <w:r w:rsidDel="00BA79DF">
          <w:rPr>
            <w:rFonts w:eastAsiaTheme="minorEastAsia" w:cs="Times New Roman"/>
            <w:sz w:val="24"/>
            <w:szCs w:val="24"/>
          </w:rPr>
          <w:tab/>
          <w:delText>Para este</w:delText>
        </w:r>
        <w:r w:rsidRPr="00A71A71" w:rsidDel="00BA79DF">
          <w:rPr>
            <w:rFonts w:eastAsiaTheme="minorEastAsia" w:cs="Times New Roman"/>
            <w:sz w:val="24"/>
            <w:szCs w:val="24"/>
          </w:rPr>
          <w:delText xml:space="preserve"> exemplo, vemos que parece haver uma associação entre as variáveis porque à medida que aumenta o tempo de serviço</w:delText>
        </w:r>
        <w:r w:rsidDel="00BA79DF">
          <w:rPr>
            <w:rFonts w:eastAsiaTheme="minorEastAsia" w:cs="Times New Roman"/>
            <w:sz w:val="24"/>
            <w:szCs w:val="24"/>
          </w:rPr>
          <w:delText>,</w:delText>
        </w:r>
        <w:r w:rsidRPr="00A71A71" w:rsidDel="00BA79DF">
          <w:rPr>
            <w:rFonts w:eastAsiaTheme="minorEastAsia" w:cs="Times New Roman"/>
            <w:sz w:val="24"/>
            <w:szCs w:val="24"/>
          </w:rPr>
          <w:delText xml:space="preserve"> o número de clientes</w:delText>
        </w:r>
        <w:r w:rsidDel="00BA79DF">
          <w:rPr>
            <w:rFonts w:eastAsiaTheme="minorEastAsia" w:cs="Times New Roman"/>
            <w:sz w:val="24"/>
            <w:szCs w:val="24"/>
          </w:rPr>
          <w:delText xml:space="preserve"> também aumenta</w:delText>
        </w:r>
        <w:r w:rsidRPr="00A71A71" w:rsidDel="00BA79DF">
          <w:rPr>
            <w:rFonts w:eastAsiaTheme="minorEastAsia" w:cs="Times New Roman"/>
            <w:sz w:val="24"/>
            <w:szCs w:val="24"/>
          </w:rPr>
          <w:delText>.</w:delText>
        </w:r>
      </w:del>
    </w:p>
    <w:p w14:paraId="06A2FD0B" w14:textId="089F15A9" w:rsidR="005C0F6B" w:rsidRPr="001D4C72" w:rsidDel="00BA79DF" w:rsidRDefault="005C0F6B" w:rsidP="00BA79DF">
      <w:pPr>
        <w:pStyle w:val="Ttulo2"/>
        <w:spacing w:before="240" w:after="240"/>
        <w:rPr>
          <w:del w:id="1512" w:author="Adriana Andrade" w:date="2020-06-05T16:30:00Z"/>
          <w:rFonts w:eastAsiaTheme="minorEastAsia"/>
          <w:b w:val="0"/>
          <w:sz w:val="24"/>
          <w:szCs w:val="24"/>
        </w:rPr>
        <w:pPrChange w:id="1513" w:author="Adriana Andrade" w:date="2020-06-05T16:30:00Z">
          <w:pPr>
            <w:spacing w:before="240" w:after="0" w:line="240" w:lineRule="auto"/>
            <w:jc w:val="both"/>
          </w:pPr>
        </w:pPrChange>
      </w:pPr>
      <w:del w:id="1514" w:author="Adriana Andrade" w:date="2020-06-05T16:30:00Z">
        <w:r w:rsidRPr="001D4C72" w:rsidDel="00BA79DF">
          <w:rPr>
            <w:rFonts w:eastAsiaTheme="minorEastAsia"/>
            <w:b w:val="0"/>
            <w:sz w:val="24"/>
            <w:szCs w:val="24"/>
          </w:rPr>
          <w:delText xml:space="preserve">Comandos no Software R para </w:delText>
        </w:r>
        <w:r w:rsidDel="00BA79DF">
          <w:rPr>
            <w:rFonts w:eastAsiaTheme="minorEastAsia"/>
            <w:b w:val="0"/>
            <w:sz w:val="24"/>
            <w:szCs w:val="24"/>
          </w:rPr>
          <w:delText>fazer o gráfico de dispersão</w:delText>
        </w:r>
        <w:r w:rsidR="00514A68" w:rsidDel="00BA79DF">
          <w:rPr>
            <w:rFonts w:eastAsiaTheme="minorEastAsia"/>
            <w:b w:val="0"/>
            <w:sz w:val="24"/>
            <w:szCs w:val="24"/>
          </w:rPr>
          <w:delText xml:space="preserve"> de X e Y</w:delText>
        </w:r>
        <w:r w:rsidDel="00BA79DF">
          <w:rPr>
            <w:rFonts w:eastAsiaTheme="minorEastAsia"/>
            <w:b w:val="0"/>
            <w:sz w:val="24"/>
            <w:szCs w:val="24"/>
          </w:rPr>
          <w:delText>:</w:delText>
        </w:r>
      </w:del>
    </w:p>
    <w:tbl>
      <w:tblPr>
        <w:tblStyle w:val="Tabelacomgrade"/>
        <w:tblW w:w="0" w:type="auto"/>
        <w:tblLook w:val="04A0" w:firstRow="1" w:lastRow="0" w:firstColumn="1" w:lastColumn="0" w:noHBand="0" w:noVBand="1"/>
      </w:tblPr>
      <w:tblGrid>
        <w:gridCol w:w="8474"/>
      </w:tblGrid>
      <w:tr w:rsidR="005C0F6B" w:rsidDel="00BA79DF" w14:paraId="18DE1FF1" w14:textId="65C34161" w:rsidTr="005C6D1D">
        <w:trPr>
          <w:del w:id="1515" w:author="Adriana Andrade" w:date="2020-06-05T16:30:00Z"/>
        </w:trPr>
        <w:tc>
          <w:tcPr>
            <w:tcW w:w="8644" w:type="dxa"/>
            <w:tcBorders>
              <w:top w:val="single" w:sz="12" w:space="0" w:color="auto"/>
              <w:left w:val="single" w:sz="12" w:space="0" w:color="auto"/>
              <w:bottom w:val="single" w:sz="12" w:space="0" w:color="auto"/>
              <w:right w:val="single" w:sz="12" w:space="0" w:color="auto"/>
            </w:tcBorders>
          </w:tcPr>
          <w:p w14:paraId="35D2312A" w14:textId="5A0EA28D" w:rsidR="005C0F6B" w:rsidDel="00BA79DF" w:rsidRDefault="005C0F6B" w:rsidP="00BA79DF">
            <w:pPr>
              <w:pStyle w:val="Ttulo2"/>
              <w:spacing w:before="240" w:after="240"/>
              <w:rPr>
                <w:del w:id="1516" w:author="Adriana Andrade" w:date="2020-06-05T16:30:00Z"/>
                <w:rFonts w:ascii="Courier New" w:eastAsiaTheme="minorEastAsia" w:hAnsi="Courier New" w:cs="Courier New"/>
                <w:color w:val="FF0000"/>
                <w:sz w:val="21"/>
                <w:szCs w:val="21"/>
              </w:rPr>
              <w:pPrChange w:id="1517" w:author="Adriana Andrade" w:date="2020-06-05T16:30:00Z">
                <w:pPr>
                  <w:jc w:val="both"/>
                </w:pPr>
              </w:pPrChange>
            </w:pPr>
          </w:p>
          <w:p w14:paraId="5BB4EB80" w14:textId="7E7ED0DD" w:rsidR="005C0F6B" w:rsidRPr="005C0F6B" w:rsidDel="00BA79DF" w:rsidRDefault="005C0F6B" w:rsidP="00BA79DF">
            <w:pPr>
              <w:pStyle w:val="Ttulo2"/>
              <w:spacing w:before="240" w:after="240"/>
              <w:rPr>
                <w:del w:id="1518" w:author="Adriana Andrade" w:date="2020-06-05T16:30:00Z"/>
                <w:rFonts w:ascii="Courier New" w:eastAsiaTheme="minorEastAsia" w:hAnsi="Courier New" w:cs="Courier New"/>
                <w:color w:val="FF0000"/>
                <w:sz w:val="20"/>
                <w:szCs w:val="20"/>
              </w:rPr>
              <w:pPrChange w:id="1519" w:author="Adriana Andrade" w:date="2020-06-05T16:30:00Z">
                <w:pPr>
                  <w:jc w:val="both"/>
                </w:pPr>
              </w:pPrChange>
            </w:pPr>
            <w:del w:id="1520" w:author="Adriana Andrade" w:date="2020-06-05T16:30:00Z">
              <w:r w:rsidRPr="005C0F6B" w:rsidDel="00BA79DF">
                <w:rPr>
                  <w:rFonts w:ascii="Courier New" w:eastAsiaTheme="minorEastAsia" w:hAnsi="Courier New" w:cs="Courier New"/>
                  <w:color w:val="FF0000"/>
                  <w:sz w:val="20"/>
                  <w:szCs w:val="20"/>
                </w:rPr>
                <w:delText>#Entrando com os dados no R:</w:delText>
              </w:r>
            </w:del>
          </w:p>
          <w:p w14:paraId="46BB8622" w14:textId="723F7CB5" w:rsidR="005C0F6B" w:rsidRPr="005C0F6B" w:rsidDel="00BA79DF" w:rsidRDefault="005C0F6B" w:rsidP="00BA79DF">
            <w:pPr>
              <w:pStyle w:val="Ttulo2"/>
              <w:spacing w:before="240" w:after="240"/>
              <w:rPr>
                <w:del w:id="1521" w:author="Adriana Andrade" w:date="2020-06-05T16:30:00Z"/>
                <w:rFonts w:ascii="Courier New" w:eastAsiaTheme="minorEastAsia" w:hAnsi="Courier New" w:cs="Courier New"/>
                <w:color w:val="FF0000"/>
                <w:sz w:val="20"/>
                <w:szCs w:val="20"/>
              </w:rPr>
              <w:pPrChange w:id="1522" w:author="Adriana Andrade" w:date="2020-06-05T16:30:00Z">
                <w:pPr>
                  <w:jc w:val="both"/>
                </w:pPr>
              </w:pPrChange>
            </w:pPr>
            <w:del w:id="1523" w:author="Adriana Andrade" w:date="2020-06-05T16:30:00Z">
              <w:r w:rsidRPr="005C0F6B" w:rsidDel="00BA79DF">
                <w:rPr>
                  <w:rFonts w:ascii="Courier New" w:eastAsiaTheme="minorEastAsia" w:hAnsi="Courier New" w:cs="Courier New"/>
                  <w:color w:val="FF0000"/>
                  <w:sz w:val="20"/>
                  <w:szCs w:val="20"/>
                </w:rPr>
                <w:delText>X &lt;- c(2, 3, 4, 5, 4, 6, 7, 8, 8, 10)</w:delText>
              </w:r>
            </w:del>
          </w:p>
          <w:p w14:paraId="2315B120" w14:textId="08A0194E" w:rsidR="005C0F6B" w:rsidRPr="005C0F6B" w:rsidDel="00BA79DF" w:rsidRDefault="005C0F6B" w:rsidP="00BA79DF">
            <w:pPr>
              <w:pStyle w:val="Ttulo2"/>
              <w:spacing w:before="240" w:after="240"/>
              <w:rPr>
                <w:del w:id="1524" w:author="Adriana Andrade" w:date="2020-06-05T16:30:00Z"/>
                <w:rFonts w:ascii="Courier New" w:eastAsiaTheme="minorEastAsia" w:hAnsi="Courier New" w:cs="Courier New"/>
                <w:color w:val="FF0000"/>
                <w:sz w:val="20"/>
                <w:szCs w:val="20"/>
              </w:rPr>
              <w:pPrChange w:id="1525" w:author="Adriana Andrade" w:date="2020-06-05T16:30:00Z">
                <w:pPr>
                  <w:jc w:val="both"/>
                </w:pPr>
              </w:pPrChange>
            </w:pPr>
            <w:del w:id="1526" w:author="Adriana Andrade" w:date="2020-06-05T16:30:00Z">
              <w:r w:rsidRPr="005C0F6B" w:rsidDel="00BA79DF">
                <w:rPr>
                  <w:rFonts w:ascii="Courier New" w:eastAsiaTheme="minorEastAsia" w:hAnsi="Courier New" w:cs="Courier New"/>
                  <w:color w:val="FF0000"/>
                  <w:sz w:val="20"/>
                  <w:szCs w:val="20"/>
                </w:rPr>
                <w:delText>Y &lt;- c(48, 50, 56, 52, 43, 60, 62, 58, 64, 72)</w:delText>
              </w:r>
            </w:del>
          </w:p>
          <w:p w14:paraId="1238EC40" w14:textId="00F76808" w:rsidR="005C0F6B" w:rsidRPr="005C0F6B" w:rsidDel="00BA79DF" w:rsidRDefault="005C0F6B" w:rsidP="00BA79DF">
            <w:pPr>
              <w:pStyle w:val="Ttulo2"/>
              <w:spacing w:before="240" w:after="240"/>
              <w:rPr>
                <w:del w:id="1527" w:author="Adriana Andrade" w:date="2020-06-05T16:30:00Z"/>
                <w:rFonts w:ascii="Courier New" w:eastAsiaTheme="minorEastAsia" w:hAnsi="Courier New" w:cs="Courier New"/>
                <w:color w:val="FF0000"/>
                <w:sz w:val="20"/>
                <w:szCs w:val="20"/>
              </w:rPr>
              <w:pPrChange w:id="1528" w:author="Adriana Andrade" w:date="2020-06-05T16:30:00Z">
                <w:pPr>
                  <w:jc w:val="both"/>
                </w:pPr>
              </w:pPrChange>
            </w:pPr>
            <w:del w:id="1529" w:author="Adriana Andrade" w:date="2020-06-05T16:30:00Z">
              <w:r w:rsidRPr="005C0F6B" w:rsidDel="00BA79DF">
                <w:rPr>
                  <w:rFonts w:ascii="Courier New" w:eastAsiaTheme="minorEastAsia" w:hAnsi="Courier New" w:cs="Courier New"/>
                  <w:color w:val="FF0000"/>
                  <w:sz w:val="20"/>
                  <w:szCs w:val="20"/>
                </w:rPr>
                <w:delText xml:space="preserve"> </w:delText>
              </w:r>
            </w:del>
          </w:p>
          <w:p w14:paraId="2CCBFBA3" w14:textId="2E5EB234" w:rsidR="005C0F6B" w:rsidRPr="005C0F6B" w:rsidDel="00BA79DF" w:rsidRDefault="005C0F6B" w:rsidP="00BA79DF">
            <w:pPr>
              <w:pStyle w:val="Ttulo2"/>
              <w:spacing w:before="240" w:after="240"/>
              <w:rPr>
                <w:del w:id="1530" w:author="Adriana Andrade" w:date="2020-06-05T16:30:00Z"/>
                <w:rFonts w:ascii="Courier New" w:eastAsiaTheme="minorEastAsia" w:hAnsi="Courier New" w:cs="Courier New"/>
                <w:color w:val="FF0000"/>
                <w:sz w:val="20"/>
                <w:szCs w:val="20"/>
              </w:rPr>
              <w:pPrChange w:id="1531" w:author="Adriana Andrade" w:date="2020-06-05T16:30:00Z">
                <w:pPr>
                  <w:jc w:val="both"/>
                </w:pPr>
              </w:pPrChange>
            </w:pPr>
            <w:del w:id="1532" w:author="Adriana Andrade" w:date="2020-06-05T16:30:00Z">
              <w:r w:rsidRPr="005C0F6B" w:rsidDel="00BA79DF">
                <w:rPr>
                  <w:rFonts w:ascii="Courier New" w:eastAsiaTheme="minorEastAsia" w:hAnsi="Courier New" w:cs="Courier New"/>
                  <w:color w:val="FF0000"/>
                  <w:sz w:val="20"/>
                  <w:szCs w:val="20"/>
                </w:rPr>
                <w:delText>#Plotando o gráfico de dispersão:</w:delText>
              </w:r>
            </w:del>
          </w:p>
          <w:p w14:paraId="28817262" w14:textId="01E750AF" w:rsidR="005C0F6B" w:rsidRPr="005C0F6B" w:rsidDel="00BA79DF" w:rsidRDefault="005C0F6B" w:rsidP="00BA79DF">
            <w:pPr>
              <w:pStyle w:val="Ttulo2"/>
              <w:spacing w:before="240" w:after="240"/>
              <w:rPr>
                <w:del w:id="1533" w:author="Adriana Andrade" w:date="2020-06-05T16:30:00Z"/>
                <w:rFonts w:ascii="Courier New" w:eastAsiaTheme="minorEastAsia" w:hAnsi="Courier New" w:cs="Courier New"/>
                <w:color w:val="FF0000"/>
                <w:sz w:val="20"/>
                <w:szCs w:val="20"/>
              </w:rPr>
              <w:pPrChange w:id="1534" w:author="Adriana Andrade" w:date="2020-06-05T16:30:00Z">
                <w:pPr>
                  <w:jc w:val="both"/>
                </w:pPr>
              </w:pPrChange>
            </w:pPr>
            <w:del w:id="1535" w:author="Adriana Andrade" w:date="2020-06-05T16:30:00Z">
              <w:r w:rsidRPr="005C0F6B" w:rsidDel="00BA79DF">
                <w:rPr>
                  <w:rFonts w:ascii="Courier New" w:eastAsiaTheme="minorEastAsia" w:hAnsi="Courier New" w:cs="Courier New"/>
                  <w:color w:val="FF0000"/>
                  <w:sz w:val="20"/>
                  <w:szCs w:val="20"/>
                </w:rPr>
                <w:delText xml:space="preserve">plot(X, Y, pch=19, xlab="X: anos de serviço", </w:delText>
              </w:r>
            </w:del>
          </w:p>
          <w:p w14:paraId="090DEF19" w14:textId="32F66A02" w:rsidR="005C0F6B" w:rsidDel="00BA79DF" w:rsidRDefault="005C0F6B" w:rsidP="00BA79DF">
            <w:pPr>
              <w:pStyle w:val="Ttulo2"/>
              <w:spacing w:before="240" w:after="240"/>
              <w:rPr>
                <w:del w:id="1536" w:author="Adriana Andrade" w:date="2020-06-05T16:30:00Z"/>
                <w:rFonts w:ascii="Courier New" w:eastAsiaTheme="minorEastAsia" w:hAnsi="Courier New" w:cs="Courier New"/>
                <w:color w:val="FF0000"/>
                <w:sz w:val="20"/>
                <w:szCs w:val="20"/>
              </w:rPr>
              <w:pPrChange w:id="1537" w:author="Adriana Andrade" w:date="2020-06-05T16:30:00Z">
                <w:pPr>
                  <w:jc w:val="both"/>
                </w:pPr>
              </w:pPrChange>
            </w:pPr>
            <w:del w:id="1538" w:author="Adriana Andrade" w:date="2020-06-05T16:30:00Z">
              <w:r w:rsidRPr="005C0F6B" w:rsidDel="00BA79DF">
                <w:rPr>
                  <w:rFonts w:ascii="Courier New" w:eastAsiaTheme="minorEastAsia" w:hAnsi="Courier New" w:cs="Courier New"/>
                  <w:color w:val="FF0000"/>
                  <w:sz w:val="20"/>
                  <w:szCs w:val="20"/>
                </w:rPr>
                <w:delText xml:space="preserve">     ylab="Y: número de clientes", main=</w:delText>
              </w:r>
              <w:r w:rsidDel="00BA79DF">
                <w:rPr>
                  <w:rFonts w:ascii="Courier New" w:eastAsiaTheme="minorEastAsia" w:hAnsi="Courier New" w:cs="Courier New"/>
                  <w:color w:val="FF0000"/>
                  <w:sz w:val="20"/>
                  <w:szCs w:val="20"/>
                </w:rPr>
                <w:delText>"")</w:delText>
              </w:r>
            </w:del>
          </w:p>
          <w:p w14:paraId="769A4F38" w14:textId="324D97BF" w:rsidR="005C0F6B" w:rsidRPr="00A01EB5" w:rsidDel="00BA79DF" w:rsidRDefault="005C0F6B" w:rsidP="00BA79DF">
            <w:pPr>
              <w:pStyle w:val="Ttulo2"/>
              <w:spacing w:before="240" w:after="240"/>
              <w:rPr>
                <w:del w:id="1539" w:author="Adriana Andrade" w:date="2020-06-05T16:30:00Z"/>
                <w:rFonts w:ascii="Courier New" w:eastAsiaTheme="minorEastAsia" w:hAnsi="Courier New" w:cs="Courier New"/>
                <w:color w:val="FF0000"/>
                <w:sz w:val="21"/>
                <w:szCs w:val="21"/>
              </w:rPr>
              <w:pPrChange w:id="1540" w:author="Adriana Andrade" w:date="2020-06-05T16:30:00Z">
                <w:pPr>
                  <w:jc w:val="both"/>
                </w:pPr>
              </w:pPrChange>
            </w:pPr>
          </w:p>
        </w:tc>
      </w:tr>
    </w:tbl>
    <w:p w14:paraId="1C7C1920" w14:textId="0EB01745" w:rsidR="00DE532C" w:rsidDel="00BA79DF" w:rsidRDefault="00DE532C" w:rsidP="00BA79DF">
      <w:pPr>
        <w:pStyle w:val="Ttulo2"/>
        <w:spacing w:before="240" w:after="240"/>
        <w:rPr>
          <w:del w:id="1541" w:author="Adriana Andrade" w:date="2020-06-05T16:30:00Z"/>
          <w:rFonts w:eastAsiaTheme="minorEastAsia"/>
          <w:sz w:val="24"/>
          <w:szCs w:val="24"/>
        </w:rPr>
        <w:pPrChange w:id="1542" w:author="Adriana Andrade" w:date="2020-06-05T16:30:00Z">
          <w:pPr>
            <w:spacing w:before="120" w:after="0" w:line="360" w:lineRule="auto"/>
            <w:jc w:val="both"/>
          </w:pPr>
        </w:pPrChange>
      </w:pPr>
    </w:p>
    <w:p w14:paraId="5FDC996B" w14:textId="6BABE370" w:rsidR="005C0F6B" w:rsidDel="00BA79DF" w:rsidRDefault="005C0F6B" w:rsidP="00BA79DF">
      <w:pPr>
        <w:pStyle w:val="Ttulo2"/>
        <w:spacing w:before="240" w:after="240"/>
        <w:rPr>
          <w:del w:id="1543" w:author="Adriana Andrade" w:date="2020-06-05T16:30:00Z"/>
          <w:rFonts w:cs="Times New Roman"/>
          <w:sz w:val="24"/>
          <w:szCs w:val="24"/>
        </w:rPr>
        <w:pPrChange w:id="1544" w:author="Adriana Andrade" w:date="2020-06-05T16:30:00Z">
          <w:pPr>
            <w:spacing w:after="0" w:line="360" w:lineRule="auto"/>
            <w:jc w:val="both"/>
          </w:pPr>
        </w:pPrChange>
      </w:pPr>
      <w:del w:id="1545" w:author="Adriana Andrade" w:date="2020-06-05T16:30:00Z">
        <w:r w:rsidDel="00BA79DF">
          <w:rPr>
            <w:rFonts w:cs="Times New Roman"/>
            <w:sz w:val="24"/>
            <w:szCs w:val="24"/>
          </w:rPr>
          <w:lastRenderedPageBreak/>
          <w:tab/>
        </w:r>
        <w:r w:rsidRPr="00A71A71" w:rsidDel="00BA79DF">
          <w:rPr>
            <w:rFonts w:cs="Times New Roman"/>
            <w:sz w:val="24"/>
            <w:szCs w:val="24"/>
          </w:rPr>
          <w:delText xml:space="preserve">Na Figura </w:delText>
        </w:r>
        <w:r w:rsidDel="00BA79DF">
          <w:rPr>
            <w:rFonts w:cs="Times New Roman"/>
            <w:sz w:val="24"/>
            <w:szCs w:val="24"/>
          </w:rPr>
          <w:delText>5.</w:delText>
        </w:r>
        <w:r w:rsidRPr="00A71A71" w:rsidDel="00BA79DF">
          <w:rPr>
            <w:rFonts w:cs="Times New Roman"/>
            <w:sz w:val="24"/>
            <w:szCs w:val="24"/>
          </w:rPr>
          <w:delText>3 podemos observar possíveis tipos de associação</w:delText>
        </w:r>
        <w:r w:rsidDel="00BA79DF">
          <w:rPr>
            <w:rFonts w:cs="Times New Roman"/>
            <w:sz w:val="24"/>
            <w:szCs w:val="24"/>
          </w:rPr>
          <w:delText xml:space="preserve"> (correlação) </w:delText>
        </w:r>
        <w:r w:rsidRPr="00A71A71" w:rsidDel="00BA79DF">
          <w:rPr>
            <w:rFonts w:cs="Times New Roman"/>
            <w:sz w:val="24"/>
            <w:szCs w:val="24"/>
          </w:rPr>
          <w:delText xml:space="preserve">entre as variáveis. Na Figura </w:delText>
        </w:r>
        <w:r w:rsidDel="00BA79DF">
          <w:rPr>
            <w:rFonts w:cs="Times New Roman"/>
            <w:sz w:val="24"/>
            <w:szCs w:val="24"/>
          </w:rPr>
          <w:delText>5.</w:delText>
        </w:r>
        <w:r w:rsidRPr="00A71A71" w:rsidDel="00BA79DF">
          <w:rPr>
            <w:rFonts w:cs="Times New Roman"/>
            <w:sz w:val="24"/>
            <w:szCs w:val="24"/>
          </w:rPr>
          <w:delText xml:space="preserve">3 (a) temos uma associação linear positiva, ou seja, ao passo que uma variável aumenta a outra também aumentará. Na Figura </w:delText>
        </w:r>
        <w:r w:rsidDel="00BA79DF">
          <w:rPr>
            <w:rFonts w:cs="Times New Roman"/>
            <w:sz w:val="24"/>
            <w:szCs w:val="24"/>
          </w:rPr>
          <w:delText>5.</w:delText>
        </w:r>
        <w:r w:rsidRPr="00A71A71" w:rsidDel="00BA79DF">
          <w:rPr>
            <w:rFonts w:cs="Times New Roman"/>
            <w:sz w:val="24"/>
            <w:szCs w:val="24"/>
          </w:rPr>
          <w:delText xml:space="preserve">3 (b) temos uma associação linear negativa, ou seja, ao passo que uma variável aumenta a outra variável diminuirá. Finalmente, na Figura </w:delText>
        </w:r>
        <w:r w:rsidDel="00BA79DF">
          <w:rPr>
            <w:rFonts w:cs="Times New Roman"/>
            <w:sz w:val="24"/>
            <w:szCs w:val="24"/>
          </w:rPr>
          <w:delText>5.</w:delText>
        </w:r>
        <w:r w:rsidRPr="00A71A71" w:rsidDel="00BA79DF">
          <w:rPr>
            <w:rFonts w:cs="Times New Roman"/>
            <w:sz w:val="24"/>
            <w:szCs w:val="24"/>
          </w:rPr>
          <w:delText xml:space="preserve">3 (c) as variáveis não tem nenhuma associação linear, ou seja, quando uma variável aumenta a outra variável não aumenta e nem diminui linearmente. </w:delText>
        </w:r>
      </w:del>
    </w:p>
    <w:p w14:paraId="2CF691F0" w14:textId="3C413EB1" w:rsidR="005C0F6B" w:rsidRPr="00A71A71" w:rsidDel="00BA79DF" w:rsidRDefault="005C0F6B" w:rsidP="00BA79DF">
      <w:pPr>
        <w:pStyle w:val="Ttulo2"/>
        <w:spacing w:before="240" w:after="240"/>
        <w:rPr>
          <w:del w:id="1546" w:author="Adriana Andrade" w:date="2020-06-05T16:30:00Z"/>
          <w:rFonts w:cs="Times New Roman"/>
          <w:sz w:val="24"/>
          <w:szCs w:val="24"/>
        </w:rPr>
        <w:pPrChange w:id="1547" w:author="Adriana Andrade" w:date="2020-06-05T16:30:00Z">
          <w:pPr>
            <w:spacing w:after="0" w:line="360" w:lineRule="auto"/>
            <w:jc w:val="both"/>
          </w:pPr>
        </w:pPrChange>
      </w:pPr>
    </w:p>
    <w:p w14:paraId="0A496587" w14:textId="7A0D0E22" w:rsidR="005C0F6B" w:rsidRPr="005C0F6B" w:rsidDel="00BA79DF" w:rsidRDefault="005C0F6B" w:rsidP="00BA79DF">
      <w:pPr>
        <w:pStyle w:val="Ttulo2"/>
        <w:spacing w:before="240" w:after="240"/>
        <w:rPr>
          <w:del w:id="1548" w:author="Adriana Andrade" w:date="2020-06-05T16:30:00Z"/>
          <w:rFonts w:cs="Times New Roman"/>
          <w:sz w:val="20"/>
          <w:szCs w:val="20"/>
        </w:rPr>
        <w:pPrChange w:id="1549" w:author="Adriana Andrade" w:date="2020-06-05T16:30:00Z">
          <w:pPr>
            <w:spacing w:after="120" w:line="240" w:lineRule="auto"/>
            <w:jc w:val="center"/>
          </w:pPr>
        </w:pPrChange>
      </w:pPr>
      <w:del w:id="1550" w:author="Adriana Andrade" w:date="2020-06-05T16:30:00Z">
        <w:r w:rsidRPr="005C0F6B" w:rsidDel="00BA79DF">
          <w:rPr>
            <w:rFonts w:cs="Times New Roman"/>
            <w:b w:val="0"/>
            <w:sz w:val="20"/>
            <w:szCs w:val="20"/>
          </w:rPr>
          <w:delText xml:space="preserve">Figura </w:delText>
        </w:r>
        <w:r w:rsidDel="00BA79DF">
          <w:rPr>
            <w:rFonts w:cs="Times New Roman"/>
            <w:b w:val="0"/>
            <w:sz w:val="20"/>
            <w:szCs w:val="20"/>
          </w:rPr>
          <w:delText>5.</w:delText>
        </w:r>
        <w:r w:rsidRPr="005C0F6B" w:rsidDel="00BA79DF">
          <w:rPr>
            <w:rFonts w:cs="Times New Roman"/>
            <w:b w:val="0"/>
            <w:sz w:val="20"/>
            <w:szCs w:val="20"/>
          </w:rPr>
          <w:delText>3.</w:delText>
        </w:r>
        <w:r w:rsidRPr="005C0F6B" w:rsidDel="00BA79DF">
          <w:rPr>
            <w:rFonts w:cs="Times New Roman"/>
            <w:sz w:val="20"/>
            <w:szCs w:val="20"/>
          </w:rPr>
          <w:delText xml:space="preserve"> Tipos de associação linear entre duas variáveis</w:delText>
        </w:r>
      </w:del>
    </w:p>
    <w:p w14:paraId="3CC8AE81" w14:textId="0AA9C606" w:rsidR="005C0F6B" w:rsidRPr="00A71A71" w:rsidDel="00BA79DF" w:rsidRDefault="005C0F6B" w:rsidP="00BA79DF">
      <w:pPr>
        <w:pStyle w:val="Ttulo2"/>
        <w:spacing w:before="240" w:after="240"/>
        <w:rPr>
          <w:del w:id="1551" w:author="Adriana Andrade" w:date="2020-06-05T16:30:00Z"/>
          <w:rFonts w:cs="Times New Roman"/>
          <w:sz w:val="24"/>
          <w:szCs w:val="24"/>
        </w:rPr>
        <w:pPrChange w:id="1552" w:author="Adriana Andrade" w:date="2020-06-05T16:30:00Z">
          <w:pPr>
            <w:spacing w:after="0" w:line="360" w:lineRule="auto"/>
            <w:jc w:val="both"/>
          </w:pPr>
        </w:pPrChange>
      </w:pPr>
      <w:del w:id="1553" w:author="Adriana Andrade" w:date="2020-06-05T16:30:00Z">
        <w:r w:rsidRPr="00A71A71" w:rsidDel="00BA79DF">
          <w:rPr>
            <w:rFonts w:cs="Times New Roman"/>
            <w:noProof/>
            <w:sz w:val="24"/>
            <w:szCs w:val="24"/>
            <w:lang w:eastAsia="pt-BR"/>
          </w:rPr>
          <w:drawing>
            <wp:inline distT="0" distB="0" distL="0" distR="0" wp14:anchorId="2DD86ECF" wp14:editId="2BECBE5C">
              <wp:extent cx="5400040" cy="1673453"/>
              <wp:effectExtent l="19050" t="0" r="0" b="0"/>
              <wp:docPr id="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5400040" cy="1673453"/>
                      </a:xfrm>
                      <a:prstGeom prst="rect">
                        <a:avLst/>
                      </a:prstGeom>
                      <a:noFill/>
                      <a:ln w="9525">
                        <a:noFill/>
                        <a:miter lim="800000"/>
                        <a:headEnd/>
                        <a:tailEnd/>
                      </a:ln>
                    </pic:spPr>
                  </pic:pic>
                </a:graphicData>
              </a:graphic>
            </wp:inline>
          </w:drawing>
        </w:r>
      </w:del>
    </w:p>
    <w:p w14:paraId="79DB691F" w14:textId="5EF14223" w:rsidR="005C0F6B" w:rsidDel="00BA79DF" w:rsidRDefault="005C0F6B" w:rsidP="00BA79DF">
      <w:pPr>
        <w:pStyle w:val="Ttulo2"/>
        <w:spacing w:before="240" w:after="240"/>
        <w:rPr>
          <w:del w:id="1554" w:author="Adriana Andrade" w:date="2020-06-05T16:30:00Z"/>
          <w:rFonts w:cs="Times New Roman"/>
          <w:sz w:val="24"/>
          <w:szCs w:val="24"/>
        </w:rPr>
        <w:pPrChange w:id="1555" w:author="Adriana Andrade" w:date="2020-06-05T16:30:00Z">
          <w:pPr>
            <w:spacing w:after="0" w:line="360" w:lineRule="auto"/>
            <w:jc w:val="both"/>
          </w:pPr>
        </w:pPrChange>
      </w:pPr>
    </w:p>
    <w:p w14:paraId="715CB76E" w14:textId="2CF5C80A" w:rsidR="005C0F6B" w:rsidRPr="00A71A71" w:rsidDel="00BA79DF" w:rsidRDefault="005C0F6B" w:rsidP="00BA79DF">
      <w:pPr>
        <w:pStyle w:val="Ttulo2"/>
        <w:spacing w:before="240" w:after="240"/>
        <w:rPr>
          <w:del w:id="1556" w:author="Adriana Andrade" w:date="2020-06-05T16:30:00Z"/>
          <w:rFonts w:cs="Times New Roman"/>
          <w:sz w:val="24"/>
          <w:szCs w:val="24"/>
        </w:rPr>
        <w:pPrChange w:id="1557" w:author="Adriana Andrade" w:date="2020-06-05T16:30:00Z">
          <w:pPr>
            <w:spacing w:after="0" w:line="360" w:lineRule="auto"/>
            <w:jc w:val="both"/>
          </w:pPr>
        </w:pPrChange>
      </w:pPr>
      <w:del w:id="1558" w:author="Adriana Andrade" w:date="2020-06-05T16:30:00Z">
        <w:r w:rsidDel="00BA79DF">
          <w:rPr>
            <w:rFonts w:cs="Times New Roman"/>
            <w:sz w:val="24"/>
            <w:szCs w:val="24"/>
          </w:rPr>
          <w:tab/>
        </w:r>
        <w:r w:rsidRPr="00A71A71" w:rsidDel="00BA79DF">
          <w:rPr>
            <w:rFonts w:cs="Times New Roman"/>
            <w:sz w:val="24"/>
            <w:szCs w:val="24"/>
          </w:rPr>
          <w:delText>Quanto mais próximos de uma reta os pontos do diagrama de dispersão estiverem mais forte será a correlação entre as duas variáveis e quanto mais dispersos os pontos estiverem mais fraca será a correlação entre as duas variáveis. Pode-se determinar o grau de correlação entre duas variáveis utilizando-se, para isso, uma medida.</w:delText>
        </w:r>
      </w:del>
    </w:p>
    <w:p w14:paraId="0CF5E9D4" w14:textId="6C0801FE" w:rsidR="005C0F6B" w:rsidRPr="005C0F6B" w:rsidDel="00BA79DF" w:rsidRDefault="005C0F6B" w:rsidP="00BA79DF">
      <w:pPr>
        <w:pStyle w:val="Ttulo2"/>
        <w:spacing w:before="240" w:after="240"/>
        <w:rPr>
          <w:del w:id="1559" w:author="Adriana Andrade" w:date="2020-06-05T16:30:00Z"/>
          <w:rFonts w:cs="Times New Roman"/>
          <w:b w:val="0"/>
          <w:sz w:val="28"/>
          <w:szCs w:val="28"/>
        </w:rPr>
        <w:pPrChange w:id="1560" w:author="Adriana Andrade" w:date="2020-06-05T16:30:00Z">
          <w:pPr>
            <w:spacing w:before="360" w:after="120" w:line="360" w:lineRule="auto"/>
            <w:jc w:val="both"/>
          </w:pPr>
        </w:pPrChange>
      </w:pPr>
      <w:del w:id="1561" w:author="Adriana Andrade" w:date="2020-06-05T16:30:00Z">
        <w:r w:rsidRPr="005C0F6B" w:rsidDel="00BA79DF">
          <w:rPr>
            <w:rFonts w:cs="Times New Roman"/>
            <w:b w:val="0"/>
            <w:sz w:val="28"/>
            <w:szCs w:val="28"/>
          </w:rPr>
          <w:delText>Coeficiente de correlação</w:delText>
        </w:r>
      </w:del>
    </w:p>
    <w:p w14:paraId="51182F06" w14:textId="0B67EF31" w:rsidR="005C0F6B" w:rsidRPr="00A71A71" w:rsidDel="00BA79DF" w:rsidRDefault="005C0F6B" w:rsidP="00BA79DF">
      <w:pPr>
        <w:pStyle w:val="Ttulo2"/>
        <w:spacing w:before="240" w:after="240"/>
        <w:rPr>
          <w:del w:id="1562" w:author="Adriana Andrade" w:date="2020-06-05T16:30:00Z"/>
          <w:rFonts w:cs="Times New Roman"/>
          <w:sz w:val="24"/>
          <w:szCs w:val="24"/>
        </w:rPr>
        <w:pPrChange w:id="1563" w:author="Adriana Andrade" w:date="2020-06-05T16:30:00Z">
          <w:pPr>
            <w:spacing w:after="0" w:line="360" w:lineRule="auto"/>
            <w:jc w:val="both"/>
          </w:pPr>
        </w:pPrChange>
      </w:pPr>
      <w:del w:id="1564" w:author="Adriana Andrade" w:date="2020-06-05T16:30:00Z">
        <w:r w:rsidDel="00BA79DF">
          <w:rPr>
            <w:rFonts w:cs="Times New Roman"/>
            <w:sz w:val="24"/>
            <w:szCs w:val="24"/>
          </w:rPr>
          <w:tab/>
        </w:r>
        <w:r w:rsidRPr="00A71A71" w:rsidDel="00BA79DF">
          <w:rPr>
            <w:rFonts w:cs="Times New Roman"/>
            <w:sz w:val="24"/>
            <w:szCs w:val="24"/>
          </w:rPr>
          <w:delText>Iremos definir agora o coeficiente de correlação (linear) entre duas variáveis, que é uma medida do grau de associação entre elas.</w:delText>
        </w:r>
      </w:del>
    </w:p>
    <w:p w14:paraId="27D0DE2F" w14:textId="2D4FDC41" w:rsidR="005C0F6B" w:rsidRPr="00A71A71" w:rsidDel="00BA79DF" w:rsidRDefault="005C0F6B" w:rsidP="00BA79DF">
      <w:pPr>
        <w:pStyle w:val="Ttulo2"/>
        <w:spacing w:before="240" w:after="240"/>
        <w:rPr>
          <w:del w:id="1565" w:author="Adriana Andrade" w:date="2020-06-05T16:30:00Z"/>
          <w:rFonts w:cs="Times New Roman"/>
          <w:sz w:val="24"/>
          <w:szCs w:val="24"/>
        </w:rPr>
        <w:pPrChange w:id="1566" w:author="Adriana Andrade" w:date="2020-06-05T16:30:00Z">
          <w:pPr>
            <w:spacing w:after="0" w:line="360" w:lineRule="auto"/>
            <w:jc w:val="both"/>
          </w:pPr>
        </w:pPrChange>
      </w:pPr>
    </w:p>
    <w:p w14:paraId="12E88539" w14:textId="7406E5FD" w:rsidR="005C0F6B" w:rsidRPr="00A71A71" w:rsidDel="00BA79DF" w:rsidRDefault="00586C6F" w:rsidP="00BA79DF">
      <w:pPr>
        <w:pStyle w:val="Ttulo2"/>
        <w:spacing w:before="240" w:after="240"/>
        <w:rPr>
          <w:del w:id="1567" w:author="Adriana Andrade" w:date="2020-06-05T16:30:00Z"/>
          <w:rFonts w:eastAsiaTheme="minorEastAsia" w:cs="Times New Roman"/>
          <w:sz w:val="24"/>
          <w:szCs w:val="24"/>
        </w:rPr>
        <w:pPrChange w:id="1568" w:author="Adriana Andrade" w:date="2020-06-05T16:30:00Z">
          <w:pPr>
            <w:pBdr>
              <w:top w:val="single" w:sz="4" w:space="1" w:color="auto"/>
              <w:left w:val="single" w:sz="4" w:space="4" w:color="auto"/>
              <w:bottom w:val="single" w:sz="4" w:space="1" w:color="auto"/>
              <w:right w:val="single" w:sz="4" w:space="4" w:color="auto"/>
            </w:pBdr>
            <w:spacing w:after="120" w:line="360" w:lineRule="auto"/>
            <w:jc w:val="both"/>
          </w:pPr>
        </w:pPrChange>
      </w:pPr>
      <w:del w:id="1569" w:author="Adriana Andrade" w:date="2020-06-05T16:30:00Z">
        <w:r w:rsidRPr="006A07B6" w:rsidDel="00BA79DF">
          <w:rPr>
            <w:rFonts w:cs="Times New Roman"/>
            <w:b w:val="0"/>
            <w:sz w:val="24"/>
            <w:szCs w:val="24"/>
          </w:rPr>
          <w:delText>Definição</w:delText>
        </w:r>
        <w:r w:rsidR="006A07B6" w:rsidRPr="006A07B6" w:rsidDel="00BA79DF">
          <w:rPr>
            <w:rFonts w:cs="Times New Roman"/>
            <w:b w:val="0"/>
            <w:sz w:val="24"/>
            <w:szCs w:val="24"/>
          </w:rPr>
          <w:delText>:</w:delText>
        </w:r>
        <w:r w:rsidR="006A07B6" w:rsidDel="00BA79DF">
          <w:rPr>
            <w:rFonts w:cs="Times New Roman"/>
            <w:b w:val="0"/>
            <w:sz w:val="28"/>
            <w:szCs w:val="28"/>
          </w:rPr>
          <w:delText xml:space="preserve"> </w:delText>
        </w:r>
        <w:r w:rsidR="005C0F6B" w:rsidRPr="00100670" w:rsidDel="00BA79DF">
          <w:rPr>
            <w:rFonts w:cs="Times New Roman"/>
            <w:sz w:val="24"/>
            <w:szCs w:val="24"/>
          </w:rPr>
          <w:delText>D</w:delText>
        </w:r>
        <w:r w:rsidR="005C0F6B" w:rsidRPr="00A71A71" w:rsidDel="00BA79DF">
          <w:rPr>
            <w:rFonts w:cs="Times New Roman"/>
            <w:sz w:val="24"/>
            <w:szCs w:val="24"/>
          </w:rPr>
          <w:delText xml:space="preserve">ados </w:delText>
        </w:r>
        <m:oMath>
          <m:r>
            <m:rPr>
              <m:sty m:val="bi"/>
            </m:rPr>
            <w:rPr>
              <w:rFonts w:ascii="Cambria Math" w:hAnsi="Cambria Math" w:cs="Times New Roman"/>
              <w:sz w:val="24"/>
              <w:szCs w:val="24"/>
            </w:rPr>
            <m:t>n</m:t>
          </m:r>
        </m:oMath>
        <w:r w:rsidR="005C0F6B" w:rsidRPr="00A71A71" w:rsidDel="00BA79DF">
          <w:rPr>
            <w:rFonts w:eastAsiaTheme="minorEastAsia" w:cs="Times New Roman"/>
            <w:sz w:val="24"/>
            <w:szCs w:val="24"/>
          </w:rPr>
          <w:delText xml:space="preserve"> pares de valores </w:delTex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cs="Times New Roman"/>
                      <w:sz w:val="24"/>
                      <w:szCs w:val="24"/>
                    </w:rPr>
                    <m:t>1</m:t>
                  </m:r>
                </m:sub>
              </m:sSub>
              <m:r>
                <m:rPr>
                  <m:sty m:val="bi"/>
                </m:rPr>
                <w:rPr>
                  <w:rFonts w:ascii="Cambria Math" w:eastAsiaTheme="minorEastAsia" w:cs="Times New Roman"/>
                  <w:sz w:val="24"/>
                  <w:szCs w:val="24"/>
                </w:rPr>
                <m:t>,</m:t>
              </m:r>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y</m:t>
                  </m:r>
                </m:e>
                <m:sub>
                  <m:r>
                    <m:rPr>
                      <m:sty m:val="bi"/>
                    </m:rPr>
                    <w:rPr>
                      <w:rFonts w:ascii="Cambria Math" w:eastAsiaTheme="minorEastAsia" w:cs="Times New Roman"/>
                      <w:sz w:val="24"/>
                      <w:szCs w:val="24"/>
                    </w:rPr>
                    <m:t>1</m:t>
                  </m:r>
                </m:sub>
              </m:sSub>
            </m:e>
          </m:d>
        </m:oMath>
        <w:r w:rsidR="005C0F6B" w:rsidRPr="00A71A71" w:rsidDel="00BA79DF">
          <w:rPr>
            <w:rFonts w:eastAsiaTheme="minorEastAsia" w:cs="Times New Roman"/>
            <w:sz w:val="24"/>
            <w:szCs w:val="24"/>
          </w:rPr>
          <w:delText xml:space="preserve">, </w:delTex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cs="Times New Roman"/>
                      <w:sz w:val="24"/>
                      <w:szCs w:val="24"/>
                    </w:rPr>
                    <m:t>2</m:t>
                  </m:r>
                </m:sub>
              </m:sSub>
              <m:r>
                <m:rPr>
                  <m:sty m:val="bi"/>
                </m:rPr>
                <w:rPr>
                  <w:rFonts w:ascii="Cambria Math" w:eastAsiaTheme="minorEastAsia" w:cs="Times New Roman"/>
                  <w:sz w:val="24"/>
                  <w:szCs w:val="24"/>
                </w:rPr>
                <m:t>,</m:t>
              </m:r>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y</m:t>
                  </m:r>
                </m:e>
                <m:sub>
                  <m:r>
                    <m:rPr>
                      <m:sty m:val="bi"/>
                    </m:rPr>
                    <w:rPr>
                      <w:rFonts w:ascii="Cambria Math" w:eastAsiaTheme="minorEastAsia" w:cs="Times New Roman"/>
                      <w:sz w:val="24"/>
                      <w:szCs w:val="24"/>
                    </w:rPr>
                    <m:t>2</m:t>
                  </m:r>
                </m:sub>
              </m:sSub>
            </m:e>
          </m:d>
        </m:oMath>
        <w:r w:rsidR="005C0F6B" w:rsidRPr="00A71A71" w:rsidDel="00BA79DF">
          <w:rPr>
            <w:rFonts w:eastAsiaTheme="minorEastAsia" w:cs="Times New Roman"/>
            <w:sz w:val="24"/>
            <w:szCs w:val="24"/>
          </w:rPr>
          <w:delText xml:space="preserve">, </w:delText>
        </w:r>
        <m:oMath>
          <m:r>
            <m:rPr>
              <m:sty m:val="bi"/>
            </m:rPr>
            <w:rPr>
              <w:rFonts w:ascii="Cambria Math" w:eastAsiaTheme="minorEastAsia" w:cs="Times New Roman"/>
              <w:sz w:val="24"/>
              <w:szCs w:val="24"/>
            </w:rPr>
            <m:t>…</m:t>
          </m:r>
        </m:oMath>
        <w:r w:rsidR="005C0F6B" w:rsidRPr="00A71A71" w:rsidDel="00BA79DF">
          <w:rPr>
            <w:rFonts w:eastAsiaTheme="minorEastAsia" w:cs="Times New Roman"/>
            <w:sz w:val="24"/>
            <w:szCs w:val="24"/>
          </w:rPr>
          <w:delText xml:space="preserve">, </w:delTex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n</m:t>
                  </m:r>
                </m:sub>
              </m:sSub>
              <m:r>
                <m:rPr>
                  <m:sty m:val="bi"/>
                </m:rPr>
                <w:rPr>
                  <w:rFonts w:ascii="Cambria Math" w:eastAsiaTheme="minorEastAsia" w:cs="Times New Roman"/>
                  <w:sz w:val="24"/>
                  <w:szCs w:val="24"/>
                </w:rPr>
                <m:t>,</m:t>
              </m:r>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n</m:t>
                  </m:r>
                </m:sub>
              </m:sSub>
            </m:e>
          </m:d>
        </m:oMath>
        <w:r w:rsidR="005C0F6B" w:rsidRPr="00A71A71" w:rsidDel="00BA79DF">
          <w:rPr>
            <w:rFonts w:eastAsiaTheme="minorEastAsia" w:cs="Times New Roman"/>
            <w:sz w:val="24"/>
            <w:szCs w:val="24"/>
          </w:rPr>
          <w:delText xml:space="preserve">, chamamos de coeficiente de correlação entre as duas variáveis </w:delText>
        </w:r>
        <m:oMath>
          <m:r>
            <m:rPr>
              <m:sty m:val="bi"/>
            </m:rPr>
            <w:rPr>
              <w:rFonts w:ascii="Cambria Math" w:eastAsiaTheme="minorEastAsia" w:hAnsi="Cambria Math" w:cs="Times New Roman"/>
              <w:sz w:val="24"/>
              <w:szCs w:val="24"/>
            </w:rPr>
            <m:t>X</m:t>
          </m:r>
        </m:oMath>
        <w:r w:rsidR="005C0F6B" w:rsidRPr="00A71A71" w:rsidDel="00BA79DF">
          <w:rPr>
            <w:rFonts w:eastAsiaTheme="minorEastAsia" w:cs="Times New Roman"/>
            <w:sz w:val="24"/>
            <w:szCs w:val="24"/>
          </w:rPr>
          <w:delText xml:space="preserve"> e </w:delText>
        </w:r>
        <m:oMath>
          <m:r>
            <m:rPr>
              <m:sty m:val="bi"/>
            </m:rPr>
            <w:rPr>
              <w:rFonts w:ascii="Cambria Math" w:eastAsiaTheme="minorEastAsia" w:hAnsi="Cambria Math" w:cs="Times New Roman"/>
              <w:sz w:val="24"/>
              <w:szCs w:val="24"/>
            </w:rPr>
            <m:t>Y</m:t>
          </m:r>
        </m:oMath>
        <w:r w:rsidR="005C0F6B" w:rsidRPr="00A71A71" w:rsidDel="00BA79DF">
          <w:rPr>
            <w:rFonts w:eastAsiaTheme="minorEastAsia" w:cs="Times New Roman"/>
            <w:sz w:val="24"/>
            <w:szCs w:val="24"/>
          </w:rPr>
          <w:delText>:</w:delText>
        </w:r>
      </w:del>
    </w:p>
    <w:p w14:paraId="7D4B8E81" w14:textId="6830CB4E" w:rsidR="005C0F6B" w:rsidRPr="005C0F6B" w:rsidDel="00BA79DF" w:rsidRDefault="005C0F6B" w:rsidP="00BA79DF">
      <w:pPr>
        <w:pStyle w:val="Ttulo2"/>
        <w:spacing w:before="240" w:after="240"/>
        <w:rPr>
          <w:del w:id="1570" w:author="Adriana Andrade" w:date="2020-06-05T16:30:00Z"/>
          <w:rFonts w:eastAsiaTheme="minorEastAsia" w:cs="Times New Roman"/>
          <w:sz w:val="24"/>
          <w:szCs w:val="24"/>
        </w:rPr>
        <w:pPrChange w:id="1571" w:author="Adriana Andrade" w:date="2020-06-05T16:30:00Z">
          <w:pPr>
            <w:pBdr>
              <w:top w:val="single" w:sz="4" w:space="1" w:color="auto"/>
              <w:left w:val="single" w:sz="4" w:space="4" w:color="auto"/>
              <w:bottom w:val="single" w:sz="4" w:space="1" w:color="auto"/>
              <w:right w:val="single" w:sz="4" w:space="4" w:color="auto"/>
            </w:pBdr>
            <w:spacing w:before="120" w:after="120" w:line="360" w:lineRule="auto"/>
            <w:jc w:val="both"/>
          </w:pPr>
        </w:pPrChange>
      </w:pPr>
      <w:del w:id="1572" w:author="Adriana Andrade" w:date="2020-06-05T16:30:00Z">
        <m:oMathPara>
          <m:oMath>
            <m:r>
              <m:rPr>
                <m:sty m:val="bi"/>
              </m:rPr>
              <w:rPr>
                <w:rFonts w:ascii="Cambria Math" w:hAnsi="Cambria Math" w:cs="Times New Roman"/>
                <w:sz w:val="24"/>
                <w:szCs w:val="24"/>
              </w:rPr>
              <m:t>r</m:t>
            </m:r>
            <m:r>
              <m:rPr>
                <m:sty m:val="bi"/>
              </m:rPr>
              <w:rPr>
                <w:rFonts w:ascii="Cambria Math" w:cs="Times New Roman"/>
                <w:sz w:val="24"/>
                <w:szCs w:val="24"/>
              </w:rPr>
              <m:t>=</m:t>
            </m:r>
            <m:r>
              <m:rPr>
                <m:sty m:val="bi"/>
              </m:rPr>
              <w:rPr>
                <w:rFonts w:ascii="Cambria Math" w:hAnsi="Cambria Math" w:cs="Times New Roman"/>
                <w:sz w:val="24"/>
                <w:szCs w:val="24"/>
              </w:rPr>
              <m:t>cor</m:t>
            </m:r>
            <m:d>
              <m:dPr>
                <m:ctrlPr>
                  <w:rPr>
                    <w:rFonts w:ascii="Cambria Math" w:hAnsi="Cambria Math" w:cs="Times New Roman"/>
                    <w:i/>
                    <w:sz w:val="24"/>
                    <w:szCs w:val="24"/>
                  </w:rPr>
                </m:ctrlPr>
              </m:dPr>
              <m:e>
                <m:r>
                  <m:rPr>
                    <m:sty m:val="bi"/>
                  </m:rPr>
                  <w:rPr>
                    <w:rFonts w:ascii="Cambria Math" w:hAnsi="Cambria Math" w:cs="Times New Roman"/>
                    <w:sz w:val="24"/>
                    <w:szCs w:val="24"/>
                  </w:rPr>
                  <m:t>X</m:t>
                </m:r>
                <m:r>
                  <m:rPr>
                    <m:sty m:val="bi"/>
                  </m:rPr>
                  <w:rPr>
                    <w:rFonts w:ascii="Cambria Math" w:cs="Times New Roman"/>
                    <w:sz w:val="24"/>
                    <w:szCs w:val="24"/>
                  </w:rPr>
                  <m:t>,</m:t>
                </m:r>
                <m:r>
                  <m:rPr>
                    <m:sty m:val="bi"/>
                  </m:rPr>
                  <w:rPr>
                    <w:rFonts w:ascii="Cambria Math" w:hAnsi="Cambria Math" w:cs="Times New Roman"/>
                    <w:sz w:val="24"/>
                    <w:szCs w:val="24"/>
                  </w:rPr>
                  <m:t>Y</m:t>
                </m:r>
              </m:e>
            </m:d>
            <m:r>
              <m:rPr>
                <m:sty m:val="bi"/>
              </m:rPr>
              <w:rPr>
                <w:rFonts w:ascii="Cambria Math" w:cs="Times New Roman"/>
                <w:sz w:val="24"/>
                <w:szCs w:val="24"/>
              </w:rPr>
              <m:t>=</m:t>
            </m:r>
            <m:f>
              <m:fPr>
                <m:ctrlPr>
                  <w:rPr>
                    <w:rFonts w:ascii="Cambria Math" w:hAnsi="Cambria Math" w:cs="Times New Roman"/>
                    <w:i/>
                    <w:sz w:val="24"/>
                    <w:szCs w:val="24"/>
                  </w:rPr>
                </m:ctrlPr>
              </m:fPr>
              <m:num>
                <m:r>
                  <m:rPr>
                    <m:sty m:val="bi"/>
                  </m:rPr>
                  <w:rPr>
                    <w:rFonts w:ascii="Cambria Math" w:cs="Times New Roman"/>
                    <w:sz w:val="24"/>
                    <w:szCs w:val="24"/>
                  </w:rPr>
                  <m:t>1</m:t>
                </m:r>
              </m:num>
              <m:den>
                <m:r>
                  <m:rPr>
                    <m:sty m:val="bi"/>
                  </m:rPr>
                  <w:rPr>
                    <w:rFonts w:ascii="Cambria Math" w:hAnsi="Cambria Math" w:cs="Times New Roman"/>
                    <w:sz w:val="24"/>
                    <w:szCs w:val="24"/>
                  </w:rPr>
                  <m:t>n</m:t>
                </m:r>
              </m:den>
            </m:f>
            <m:nary>
              <m:naryPr>
                <m:chr m:val="∑"/>
                <m:ctrlPr>
                  <w:rPr>
                    <w:rFonts w:ascii="Cambria Math" w:hAnsi="Cambria Math" w:cs="Times New Roman"/>
                    <w:i/>
                    <w:sz w:val="24"/>
                    <w:szCs w:val="24"/>
                  </w:rPr>
                </m:ctrlPr>
              </m:naryPr>
              <m:sub>
                <m:r>
                  <m:rPr>
                    <m:sty m:val="bi"/>
                  </m:rPr>
                  <w:rPr>
                    <w:rFonts w:ascii="Cambria Math" w:hAnsi="Cambria Math" w:cs="Times New Roman"/>
                    <w:sz w:val="24"/>
                    <w:szCs w:val="24"/>
                  </w:rPr>
                  <m:t>i</m:t>
                </m:r>
                <m:r>
                  <m:rPr>
                    <m:sty m:val="bi"/>
                  </m:rPr>
                  <w:rPr>
                    <w:rFonts w:ascii="Cambria Math" w:cs="Times New Roman"/>
                    <w:sz w:val="24"/>
                    <w:szCs w:val="24"/>
                  </w:rPr>
                  <m:t>=1</m:t>
                </m:r>
              </m:sub>
              <m:sup>
                <m:r>
                  <m:rPr>
                    <m:sty m:val="bi"/>
                  </m:rPr>
                  <w:rPr>
                    <w:rFonts w:ascii="Cambria Math" w:hAnsi="Cambria Math" w:cs="Times New Roman"/>
                    <w:sz w:val="24"/>
                    <w:szCs w:val="24"/>
                  </w:rPr>
                  <m:t>n</m:t>
                </m:r>
              </m:sup>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acc>
                          <m:accPr>
                            <m:chr m:val="̅"/>
                            <m:ctrlPr>
                              <w:rPr>
                                <w:rFonts w:ascii="Cambria Math" w:hAnsi="Cambria Math" w:cs="Times New Roman"/>
                                <w:i/>
                                <w:sz w:val="24"/>
                                <w:szCs w:val="24"/>
                              </w:rPr>
                            </m:ctrlPr>
                          </m:accPr>
                          <m:e>
                            <m:r>
                              <m:rPr>
                                <m:sty m:val="bi"/>
                              </m:rPr>
                              <w:rPr>
                                <w:rFonts w:ascii="Cambria Math" w:hAnsi="Cambria Math" w:cs="Times New Roman"/>
                                <w:sz w:val="24"/>
                                <w:szCs w:val="24"/>
                              </w:rPr>
                              <m:t>x</m:t>
                            </m:r>
                          </m:e>
                        </m:acc>
                      </m:num>
                      <m:den>
                        <m:r>
                          <m:rPr>
                            <m:sty m:val="bi"/>
                          </m:rPr>
                          <w:rPr>
                            <w:rFonts w:ascii="Cambria Math" w:hAnsi="Cambria Math" w:cs="Times New Roman"/>
                            <w:sz w:val="24"/>
                            <w:szCs w:val="24"/>
                          </w:rPr>
                          <m:t>dp</m:t>
                        </m:r>
                        <m:d>
                          <m:dPr>
                            <m:ctrlPr>
                              <w:rPr>
                                <w:rFonts w:ascii="Cambria Math" w:hAnsi="Cambria Math" w:cs="Times New Roman"/>
                                <w:i/>
                                <w:sz w:val="24"/>
                                <w:szCs w:val="24"/>
                              </w:rPr>
                            </m:ctrlPr>
                          </m:dPr>
                          <m:e>
                            <m:r>
                              <m:rPr>
                                <m:sty m:val="bi"/>
                              </m:rPr>
                              <w:rPr>
                                <w:rFonts w:ascii="Cambria Math" w:hAnsi="Cambria Math" w:cs="Times New Roman"/>
                                <w:sz w:val="24"/>
                                <w:szCs w:val="24"/>
                              </w:rPr>
                              <m:t>X</m:t>
                            </m:r>
                          </m:e>
                        </m:d>
                      </m:den>
                    </m:f>
                  </m:e>
                </m:d>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sty m:val="bi"/>
                              </m:rPr>
                              <w:rPr>
                                <w:rFonts w:ascii="Cambria Math" w:hAnsi="Cambria Math" w:cs="Times New Roman"/>
                                <w:sz w:val="24"/>
                                <w:szCs w:val="24"/>
                              </w:rPr>
                              <m:t>y</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acc>
                          <m:accPr>
                            <m:chr m:val="̅"/>
                            <m:ctrlPr>
                              <w:rPr>
                                <w:rFonts w:ascii="Cambria Math" w:hAnsi="Cambria Math" w:cs="Times New Roman"/>
                                <w:i/>
                                <w:sz w:val="24"/>
                                <w:szCs w:val="24"/>
                              </w:rPr>
                            </m:ctrlPr>
                          </m:accPr>
                          <m:e>
                            <m:r>
                              <m:rPr>
                                <m:sty m:val="bi"/>
                              </m:rPr>
                              <w:rPr>
                                <w:rFonts w:ascii="Cambria Math" w:hAnsi="Cambria Math" w:cs="Times New Roman"/>
                                <w:sz w:val="24"/>
                                <w:szCs w:val="24"/>
                              </w:rPr>
                              <m:t>y</m:t>
                            </m:r>
                          </m:e>
                        </m:acc>
                      </m:num>
                      <m:den>
                        <m:r>
                          <m:rPr>
                            <m:sty m:val="bi"/>
                          </m:rPr>
                          <w:rPr>
                            <w:rFonts w:ascii="Cambria Math" w:hAnsi="Cambria Math" w:cs="Times New Roman"/>
                            <w:sz w:val="24"/>
                            <w:szCs w:val="24"/>
                          </w:rPr>
                          <m:t>dp</m:t>
                        </m:r>
                        <m:d>
                          <m:dPr>
                            <m:ctrlPr>
                              <w:rPr>
                                <w:rFonts w:ascii="Cambria Math" w:hAnsi="Cambria Math" w:cs="Times New Roman"/>
                                <w:i/>
                                <w:sz w:val="24"/>
                                <w:szCs w:val="24"/>
                              </w:rPr>
                            </m:ctrlPr>
                          </m:dPr>
                          <m:e>
                            <m:r>
                              <m:rPr>
                                <m:sty m:val="bi"/>
                              </m:rPr>
                              <w:rPr>
                                <w:rFonts w:ascii="Cambria Math" w:hAnsi="Cambria Math" w:cs="Times New Roman"/>
                                <w:sz w:val="24"/>
                                <w:szCs w:val="24"/>
                              </w:rPr>
                              <m:t>Y</m:t>
                            </m:r>
                          </m:e>
                        </m:d>
                      </m:den>
                    </m:f>
                  </m:e>
                </m:d>
              </m:e>
            </m:nary>
            <m:r>
              <m:rPr>
                <m:sty m:val="bi"/>
              </m:rPr>
              <w:rPr>
                <w:rFonts w:ascii="Cambria Math" w:eastAsiaTheme="minorEastAsia" w:cs="Times New Roman"/>
                <w:sz w:val="24"/>
                <w:szCs w:val="24"/>
              </w:rPr>
              <m:t>,</m:t>
            </m:r>
          </m:oMath>
        </m:oMathPara>
      </w:del>
    </w:p>
    <w:p w14:paraId="56A6F0E9" w14:textId="21E2591C" w:rsidR="005C0F6B" w:rsidRPr="005C0F6B" w:rsidDel="00BA79DF" w:rsidRDefault="005C0F6B" w:rsidP="00BA79DF">
      <w:pPr>
        <w:pStyle w:val="Ttulo2"/>
        <w:spacing w:before="240" w:after="240"/>
        <w:rPr>
          <w:del w:id="1573" w:author="Adriana Andrade" w:date="2020-06-05T16:30:00Z"/>
          <w:rFonts w:eastAsiaTheme="minorEastAsia" w:cs="Times New Roman"/>
          <w:sz w:val="24"/>
          <w:szCs w:val="24"/>
        </w:rPr>
        <w:pPrChange w:id="1574" w:author="Adriana Andrade" w:date="2020-06-05T16:30:00Z">
          <w:pPr>
            <w:pBdr>
              <w:top w:val="single" w:sz="4" w:space="1" w:color="auto"/>
              <w:left w:val="single" w:sz="4" w:space="4" w:color="auto"/>
              <w:bottom w:val="single" w:sz="4" w:space="1" w:color="auto"/>
              <w:right w:val="single" w:sz="4" w:space="4" w:color="auto"/>
            </w:pBdr>
            <w:spacing w:before="120" w:after="120" w:line="360" w:lineRule="auto"/>
            <w:jc w:val="both"/>
          </w:pPr>
        </w:pPrChange>
      </w:pPr>
      <w:del w:id="1575" w:author="Adriana Andrade" w:date="2020-06-05T16:30:00Z">
        <w:r w:rsidDel="00BA79DF">
          <w:rPr>
            <w:rFonts w:eastAsiaTheme="minorEastAsia" w:cs="Times New Roman"/>
            <w:sz w:val="24"/>
            <w:szCs w:val="24"/>
          </w:rPr>
          <w:delText xml:space="preserve">em que </w:delText>
        </w:r>
        <m:oMath>
          <m:r>
            <m:rPr>
              <m:sty m:val="bi"/>
            </m:rPr>
            <w:rPr>
              <w:rFonts w:ascii="Cambria Math" w:eastAsiaTheme="minorEastAsia" w:hAnsi="Cambria Math" w:cs="Times New Roman"/>
              <w:sz w:val="24"/>
              <w:szCs w:val="24"/>
            </w:rPr>
            <m:t>dp(X)</m:t>
          </m:r>
        </m:oMath>
        <w:r w:rsidDel="00BA79DF">
          <w:rPr>
            <w:rFonts w:eastAsiaTheme="minorEastAsia" w:cs="Times New Roman"/>
            <w:sz w:val="24"/>
            <w:szCs w:val="24"/>
          </w:rPr>
          <w:delText xml:space="preserve"> é o desvio padrão de </w:delText>
        </w:r>
        <m:oMath>
          <m:r>
            <m:rPr>
              <m:sty m:val="bi"/>
            </m:rPr>
            <w:rPr>
              <w:rFonts w:ascii="Cambria Math" w:eastAsiaTheme="minorEastAsia" w:hAnsi="Cambria Math" w:cs="Times New Roman"/>
              <w:sz w:val="24"/>
              <w:szCs w:val="24"/>
            </w:rPr>
            <m:t>X</m:t>
          </m:r>
        </m:oMath>
        <w:r w:rsidDel="00BA79DF">
          <w:rPr>
            <w:rFonts w:eastAsiaTheme="minorEastAsia" w:cs="Times New Roman"/>
            <w:sz w:val="24"/>
            <w:szCs w:val="24"/>
          </w:rPr>
          <w:delText xml:space="preserve"> e </w:delText>
        </w:r>
        <m:oMath>
          <m:r>
            <m:rPr>
              <m:sty m:val="bi"/>
            </m:rPr>
            <w:rPr>
              <w:rFonts w:ascii="Cambria Math" w:eastAsiaTheme="minorEastAsia" w:hAnsi="Cambria Math" w:cs="Times New Roman"/>
              <w:sz w:val="24"/>
              <w:szCs w:val="24"/>
            </w:rPr>
            <m:t>dp</m:t>
          </m:r>
          <m:d>
            <m:dPr>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Y</m:t>
              </m:r>
            </m:e>
          </m:d>
        </m:oMath>
        <w:r w:rsidDel="00BA79DF">
          <w:rPr>
            <w:rFonts w:eastAsiaTheme="minorEastAsia" w:cs="Times New Roman"/>
            <w:sz w:val="24"/>
            <w:szCs w:val="24"/>
          </w:rPr>
          <w:delText xml:space="preserve"> é o desvio padrão de </w:delText>
        </w:r>
        <m:oMath>
          <m:r>
            <m:rPr>
              <m:sty m:val="bi"/>
            </m:rPr>
            <w:rPr>
              <w:rFonts w:ascii="Cambria Math" w:eastAsiaTheme="minorEastAsia" w:hAnsi="Cambria Math" w:cs="Times New Roman"/>
              <w:sz w:val="24"/>
              <w:szCs w:val="24"/>
            </w:rPr>
            <m:t>Y</m:t>
          </m:r>
        </m:oMath>
        <w:r w:rsidDel="00BA79DF">
          <w:rPr>
            <w:rFonts w:eastAsiaTheme="minorEastAsia" w:cs="Times New Roman"/>
            <w:sz w:val="24"/>
            <w:szCs w:val="24"/>
          </w:rPr>
          <w:delText>.</w:delText>
        </w:r>
      </w:del>
    </w:p>
    <w:p w14:paraId="5D74F2D5" w14:textId="560DA952" w:rsidR="005C0F6B" w:rsidRPr="005C0F6B" w:rsidDel="00BA79DF" w:rsidRDefault="005C0F6B" w:rsidP="00BA79DF">
      <w:pPr>
        <w:pStyle w:val="Ttulo2"/>
        <w:spacing w:before="240" w:after="240"/>
        <w:rPr>
          <w:del w:id="1576" w:author="Adriana Andrade" w:date="2020-06-05T16:30:00Z"/>
          <w:rFonts w:eastAsiaTheme="minorEastAsia" w:cs="Times New Roman"/>
          <w:sz w:val="24"/>
          <w:szCs w:val="24"/>
        </w:rPr>
        <w:pPrChange w:id="1577" w:author="Adriana Andrade" w:date="2020-06-05T16:30:00Z">
          <w:pPr>
            <w:spacing w:before="360" w:after="0" w:line="360" w:lineRule="auto"/>
            <w:jc w:val="both"/>
          </w:pPr>
        </w:pPrChange>
      </w:pPr>
      <w:del w:id="1578" w:author="Adriana Andrade" w:date="2020-06-05T16:30:00Z">
        <w:r w:rsidDel="00BA79DF">
          <w:rPr>
            <w:rFonts w:eastAsiaTheme="minorEastAsia" w:cs="Times New Roman"/>
            <w:sz w:val="24"/>
            <w:szCs w:val="24"/>
          </w:rPr>
          <w:lastRenderedPageBreak/>
          <w:tab/>
        </w:r>
        <w:r w:rsidRPr="00A71A71" w:rsidDel="00BA79DF">
          <w:rPr>
            <w:rFonts w:eastAsiaTheme="minorEastAsia" w:cs="Times New Roman"/>
            <w:sz w:val="24"/>
            <w:szCs w:val="24"/>
          </w:rPr>
          <w:delText xml:space="preserve">O coeficiente de correlação pode variar de </w:delText>
        </w:r>
        <m:oMath>
          <m:r>
            <m:rPr>
              <m:sty m:val="bi"/>
            </m:rPr>
            <w:rPr>
              <w:rFonts w:ascii="Cambria Math" w:eastAsiaTheme="minorEastAsia" w:hAnsi="Cambria Math" w:cs="Times New Roman"/>
              <w:sz w:val="24"/>
              <w:szCs w:val="24"/>
            </w:rPr>
            <m:t>-</m:t>
          </m:r>
          <m:r>
            <m:rPr>
              <m:sty m:val="bi"/>
            </m:rPr>
            <w:rPr>
              <w:rFonts w:ascii="Cambria Math" w:eastAsiaTheme="minorEastAsia" w:cs="Times New Roman"/>
              <w:sz w:val="24"/>
              <w:szCs w:val="24"/>
            </w:rPr>
            <m:t>1</m:t>
          </m:r>
        </m:oMath>
        <w:r w:rsidRPr="00A71A71" w:rsidDel="00BA79DF">
          <w:rPr>
            <w:rFonts w:eastAsiaTheme="minorEastAsia" w:cs="Times New Roman"/>
            <w:sz w:val="24"/>
            <w:szCs w:val="24"/>
          </w:rPr>
          <w:delText xml:space="preserve"> a </w:delText>
        </w:r>
        <m:oMath>
          <m:r>
            <m:rPr>
              <m:sty m:val="bi"/>
            </m:rPr>
            <w:rPr>
              <w:rFonts w:ascii="Cambria Math" w:eastAsiaTheme="minorEastAsia" w:cs="Times New Roman"/>
              <w:sz w:val="24"/>
              <w:szCs w:val="24"/>
            </w:rPr>
            <m:t>1</m:t>
          </m:r>
        </m:oMath>
        <w:r w:rsidDel="00BA79DF">
          <w:rPr>
            <w:rFonts w:eastAsiaTheme="minorEastAsia" w:cs="Times New Roman"/>
            <w:sz w:val="24"/>
            <w:szCs w:val="24"/>
          </w:rPr>
          <w:delText xml:space="preserve">, ou seja: </w:delText>
        </w:r>
      </w:del>
    </w:p>
    <w:p w14:paraId="6A94CD90" w14:textId="7DCB7EEF" w:rsidR="005C0F6B" w:rsidRPr="00A71A71" w:rsidDel="00BA79DF" w:rsidRDefault="005C0F6B" w:rsidP="00BA79DF">
      <w:pPr>
        <w:pStyle w:val="Ttulo2"/>
        <w:spacing w:before="240" w:after="240"/>
        <w:rPr>
          <w:del w:id="1579" w:author="Adriana Andrade" w:date="2020-06-05T16:30:00Z"/>
          <w:rFonts w:eastAsiaTheme="minorEastAsia" w:cs="Times New Roman"/>
          <w:sz w:val="24"/>
          <w:szCs w:val="24"/>
        </w:rPr>
        <w:pPrChange w:id="1580" w:author="Adriana Andrade" w:date="2020-06-05T16:30:00Z">
          <w:pPr>
            <w:spacing w:before="120" w:after="120" w:line="360" w:lineRule="auto"/>
            <w:jc w:val="both"/>
          </w:pPr>
        </w:pPrChange>
      </w:pPr>
      <w:del w:id="1581" w:author="Adriana Andrade" w:date="2020-06-05T16:30:00Z">
        <m:oMathPara>
          <m:oMath>
            <m:r>
              <m:rPr>
                <m:sty m:val="bi"/>
              </m:rPr>
              <w:rPr>
                <w:rFonts w:ascii="Cambria Math" w:eastAsiaTheme="minorEastAsia" w:hAnsi="Cambria Math" w:cs="Times New Roman"/>
                <w:sz w:val="24"/>
                <w:szCs w:val="24"/>
              </w:rPr>
              <m:t>-</m:t>
            </m:r>
            <m:r>
              <m:rPr>
                <m:sty m:val="bi"/>
              </m:rPr>
              <w:rPr>
                <w:rFonts w:ascii="Cambria Math" w:eastAsiaTheme="minorEastAsia" w:cs="Times New Roman"/>
                <w:sz w:val="24"/>
                <w:szCs w:val="24"/>
              </w:rPr>
              <m:t>1</m:t>
            </m:r>
            <m:r>
              <m:rPr>
                <m:sty m:val="bi"/>
              </m:rPr>
              <w:rPr>
                <w:rFonts w:ascii="Cambria Math" w:eastAsiaTheme="minorEastAsia" w:cs="Times New Roman"/>
                <w:sz w:val="24"/>
                <w:szCs w:val="24"/>
              </w:rPr>
              <m:t>≤</m:t>
            </m:r>
            <m:r>
              <m:rPr>
                <m:sty m:val="bi"/>
              </m:rPr>
              <w:rPr>
                <w:rFonts w:ascii="Cambria Math" w:eastAsiaTheme="minorEastAsia" w:hAnsi="Cambria Math" w:cs="Times New Roman"/>
                <w:sz w:val="24"/>
                <w:szCs w:val="24"/>
              </w:rPr>
              <m:t>r</m:t>
            </m:r>
            <m:r>
              <m:rPr>
                <m:sty m:val="bi"/>
              </m:rPr>
              <w:rPr>
                <w:rFonts w:ascii="Cambria Math" w:eastAsiaTheme="minorEastAsia" w:cs="Times New Roman"/>
                <w:sz w:val="24"/>
                <w:szCs w:val="24"/>
              </w:rPr>
              <m:t>≤</m:t>
            </m:r>
            <m:r>
              <m:rPr>
                <m:sty m:val="bi"/>
              </m:rPr>
              <w:rPr>
                <w:rFonts w:ascii="Cambria Math" w:eastAsiaTheme="minorEastAsia" w:cs="Times New Roman"/>
                <w:sz w:val="24"/>
                <w:szCs w:val="24"/>
              </w:rPr>
              <m:t>1.</m:t>
            </m:r>
          </m:oMath>
        </m:oMathPara>
      </w:del>
    </w:p>
    <w:p w14:paraId="699EF4A3" w14:textId="1137AAE0" w:rsidR="005C0F6B" w:rsidRPr="00A71A71" w:rsidDel="00BA79DF" w:rsidRDefault="005C0F6B" w:rsidP="00BA79DF">
      <w:pPr>
        <w:pStyle w:val="Ttulo2"/>
        <w:spacing w:before="240" w:after="240"/>
        <w:rPr>
          <w:del w:id="1582" w:author="Adriana Andrade" w:date="2020-06-05T16:30:00Z"/>
          <w:rFonts w:cs="Times New Roman"/>
          <w:sz w:val="24"/>
          <w:szCs w:val="24"/>
        </w:rPr>
        <w:pPrChange w:id="1583" w:author="Adriana Andrade" w:date="2020-06-05T16:30:00Z">
          <w:pPr>
            <w:spacing w:after="0" w:line="360" w:lineRule="auto"/>
            <w:jc w:val="both"/>
          </w:pPr>
        </w:pPrChange>
      </w:pPr>
      <w:del w:id="1584" w:author="Adriana Andrade" w:date="2020-06-05T16:30:00Z">
        <w:r w:rsidDel="00BA79DF">
          <w:rPr>
            <w:rFonts w:eastAsiaTheme="minorEastAsia" w:cs="Times New Roman"/>
            <w:sz w:val="24"/>
            <w:szCs w:val="24"/>
          </w:rPr>
          <w:tab/>
        </w:r>
        <w:r w:rsidRPr="00A71A71" w:rsidDel="00BA79DF">
          <w:rPr>
            <w:rFonts w:eastAsiaTheme="minorEastAsia" w:cs="Times New Roman"/>
            <w:sz w:val="24"/>
            <w:szCs w:val="24"/>
          </w:rPr>
          <w:delText xml:space="preserve">Um coeficiente de correlação positivo indica uma </w:delText>
        </w:r>
        <w:r w:rsidRPr="00A71A71" w:rsidDel="00BA79DF">
          <w:rPr>
            <w:rFonts w:cs="Times New Roman"/>
            <w:sz w:val="24"/>
            <w:szCs w:val="24"/>
          </w:rPr>
          <w:delText>associação linear positiva, um coeficiente de correlação negativo indica uma associação linear negativa, já um coeficiente de correlação nulo</w:delText>
        </w:r>
        <w:r w:rsidDel="00BA79DF">
          <w:rPr>
            <w:rFonts w:cs="Times New Roman"/>
            <w:sz w:val="24"/>
            <w:szCs w:val="24"/>
          </w:rPr>
          <w:delText xml:space="preserve"> (igual a zero)</w:delText>
        </w:r>
        <w:r w:rsidRPr="00A71A71" w:rsidDel="00BA79DF">
          <w:rPr>
            <w:rFonts w:cs="Times New Roman"/>
            <w:sz w:val="24"/>
            <w:szCs w:val="24"/>
          </w:rPr>
          <w:delText xml:space="preserve"> indica que não existe associação linear entre as duas variáveis.</w:delText>
        </w:r>
        <w:r w:rsidDel="00BA79DF">
          <w:rPr>
            <w:rFonts w:cs="Times New Roman"/>
            <w:sz w:val="24"/>
            <w:szCs w:val="24"/>
          </w:rPr>
          <w:delText xml:space="preserve"> Quanto mais próximo de 1 estiver </w:delText>
        </w:r>
        <m:oMath>
          <m:r>
            <m:rPr>
              <m:sty m:val="bi"/>
            </m:rPr>
            <w:rPr>
              <w:rFonts w:ascii="Cambria Math" w:hAnsi="Cambria Math" w:cs="Times New Roman"/>
              <w:sz w:val="24"/>
              <w:szCs w:val="24"/>
            </w:rPr>
            <m:t>r</m:t>
          </m:r>
        </m:oMath>
        <w:r w:rsidDel="00BA79DF">
          <w:rPr>
            <w:rFonts w:cs="Times New Roman"/>
            <w:sz w:val="24"/>
            <w:szCs w:val="24"/>
          </w:rPr>
          <w:delText xml:space="preserve">, mais forte é o grau de associação linear positiva entre </w:delText>
        </w:r>
        <m:oMath>
          <m:r>
            <m:rPr>
              <m:sty m:val="bi"/>
            </m:rPr>
            <w:rPr>
              <w:rFonts w:ascii="Cambria Math" w:hAnsi="Cambria Math" w:cs="Times New Roman"/>
              <w:sz w:val="24"/>
              <w:szCs w:val="24"/>
            </w:rPr>
            <m:t>X</m:t>
          </m:r>
        </m:oMath>
        <w:r w:rsidDel="00BA79DF">
          <w:rPr>
            <w:rFonts w:eastAsiaTheme="minorEastAsia" w:cs="Times New Roman"/>
            <w:sz w:val="24"/>
            <w:szCs w:val="24"/>
          </w:rPr>
          <w:delText xml:space="preserve"> e </w:delText>
        </w:r>
        <m:oMath>
          <m:r>
            <m:rPr>
              <m:sty m:val="bi"/>
            </m:rPr>
            <w:rPr>
              <w:rFonts w:ascii="Cambria Math" w:eastAsiaTheme="minorEastAsia" w:hAnsi="Cambria Math" w:cs="Times New Roman"/>
              <w:sz w:val="24"/>
              <w:szCs w:val="24"/>
            </w:rPr>
            <m:t>Y</m:t>
          </m:r>
        </m:oMath>
        <w:r w:rsidDel="00BA79DF">
          <w:rPr>
            <w:rFonts w:eastAsiaTheme="minorEastAsia" w:cs="Times New Roman"/>
            <w:sz w:val="24"/>
            <w:szCs w:val="24"/>
          </w:rPr>
          <w:delText xml:space="preserve">, e, quanto mais próximo de -1 estiver </w:delText>
        </w:r>
        <m:oMath>
          <m:r>
            <m:rPr>
              <m:sty m:val="bi"/>
            </m:rPr>
            <w:rPr>
              <w:rFonts w:ascii="Cambria Math" w:eastAsiaTheme="minorEastAsia" w:hAnsi="Cambria Math" w:cs="Times New Roman"/>
              <w:sz w:val="24"/>
              <w:szCs w:val="24"/>
            </w:rPr>
            <m:t>r</m:t>
          </m:r>
        </m:oMath>
        <w:r w:rsidDel="00BA79DF">
          <w:rPr>
            <w:rFonts w:eastAsiaTheme="minorEastAsia" w:cs="Times New Roman"/>
            <w:sz w:val="24"/>
            <w:szCs w:val="24"/>
          </w:rPr>
          <w:delText>, mais fort</w:delText>
        </w:r>
        <w:r w:rsidR="005C6D1D" w:rsidDel="00BA79DF">
          <w:rPr>
            <w:rFonts w:eastAsiaTheme="minorEastAsia" w:cs="Times New Roman"/>
            <w:sz w:val="24"/>
            <w:szCs w:val="24"/>
          </w:rPr>
          <w:delText xml:space="preserve">e é o grau de associação linear negativa entre </w:delText>
        </w:r>
        <m:oMath>
          <m:r>
            <m:rPr>
              <m:sty m:val="bi"/>
            </m:rPr>
            <w:rPr>
              <w:rFonts w:ascii="Cambria Math" w:eastAsiaTheme="minorEastAsia" w:hAnsi="Cambria Math" w:cs="Times New Roman"/>
              <w:sz w:val="24"/>
              <w:szCs w:val="24"/>
            </w:rPr>
            <m:t>X</m:t>
          </m:r>
        </m:oMath>
        <w:r w:rsidR="005C6D1D" w:rsidDel="00BA79DF">
          <w:rPr>
            <w:rFonts w:eastAsiaTheme="minorEastAsia" w:cs="Times New Roman"/>
            <w:sz w:val="24"/>
            <w:szCs w:val="24"/>
          </w:rPr>
          <w:delText xml:space="preserve"> e </w:delText>
        </w:r>
        <m:oMath>
          <m:r>
            <m:rPr>
              <m:sty m:val="bi"/>
            </m:rPr>
            <w:rPr>
              <w:rFonts w:ascii="Cambria Math" w:eastAsiaTheme="minorEastAsia" w:hAnsi="Cambria Math" w:cs="Times New Roman"/>
              <w:sz w:val="24"/>
              <w:szCs w:val="24"/>
            </w:rPr>
            <m:t>Y</m:t>
          </m:r>
        </m:oMath>
        <w:r w:rsidR="005C6D1D" w:rsidDel="00BA79DF">
          <w:rPr>
            <w:rFonts w:eastAsiaTheme="minorEastAsia" w:cs="Times New Roman"/>
            <w:sz w:val="24"/>
            <w:szCs w:val="24"/>
          </w:rPr>
          <w:delText>.</w:delText>
        </w:r>
      </w:del>
    </w:p>
    <w:p w14:paraId="121BFD90" w14:textId="74BAFF60" w:rsidR="005C0F6B" w:rsidDel="00BA79DF" w:rsidRDefault="005C0F6B" w:rsidP="00BA79DF">
      <w:pPr>
        <w:pStyle w:val="Ttulo2"/>
        <w:spacing w:before="240" w:after="240"/>
        <w:rPr>
          <w:del w:id="1585" w:author="Adriana Andrade" w:date="2020-06-05T16:30:00Z"/>
          <w:rFonts w:eastAsiaTheme="minorEastAsia" w:cs="Times New Roman"/>
          <w:sz w:val="24"/>
          <w:szCs w:val="24"/>
        </w:rPr>
        <w:pPrChange w:id="1586" w:author="Adriana Andrade" w:date="2020-06-05T16:30:00Z">
          <w:pPr>
            <w:spacing w:before="120" w:after="0" w:line="360" w:lineRule="auto"/>
            <w:jc w:val="both"/>
          </w:pPr>
        </w:pPrChange>
      </w:pPr>
      <w:del w:id="1587" w:author="Adriana Andrade" w:date="2020-06-05T16:30:00Z">
        <w:r w:rsidDel="00BA79DF">
          <w:rPr>
            <w:rFonts w:eastAsiaTheme="minorEastAsia" w:cs="Times New Roman"/>
            <w:sz w:val="24"/>
            <w:szCs w:val="24"/>
          </w:rPr>
          <w:tab/>
        </w:r>
        <w:r w:rsidRPr="00A71A71" w:rsidDel="00BA79DF">
          <w:rPr>
            <w:rFonts w:eastAsiaTheme="minorEastAsia" w:cs="Times New Roman"/>
            <w:sz w:val="24"/>
            <w:szCs w:val="24"/>
          </w:rPr>
          <w:delText>A fórmula anterior pode ser operacionalizada de modo mais conveniente pela seguinte fórmula:</w:delText>
        </w:r>
      </w:del>
    </w:p>
    <w:p w14:paraId="56DB49D0" w14:textId="588442CD" w:rsidR="005C0F6B" w:rsidRPr="00A71A71" w:rsidDel="00BA79DF" w:rsidRDefault="005C0F6B" w:rsidP="00BA79DF">
      <w:pPr>
        <w:pStyle w:val="Ttulo2"/>
        <w:spacing w:before="240" w:after="240"/>
        <w:rPr>
          <w:del w:id="1588" w:author="Adriana Andrade" w:date="2020-06-05T16:30:00Z"/>
          <w:rFonts w:eastAsiaTheme="minorEastAsia" w:cs="Times New Roman"/>
          <w:sz w:val="24"/>
          <w:szCs w:val="24"/>
        </w:rPr>
        <w:pPrChange w:id="1589" w:author="Adriana Andrade" w:date="2020-06-05T16:30:00Z">
          <w:pPr>
            <w:spacing w:after="0" w:line="360" w:lineRule="auto"/>
            <w:jc w:val="both"/>
          </w:pPr>
        </w:pPrChange>
      </w:pPr>
      <w:del w:id="1590" w:author="Adriana Andrade" w:date="2020-06-05T16:30:00Z">
        <m:oMathPara>
          <m:oMath>
            <m:r>
              <m:rPr>
                <m:sty m:val="bi"/>
              </m:rPr>
              <w:rPr>
                <w:rFonts w:ascii="Cambria Math" w:eastAsiaTheme="minorEastAsia" w:hAnsi="Cambria Math" w:cs="Times New Roman"/>
                <w:sz w:val="24"/>
                <w:szCs w:val="24"/>
              </w:rPr>
              <m:t>r</m:t>
            </m:r>
            <m:r>
              <m:rPr>
                <m:sty m:val="bi"/>
              </m:rP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nary>
                  <m:naryPr>
                    <m:chr m:val="∑"/>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i</m:t>
                        </m:r>
                      </m:sub>
                    </m:sSub>
                  </m:e>
                </m:nary>
                <m:r>
                  <m:rPr>
                    <m:sty m:val="bi"/>
                  </m:rPr>
                  <w:rPr>
                    <w:rFonts w:ascii="Cambria Math" w:eastAsiaTheme="minorEastAsia" w:hAnsi="Cambria Math" w:cs="Times New Roman"/>
                    <w:sz w:val="24"/>
                    <w:szCs w:val="24"/>
                  </w:rPr>
                  <m:t>-n</m:t>
                </m:r>
                <m:acc>
                  <m:accPr>
                    <m:chr m:val="̅"/>
                    <m:ctrlPr>
                      <w:rPr>
                        <w:rFonts w:ascii="Cambria Math" w:eastAsiaTheme="minorEastAsia" w:hAnsi="Cambria Math" w:cs="Times New Roman"/>
                        <w:i/>
                        <w:sz w:val="24"/>
                        <w:szCs w:val="24"/>
                      </w:rPr>
                    </m:ctrlPr>
                  </m:accPr>
                  <m:e>
                    <m:r>
                      <m:rPr>
                        <m:sty m:val="bi"/>
                      </m:rPr>
                      <w:rPr>
                        <w:rFonts w:ascii="Cambria Math" w:eastAsiaTheme="minorEastAsia" w:hAnsi="Cambria Math" w:cs="Times New Roman"/>
                        <w:sz w:val="24"/>
                        <w:szCs w:val="24"/>
                      </w:rPr>
                      <m:t>x</m:t>
                    </m:r>
                  </m:e>
                </m:acc>
                <m:acc>
                  <m:accPr>
                    <m:chr m:val="̅"/>
                    <m:ctrlPr>
                      <w:rPr>
                        <w:rFonts w:ascii="Cambria Math" w:eastAsiaTheme="minorEastAsia" w:hAnsi="Cambria Math" w:cs="Times New Roman"/>
                        <w:i/>
                        <w:sz w:val="24"/>
                        <w:szCs w:val="24"/>
                      </w:rPr>
                    </m:ctrlPr>
                  </m:accPr>
                  <m:e>
                    <m:r>
                      <m:rPr>
                        <m:sty m:val="bi"/>
                      </m:rPr>
                      <w:rPr>
                        <w:rFonts w:ascii="Cambria Math" w:eastAsiaTheme="minorEastAsia" w:hAnsi="Cambria Math" w:cs="Times New Roman"/>
                        <w:sz w:val="24"/>
                        <w:szCs w:val="24"/>
                      </w:rPr>
                      <m:t>y</m:t>
                    </m:r>
                  </m:e>
                </m:acc>
              </m:num>
              <m:den>
                <m:rad>
                  <m:radPr>
                    <m:degHide m:val="1"/>
                    <m:ctrlPr>
                      <w:rPr>
                        <w:rFonts w:ascii="Cambria Math" w:eastAsiaTheme="minorEastAsia" w:hAnsi="Cambria Math" w:cs="Times New Roman"/>
                        <w:i/>
                        <w:sz w:val="24"/>
                        <w:szCs w:val="24"/>
                      </w:rPr>
                    </m:ctrlPr>
                  </m:radPr>
                  <m:deg/>
                  <m:e>
                    <m:d>
                      <m:dPr>
                        <m:ctrlPr>
                          <w:rPr>
                            <w:rFonts w:ascii="Cambria Math" w:eastAsiaTheme="minorEastAsia" w:hAnsi="Cambria Math" w:cs="Times New Roman"/>
                            <w:i/>
                            <w:sz w:val="24"/>
                            <w:szCs w:val="24"/>
                          </w:rPr>
                        </m:ctrlPr>
                      </m:dPr>
                      <m:e>
                        <m:nary>
                          <m:naryPr>
                            <m:chr m:val="∑"/>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i</m:t>
                                </m:r>
                              </m:sub>
                              <m:sup>
                                <m:r>
                                  <m:rPr>
                                    <m:sty m:val="bi"/>
                                  </m:rPr>
                                  <w:rPr>
                                    <w:rFonts w:ascii="Cambria Math" w:eastAsiaTheme="minorEastAsia" w:cs="Times New Roman"/>
                                    <w:sz w:val="24"/>
                                    <w:szCs w:val="24"/>
                                  </w:rPr>
                                  <m:t>2</m:t>
                                </m:r>
                              </m:sup>
                            </m:sSubSup>
                            <m:r>
                              <m:rPr>
                                <m:sty m:val="bi"/>
                              </m:rPr>
                              <w:rPr>
                                <w:rFonts w:ascii="Cambria Math" w:eastAsiaTheme="minorEastAsia" w:cs="Times New Roman"/>
                                <w:sz w:val="24"/>
                                <w:szCs w:val="24"/>
                              </w:rPr>
                              <m:t xml:space="preserve"> </m:t>
                            </m:r>
                          </m:e>
                        </m:nary>
                        <m:r>
                          <m:rPr>
                            <m:sty m:val="bi"/>
                          </m:rPr>
                          <w:rPr>
                            <w:rFonts w:ascii="Cambria Math" w:eastAsiaTheme="minorEastAsia" w:hAnsi="Cambria Math" w:cs="Times New Roman"/>
                            <w:sz w:val="24"/>
                            <w:szCs w:val="24"/>
                          </w:rPr>
                          <m:t>-n</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m:rPr>
                                    <m:sty m:val="bi"/>
                                  </m:rPr>
                                  <w:rPr>
                                    <w:rFonts w:ascii="Cambria Math" w:eastAsiaTheme="minorEastAsia" w:hAnsi="Cambria Math" w:cs="Times New Roman"/>
                                    <w:sz w:val="24"/>
                                    <w:szCs w:val="24"/>
                                  </w:rPr>
                                  <m:t>x</m:t>
                                </m:r>
                              </m:e>
                            </m:acc>
                          </m:e>
                          <m:sup>
                            <m:r>
                              <m:rPr>
                                <m:sty m:val="bi"/>
                              </m:rPr>
                              <w:rPr>
                                <w:rFonts w:ascii="Cambria Math" w:eastAsiaTheme="minorEastAsia" w:cs="Times New Roman"/>
                                <w:sz w:val="24"/>
                                <w:szCs w:val="24"/>
                              </w:rPr>
                              <m:t>2</m:t>
                            </m:r>
                          </m:sup>
                        </m:sSup>
                      </m:e>
                    </m:d>
                    <m:d>
                      <m:dPr>
                        <m:ctrlPr>
                          <w:rPr>
                            <w:rFonts w:ascii="Cambria Math" w:eastAsiaTheme="minorEastAsia" w:hAnsi="Cambria Math" w:cs="Times New Roman"/>
                            <w:i/>
                            <w:sz w:val="24"/>
                            <w:szCs w:val="24"/>
                          </w:rPr>
                        </m:ctrlPr>
                      </m:dPr>
                      <m:e>
                        <m:nary>
                          <m:naryPr>
                            <m:chr m:val="∑"/>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i</m:t>
                                </m:r>
                              </m:sub>
                              <m:sup>
                                <m:r>
                                  <m:rPr>
                                    <m:sty m:val="bi"/>
                                  </m:rPr>
                                  <w:rPr>
                                    <w:rFonts w:ascii="Cambria Math" w:eastAsiaTheme="minorEastAsia" w:cs="Times New Roman"/>
                                    <w:sz w:val="24"/>
                                    <w:szCs w:val="24"/>
                                  </w:rPr>
                                  <m:t>2</m:t>
                                </m:r>
                              </m:sup>
                            </m:sSubSup>
                            <m:r>
                              <m:rPr>
                                <m:sty m:val="bi"/>
                              </m:rPr>
                              <w:rPr>
                                <w:rFonts w:ascii="Cambria Math" w:eastAsiaTheme="minorEastAsia" w:cs="Times New Roman"/>
                                <w:sz w:val="24"/>
                                <w:szCs w:val="24"/>
                              </w:rPr>
                              <m:t xml:space="preserve"> </m:t>
                            </m:r>
                          </m:e>
                        </m:nary>
                        <m:r>
                          <m:rPr>
                            <m:sty m:val="bi"/>
                          </m:rPr>
                          <w:rPr>
                            <w:rFonts w:ascii="Cambria Math" w:eastAsiaTheme="minorEastAsia" w:hAnsi="Cambria Math" w:cs="Times New Roman"/>
                            <w:sz w:val="24"/>
                            <w:szCs w:val="24"/>
                          </w:rPr>
                          <m:t>-n</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m:rPr>
                                    <m:sty m:val="bi"/>
                                  </m:rPr>
                                  <w:rPr>
                                    <w:rFonts w:ascii="Cambria Math" w:eastAsiaTheme="minorEastAsia" w:hAnsi="Cambria Math" w:cs="Times New Roman"/>
                                    <w:sz w:val="24"/>
                                    <w:szCs w:val="24"/>
                                  </w:rPr>
                                  <m:t>y</m:t>
                                </m:r>
                              </m:e>
                            </m:acc>
                          </m:e>
                          <m:sup>
                            <m:r>
                              <m:rPr>
                                <m:sty m:val="bi"/>
                              </m:rPr>
                              <w:rPr>
                                <w:rFonts w:ascii="Cambria Math" w:eastAsiaTheme="minorEastAsia" w:cs="Times New Roman"/>
                                <w:sz w:val="24"/>
                                <w:szCs w:val="24"/>
                              </w:rPr>
                              <m:t>2</m:t>
                            </m:r>
                          </m:sup>
                        </m:sSup>
                      </m:e>
                    </m:d>
                  </m:e>
                </m:rad>
              </m:den>
            </m:f>
            <m:r>
              <m:rPr>
                <m:sty m:val="bi"/>
              </m:rPr>
              <w:rPr>
                <w:rFonts w:ascii="Cambria Math" w:eastAsiaTheme="minorEastAsia" w:cs="Times New Roman"/>
                <w:sz w:val="24"/>
                <w:szCs w:val="24"/>
              </w:rPr>
              <m:t>.</m:t>
            </m:r>
          </m:oMath>
        </m:oMathPara>
      </w:del>
    </w:p>
    <w:p w14:paraId="35AB9BDC" w14:textId="65039E84" w:rsidR="005C6D1D" w:rsidRPr="005C6D1D" w:rsidDel="00BA79DF" w:rsidRDefault="005C6D1D" w:rsidP="00BA79DF">
      <w:pPr>
        <w:pStyle w:val="Ttulo2"/>
        <w:spacing w:before="240" w:after="240"/>
        <w:rPr>
          <w:del w:id="1591" w:author="Adriana Andrade" w:date="2020-06-05T16:30:00Z"/>
          <w:rFonts w:eastAsiaTheme="minorEastAsia" w:cs="Times New Roman"/>
          <w:b w:val="0"/>
          <w:sz w:val="28"/>
          <w:szCs w:val="28"/>
        </w:rPr>
        <w:pPrChange w:id="1592" w:author="Adriana Andrade" w:date="2020-06-05T16:30:00Z">
          <w:pPr>
            <w:spacing w:before="480" w:after="120" w:line="360" w:lineRule="auto"/>
            <w:jc w:val="both"/>
          </w:pPr>
        </w:pPrChange>
      </w:pPr>
      <w:del w:id="1593" w:author="Adriana Andrade" w:date="2020-06-05T16:30:00Z">
        <w:r w:rsidRPr="005C6D1D" w:rsidDel="00BA79DF">
          <w:rPr>
            <w:rFonts w:eastAsiaTheme="minorEastAsia" w:cs="Times New Roman"/>
            <w:b w:val="0"/>
            <w:sz w:val="28"/>
            <w:szCs w:val="28"/>
          </w:rPr>
          <w:delText>Exemplo</w:delText>
        </w:r>
      </w:del>
    </w:p>
    <w:p w14:paraId="138724F6" w14:textId="73689B48" w:rsidR="005C6D1D" w:rsidDel="00BA79DF" w:rsidRDefault="00431421" w:rsidP="00BA79DF">
      <w:pPr>
        <w:pStyle w:val="Ttulo2"/>
        <w:spacing w:before="240" w:after="240"/>
        <w:rPr>
          <w:del w:id="1594" w:author="Adriana Andrade" w:date="2020-06-05T16:30:00Z"/>
          <w:rFonts w:eastAsiaTheme="minorEastAsia" w:cs="Times New Roman"/>
          <w:sz w:val="24"/>
          <w:szCs w:val="24"/>
        </w:rPr>
        <w:pPrChange w:id="1595" w:author="Adriana Andrade" w:date="2020-06-05T16:30:00Z">
          <w:pPr>
            <w:spacing w:after="0" w:line="360" w:lineRule="auto"/>
            <w:jc w:val="both"/>
          </w:pPr>
        </w:pPrChange>
      </w:pPr>
      <w:del w:id="1596" w:author="Adriana Andrade" w:date="2020-06-05T16:30:00Z">
        <w:r w:rsidDel="00BA79DF">
          <w:rPr>
            <w:rFonts w:eastAsiaTheme="minorEastAsia" w:cs="Times New Roman"/>
            <w:sz w:val="24"/>
            <w:szCs w:val="24"/>
          </w:rPr>
          <w:tab/>
          <w:delText>Considerando</w:delText>
        </w:r>
        <w:r w:rsidR="005C6D1D" w:rsidDel="00BA79DF">
          <w:rPr>
            <w:rFonts w:eastAsiaTheme="minorEastAsia" w:cs="Times New Roman"/>
            <w:sz w:val="24"/>
            <w:szCs w:val="24"/>
          </w:rPr>
          <w:delText xml:space="preserve"> os dados </w:delText>
        </w:r>
        <w:r w:rsidDel="00BA79DF">
          <w:rPr>
            <w:rFonts w:eastAsiaTheme="minorEastAsia" w:cs="Times New Roman"/>
            <w:sz w:val="24"/>
            <w:szCs w:val="24"/>
          </w:rPr>
          <w:delText>apresentados na</w:delText>
        </w:r>
        <w:r w:rsidR="005C6D1D" w:rsidDel="00BA79DF">
          <w:rPr>
            <w:rFonts w:eastAsiaTheme="minorEastAsia" w:cs="Times New Roman"/>
            <w:sz w:val="24"/>
            <w:szCs w:val="24"/>
          </w:rPr>
          <w:delText xml:space="preserve"> Tabela 5.9,</w:delText>
        </w:r>
        <w:r w:rsidR="005C6D1D" w:rsidRPr="00A71A71" w:rsidDel="00BA79DF">
          <w:rPr>
            <w:rFonts w:eastAsiaTheme="minorEastAsia" w:cs="Times New Roman"/>
            <w:sz w:val="24"/>
            <w:szCs w:val="24"/>
          </w:rPr>
          <w:delText xml:space="preserve"> </w:delText>
        </w:r>
        <w:r w:rsidDel="00BA79DF">
          <w:rPr>
            <w:rFonts w:eastAsiaTheme="minorEastAsia" w:cs="Times New Roman"/>
            <w:sz w:val="24"/>
            <w:szCs w:val="24"/>
          </w:rPr>
          <w:delText>iremos calcular o coeficiente de correlação. Para isso, construímos a tabela de cálculos auxiliares (Tabela 5.10)</w:delText>
        </w:r>
        <w:r w:rsidR="005C6D1D" w:rsidDel="00BA79DF">
          <w:rPr>
            <w:rFonts w:eastAsiaTheme="minorEastAsia" w:cs="Times New Roman"/>
            <w:sz w:val="24"/>
            <w:szCs w:val="24"/>
          </w:rPr>
          <w:delText>:</w:delText>
        </w:r>
      </w:del>
    </w:p>
    <w:p w14:paraId="42A1A345" w14:textId="0F1A1BE9" w:rsidR="006A07B6" w:rsidDel="00BA79DF" w:rsidRDefault="006A07B6" w:rsidP="00BA79DF">
      <w:pPr>
        <w:pStyle w:val="Ttulo2"/>
        <w:spacing w:before="240" w:after="240"/>
        <w:rPr>
          <w:del w:id="1597" w:author="Adriana Andrade" w:date="2020-06-05T16:30:00Z"/>
          <w:rFonts w:eastAsiaTheme="minorEastAsia" w:cs="Times New Roman"/>
          <w:sz w:val="24"/>
          <w:szCs w:val="24"/>
        </w:rPr>
        <w:pPrChange w:id="1598" w:author="Adriana Andrade" w:date="2020-06-05T16:30:00Z">
          <w:pPr>
            <w:spacing w:after="0" w:line="360" w:lineRule="auto"/>
            <w:jc w:val="both"/>
          </w:pPr>
        </w:pPrChange>
      </w:pPr>
    </w:p>
    <w:p w14:paraId="4E0166DB" w14:textId="530C5243" w:rsidR="005C6D1D" w:rsidRPr="005C6D1D" w:rsidDel="00BA79DF" w:rsidRDefault="005C6D1D" w:rsidP="00BA79DF">
      <w:pPr>
        <w:pStyle w:val="Ttulo2"/>
        <w:spacing w:before="240" w:after="240"/>
        <w:rPr>
          <w:del w:id="1599" w:author="Adriana Andrade" w:date="2020-06-05T16:30:00Z"/>
          <w:rFonts w:eastAsiaTheme="minorEastAsia" w:cs="Times New Roman"/>
          <w:sz w:val="20"/>
          <w:szCs w:val="20"/>
        </w:rPr>
        <w:pPrChange w:id="1600" w:author="Adriana Andrade" w:date="2020-06-05T16:30:00Z">
          <w:pPr>
            <w:spacing w:after="0" w:line="360" w:lineRule="auto"/>
            <w:jc w:val="both"/>
          </w:pPr>
        </w:pPrChange>
      </w:pPr>
      <w:del w:id="1601" w:author="Adriana Andrade" w:date="2020-06-05T16:30:00Z">
        <w:r w:rsidRPr="005C6D1D" w:rsidDel="00BA79DF">
          <w:rPr>
            <w:rFonts w:eastAsiaTheme="minorEastAsia" w:cs="Times New Roman"/>
            <w:b w:val="0"/>
            <w:sz w:val="20"/>
            <w:szCs w:val="20"/>
          </w:rPr>
          <w:delText>Tabela 5.10.</w:delText>
        </w:r>
        <w:r w:rsidRPr="005C6D1D" w:rsidDel="00BA79DF">
          <w:rPr>
            <w:rFonts w:eastAsiaTheme="minorEastAsia" w:cs="Times New Roman"/>
            <w:sz w:val="20"/>
            <w:szCs w:val="20"/>
          </w:rPr>
          <w:delText xml:space="preserve"> Tabela de cálculos auxiliares</w:delText>
        </w:r>
      </w:del>
    </w:p>
    <w:tbl>
      <w:tblPr>
        <w:tblW w:w="5000" w:type="pct"/>
        <w:tblCellMar>
          <w:left w:w="70" w:type="dxa"/>
          <w:right w:w="70" w:type="dxa"/>
        </w:tblCellMar>
        <w:tblLook w:val="04A0" w:firstRow="1" w:lastRow="0" w:firstColumn="1" w:lastColumn="0" w:noHBand="0" w:noVBand="1"/>
      </w:tblPr>
      <w:tblGrid>
        <w:gridCol w:w="1418"/>
        <w:gridCol w:w="1418"/>
        <w:gridCol w:w="1417"/>
        <w:gridCol w:w="1417"/>
        <w:gridCol w:w="1417"/>
        <w:gridCol w:w="1417"/>
      </w:tblGrid>
      <w:tr w:rsidR="005C6D1D" w:rsidRPr="005C6D1D" w:rsidDel="00BA79DF" w14:paraId="3042D684" w14:textId="3A2D4924" w:rsidTr="005C6D1D">
        <w:trPr>
          <w:trHeight w:val="315"/>
          <w:del w:id="1602" w:author="Adriana Andrade" w:date="2020-06-05T16:30:00Z"/>
        </w:trPr>
        <w:tc>
          <w:tcPr>
            <w:tcW w:w="833" w:type="pct"/>
            <w:tcBorders>
              <w:top w:val="single" w:sz="4" w:space="0" w:color="auto"/>
              <w:left w:val="nil"/>
              <w:bottom w:val="nil"/>
              <w:right w:val="nil"/>
            </w:tcBorders>
            <w:shd w:val="clear" w:color="auto" w:fill="auto"/>
            <w:noWrap/>
            <w:vAlign w:val="bottom"/>
            <w:hideMark/>
          </w:tcPr>
          <w:p w14:paraId="26D3C2C4" w14:textId="1ABCAB2F" w:rsidR="005C6D1D" w:rsidRPr="005C6D1D" w:rsidDel="00BA79DF" w:rsidRDefault="005C6D1D" w:rsidP="00BA79DF">
            <w:pPr>
              <w:pStyle w:val="Ttulo2"/>
              <w:spacing w:before="240" w:after="240"/>
              <w:rPr>
                <w:del w:id="1603" w:author="Adriana Andrade" w:date="2020-06-05T16:30:00Z"/>
                <w:rFonts w:ascii="Calibri" w:eastAsia="Times New Roman" w:hAnsi="Calibri" w:cs="Times New Roman"/>
                <w:b w:val="0"/>
                <w:color w:val="000000"/>
                <w:sz w:val="24"/>
                <w:szCs w:val="24"/>
                <w:lang w:eastAsia="pt-BR"/>
              </w:rPr>
              <w:pPrChange w:id="1604" w:author="Adriana Andrade" w:date="2020-06-05T16:30:00Z">
                <w:pPr>
                  <w:spacing w:after="0" w:line="240" w:lineRule="auto"/>
                  <w:jc w:val="center"/>
                </w:pPr>
              </w:pPrChange>
            </w:pPr>
            <w:del w:id="1605" w:author="Adriana Andrade" w:date="2020-06-05T16:30:00Z">
              <w:r w:rsidRPr="005C6D1D" w:rsidDel="00BA79DF">
                <w:rPr>
                  <w:rFonts w:ascii="Calibri" w:eastAsia="Times New Roman" w:hAnsi="Calibri" w:cs="Times New Roman"/>
                  <w:b w:val="0"/>
                  <w:color w:val="000000"/>
                  <w:sz w:val="24"/>
                  <w:szCs w:val="24"/>
                  <w:lang w:eastAsia="pt-BR"/>
                </w:rPr>
                <w:lastRenderedPageBreak/>
                <w:delText>Agente</w:delText>
              </w:r>
            </w:del>
          </w:p>
        </w:tc>
        <w:tc>
          <w:tcPr>
            <w:tcW w:w="833" w:type="pct"/>
            <w:tcBorders>
              <w:top w:val="single" w:sz="4" w:space="0" w:color="auto"/>
              <w:left w:val="nil"/>
              <w:bottom w:val="nil"/>
              <w:right w:val="nil"/>
            </w:tcBorders>
            <w:shd w:val="clear" w:color="auto" w:fill="auto"/>
            <w:noWrap/>
            <w:vAlign w:val="bottom"/>
            <w:hideMark/>
          </w:tcPr>
          <w:p w14:paraId="24E39F90" w14:textId="3FE2B95D" w:rsidR="005C6D1D" w:rsidRPr="005C6D1D" w:rsidDel="00BA79DF" w:rsidRDefault="005C6D1D" w:rsidP="00BA79DF">
            <w:pPr>
              <w:pStyle w:val="Ttulo2"/>
              <w:spacing w:before="240" w:after="240"/>
              <w:rPr>
                <w:del w:id="1606" w:author="Adriana Andrade" w:date="2020-06-05T16:30:00Z"/>
                <w:rFonts w:ascii="Cambria Math" w:eastAsia="Times New Roman" w:hAnsi="Cambria Math" w:cs="Times New Roman"/>
                <w:color w:val="000000"/>
                <w:sz w:val="24"/>
                <w:szCs w:val="24"/>
                <w:lang w:eastAsia="pt-BR"/>
                <w:oMath/>
              </w:rPr>
              <w:pPrChange w:id="1607" w:author="Adriana Andrade" w:date="2020-06-05T16:30:00Z">
                <w:pPr>
                  <w:spacing w:after="0" w:line="240" w:lineRule="auto"/>
                  <w:jc w:val="center"/>
                </w:pPr>
              </w:pPrChange>
            </w:pPr>
            <w:del w:id="1608" w:author="Adriana Andrade" w:date="2020-06-05T16:30:00Z">
              <m:oMathPara>
                <m:oMath>
                  <m:r>
                    <m:rPr>
                      <m:sty m:val="bi"/>
                    </m:rPr>
                    <w:rPr>
                      <w:rFonts w:ascii="Cambria Math" w:eastAsia="Times New Roman" w:hAnsi="Cambria Math" w:cs="Times New Roman"/>
                      <w:color w:val="000000"/>
                      <w:sz w:val="24"/>
                      <w:szCs w:val="24"/>
                      <w:lang w:eastAsia="pt-BR"/>
                    </w:rPr>
                    <m:t>X</m:t>
                  </m:r>
                </m:oMath>
              </m:oMathPara>
            </w:del>
          </w:p>
        </w:tc>
        <w:tc>
          <w:tcPr>
            <w:tcW w:w="833" w:type="pct"/>
            <w:tcBorders>
              <w:top w:val="single" w:sz="4" w:space="0" w:color="auto"/>
              <w:left w:val="nil"/>
              <w:bottom w:val="nil"/>
              <w:right w:val="nil"/>
            </w:tcBorders>
            <w:shd w:val="clear" w:color="auto" w:fill="auto"/>
            <w:noWrap/>
            <w:vAlign w:val="bottom"/>
            <w:hideMark/>
          </w:tcPr>
          <w:p w14:paraId="4B6D204B" w14:textId="02115D7F" w:rsidR="005C6D1D" w:rsidRPr="005C6D1D" w:rsidDel="00BA79DF" w:rsidRDefault="005C6D1D" w:rsidP="00BA79DF">
            <w:pPr>
              <w:pStyle w:val="Ttulo2"/>
              <w:spacing w:before="240" w:after="240"/>
              <w:rPr>
                <w:del w:id="1609" w:author="Adriana Andrade" w:date="2020-06-05T16:30:00Z"/>
                <w:rFonts w:ascii="Cambria Math" w:eastAsia="Times New Roman" w:hAnsi="Cambria Math" w:cs="Times New Roman"/>
                <w:color w:val="000000"/>
                <w:sz w:val="24"/>
                <w:szCs w:val="24"/>
                <w:lang w:eastAsia="pt-BR"/>
                <w:oMath/>
              </w:rPr>
              <w:pPrChange w:id="1610" w:author="Adriana Andrade" w:date="2020-06-05T16:30:00Z">
                <w:pPr>
                  <w:spacing w:after="0" w:line="240" w:lineRule="auto"/>
                  <w:jc w:val="center"/>
                </w:pPr>
              </w:pPrChange>
            </w:pPr>
            <w:del w:id="1611" w:author="Adriana Andrade" w:date="2020-06-05T16:30:00Z">
              <m:oMathPara>
                <m:oMath>
                  <m:r>
                    <m:rPr>
                      <m:sty m:val="bi"/>
                    </m:rPr>
                    <w:rPr>
                      <w:rFonts w:ascii="Cambria Math" w:eastAsia="Times New Roman" w:hAnsi="Cambria Math" w:cs="Times New Roman"/>
                      <w:color w:val="000000"/>
                      <w:sz w:val="24"/>
                      <w:szCs w:val="24"/>
                      <w:lang w:eastAsia="pt-BR"/>
                    </w:rPr>
                    <m:t>Y</m:t>
                  </m:r>
                </m:oMath>
              </m:oMathPara>
            </w:del>
          </w:p>
        </w:tc>
        <w:tc>
          <w:tcPr>
            <w:tcW w:w="833" w:type="pct"/>
            <w:tcBorders>
              <w:top w:val="single" w:sz="4" w:space="0" w:color="auto"/>
              <w:left w:val="nil"/>
              <w:bottom w:val="nil"/>
              <w:right w:val="nil"/>
            </w:tcBorders>
            <w:shd w:val="clear" w:color="auto" w:fill="auto"/>
            <w:noWrap/>
            <w:vAlign w:val="bottom"/>
            <w:hideMark/>
          </w:tcPr>
          <w:p w14:paraId="347CB3F0" w14:textId="5C97EAE6" w:rsidR="005C6D1D" w:rsidRPr="005C6D1D" w:rsidDel="00BA79DF" w:rsidRDefault="009944CB" w:rsidP="00BA79DF">
            <w:pPr>
              <w:pStyle w:val="Ttulo2"/>
              <w:spacing w:before="240" w:after="240"/>
              <w:rPr>
                <w:del w:id="1612" w:author="Adriana Andrade" w:date="2020-06-05T16:30:00Z"/>
                <w:rFonts w:ascii="Cambria Math" w:eastAsia="Times New Roman" w:hAnsi="Cambria Math" w:cs="Times New Roman"/>
                <w:color w:val="000000"/>
                <w:sz w:val="24"/>
                <w:szCs w:val="24"/>
                <w:lang w:eastAsia="pt-BR"/>
                <w:oMath/>
              </w:rPr>
              <w:pPrChange w:id="1613" w:author="Adriana Andrade" w:date="2020-06-05T16:30:00Z">
                <w:pPr>
                  <w:spacing w:after="0" w:line="240" w:lineRule="auto"/>
                  <w:jc w:val="center"/>
                </w:pPr>
              </w:pPrChange>
            </w:pPr>
            <m:oMathPara>
              <m:oMath>
                <m:sSup>
                  <m:sSupPr>
                    <m:ctrlPr>
                      <w:del w:id="1614" w:author="Adriana Andrade" w:date="2020-06-05T16:30:00Z">
                        <w:rPr>
                          <w:rFonts w:ascii="Cambria Math" w:eastAsia="Times New Roman" w:hAnsi="Cambria Math" w:cs="Times New Roman"/>
                          <w:b w:val="0"/>
                          <w:i/>
                          <w:color w:val="000000"/>
                          <w:sz w:val="24"/>
                          <w:szCs w:val="24"/>
                          <w:lang w:eastAsia="pt-BR"/>
                        </w:rPr>
                      </w:del>
                    </m:ctrlPr>
                  </m:sSupPr>
                  <m:e>
                    <w:del w:id="1615" w:author="Adriana Andrade" w:date="2020-06-05T16:30:00Z">
                      <m:r>
                        <m:rPr>
                          <m:sty m:val="bi"/>
                        </m:rPr>
                        <w:rPr>
                          <w:rFonts w:ascii="Cambria Math" w:eastAsia="Times New Roman" w:hAnsi="Cambria Math" w:cs="Times New Roman"/>
                          <w:color w:val="000000"/>
                          <w:sz w:val="24"/>
                          <w:szCs w:val="24"/>
                          <w:lang w:eastAsia="pt-BR"/>
                        </w:rPr>
                        <m:t>X</m:t>
                      </m:r>
                    </w:del>
                  </m:e>
                  <m:sup>
                    <w:del w:id="1616" w:author="Adriana Andrade" w:date="2020-06-05T16:30:00Z">
                      <m:r>
                        <m:rPr>
                          <m:sty m:val="bi"/>
                        </m:rPr>
                        <w:rPr>
                          <w:rFonts w:ascii="Cambria Math" w:eastAsia="Times New Roman" w:hAnsi="Cambria Math" w:cs="Times New Roman"/>
                          <w:color w:val="000000"/>
                          <w:sz w:val="24"/>
                          <w:szCs w:val="24"/>
                          <w:lang w:eastAsia="pt-BR"/>
                        </w:rPr>
                        <m:t>2</m:t>
                      </m:r>
                    </w:del>
                  </m:sup>
                </m:sSup>
              </m:oMath>
            </m:oMathPara>
          </w:p>
        </w:tc>
        <w:tc>
          <w:tcPr>
            <w:tcW w:w="833" w:type="pct"/>
            <w:tcBorders>
              <w:top w:val="single" w:sz="4" w:space="0" w:color="auto"/>
              <w:left w:val="nil"/>
              <w:bottom w:val="nil"/>
              <w:right w:val="nil"/>
            </w:tcBorders>
            <w:shd w:val="clear" w:color="auto" w:fill="auto"/>
            <w:noWrap/>
            <w:vAlign w:val="bottom"/>
            <w:hideMark/>
          </w:tcPr>
          <w:p w14:paraId="2F0FDE19" w14:textId="7D7C9BD2" w:rsidR="005C6D1D" w:rsidRPr="005C6D1D" w:rsidDel="00BA79DF" w:rsidRDefault="009944CB" w:rsidP="00BA79DF">
            <w:pPr>
              <w:pStyle w:val="Ttulo2"/>
              <w:spacing w:before="240" w:after="240"/>
              <w:rPr>
                <w:del w:id="1617" w:author="Adriana Andrade" w:date="2020-06-05T16:30:00Z"/>
                <w:rFonts w:ascii="Cambria Math" w:eastAsia="Times New Roman" w:hAnsi="Cambria Math" w:cs="Times New Roman"/>
                <w:color w:val="000000"/>
                <w:sz w:val="24"/>
                <w:szCs w:val="24"/>
                <w:lang w:eastAsia="pt-BR"/>
                <w:oMath/>
              </w:rPr>
              <w:pPrChange w:id="1618" w:author="Adriana Andrade" w:date="2020-06-05T16:30:00Z">
                <w:pPr>
                  <w:spacing w:after="0" w:line="240" w:lineRule="auto"/>
                  <w:jc w:val="center"/>
                </w:pPr>
              </w:pPrChange>
            </w:pPr>
            <m:oMathPara>
              <m:oMath>
                <m:sSup>
                  <m:sSupPr>
                    <m:ctrlPr>
                      <w:del w:id="1619" w:author="Adriana Andrade" w:date="2020-06-05T16:30:00Z">
                        <w:rPr>
                          <w:rFonts w:ascii="Cambria Math" w:eastAsia="Times New Roman" w:hAnsi="Cambria Math" w:cs="Times New Roman"/>
                          <w:b w:val="0"/>
                          <w:i/>
                          <w:color w:val="000000"/>
                          <w:sz w:val="24"/>
                          <w:szCs w:val="24"/>
                          <w:lang w:eastAsia="pt-BR"/>
                        </w:rPr>
                      </w:del>
                    </m:ctrlPr>
                  </m:sSupPr>
                  <m:e>
                    <w:del w:id="1620" w:author="Adriana Andrade" w:date="2020-06-05T16:30:00Z">
                      <m:r>
                        <m:rPr>
                          <m:sty m:val="bi"/>
                        </m:rPr>
                        <w:rPr>
                          <w:rFonts w:ascii="Cambria Math" w:eastAsia="Times New Roman" w:hAnsi="Cambria Math" w:cs="Times New Roman"/>
                          <w:color w:val="000000"/>
                          <w:sz w:val="24"/>
                          <w:szCs w:val="24"/>
                          <w:lang w:eastAsia="pt-BR"/>
                        </w:rPr>
                        <m:t>Y</m:t>
                      </m:r>
                    </w:del>
                  </m:e>
                  <m:sup>
                    <w:del w:id="1621" w:author="Adriana Andrade" w:date="2020-06-05T16:30:00Z">
                      <m:r>
                        <m:rPr>
                          <m:sty m:val="bi"/>
                        </m:rPr>
                        <w:rPr>
                          <w:rFonts w:ascii="Cambria Math" w:eastAsia="Times New Roman" w:hAnsi="Cambria Math" w:cs="Times New Roman"/>
                          <w:color w:val="000000"/>
                          <w:sz w:val="24"/>
                          <w:szCs w:val="24"/>
                          <w:lang w:eastAsia="pt-BR"/>
                        </w:rPr>
                        <m:t>2</m:t>
                      </m:r>
                    </w:del>
                  </m:sup>
                </m:sSup>
              </m:oMath>
            </m:oMathPara>
          </w:p>
        </w:tc>
        <w:tc>
          <w:tcPr>
            <w:tcW w:w="833" w:type="pct"/>
            <w:tcBorders>
              <w:top w:val="single" w:sz="4" w:space="0" w:color="auto"/>
              <w:left w:val="nil"/>
              <w:bottom w:val="nil"/>
              <w:right w:val="nil"/>
            </w:tcBorders>
            <w:shd w:val="clear" w:color="auto" w:fill="auto"/>
            <w:noWrap/>
            <w:vAlign w:val="bottom"/>
            <w:hideMark/>
          </w:tcPr>
          <w:p w14:paraId="0EC82BBE" w14:textId="560FE0BB" w:rsidR="005C6D1D" w:rsidRPr="005C6D1D" w:rsidDel="00BA79DF" w:rsidRDefault="005C6D1D" w:rsidP="00BA79DF">
            <w:pPr>
              <w:pStyle w:val="Ttulo2"/>
              <w:spacing w:before="240" w:after="240"/>
              <w:rPr>
                <w:del w:id="1622" w:author="Adriana Andrade" w:date="2020-06-05T16:30:00Z"/>
                <w:rFonts w:ascii="Cambria Math" w:eastAsia="Times New Roman" w:hAnsi="Cambria Math" w:cs="Times New Roman"/>
                <w:color w:val="000000"/>
                <w:sz w:val="24"/>
                <w:szCs w:val="24"/>
                <w:lang w:eastAsia="pt-BR"/>
                <w:oMath/>
              </w:rPr>
              <w:pPrChange w:id="1623" w:author="Adriana Andrade" w:date="2020-06-05T16:30:00Z">
                <w:pPr>
                  <w:spacing w:after="0" w:line="240" w:lineRule="auto"/>
                  <w:jc w:val="center"/>
                </w:pPr>
              </w:pPrChange>
            </w:pPr>
            <w:del w:id="1624" w:author="Adriana Andrade" w:date="2020-06-05T16:30:00Z">
              <m:oMathPara>
                <m:oMath>
                  <m:r>
                    <m:rPr>
                      <m:sty m:val="bi"/>
                    </m:rPr>
                    <w:rPr>
                      <w:rFonts w:ascii="Cambria Math" w:eastAsia="Times New Roman" w:hAnsi="Cambria Math" w:cs="Times New Roman"/>
                      <w:color w:val="000000"/>
                      <w:sz w:val="24"/>
                      <w:szCs w:val="24"/>
                      <w:lang w:eastAsia="pt-BR"/>
                    </w:rPr>
                    <m:t>X</m:t>
                  </m:r>
                  <m:r>
                    <w:rPr>
                      <w:rFonts w:ascii="Cambria Math" w:eastAsia="Times New Roman" w:hAnsi="Cambria Math" w:cs="Times New Roman"/>
                      <w:color w:val="000000"/>
                      <w:sz w:val="24"/>
                      <w:szCs w:val="24"/>
                      <w:lang w:eastAsia="pt-BR"/>
                    </w:rPr>
                    <m:t>.</m:t>
                  </m:r>
                  <m:r>
                    <m:rPr>
                      <m:sty m:val="bi"/>
                    </m:rPr>
                    <w:rPr>
                      <w:rFonts w:ascii="Cambria Math" w:eastAsia="Times New Roman" w:hAnsi="Cambria Math" w:cs="Times New Roman"/>
                      <w:color w:val="000000"/>
                      <w:sz w:val="24"/>
                      <w:szCs w:val="24"/>
                      <w:lang w:eastAsia="pt-BR"/>
                    </w:rPr>
                    <m:t>Y</m:t>
                  </m:r>
                </m:oMath>
              </m:oMathPara>
            </w:del>
          </w:p>
        </w:tc>
      </w:tr>
      <w:tr w:rsidR="005C6D1D" w:rsidRPr="005C6D1D" w:rsidDel="00BA79DF" w14:paraId="4637AA9A" w14:textId="7B34A7EE" w:rsidTr="005C6D1D">
        <w:trPr>
          <w:trHeight w:val="315"/>
          <w:del w:id="1625" w:author="Adriana Andrade" w:date="2020-06-05T16:30:00Z"/>
        </w:trPr>
        <w:tc>
          <w:tcPr>
            <w:tcW w:w="833" w:type="pct"/>
            <w:tcBorders>
              <w:top w:val="single" w:sz="4" w:space="0" w:color="auto"/>
              <w:left w:val="nil"/>
              <w:bottom w:val="nil"/>
              <w:right w:val="nil"/>
            </w:tcBorders>
            <w:shd w:val="clear" w:color="auto" w:fill="auto"/>
            <w:noWrap/>
            <w:vAlign w:val="bottom"/>
            <w:hideMark/>
          </w:tcPr>
          <w:p w14:paraId="0F2C4C2A" w14:textId="765BB06F" w:rsidR="005C6D1D" w:rsidRPr="005C6D1D" w:rsidDel="00BA79DF" w:rsidRDefault="005C6D1D" w:rsidP="00BA79DF">
            <w:pPr>
              <w:pStyle w:val="Ttulo2"/>
              <w:spacing w:before="240" w:after="240"/>
              <w:rPr>
                <w:del w:id="1626" w:author="Adriana Andrade" w:date="2020-06-05T16:30:00Z"/>
                <w:rFonts w:ascii="Calibri" w:eastAsia="Times New Roman" w:hAnsi="Calibri" w:cs="Times New Roman"/>
                <w:color w:val="000000"/>
                <w:sz w:val="24"/>
                <w:szCs w:val="24"/>
                <w:lang w:eastAsia="pt-BR"/>
              </w:rPr>
              <w:pPrChange w:id="1627" w:author="Adriana Andrade" w:date="2020-06-05T16:30:00Z">
                <w:pPr>
                  <w:spacing w:after="0" w:line="240" w:lineRule="auto"/>
                  <w:jc w:val="center"/>
                </w:pPr>
              </w:pPrChange>
            </w:pPr>
            <w:del w:id="1628" w:author="Adriana Andrade" w:date="2020-06-05T16:30:00Z">
              <w:r w:rsidRPr="005C6D1D" w:rsidDel="00BA79DF">
                <w:rPr>
                  <w:rFonts w:ascii="Calibri" w:eastAsia="Times New Roman" w:hAnsi="Calibri" w:cs="Times New Roman"/>
                  <w:color w:val="000000"/>
                  <w:sz w:val="24"/>
                  <w:szCs w:val="24"/>
                  <w:lang w:eastAsia="pt-BR"/>
                </w:rPr>
                <w:delText>A</w:delText>
              </w:r>
            </w:del>
          </w:p>
        </w:tc>
        <w:tc>
          <w:tcPr>
            <w:tcW w:w="833" w:type="pct"/>
            <w:tcBorders>
              <w:top w:val="single" w:sz="4" w:space="0" w:color="auto"/>
              <w:left w:val="nil"/>
              <w:bottom w:val="nil"/>
              <w:right w:val="nil"/>
            </w:tcBorders>
            <w:shd w:val="clear" w:color="auto" w:fill="auto"/>
            <w:noWrap/>
            <w:vAlign w:val="bottom"/>
            <w:hideMark/>
          </w:tcPr>
          <w:p w14:paraId="3172A24D" w14:textId="475753F6" w:rsidR="005C6D1D" w:rsidRPr="005C6D1D" w:rsidDel="00BA79DF" w:rsidRDefault="005C6D1D" w:rsidP="00BA79DF">
            <w:pPr>
              <w:pStyle w:val="Ttulo2"/>
              <w:spacing w:before="240" w:after="240"/>
              <w:rPr>
                <w:del w:id="1629" w:author="Adriana Andrade" w:date="2020-06-05T16:30:00Z"/>
                <w:rFonts w:ascii="Cambria Math" w:eastAsia="Times New Roman" w:hAnsi="Cambria Math" w:cs="Times New Roman"/>
                <w:color w:val="000000"/>
                <w:sz w:val="24"/>
                <w:szCs w:val="24"/>
                <w:lang w:eastAsia="pt-BR"/>
                <w:oMath/>
              </w:rPr>
              <w:pPrChange w:id="1630" w:author="Adriana Andrade" w:date="2020-06-05T16:30:00Z">
                <w:pPr>
                  <w:spacing w:after="0" w:line="240" w:lineRule="auto"/>
                  <w:jc w:val="center"/>
                </w:pPr>
              </w:pPrChange>
            </w:pPr>
            <w:del w:id="1631" w:author="Adriana Andrade" w:date="2020-06-05T16:30:00Z">
              <m:oMathPara>
                <m:oMath>
                  <m:r>
                    <m:rPr>
                      <m:sty m:val="bi"/>
                    </m:rPr>
                    <w:rPr>
                      <w:rFonts w:ascii="Cambria Math" w:eastAsia="Times New Roman" w:hAnsi="Cambria Math" w:cs="Times New Roman"/>
                      <w:color w:val="000000"/>
                      <w:sz w:val="24"/>
                      <w:szCs w:val="24"/>
                      <w:lang w:eastAsia="pt-BR"/>
                    </w:rPr>
                    <m:t>2</m:t>
                  </m:r>
                </m:oMath>
              </m:oMathPara>
            </w:del>
          </w:p>
        </w:tc>
        <w:tc>
          <w:tcPr>
            <w:tcW w:w="833" w:type="pct"/>
            <w:tcBorders>
              <w:top w:val="single" w:sz="4" w:space="0" w:color="auto"/>
              <w:left w:val="nil"/>
              <w:bottom w:val="nil"/>
              <w:right w:val="nil"/>
            </w:tcBorders>
            <w:shd w:val="clear" w:color="auto" w:fill="auto"/>
            <w:noWrap/>
            <w:vAlign w:val="bottom"/>
            <w:hideMark/>
          </w:tcPr>
          <w:p w14:paraId="15C942E9" w14:textId="4924E665" w:rsidR="005C6D1D" w:rsidRPr="005C6D1D" w:rsidDel="00BA79DF" w:rsidRDefault="005C6D1D" w:rsidP="00BA79DF">
            <w:pPr>
              <w:pStyle w:val="Ttulo2"/>
              <w:spacing w:before="240" w:after="240"/>
              <w:rPr>
                <w:del w:id="1632" w:author="Adriana Andrade" w:date="2020-06-05T16:30:00Z"/>
                <w:rFonts w:ascii="Cambria Math" w:eastAsia="Times New Roman" w:hAnsi="Cambria Math" w:cs="Times New Roman"/>
                <w:color w:val="000000"/>
                <w:sz w:val="24"/>
                <w:szCs w:val="24"/>
                <w:lang w:eastAsia="pt-BR"/>
                <w:oMath/>
              </w:rPr>
              <w:pPrChange w:id="1633" w:author="Adriana Andrade" w:date="2020-06-05T16:30:00Z">
                <w:pPr>
                  <w:spacing w:after="0" w:line="240" w:lineRule="auto"/>
                  <w:jc w:val="center"/>
                </w:pPr>
              </w:pPrChange>
            </w:pPr>
            <w:del w:id="1634" w:author="Adriana Andrade" w:date="2020-06-05T16:30:00Z">
              <m:oMathPara>
                <m:oMath>
                  <m:r>
                    <m:rPr>
                      <m:sty m:val="bi"/>
                    </m:rPr>
                    <w:rPr>
                      <w:rFonts w:ascii="Cambria Math" w:eastAsia="Times New Roman" w:hAnsi="Cambria Math" w:cs="Times New Roman"/>
                      <w:color w:val="000000"/>
                      <w:sz w:val="24"/>
                      <w:szCs w:val="24"/>
                      <w:lang w:eastAsia="pt-BR"/>
                    </w:rPr>
                    <m:t>48</m:t>
                  </m:r>
                </m:oMath>
              </m:oMathPara>
            </w:del>
          </w:p>
        </w:tc>
        <w:tc>
          <w:tcPr>
            <w:tcW w:w="833" w:type="pct"/>
            <w:tcBorders>
              <w:top w:val="single" w:sz="4" w:space="0" w:color="auto"/>
              <w:left w:val="nil"/>
              <w:bottom w:val="nil"/>
              <w:right w:val="nil"/>
            </w:tcBorders>
            <w:shd w:val="clear" w:color="auto" w:fill="auto"/>
            <w:noWrap/>
            <w:vAlign w:val="bottom"/>
            <w:hideMark/>
          </w:tcPr>
          <w:p w14:paraId="65189D70" w14:textId="634080A5" w:rsidR="005C6D1D" w:rsidRPr="005C6D1D" w:rsidDel="00BA79DF" w:rsidRDefault="005C6D1D" w:rsidP="00BA79DF">
            <w:pPr>
              <w:pStyle w:val="Ttulo2"/>
              <w:spacing w:before="240" w:after="240"/>
              <w:rPr>
                <w:del w:id="1635" w:author="Adriana Andrade" w:date="2020-06-05T16:30:00Z"/>
                <w:rFonts w:ascii="Cambria Math" w:eastAsia="Times New Roman" w:hAnsi="Cambria Math" w:cs="Times New Roman"/>
                <w:color w:val="000000"/>
                <w:sz w:val="24"/>
                <w:szCs w:val="24"/>
                <w:lang w:eastAsia="pt-BR"/>
                <w:oMath/>
              </w:rPr>
              <w:pPrChange w:id="1636" w:author="Adriana Andrade" w:date="2020-06-05T16:30:00Z">
                <w:pPr>
                  <w:spacing w:after="0" w:line="240" w:lineRule="auto"/>
                  <w:jc w:val="center"/>
                </w:pPr>
              </w:pPrChange>
            </w:pPr>
            <w:del w:id="1637" w:author="Adriana Andrade" w:date="2020-06-05T16:30:00Z">
              <m:oMathPara>
                <m:oMath>
                  <m:r>
                    <m:rPr>
                      <m:sty m:val="bi"/>
                    </m:rPr>
                    <w:rPr>
                      <w:rFonts w:ascii="Cambria Math" w:eastAsia="Times New Roman" w:hAnsi="Cambria Math" w:cs="Times New Roman"/>
                      <w:color w:val="000000"/>
                      <w:sz w:val="24"/>
                      <w:szCs w:val="24"/>
                      <w:lang w:eastAsia="pt-BR"/>
                    </w:rPr>
                    <m:t>4</m:t>
                  </m:r>
                </m:oMath>
              </m:oMathPara>
            </w:del>
          </w:p>
        </w:tc>
        <w:tc>
          <w:tcPr>
            <w:tcW w:w="833" w:type="pct"/>
            <w:tcBorders>
              <w:top w:val="single" w:sz="4" w:space="0" w:color="auto"/>
              <w:left w:val="nil"/>
              <w:bottom w:val="nil"/>
              <w:right w:val="nil"/>
            </w:tcBorders>
            <w:shd w:val="clear" w:color="auto" w:fill="auto"/>
            <w:noWrap/>
            <w:vAlign w:val="bottom"/>
            <w:hideMark/>
          </w:tcPr>
          <w:p w14:paraId="7C5CC5C0" w14:textId="17DEB04C" w:rsidR="005C6D1D" w:rsidRPr="005C6D1D" w:rsidDel="00BA79DF" w:rsidRDefault="005C6D1D" w:rsidP="00BA79DF">
            <w:pPr>
              <w:pStyle w:val="Ttulo2"/>
              <w:spacing w:before="240" w:after="240"/>
              <w:rPr>
                <w:del w:id="1638" w:author="Adriana Andrade" w:date="2020-06-05T16:30:00Z"/>
                <w:rFonts w:ascii="Cambria Math" w:eastAsia="Times New Roman" w:hAnsi="Cambria Math" w:cs="Times New Roman"/>
                <w:color w:val="000000"/>
                <w:sz w:val="24"/>
                <w:szCs w:val="24"/>
                <w:lang w:eastAsia="pt-BR"/>
                <w:oMath/>
              </w:rPr>
              <w:pPrChange w:id="1639" w:author="Adriana Andrade" w:date="2020-06-05T16:30:00Z">
                <w:pPr>
                  <w:spacing w:after="0" w:line="240" w:lineRule="auto"/>
                  <w:jc w:val="center"/>
                </w:pPr>
              </w:pPrChange>
            </w:pPr>
            <w:del w:id="1640" w:author="Adriana Andrade" w:date="2020-06-05T16:30:00Z">
              <m:oMathPara>
                <m:oMath>
                  <m:r>
                    <m:rPr>
                      <m:sty m:val="bi"/>
                    </m:rPr>
                    <w:rPr>
                      <w:rFonts w:ascii="Cambria Math" w:eastAsia="Times New Roman" w:hAnsi="Cambria Math" w:cs="Times New Roman"/>
                      <w:color w:val="000000"/>
                      <w:sz w:val="24"/>
                      <w:szCs w:val="24"/>
                      <w:lang w:eastAsia="pt-BR"/>
                    </w:rPr>
                    <m:t>2.304</m:t>
                  </m:r>
                </m:oMath>
              </m:oMathPara>
            </w:del>
          </w:p>
        </w:tc>
        <w:tc>
          <w:tcPr>
            <w:tcW w:w="833" w:type="pct"/>
            <w:tcBorders>
              <w:top w:val="single" w:sz="4" w:space="0" w:color="auto"/>
              <w:left w:val="nil"/>
              <w:bottom w:val="nil"/>
              <w:right w:val="nil"/>
            </w:tcBorders>
            <w:shd w:val="clear" w:color="auto" w:fill="auto"/>
            <w:noWrap/>
            <w:vAlign w:val="bottom"/>
            <w:hideMark/>
          </w:tcPr>
          <w:p w14:paraId="0E1B3E74" w14:textId="7CC06020" w:rsidR="005C6D1D" w:rsidRPr="005C6D1D" w:rsidDel="00BA79DF" w:rsidRDefault="005C6D1D" w:rsidP="00BA79DF">
            <w:pPr>
              <w:pStyle w:val="Ttulo2"/>
              <w:spacing w:before="240" w:after="240"/>
              <w:rPr>
                <w:del w:id="1641" w:author="Adriana Andrade" w:date="2020-06-05T16:30:00Z"/>
                <w:rFonts w:ascii="Cambria Math" w:eastAsia="Times New Roman" w:hAnsi="Cambria Math" w:cs="Times New Roman"/>
                <w:color w:val="000000"/>
                <w:sz w:val="24"/>
                <w:szCs w:val="24"/>
                <w:lang w:eastAsia="pt-BR"/>
                <w:oMath/>
              </w:rPr>
              <w:pPrChange w:id="1642" w:author="Adriana Andrade" w:date="2020-06-05T16:30:00Z">
                <w:pPr>
                  <w:spacing w:after="0" w:line="240" w:lineRule="auto"/>
                  <w:jc w:val="center"/>
                </w:pPr>
              </w:pPrChange>
            </w:pPr>
            <w:del w:id="1643" w:author="Adriana Andrade" w:date="2020-06-05T16:30:00Z">
              <m:oMathPara>
                <m:oMath>
                  <m:r>
                    <m:rPr>
                      <m:sty m:val="bi"/>
                    </m:rPr>
                    <w:rPr>
                      <w:rFonts w:ascii="Cambria Math" w:eastAsia="Times New Roman" w:hAnsi="Cambria Math" w:cs="Times New Roman"/>
                      <w:color w:val="000000"/>
                      <w:sz w:val="24"/>
                      <w:szCs w:val="24"/>
                      <w:lang w:eastAsia="pt-BR"/>
                    </w:rPr>
                    <m:t>96</m:t>
                  </m:r>
                </m:oMath>
              </m:oMathPara>
            </w:del>
          </w:p>
        </w:tc>
      </w:tr>
      <w:tr w:rsidR="005C6D1D" w:rsidRPr="005C6D1D" w:rsidDel="00BA79DF" w14:paraId="06C4CBFE" w14:textId="0C07D154" w:rsidTr="005C6D1D">
        <w:trPr>
          <w:trHeight w:val="315"/>
          <w:del w:id="1644" w:author="Adriana Andrade" w:date="2020-06-05T16:30:00Z"/>
        </w:trPr>
        <w:tc>
          <w:tcPr>
            <w:tcW w:w="833" w:type="pct"/>
            <w:tcBorders>
              <w:top w:val="nil"/>
              <w:left w:val="nil"/>
              <w:bottom w:val="nil"/>
              <w:right w:val="nil"/>
            </w:tcBorders>
            <w:shd w:val="clear" w:color="auto" w:fill="auto"/>
            <w:noWrap/>
            <w:vAlign w:val="bottom"/>
            <w:hideMark/>
          </w:tcPr>
          <w:p w14:paraId="6098B434" w14:textId="2E1B3C7D" w:rsidR="005C6D1D" w:rsidRPr="005C6D1D" w:rsidDel="00BA79DF" w:rsidRDefault="005C6D1D" w:rsidP="00BA79DF">
            <w:pPr>
              <w:pStyle w:val="Ttulo2"/>
              <w:spacing w:before="240" w:after="240"/>
              <w:rPr>
                <w:del w:id="1645" w:author="Adriana Andrade" w:date="2020-06-05T16:30:00Z"/>
                <w:rFonts w:ascii="Calibri" w:eastAsia="Times New Roman" w:hAnsi="Calibri" w:cs="Times New Roman"/>
                <w:color w:val="000000"/>
                <w:sz w:val="24"/>
                <w:szCs w:val="24"/>
                <w:lang w:eastAsia="pt-BR"/>
              </w:rPr>
              <w:pPrChange w:id="1646" w:author="Adriana Andrade" w:date="2020-06-05T16:30:00Z">
                <w:pPr>
                  <w:spacing w:after="0" w:line="240" w:lineRule="auto"/>
                  <w:jc w:val="center"/>
                </w:pPr>
              </w:pPrChange>
            </w:pPr>
            <w:del w:id="1647" w:author="Adriana Andrade" w:date="2020-06-05T16:30:00Z">
              <w:r w:rsidRPr="005C6D1D" w:rsidDel="00BA79DF">
                <w:rPr>
                  <w:rFonts w:ascii="Calibri" w:eastAsia="Times New Roman" w:hAnsi="Calibri" w:cs="Times New Roman"/>
                  <w:color w:val="000000"/>
                  <w:sz w:val="24"/>
                  <w:szCs w:val="24"/>
                  <w:lang w:eastAsia="pt-BR"/>
                </w:rPr>
                <w:delText>B</w:delText>
              </w:r>
            </w:del>
          </w:p>
        </w:tc>
        <w:tc>
          <w:tcPr>
            <w:tcW w:w="833" w:type="pct"/>
            <w:tcBorders>
              <w:top w:val="nil"/>
              <w:left w:val="nil"/>
              <w:bottom w:val="nil"/>
              <w:right w:val="nil"/>
            </w:tcBorders>
            <w:shd w:val="clear" w:color="auto" w:fill="auto"/>
            <w:noWrap/>
            <w:vAlign w:val="bottom"/>
            <w:hideMark/>
          </w:tcPr>
          <w:p w14:paraId="5D461C0F" w14:textId="36F735F6" w:rsidR="005C6D1D" w:rsidRPr="005C6D1D" w:rsidDel="00BA79DF" w:rsidRDefault="005C6D1D" w:rsidP="00BA79DF">
            <w:pPr>
              <w:pStyle w:val="Ttulo2"/>
              <w:spacing w:before="240" w:after="240"/>
              <w:rPr>
                <w:del w:id="1648" w:author="Adriana Andrade" w:date="2020-06-05T16:30:00Z"/>
                <w:rFonts w:ascii="Cambria Math" w:eastAsia="Times New Roman" w:hAnsi="Cambria Math" w:cs="Times New Roman"/>
                <w:color w:val="000000"/>
                <w:sz w:val="24"/>
                <w:szCs w:val="24"/>
                <w:lang w:eastAsia="pt-BR"/>
                <w:oMath/>
              </w:rPr>
              <w:pPrChange w:id="1649" w:author="Adriana Andrade" w:date="2020-06-05T16:30:00Z">
                <w:pPr>
                  <w:spacing w:after="0" w:line="240" w:lineRule="auto"/>
                  <w:jc w:val="center"/>
                </w:pPr>
              </w:pPrChange>
            </w:pPr>
            <w:del w:id="1650" w:author="Adriana Andrade" w:date="2020-06-05T16:30:00Z">
              <m:oMathPara>
                <m:oMath>
                  <m:r>
                    <m:rPr>
                      <m:sty m:val="bi"/>
                    </m:rPr>
                    <w:rPr>
                      <w:rFonts w:ascii="Cambria Math" w:eastAsia="Times New Roman" w:hAnsi="Cambria Math" w:cs="Times New Roman"/>
                      <w:color w:val="000000"/>
                      <w:sz w:val="24"/>
                      <w:szCs w:val="24"/>
                      <w:lang w:eastAsia="pt-BR"/>
                    </w:rPr>
                    <m:t>3</m:t>
                  </m:r>
                </m:oMath>
              </m:oMathPara>
            </w:del>
          </w:p>
        </w:tc>
        <w:tc>
          <w:tcPr>
            <w:tcW w:w="833" w:type="pct"/>
            <w:tcBorders>
              <w:top w:val="nil"/>
              <w:left w:val="nil"/>
              <w:bottom w:val="nil"/>
              <w:right w:val="nil"/>
            </w:tcBorders>
            <w:shd w:val="clear" w:color="auto" w:fill="auto"/>
            <w:noWrap/>
            <w:vAlign w:val="bottom"/>
            <w:hideMark/>
          </w:tcPr>
          <w:p w14:paraId="65AF5E3D" w14:textId="0E8E48B6" w:rsidR="005C6D1D" w:rsidRPr="005C6D1D" w:rsidDel="00BA79DF" w:rsidRDefault="005C6D1D" w:rsidP="00BA79DF">
            <w:pPr>
              <w:pStyle w:val="Ttulo2"/>
              <w:spacing w:before="240" w:after="240"/>
              <w:rPr>
                <w:del w:id="1651" w:author="Adriana Andrade" w:date="2020-06-05T16:30:00Z"/>
                <w:rFonts w:ascii="Cambria Math" w:eastAsia="Times New Roman" w:hAnsi="Cambria Math" w:cs="Times New Roman"/>
                <w:color w:val="000000"/>
                <w:sz w:val="24"/>
                <w:szCs w:val="24"/>
                <w:lang w:eastAsia="pt-BR"/>
                <w:oMath/>
              </w:rPr>
              <w:pPrChange w:id="1652" w:author="Adriana Andrade" w:date="2020-06-05T16:30:00Z">
                <w:pPr>
                  <w:spacing w:after="0" w:line="240" w:lineRule="auto"/>
                  <w:jc w:val="center"/>
                </w:pPr>
              </w:pPrChange>
            </w:pPr>
            <w:del w:id="1653" w:author="Adriana Andrade" w:date="2020-06-05T16:30:00Z">
              <m:oMathPara>
                <m:oMath>
                  <m:r>
                    <m:rPr>
                      <m:sty m:val="bi"/>
                    </m:rPr>
                    <w:rPr>
                      <w:rFonts w:ascii="Cambria Math" w:eastAsia="Times New Roman" w:hAnsi="Cambria Math" w:cs="Times New Roman"/>
                      <w:color w:val="000000"/>
                      <w:sz w:val="24"/>
                      <w:szCs w:val="24"/>
                      <w:lang w:eastAsia="pt-BR"/>
                    </w:rPr>
                    <m:t>50</m:t>
                  </m:r>
                </m:oMath>
              </m:oMathPara>
            </w:del>
          </w:p>
        </w:tc>
        <w:tc>
          <w:tcPr>
            <w:tcW w:w="833" w:type="pct"/>
            <w:tcBorders>
              <w:top w:val="nil"/>
              <w:left w:val="nil"/>
              <w:bottom w:val="nil"/>
              <w:right w:val="nil"/>
            </w:tcBorders>
            <w:shd w:val="clear" w:color="auto" w:fill="auto"/>
            <w:noWrap/>
            <w:vAlign w:val="bottom"/>
            <w:hideMark/>
          </w:tcPr>
          <w:p w14:paraId="13BF2E7E" w14:textId="189494DC" w:rsidR="005C6D1D" w:rsidRPr="005C6D1D" w:rsidDel="00BA79DF" w:rsidRDefault="005C6D1D" w:rsidP="00BA79DF">
            <w:pPr>
              <w:pStyle w:val="Ttulo2"/>
              <w:spacing w:before="240" w:after="240"/>
              <w:rPr>
                <w:del w:id="1654" w:author="Adriana Andrade" w:date="2020-06-05T16:30:00Z"/>
                <w:rFonts w:ascii="Cambria Math" w:eastAsia="Times New Roman" w:hAnsi="Cambria Math" w:cs="Times New Roman"/>
                <w:color w:val="000000"/>
                <w:sz w:val="24"/>
                <w:szCs w:val="24"/>
                <w:lang w:eastAsia="pt-BR"/>
                <w:oMath/>
              </w:rPr>
              <w:pPrChange w:id="1655" w:author="Adriana Andrade" w:date="2020-06-05T16:30:00Z">
                <w:pPr>
                  <w:spacing w:after="0" w:line="240" w:lineRule="auto"/>
                  <w:jc w:val="center"/>
                </w:pPr>
              </w:pPrChange>
            </w:pPr>
            <w:del w:id="1656" w:author="Adriana Andrade" w:date="2020-06-05T16:30:00Z">
              <m:oMathPara>
                <m:oMath>
                  <m:r>
                    <m:rPr>
                      <m:sty m:val="bi"/>
                    </m:rPr>
                    <w:rPr>
                      <w:rFonts w:ascii="Cambria Math" w:eastAsia="Times New Roman" w:hAnsi="Cambria Math" w:cs="Times New Roman"/>
                      <w:color w:val="000000"/>
                      <w:sz w:val="24"/>
                      <w:szCs w:val="24"/>
                      <w:lang w:eastAsia="pt-BR"/>
                    </w:rPr>
                    <m:t>9</m:t>
                  </m:r>
                </m:oMath>
              </m:oMathPara>
            </w:del>
          </w:p>
        </w:tc>
        <w:tc>
          <w:tcPr>
            <w:tcW w:w="833" w:type="pct"/>
            <w:tcBorders>
              <w:top w:val="nil"/>
              <w:left w:val="nil"/>
              <w:bottom w:val="nil"/>
              <w:right w:val="nil"/>
            </w:tcBorders>
            <w:shd w:val="clear" w:color="auto" w:fill="auto"/>
            <w:noWrap/>
            <w:vAlign w:val="bottom"/>
            <w:hideMark/>
          </w:tcPr>
          <w:p w14:paraId="28675391" w14:textId="2CBF2531" w:rsidR="005C6D1D" w:rsidRPr="005C6D1D" w:rsidDel="00BA79DF" w:rsidRDefault="005C6D1D" w:rsidP="00BA79DF">
            <w:pPr>
              <w:pStyle w:val="Ttulo2"/>
              <w:spacing w:before="240" w:after="240"/>
              <w:rPr>
                <w:del w:id="1657" w:author="Adriana Andrade" w:date="2020-06-05T16:30:00Z"/>
                <w:rFonts w:ascii="Cambria Math" w:eastAsia="Times New Roman" w:hAnsi="Cambria Math" w:cs="Times New Roman"/>
                <w:color w:val="000000"/>
                <w:sz w:val="24"/>
                <w:szCs w:val="24"/>
                <w:lang w:eastAsia="pt-BR"/>
                <w:oMath/>
              </w:rPr>
              <w:pPrChange w:id="1658" w:author="Adriana Andrade" w:date="2020-06-05T16:30:00Z">
                <w:pPr>
                  <w:spacing w:after="0" w:line="240" w:lineRule="auto"/>
                  <w:jc w:val="center"/>
                </w:pPr>
              </w:pPrChange>
            </w:pPr>
            <w:del w:id="1659" w:author="Adriana Andrade" w:date="2020-06-05T16:30:00Z">
              <m:oMathPara>
                <m:oMath>
                  <m:r>
                    <m:rPr>
                      <m:sty m:val="bi"/>
                    </m:rPr>
                    <w:rPr>
                      <w:rFonts w:ascii="Cambria Math" w:eastAsia="Times New Roman" w:hAnsi="Cambria Math" w:cs="Times New Roman"/>
                      <w:color w:val="000000"/>
                      <w:sz w:val="24"/>
                      <w:szCs w:val="24"/>
                      <w:lang w:eastAsia="pt-BR"/>
                    </w:rPr>
                    <m:t>2.500</m:t>
                  </m:r>
                </m:oMath>
              </m:oMathPara>
            </w:del>
          </w:p>
        </w:tc>
        <w:tc>
          <w:tcPr>
            <w:tcW w:w="833" w:type="pct"/>
            <w:tcBorders>
              <w:top w:val="nil"/>
              <w:left w:val="nil"/>
              <w:bottom w:val="nil"/>
              <w:right w:val="nil"/>
            </w:tcBorders>
            <w:shd w:val="clear" w:color="auto" w:fill="auto"/>
            <w:noWrap/>
            <w:vAlign w:val="bottom"/>
            <w:hideMark/>
          </w:tcPr>
          <w:p w14:paraId="1EFDB992" w14:textId="4B90C5F9" w:rsidR="005C6D1D" w:rsidRPr="005C6D1D" w:rsidDel="00BA79DF" w:rsidRDefault="005C6D1D" w:rsidP="00BA79DF">
            <w:pPr>
              <w:pStyle w:val="Ttulo2"/>
              <w:spacing w:before="240" w:after="240"/>
              <w:rPr>
                <w:del w:id="1660" w:author="Adriana Andrade" w:date="2020-06-05T16:30:00Z"/>
                <w:rFonts w:ascii="Cambria Math" w:eastAsia="Times New Roman" w:hAnsi="Cambria Math" w:cs="Times New Roman"/>
                <w:color w:val="000000"/>
                <w:sz w:val="24"/>
                <w:szCs w:val="24"/>
                <w:lang w:eastAsia="pt-BR"/>
                <w:oMath/>
              </w:rPr>
              <w:pPrChange w:id="1661" w:author="Adriana Andrade" w:date="2020-06-05T16:30:00Z">
                <w:pPr>
                  <w:spacing w:after="0" w:line="240" w:lineRule="auto"/>
                  <w:jc w:val="center"/>
                </w:pPr>
              </w:pPrChange>
            </w:pPr>
            <w:del w:id="1662" w:author="Adriana Andrade" w:date="2020-06-05T16:30:00Z">
              <m:oMathPara>
                <m:oMath>
                  <m:r>
                    <m:rPr>
                      <m:sty m:val="bi"/>
                    </m:rPr>
                    <w:rPr>
                      <w:rFonts w:ascii="Cambria Math" w:eastAsia="Times New Roman" w:hAnsi="Cambria Math" w:cs="Times New Roman"/>
                      <w:color w:val="000000"/>
                      <w:sz w:val="24"/>
                      <w:szCs w:val="24"/>
                      <w:lang w:eastAsia="pt-BR"/>
                    </w:rPr>
                    <m:t>150</m:t>
                  </m:r>
                </m:oMath>
              </m:oMathPara>
            </w:del>
          </w:p>
        </w:tc>
      </w:tr>
      <w:tr w:rsidR="005C6D1D" w:rsidRPr="005C6D1D" w:rsidDel="00BA79DF" w14:paraId="3549C73C" w14:textId="58AC12BE" w:rsidTr="005C6D1D">
        <w:trPr>
          <w:trHeight w:val="315"/>
          <w:del w:id="1663" w:author="Adriana Andrade" w:date="2020-06-05T16:30:00Z"/>
        </w:trPr>
        <w:tc>
          <w:tcPr>
            <w:tcW w:w="833" w:type="pct"/>
            <w:tcBorders>
              <w:top w:val="nil"/>
              <w:left w:val="nil"/>
              <w:bottom w:val="nil"/>
              <w:right w:val="nil"/>
            </w:tcBorders>
            <w:shd w:val="clear" w:color="auto" w:fill="auto"/>
            <w:noWrap/>
            <w:vAlign w:val="bottom"/>
            <w:hideMark/>
          </w:tcPr>
          <w:p w14:paraId="46D27A5B" w14:textId="22F63E43" w:rsidR="005C6D1D" w:rsidRPr="005C6D1D" w:rsidDel="00BA79DF" w:rsidRDefault="005C6D1D" w:rsidP="00BA79DF">
            <w:pPr>
              <w:pStyle w:val="Ttulo2"/>
              <w:spacing w:before="240" w:after="240"/>
              <w:rPr>
                <w:del w:id="1664" w:author="Adriana Andrade" w:date="2020-06-05T16:30:00Z"/>
                <w:rFonts w:ascii="Calibri" w:eastAsia="Times New Roman" w:hAnsi="Calibri" w:cs="Times New Roman"/>
                <w:color w:val="000000"/>
                <w:sz w:val="24"/>
                <w:szCs w:val="24"/>
                <w:lang w:eastAsia="pt-BR"/>
              </w:rPr>
              <w:pPrChange w:id="1665" w:author="Adriana Andrade" w:date="2020-06-05T16:30:00Z">
                <w:pPr>
                  <w:spacing w:after="0" w:line="240" w:lineRule="auto"/>
                  <w:jc w:val="center"/>
                </w:pPr>
              </w:pPrChange>
            </w:pPr>
            <w:del w:id="1666" w:author="Adriana Andrade" w:date="2020-06-05T16:30:00Z">
              <w:r w:rsidRPr="005C6D1D" w:rsidDel="00BA79DF">
                <w:rPr>
                  <w:rFonts w:ascii="Calibri" w:eastAsia="Times New Roman" w:hAnsi="Calibri" w:cs="Times New Roman"/>
                  <w:color w:val="000000"/>
                  <w:sz w:val="24"/>
                  <w:szCs w:val="24"/>
                  <w:lang w:eastAsia="pt-BR"/>
                </w:rPr>
                <w:delText>C</w:delText>
              </w:r>
            </w:del>
          </w:p>
        </w:tc>
        <w:tc>
          <w:tcPr>
            <w:tcW w:w="833" w:type="pct"/>
            <w:tcBorders>
              <w:top w:val="nil"/>
              <w:left w:val="nil"/>
              <w:bottom w:val="nil"/>
              <w:right w:val="nil"/>
            </w:tcBorders>
            <w:shd w:val="clear" w:color="auto" w:fill="auto"/>
            <w:noWrap/>
            <w:vAlign w:val="bottom"/>
            <w:hideMark/>
          </w:tcPr>
          <w:p w14:paraId="13ACDFE9" w14:textId="55EF5FB2" w:rsidR="005C6D1D" w:rsidRPr="005C6D1D" w:rsidDel="00BA79DF" w:rsidRDefault="005C6D1D" w:rsidP="00BA79DF">
            <w:pPr>
              <w:pStyle w:val="Ttulo2"/>
              <w:spacing w:before="240" w:after="240"/>
              <w:rPr>
                <w:del w:id="1667" w:author="Adriana Andrade" w:date="2020-06-05T16:30:00Z"/>
                <w:rFonts w:ascii="Cambria Math" w:eastAsia="Times New Roman" w:hAnsi="Cambria Math" w:cs="Times New Roman"/>
                <w:color w:val="000000"/>
                <w:sz w:val="24"/>
                <w:szCs w:val="24"/>
                <w:lang w:eastAsia="pt-BR"/>
                <w:oMath/>
              </w:rPr>
              <w:pPrChange w:id="1668" w:author="Adriana Andrade" w:date="2020-06-05T16:30:00Z">
                <w:pPr>
                  <w:spacing w:after="0" w:line="240" w:lineRule="auto"/>
                  <w:jc w:val="center"/>
                </w:pPr>
              </w:pPrChange>
            </w:pPr>
            <w:del w:id="1669" w:author="Adriana Andrade" w:date="2020-06-05T16:30:00Z">
              <m:oMathPara>
                <m:oMath>
                  <m:r>
                    <m:rPr>
                      <m:sty m:val="bi"/>
                    </m:rPr>
                    <w:rPr>
                      <w:rFonts w:ascii="Cambria Math" w:eastAsia="Times New Roman" w:hAnsi="Cambria Math" w:cs="Times New Roman"/>
                      <w:color w:val="000000"/>
                      <w:sz w:val="24"/>
                      <w:szCs w:val="24"/>
                      <w:lang w:eastAsia="pt-BR"/>
                    </w:rPr>
                    <m:t>4</m:t>
                  </m:r>
                </m:oMath>
              </m:oMathPara>
            </w:del>
          </w:p>
        </w:tc>
        <w:tc>
          <w:tcPr>
            <w:tcW w:w="833" w:type="pct"/>
            <w:tcBorders>
              <w:top w:val="nil"/>
              <w:left w:val="nil"/>
              <w:bottom w:val="nil"/>
              <w:right w:val="nil"/>
            </w:tcBorders>
            <w:shd w:val="clear" w:color="auto" w:fill="auto"/>
            <w:noWrap/>
            <w:vAlign w:val="bottom"/>
            <w:hideMark/>
          </w:tcPr>
          <w:p w14:paraId="6A16A1DE" w14:textId="6D2900DB" w:rsidR="005C6D1D" w:rsidRPr="005C6D1D" w:rsidDel="00BA79DF" w:rsidRDefault="005C6D1D" w:rsidP="00BA79DF">
            <w:pPr>
              <w:pStyle w:val="Ttulo2"/>
              <w:spacing w:before="240" w:after="240"/>
              <w:rPr>
                <w:del w:id="1670" w:author="Adriana Andrade" w:date="2020-06-05T16:30:00Z"/>
                <w:rFonts w:ascii="Cambria Math" w:eastAsia="Times New Roman" w:hAnsi="Cambria Math" w:cs="Times New Roman"/>
                <w:color w:val="000000"/>
                <w:sz w:val="24"/>
                <w:szCs w:val="24"/>
                <w:lang w:eastAsia="pt-BR"/>
                <w:oMath/>
              </w:rPr>
              <w:pPrChange w:id="1671" w:author="Adriana Andrade" w:date="2020-06-05T16:30:00Z">
                <w:pPr>
                  <w:spacing w:after="0" w:line="240" w:lineRule="auto"/>
                  <w:jc w:val="center"/>
                </w:pPr>
              </w:pPrChange>
            </w:pPr>
            <w:del w:id="1672" w:author="Adriana Andrade" w:date="2020-06-05T16:30:00Z">
              <m:oMathPara>
                <m:oMath>
                  <m:r>
                    <m:rPr>
                      <m:sty m:val="bi"/>
                    </m:rPr>
                    <w:rPr>
                      <w:rFonts w:ascii="Cambria Math" w:eastAsia="Times New Roman" w:hAnsi="Cambria Math" w:cs="Times New Roman"/>
                      <w:color w:val="000000"/>
                      <w:sz w:val="24"/>
                      <w:szCs w:val="24"/>
                      <w:lang w:eastAsia="pt-BR"/>
                    </w:rPr>
                    <m:t>56</m:t>
                  </m:r>
                </m:oMath>
              </m:oMathPara>
            </w:del>
          </w:p>
        </w:tc>
        <w:tc>
          <w:tcPr>
            <w:tcW w:w="833" w:type="pct"/>
            <w:tcBorders>
              <w:top w:val="nil"/>
              <w:left w:val="nil"/>
              <w:bottom w:val="nil"/>
              <w:right w:val="nil"/>
            </w:tcBorders>
            <w:shd w:val="clear" w:color="auto" w:fill="auto"/>
            <w:noWrap/>
            <w:vAlign w:val="bottom"/>
            <w:hideMark/>
          </w:tcPr>
          <w:p w14:paraId="014CB2A5" w14:textId="3F5F961C" w:rsidR="005C6D1D" w:rsidRPr="005C6D1D" w:rsidDel="00BA79DF" w:rsidRDefault="005C6D1D" w:rsidP="00BA79DF">
            <w:pPr>
              <w:pStyle w:val="Ttulo2"/>
              <w:spacing w:before="240" w:after="240"/>
              <w:rPr>
                <w:del w:id="1673" w:author="Adriana Andrade" w:date="2020-06-05T16:30:00Z"/>
                <w:rFonts w:ascii="Cambria Math" w:eastAsia="Times New Roman" w:hAnsi="Cambria Math" w:cs="Times New Roman"/>
                <w:color w:val="000000"/>
                <w:sz w:val="24"/>
                <w:szCs w:val="24"/>
                <w:lang w:eastAsia="pt-BR"/>
                <w:oMath/>
              </w:rPr>
              <w:pPrChange w:id="1674" w:author="Adriana Andrade" w:date="2020-06-05T16:30:00Z">
                <w:pPr>
                  <w:spacing w:after="0" w:line="240" w:lineRule="auto"/>
                  <w:jc w:val="center"/>
                </w:pPr>
              </w:pPrChange>
            </w:pPr>
            <w:del w:id="1675" w:author="Adriana Andrade" w:date="2020-06-05T16:30:00Z">
              <m:oMathPara>
                <m:oMath>
                  <m:r>
                    <m:rPr>
                      <m:sty m:val="bi"/>
                    </m:rPr>
                    <w:rPr>
                      <w:rFonts w:ascii="Cambria Math" w:eastAsia="Times New Roman" w:hAnsi="Cambria Math" w:cs="Times New Roman"/>
                      <w:color w:val="000000"/>
                      <w:sz w:val="24"/>
                      <w:szCs w:val="24"/>
                      <w:lang w:eastAsia="pt-BR"/>
                    </w:rPr>
                    <m:t>16</m:t>
                  </m:r>
                </m:oMath>
              </m:oMathPara>
            </w:del>
          </w:p>
        </w:tc>
        <w:tc>
          <w:tcPr>
            <w:tcW w:w="833" w:type="pct"/>
            <w:tcBorders>
              <w:top w:val="nil"/>
              <w:left w:val="nil"/>
              <w:bottom w:val="nil"/>
              <w:right w:val="nil"/>
            </w:tcBorders>
            <w:shd w:val="clear" w:color="auto" w:fill="auto"/>
            <w:noWrap/>
            <w:vAlign w:val="bottom"/>
            <w:hideMark/>
          </w:tcPr>
          <w:p w14:paraId="766E141E" w14:textId="33112673" w:rsidR="005C6D1D" w:rsidRPr="005C6D1D" w:rsidDel="00BA79DF" w:rsidRDefault="005C6D1D" w:rsidP="00BA79DF">
            <w:pPr>
              <w:pStyle w:val="Ttulo2"/>
              <w:spacing w:before="240" w:after="240"/>
              <w:rPr>
                <w:del w:id="1676" w:author="Adriana Andrade" w:date="2020-06-05T16:30:00Z"/>
                <w:rFonts w:ascii="Cambria Math" w:eastAsia="Times New Roman" w:hAnsi="Cambria Math" w:cs="Times New Roman"/>
                <w:color w:val="000000"/>
                <w:sz w:val="24"/>
                <w:szCs w:val="24"/>
                <w:lang w:eastAsia="pt-BR"/>
                <w:oMath/>
              </w:rPr>
              <w:pPrChange w:id="1677" w:author="Adriana Andrade" w:date="2020-06-05T16:30:00Z">
                <w:pPr>
                  <w:spacing w:after="0" w:line="240" w:lineRule="auto"/>
                  <w:jc w:val="center"/>
                </w:pPr>
              </w:pPrChange>
            </w:pPr>
            <w:del w:id="1678" w:author="Adriana Andrade" w:date="2020-06-05T16:30:00Z">
              <m:oMathPara>
                <m:oMath>
                  <m:r>
                    <m:rPr>
                      <m:sty m:val="bi"/>
                    </m:rPr>
                    <w:rPr>
                      <w:rFonts w:ascii="Cambria Math" w:eastAsia="Times New Roman" w:hAnsi="Cambria Math" w:cs="Times New Roman"/>
                      <w:color w:val="000000"/>
                      <w:sz w:val="24"/>
                      <w:szCs w:val="24"/>
                      <w:lang w:eastAsia="pt-BR"/>
                    </w:rPr>
                    <m:t>3.136</m:t>
                  </m:r>
                </m:oMath>
              </m:oMathPara>
            </w:del>
          </w:p>
        </w:tc>
        <w:tc>
          <w:tcPr>
            <w:tcW w:w="833" w:type="pct"/>
            <w:tcBorders>
              <w:top w:val="nil"/>
              <w:left w:val="nil"/>
              <w:bottom w:val="nil"/>
              <w:right w:val="nil"/>
            </w:tcBorders>
            <w:shd w:val="clear" w:color="auto" w:fill="auto"/>
            <w:noWrap/>
            <w:vAlign w:val="bottom"/>
            <w:hideMark/>
          </w:tcPr>
          <w:p w14:paraId="7806BB3B" w14:textId="03B883FC" w:rsidR="005C6D1D" w:rsidRPr="005C6D1D" w:rsidDel="00BA79DF" w:rsidRDefault="005C6D1D" w:rsidP="00BA79DF">
            <w:pPr>
              <w:pStyle w:val="Ttulo2"/>
              <w:spacing w:before="240" w:after="240"/>
              <w:rPr>
                <w:del w:id="1679" w:author="Adriana Andrade" w:date="2020-06-05T16:30:00Z"/>
                <w:rFonts w:ascii="Cambria Math" w:eastAsia="Times New Roman" w:hAnsi="Cambria Math" w:cs="Times New Roman"/>
                <w:color w:val="000000"/>
                <w:sz w:val="24"/>
                <w:szCs w:val="24"/>
                <w:lang w:eastAsia="pt-BR"/>
                <w:oMath/>
              </w:rPr>
              <w:pPrChange w:id="1680" w:author="Adriana Andrade" w:date="2020-06-05T16:30:00Z">
                <w:pPr>
                  <w:spacing w:after="0" w:line="240" w:lineRule="auto"/>
                  <w:jc w:val="center"/>
                </w:pPr>
              </w:pPrChange>
            </w:pPr>
            <w:del w:id="1681" w:author="Adriana Andrade" w:date="2020-06-05T16:30:00Z">
              <m:oMathPara>
                <m:oMath>
                  <m:r>
                    <m:rPr>
                      <m:sty m:val="bi"/>
                    </m:rPr>
                    <w:rPr>
                      <w:rFonts w:ascii="Cambria Math" w:eastAsia="Times New Roman" w:hAnsi="Cambria Math" w:cs="Times New Roman"/>
                      <w:color w:val="000000"/>
                      <w:sz w:val="24"/>
                      <w:szCs w:val="24"/>
                      <w:lang w:eastAsia="pt-BR"/>
                    </w:rPr>
                    <m:t>224</m:t>
                  </m:r>
                </m:oMath>
              </m:oMathPara>
            </w:del>
          </w:p>
        </w:tc>
      </w:tr>
      <w:tr w:rsidR="005C6D1D" w:rsidRPr="005C6D1D" w:rsidDel="00BA79DF" w14:paraId="40A83D85" w14:textId="30BCFCE2" w:rsidTr="005C6D1D">
        <w:trPr>
          <w:trHeight w:val="315"/>
          <w:del w:id="1682" w:author="Adriana Andrade" w:date="2020-06-05T16:30:00Z"/>
        </w:trPr>
        <w:tc>
          <w:tcPr>
            <w:tcW w:w="833" w:type="pct"/>
            <w:tcBorders>
              <w:top w:val="nil"/>
              <w:left w:val="nil"/>
              <w:bottom w:val="nil"/>
              <w:right w:val="nil"/>
            </w:tcBorders>
            <w:shd w:val="clear" w:color="auto" w:fill="auto"/>
            <w:noWrap/>
            <w:vAlign w:val="bottom"/>
            <w:hideMark/>
          </w:tcPr>
          <w:p w14:paraId="6A6D2BED" w14:textId="5C57E5B4" w:rsidR="005C6D1D" w:rsidRPr="005C6D1D" w:rsidDel="00BA79DF" w:rsidRDefault="005C6D1D" w:rsidP="00BA79DF">
            <w:pPr>
              <w:pStyle w:val="Ttulo2"/>
              <w:spacing w:before="240" w:after="240"/>
              <w:rPr>
                <w:del w:id="1683" w:author="Adriana Andrade" w:date="2020-06-05T16:30:00Z"/>
                <w:rFonts w:ascii="Calibri" w:eastAsia="Times New Roman" w:hAnsi="Calibri" w:cs="Times New Roman"/>
                <w:color w:val="000000"/>
                <w:sz w:val="24"/>
                <w:szCs w:val="24"/>
                <w:lang w:eastAsia="pt-BR"/>
              </w:rPr>
              <w:pPrChange w:id="1684" w:author="Adriana Andrade" w:date="2020-06-05T16:30:00Z">
                <w:pPr>
                  <w:spacing w:after="0" w:line="240" w:lineRule="auto"/>
                  <w:jc w:val="center"/>
                </w:pPr>
              </w:pPrChange>
            </w:pPr>
            <w:del w:id="1685" w:author="Adriana Andrade" w:date="2020-06-05T16:30:00Z">
              <w:r w:rsidRPr="005C6D1D" w:rsidDel="00BA79DF">
                <w:rPr>
                  <w:rFonts w:ascii="Calibri" w:eastAsia="Times New Roman" w:hAnsi="Calibri" w:cs="Times New Roman"/>
                  <w:color w:val="000000"/>
                  <w:sz w:val="24"/>
                  <w:szCs w:val="24"/>
                  <w:lang w:eastAsia="pt-BR"/>
                </w:rPr>
                <w:delText>D</w:delText>
              </w:r>
            </w:del>
          </w:p>
        </w:tc>
        <w:tc>
          <w:tcPr>
            <w:tcW w:w="833" w:type="pct"/>
            <w:tcBorders>
              <w:top w:val="nil"/>
              <w:left w:val="nil"/>
              <w:bottom w:val="nil"/>
              <w:right w:val="nil"/>
            </w:tcBorders>
            <w:shd w:val="clear" w:color="auto" w:fill="auto"/>
            <w:noWrap/>
            <w:vAlign w:val="bottom"/>
            <w:hideMark/>
          </w:tcPr>
          <w:p w14:paraId="793B08D9" w14:textId="2337EE7E" w:rsidR="005C6D1D" w:rsidRPr="005C6D1D" w:rsidDel="00BA79DF" w:rsidRDefault="005C6D1D" w:rsidP="00BA79DF">
            <w:pPr>
              <w:pStyle w:val="Ttulo2"/>
              <w:spacing w:before="240" w:after="240"/>
              <w:rPr>
                <w:del w:id="1686" w:author="Adriana Andrade" w:date="2020-06-05T16:30:00Z"/>
                <w:rFonts w:ascii="Cambria Math" w:eastAsia="Times New Roman" w:hAnsi="Cambria Math" w:cs="Times New Roman"/>
                <w:color w:val="000000"/>
                <w:sz w:val="24"/>
                <w:szCs w:val="24"/>
                <w:lang w:eastAsia="pt-BR"/>
                <w:oMath/>
              </w:rPr>
              <w:pPrChange w:id="1687" w:author="Adriana Andrade" w:date="2020-06-05T16:30:00Z">
                <w:pPr>
                  <w:spacing w:after="0" w:line="240" w:lineRule="auto"/>
                  <w:jc w:val="center"/>
                </w:pPr>
              </w:pPrChange>
            </w:pPr>
            <w:del w:id="1688" w:author="Adriana Andrade" w:date="2020-06-05T16:30:00Z">
              <m:oMathPara>
                <m:oMath>
                  <m:r>
                    <m:rPr>
                      <m:sty m:val="bi"/>
                    </m:rPr>
                    <w:rPr>
                      <w:rFonts w:ascii="Cambria Math" w:eastAsia="Times New Roman" w:hAnsi="Cambria Math" w:cs="Times New Roman"/>
                      <w:color w:val="000000"/>
                      <w:sz w:val="24"/>
                      <w:szCs w:val="24"/>
                      <w:lang w:eastAsia="pt-BR"/>
                    </w:rPr>
                    <m:t>5</m:t>
                  </m:r>
                </m:oMath>
              </m:oMathPara>
            </w:del>
          </w:p>
        </w:tc>
        <w:tc>
          <w:tcPr>
            <w:tcW w:w="833" w:type="pct"/>
            <w:tcBorders>
              <w:top w:val="nil"/>
              <w:left w:val="nil"/>
              <w:bottom w:val="nil"/>
              <w:right w:val="nil"/>
            </w:tcBorders>
            <w:shd w:val="clear" w:color="auto" w:fill="auto"/>
            <w:noWrap/>
            <w:vAlign w:val="bottom"/>
            <w:hideMark/>
          </w:tcPr>
          <w:p w14:paraId="68CF604B" w14:textId="2E2FCFAB" w:rsidR="005C6D1D" w:rsidRPr="005C6D1D" w:rsidDel="00BA79DF" w:rsidRDefault="005C6D1D" w:rsidP="00BA79DF">
            <w:pPr>
              <w:pStyle w:val="Ttulo2"/>
              <w:spacing w:before="240" w:after="240"/>
              <w:rPr>
                <w:del w:id="1689" w:author="Adriana Andrade" w:date="2020-06-05T16:30:00Z"/>
                <w:rFonts w:ascii="Cambria Math" w:eastAsia="Times New Roman" w:hAnsi="Cambria Math" w:cs="Times New Roman"/>
                <w:color w:val="000000"/>
                <w:sz w:val="24"/>
                <w:szCs w:val="24"/>
                <w:lang w:eastAsia="pt-BR"/>
                <w:oMath/>
              </w:rPr>
              <w:pPrChange w:id="1690" w:author="Adriana Andrade" w:date="2020-06-05T16:30:00Z">
                <w:pPr>
                  <w:spacing w:after="0" w:line="240" w:lineRule="auto"/>
                  <w:jc w:val="center"/>
                </w:pPr>
              </w:pPrChange>
            </w:pPr>
            <w:del w:id="1691" w:author="Adriana Andrade" w:date="2020-06-05T16:30:00Z">
              <m:oMathPara>
                <m:oMath>
                  <m:r>
                    <m:rPr>
                      <m:sty m:val="bi"/>
                    </m:rPr>
                    <w:rPr>
                      <w:rFonts w:ascii="Cambria Math" w:eastAsia="Times New Roman" w:hAnsi="Cambria Math" w:cs="Times New Roman"/>
                      <w:color w:val="000000"/>
                      <w:sz w:val="24"/>
                      <w:szCs w:val="24"/>
                      <w:lang w:eastAsia="pt-BR"/>
                    </w:rPr>
                    <m:t>52</m:t>
                  </m:r>
                </m:oMath>
              </m:oMathPara>
            </w:del>
          </w:p>
        </w:tc>
        <w:tc>
          <w:tcPr>
            <w:tcW w:w="833" w:type="pct"/>
            <w:tcBorders>
              <w:top w:val="nil"/>
              <w:left w:val="nil"/>
              <w:bottom w:val="nil"/>
              <w:right w:val="nil"/>
            </w:tcBorders>
            <w:shd w:val="clear" w:color="auto" w:fill="auto"/>
            <w:noWrap/>
            <w:vAlign w:val="bottom"/>
            <w:hideMark/>
          </w:tcPr>
          <w:p w14:paraId="76AE1A00" w14:textId="2A3CBC0E" w:rsidR="005C6D1D" w:rsidRPr="005C6D1D" w:rsidDel="00BA79DF" w:rsidRDefault="005C6D1D" w:rsidP="00BA79DF">
            <w:pPr>
              <w:pStyle w:val="Ttulo2"/>
              <w:spacing w:before="240" w:after="240"/>
              <w:rPr>
                <w:del w:id="1692" w:author="Adriana Andrade" w:date="2020-06-05T16:30:00Z"/>
                <w:rFonts w:ascii="Cambria Math" w:eastAsia="Times New Roman" w:hAnsi="Cambria Math" w:cs="Times New Roman"/>
                <w:color w:val="000000"/>
                <w:sz w:val="24"/>
                <w:szCs w:val="24"/>
                <w:lang w:eastAsia="pt-BR"/>
                <w:oMath/>
              </w:rPr>
              <w:pPrChange w:id="1693" w:author="Adriana Andrade" w:date="2020-06-05T16:30:00Z">
                <w:pPr>
                  <w:spacing w:after="0" w:line="240" w:lineRule="auto"/>
                  <w:jc w:val="center"/>
                </w:pPr>
              </w:pPrChange>
            </w:pPr>
            <w:del w:id="1694" w:author="Adriana Andrade" w:date="2020-06-05T16:30:00Z">
              <m:oMathPara>
                <m:oMath>
                  <m:r>
                    <m:rPr>
                      <m:sty m:val="bi"/>
                    </m:rPr>
                    <w:rPr>
                      <w:rFonts w:ascii="Cambria Math" w:eastAsia="Times New Roman" w:hAnsi="Cambria Math" w:cs="Times New Roman"/>
                      <w:color w:val="000000"/>
                      <w:sz w:val="24"/>
                      <w:szCs w:val="24"/>
                      <w:lang w:eastAsia="pt-BR"/>
                    </w:rPr>
                    <m:t>25</m:t>
                  </m:r>
                </m:oMath>
              </m:oMathPara>
            </w:del>
          </w:p>
        </w:tc>
        <w:tc>
          <w:tcPr>
            <w:tcW w:w="833" w:type="pct"/>
            <w:tcBorders>
              <w:top w:val="nil"/>
              <w:left w:val="nil"/>
              <w:bottom w:val="nil"/>
              <w:right w:val="nil"/>
            </w:tcBorders>
            <w:shd w:val="clear" w:color="auto" w:fill="auto"/>
            <w:noWrap/>
            <w:vAlign w:val="bottom"/>
            <w:hideMark/>
          </w:tcPr>
          <w:p w14:paraId="10285C67" w14:textId="6A50EF6D" w:rsidR="005C6D1D" w:rsidRPr="005C6D1D" w:rsidDel="00BA79DF" w:rsidRDefault="005C6D1D" w:rsidP="00BA79DF">
            <w:pPr>
              <w:pStyle w:val="Ttulo2"/>
              <w:spacing w:before="240" w:after="240"/>
              <w:rPr>
                <w:del w:id="1695" w:author="Adriana Andrade" w:date="2020-06-05T16:30:00Z"/>
                <w:rFonts w:ascii="Cambria Math" w:eastAsia="Times New Roman" w:hAnsi="Cambria Math" w:cs="Times New Roman"/>
                <w:color w:val="000000"/>
                <w:sz w:val="24"/>
                <w:szCs w:val="24"/>
                <w:lang w:eastAsia="pt-BR"/>
                <w:oMath/>
              </w:rPr>
              <w:pPrChange w:id="1696" w:author="Adriana Andrade" w:date="2020-06-05T16:30:00Z">
                <w:pPr>
                  <w:spacing w:after="0" w:line="240" w:lineRule="auto"/>
                  <w:jc w:val="center"/>
                </w:pPr>
              </w:pPrChange>
            </w:pPr>
            <w:del w:id="1697" w:author="Adriana Andrade" w:date="2020-06-05T16:30:00Z">
              <m:oMathPara>
                <m:oMath>
                  <m:r>
                    <m:rPr>
                      <m:sty m:val="bi"/>
                    </m:rPr>
                    <w:rPr>
                      <w:rFonts w:ascii="Cambria Math" w:eastAsia="Times New Roman" w:hAnsi="Cambria Math" w:cs="Times New Roman"/>
                      <w:color w:val="000000"/>
                      <w:sz w:val="24"/>
                      <w:szCs w:val="24"/>
                      <w:lang w:eastAsia="pt-BR"/>
                    </w:rPr>
                    <m:t>2.704</m:t>
                  </m:r>
                </m:oMath>
              </m:oMathPara>
            </w:del>
          </w:p>
        </w:tc>
        <w:tc>
          <w:tcPr>
            <w:tcW w:w="833" w:type="pct"/>
            <w:tcBorders>
              <w:top w:val="nil"/>
              <w:left w:val="nil"/>
              <w:bottom w:val="nil"/>
              <w:right w:val="nil"/>
            </w:tcBorders>
            <w:shd w:val="clear" w:color="auto" w:fill="auto"/>
            <w:noWrap/>
            <w:vAlign w:val="bottom"/>
            <w:hideMark/>
          </w:tcPr>
          <w:p w14:paraId="776D8C31" w14:textId="5687BF26" w:rsidR="005C6D1D" w:rsidRPr="005C6D1D" w:rsidDel="00BA79DF" w:rsidRDefault="005C6D1D" w:rsidP="00BA79DF">
            <w:pPr>
              <w:pStyle w:val="Ttulo2"/>
              <w:spacing w:before="240" w:after="240"/>
              <w:rPr>
                <w:del w:id="1698" w:author="Adriana Andrade" w:date="2020-06-05T16:30:00Z"/>
                <w:rFonts w:ascii="Cambria Math" w:eastAsia="Times New Roman" w:hAnsi="Cambria Math" w:cs="Times New Roman"/>
                <w:color w:val="000000"/>
                <w:sz w:val="24"/>
                <w:szCs w:val="24"/>
                <w:lang w:eastAsia="pt-BR"/>
                <w:oMath/>
              </w:rPr>
              <w:pPrChange w:id="1699" w:author="Adriana Andrade" w:date="2020-06-05T16:30:00Z">
                <w:pPr>
                  <w:spacing w:after="0" w:line="240" w:lineRule="auto"/>
                  <w:jc w:val="center"/>
                </w:pPr>
              </w:pPrChange>
            </w:pPr>
            <w:del w:id="1700" w:author="Adriana Andrade" w:date="2020-06-05T16:30:00Z">
              <m:oMathPara>
                <m:oMath>
                  <m:r>
                    <m:rPr>
                      <m:sty m:val="bi"/>
                    </m:rPr>
                    <w:rPr>
                      <w:rFonts w:ascii="Cambria Math" w:eastAsia="Times New Roman" w:hAnsi="Cambria Math" w:cs="Times New Roman"/>
                      <w:color w:val="000000"/>
                      <w:sz w:val="24"/>
                      <w:szCs w:val="24"/>
                      <w:lang w:eastAsia="pt-BR"/>
                    </w:rPr>
                    <m:t>260</m:t>
                  </m:r>
                </m:oMath>
              </m:oMathPara>
            </w:del>
          </w:p>
        </w:tc>
      </w:tr>
      <w:tr w:rsidR="005C6D1D" w:rsidRPr="005C6D1D" w:rsidDel="00BA79DF" w14:paraId="6C3BE9E6" w14:textId="3D21AF6F" w:rsidTr="005C6D1D">
        <w:trPr>
          <w:trHeight w:val="315"/>
          <w:del w:id="1701" w:author="Adriana Andrade" w:date="2020-06-05T16:30:00Z"/>
        </w:trPr>
        <w:tc>
          <w:tcPr>
            <w:tcW w:w="833" w:type="pct"/>
            <w:tcBorders>
              <w:top w:val="nil"/>
              <w:left w:val="nil"/>
              <w:bottom w:val="nil"/>
              <w:right w:val="nil"/>
            </w:tcBorders>
            <w:shd w:val="clear" w:color="auto" w:fill="auto"/>
            <w:noWrap/>
            <w:vAlign w:val="bottom"/>
            <w:hideMark/>
          </w:tcPr>
          <w:p w14:paraId="114CEBC4" w14:textId="5D3E290A" w:rsidR="005C6D1D" w:rsidRPr="005C6D1D" w:rsidDel="00BA79DF" w:rsidRDefault="005C6D1D" w:rsidP="00BA79DF">
            <w:pPr>
              <w:pStyle w:val="Ttulo2"/>
              <w:spacing w:before="240" w:after="240"/>
              <w:rPr>
                <w:del w:id="1702" w:author="Adriana Andrade" w:date="2020-06-05T16:30:00Z"/>
                <w:rFonts w:ascii="Calibri" w:eastAsia="Times New Roman" w:hAnsi="Calibri" w:cs="Times New Roman"/>
                <w:color w:val="000000"/>
                <w:sz w:val="24"/>
                <w:szCs w:val="24"/>
                <w:lang w:eastAsia="pt-BR"/>
              </w:rPr>
              <w:pPrChange w:id="1703" w:author="Adriana Andrade" w:date="2020-06-05T16:30:00Z">
                <w:pPr>
                  <w:spacing w:after="0" w:line="240" w:lineRule="auto"/>
                  <w:jc w:val="center"/>
                </w:pPr>
              </w:pPrChange>
            </w:pPr>
            <w:del w:id="1704" w:author="Adriana Andrade" w:date="2020-06-05T16:30:00Z">
              <w:r w:rsidRPr="005C6D1D" w:rsidDel="00BA79DF">
                <w:rPr>
                  <w:rFonts w:ascii="Calibri" w:eastAsia="Times New Roman" w:hAnsi="Calibri" w:cs="Times New Roman"/>
                  <w:color w:val="000000"/>
                  <w:sz w:val="24"/>
                  <w:szCs w:val="24"/>
                  <w:lang w:eastAsia="pt-BR"/>
                </w:rPr>
                <w:delText>E</w:delText>
              </w:r>
            </w:del>
          </w:p>
        </w:tc>
        <w:tc>
          <w:tcPr>
            <w:tcW w:w="833" w:type="pct"/>
            <w:tcBorders>
              <w:top w:val="nil"/>
              <w:left w:val="nil"/>
              <w:bottom w:val="nil"/>
              <w:right w:val="nil"/>
            </w:tcBorders>
            <w:shd w:val="clear" w:color="auto" w:fill="auto"/>
            <w:noWrap/>
            <w:vAlign w:val="bottom"/>
            <w:hideMark/>
          </w:tcPr>
          <w:p w14:paraId="4EFD6684" w14:textId="44F15359" w:rsidR="005C6D1D" w:rsidRPr="005C6D1D" w:rsidDel="00BA79DF" w:rsidRDefault="005C6D1D" w:rsidP="00BA79DF">
            <w:pPr>
              <w:pStyle w:val="Ttulo2"/>
              <w:spacing w:before="240" w:after="240"/>
              <w:rPr>
                <w:del w:id="1705" w:author="Adriana Andrade" w:date="2020-06-05T16:30:00Z"/>
                <w:rFonts w:ascii="Cambria Math" w:eastAsia="Times New Roman" w:hAnsi="Cambria Math" w:cs="Times New Roman"/>
                <w:color w:val="000000"/>
                <w:sz w:val="24"/>
                <w:szCs w:val="24"/>
                <w:lang w:eastAsia="pt-BR"/>
                <w:oMath/>
              </w:rPr>
              <w:pPrChange w:id="1706" w:author="Adriana Andrade" w:date="2020-06-05T16:30:00Z">
                <w:pPr>
                  <w:spacing w:after="0" w:line="240" w:lineRule="auto"/>
                  <w:jc w:val="center"/>
                </w:pPr>
              </w:pPrChange>
            </w:pPr>
            <w:del w:id="1707" w:author="Adriana Andrade" w:date="2020-06-05T16:30:00Z">
              <m:oMathPara>
                <m:oMath>
                  <m:r>
                    <m:rPr>
                      <m:sty m:val="bi"/>
                    </m:rPr>
                    <w:rPr>
                      <w:rFonts w:ascii="Cambria Math" w:eastAsia="Times New Roman" w:hAnsi="Cambria Math" w:cs="Times New Roman"/>
                      <w:color w:val="000000"/>
                      <w:sz w:val="24"/>
                      <w:szCs w:val="24"/>
                      <w:lang w:eastAsia="pt-BR"/>
                    </w:rPr>
                    <m:t>4</m:t>
                  </m:r>
                </m:oMath>
              </m:oMathPara>
            </w:del>
          </w:p>
        </w:tc>
        <w:tc>
          <w:tcPr>
            <w:tcW w:w="833" w:type="pct"/>
            <w:tcBorders>
              <w:top w:val="nil"/>
              <w:left w:val="nil"/>
              <w:bottom w:val="nil"/>
              <w:right w:val="nil"/>
            </w:tcBorders>
            <w:shd w:val="clear" w:color="auto" w:fill="auto"/>
            <w:noWrap/>
            <w:vAlign w:val="bottom"/>
            <w:hideMark/>
          </w:tcPr>
          <w:p w14:paraId="6A52A526" w14:textId="1091B7FC" w:rsidR="005C6D1D" w:rsidRPr="005C6D1D" w:rsidDel="00BA79DF" w:rsidRDefault="005C6D1D" w:rsidP="00BA79DF">
            <w:pPr>
              <w:pStyle w:val="Ttulo2"/>
              <w:spacing w:before="240" w:after="240"/>
              <w:rPr>
                <w:del w:id="1708" w:author="Adriana Andrade" w:date="2020-06-05T16:30:00Z"/>
                <w:rFonts w:ascii="Cambria Math" w:eastAsia="Times New Roman" w:hAnsi="Cambria Math" w:cs="Times New Roman"/>
                <w:color w:val="000000"/>
                <w:sz w:val="24"/>
                <w:szCs w:val="24"/>
                <w:lang w:eastAsia="pt-BR"/>
                <w:oMath/>
              </w:rPr>
              <w:pPrChange w:id="1709" w:author="Adriana Andrade" w:date="2020-06-05T16:30:00Z">
                <w:pPr>
                  <w:spacing w:after="0" w:line="240" w:lineRule="auto"/>
                  <w:jc w:val="center"/>
                </w:pPr>
              </w:pPrChange>
            </w:pPr>
            <w:del w:id="1710" w:author="Adriana Andrade" w:date="2020-06-05T16:30:00Z">
              <m:oMathPara>
                <m:oMath>
                  <m:r>
                    <m:rPr>
                      <m:sty m:val="bi"/>
                    </m:rPr>
                    <w:rPr>
                      <w:rFonts w:ascii="Cambria Math" w:eastAsia="Times New Roman" w:hAnsi="Cambria Math" w:cs="Times New Roman"/>
                      <w:color w:val="000000"/>
                      <w:sz w:val="24"/>
                      <w:szCs w:val="24"/>
                      <w:lang w:eastAsia="pt-BR"/>
                    </w:rPr>
                    <m:t>43</m:t>
                  </m:r>
                </m:oMath>
              </m:oMathPara>
            </w:del>
          </w:p>
        </w:tc>
        <w:tc>
          <w:tcPr>
            <w:tcW w:w="833" w:type="pct"/>
            <w:tcBorders>
              <w:top w:val="nil"/>
              <w:left w:val="nil"/>
              <w:bottom w:val="nil"/>
              <w:right w:val="nil"/>
            </w:tcBorders>
            <w:shd w:val="clear" w:color="auto" w:fill="auto"/>
            <w:noWrap/>
            <w:vAlign w:val="bottom"/>
            <w:hideMark/>
          </w:tcPr>
          <w:p w14:paraId="7F96A2C7" w14:textId="1C370355" w:rsidR="005C6D1D" w:rsidRPr="005C6D1D" w:rsidDel="00BA79DF" w:rsidRDefault="005C6D1D" w:rsidP="00BA79DF">
            <w:pPr>
              <w:pStyle w:val="Ttulo2"/>
              <w:spacing w:before="240" w:after="240"/>
              <w:rPr>
                <w:del w:id="1711" w:author="Adriana Andrade" w:date="2020-06-05T16:30:00Z"/>
                <w:rFonts w:ascii="Cambria Math" w:eastAsia="Times New Roman" w:hAnsi="Cambria Math" w:cs="Times New Roman"/>
                <w:color w:val="000000"/>
                <w:sz w:val="24"/>
                <w:szCs w:val="24"/>
                <w:lang w:eastAsia="pt-BR"/>
                <w:oMath/>
              </w:rPr>
              <w:pPrChange w:id="1712" w:author="Adriana Andrade" w:date="2020-06-05T16:30:00Z">
                <w:pPr>
                  <w:spacing w:after="0" w:line="240" w:lineRule="auto"/>
                  <w:jc w:val="center"/>
                </w:pPr>
              </w:pPrChange>
            </w:pPr>
            <w:del w:id="1713" w:author="Adriana Andrade" w:date="2020-06-05T16:30:00Z">
              <m:oMathPara>
                <m:oMath>
                  <m:r>
                    <m:rPr>
                      <m:sty m:val="bi"/>
                    </m:rPr>
                    <w:rPr>
                      <w:rFonts w:ascii="Cambria Math" w:eastAsia="Times New Roman" w:hAnsi="Cambria Math" w:cs="Times New Roman"/>
                      <w:color w:val="000000"/>
                      <w:sz w:val="24"/>
                      <w:szCs w:val="24"/>
                      <w:lang w:eastAsia="pt-BR"/>
                    </w:rPr>
                    <m:t>16</m:t>
                  </m:r>
                </m:oMath>
              </m:oMathPara>
            </w:del>
          </w:p>
        </w:tc>
        <w:tc>
          <w:tcPr>
            <w:tcW w:w="833" w:type="pct"/>
            <w:tcBorders>
              <w:top w:val="nil"/>
              <w:left w:val="nil"/>
              <w:bottom w:val="nil"/>
              <w:right w:val="nil"/>
            </w:tcBorders>
            <w:shd w:val="clear" w:color="auto" w:fill="auto"/>
            <w:noWrap/>
            <w:vAlign w:val="bottom"/>
            <w:hideMark/>
          </w:tcPr>
          <w:p w14:paraId="50EFB5C9" w14:textId="3F099592" w:rsidR="005C6D1D" w:rsidRPr="005C6D1D" w:rsidDel="00BA79DF" w:rsidRDefault="005C6D1D" w:rsidP="00BA79DF">
            <w:pPr>
              <w:pStyle w:val="Ttulo2"/>
              <w:spacing w:before="240" w:after="240"/>
              <w:rPr>
                <w:del w:id="1714" w:author="Adriana Andrade" w:date="2020-06-05T16:30:00Z"/>
                <w:rFonts w:ascii="Cambria Math" w:eastAsia="Times New Roman" w:hAnsi="Cambria Math" w:cs="Times New Roman"/>
                <w:color w:val="000000"/>
                <w:sz w:val="24"/>
                <w:szCs w:val="24"/>
                <w:lang w:eastAsia="pt-BR"/>
                <w:oMath/>
              </w:rPr>
              <w:pPrChange w:id="1715" w:author="Adriana Andrade" w:date="2020-06-05T16:30:00Z">
                <w:pPr>
                  <w:spacing w:after="0" w:line="240" w:lineRule="auto"/>
                  <w:jc w:val="center"/>
                </w:pPr>
              </w:pPrChange>
            </w:pPr>
            <w:del w:id="1716" w:author="Adriana Andrade" w:date="2020-06-05T16:30:00Z">
              <m:oMathPara>
                <m:oMath>
                  <m:r>
                    <m:rPr>
                      <m:sty m:val="bi"/>
                    </m:rPr>
                    <w:rPr>
                      <w:rFonts w:ascii="Cambria Math" w:eastAsia="Times New Roman" w:hAnsi="Cambria Math" w:cs="Times New Roman"/>
                      <w:color w:val="000000"/>
                      <w:sz w:val="24"/>
                      <w:szCs w:val="24"/>
                      <w:lang w:eastAsia="pt-BR"/>
                    </w:rPr>
                    <m:t>1.849</m:t>
                  </m:r>
                </m:oMath>
              </m:oMathPara>
            </w:del>
          </w:p>
        </w:tc>
        <w:tc>
          <w:tcPr>
            <w:tcW w:w="833" w:type="pct"/>
            <w:tcBorders>
              <w:top w:val="nil"/>
              <w:left w:val="nil"/>
              <w:bottom w:val="nil"/>
              <w:right w:val="nil"/>
            </w:tcBorders>
            <w:shd w:val="clear" w:color="auto" w:fill="auto"/>
            <w:noWrap/>
            <w:vAlign w:val="bottom"/>
            <w:hideMark/>
          </w:tcPr>
          <w:p w14:paraId="171DC5DA" w14:textId="5AC11A7A" w:rsidR="005C6D1D" w:rsidRPr="005C6D1D" w:rsidDel="00BA79DF" w:rsidRDefault="005C6D1D" w:rsidP="00BA79DF">
            <w:pPr>
              <w:pStyle w:val="Ttulo2"/>
              <w:spacing w:before="240" w:after="240"/>
              <w:rPr>
                <w:del w:id="1717" w:author="Adriana Andrade" w:date="2020-06-05T16:30:00Z"/>
                <w:rFonts w:ascii="Cambria Math" w:eastAsia="Times New Roman" w:hAnsi="Cambria Math" w:cs="Times New Roman"/>
                <w:color w:val="000000"/>
                <w:sz w:val="24"/>
                <w:szCs w:val="24"/>
                <w:lang w:eastAsia="pt-BR"/>
                <w:oMath/>
              </w:rPr>
              <w:pPrChange w:id="1718" w:author="Adriana Andrade" w:date="2020-06-05T16:30:00Z">
                <w:pPr>
                  <w:spacing w:after="0" w:line="240" w:lineRule="auto"/>
                  <w:jc w:val="center"/>
                </w:pPr>
              </w:pPrChange>
            </w:pPr>
            <w:del w:id="1719" w:author="Adriana Andrade" w:date="2020-06-05T16:30:00Z">
              <m:oMathPara>
                <m:oMath>
                  <m:r>
                    <m:rPr>
                      <m:sty m:val="bi"/>
                    </m:rPr>
                    <w:rPr>
                      <w:rFonts w:ascii="Cambria Math" w:eastAsia="Times New Roman" w:hAnsi="Cambria Math" w:cs="Times New Roman"/>
                      <w:color w:val="000000"/>
                      <w:sz w:val="24"/>
                      <w:szCs w:val="24"/>
                      <w:lang w:eastAsia="pt-BR"/>
                    </w:rPr>
                    <m:t>172</m:t>
                  </m:r>
                </m:oMath>
              </m:oMathPara>
            </w:del>
          </w:p>
        </w:tc>
      </w:tr>
      <w:tr w:rsidR="005C6D1D" w:rsidRPr="005C6D1D" w:rsidDel="00BA79DF" w14:paraId="5085EA15" w14:textId="63A95ECC" w:rsidTr="005C6D1D">
        <w:trPr>
          <w:trHeight w:val="315"/>
          <w:del w:id="1720" w:author="Adriana Andrade" w:date="2020-06-05T16:30:00Z"/>
        </w:trPr>
        <w:tc>
          <w:tcPr>
            <w:tcW w:w="833" w:type="pct"/>
            <w:tcBorders>
              <w:top w:val="nil"/>
              <w:left w:val="nil"/>
              <w:bottom w:val="nil"/>
              <w:right w:val="nil"/>
            </w:tcBorders>
            <w:shd w:val="clear" w:color="auto" w:fill="auto"/>
            <w:noWrap/>
            <w:vAlign w:val="bottom"/>
            <w:hideMark/>
          </w:tcPr>
          <w:p w14:paraId="5189151D" w14:textId="50540B7E" w:rsidR="005C6D1D" w:rsidRPr="005C6D1D" w:rsidDel="00BA79DF" w:rsidRDefault="005C6D1D" w:rsidP="00BA79DF">
            <w:pPr>
              <w:pStyle w:val="Ttulo2"/>
              <w:spacing w:before="240" w:after="240"/>
              <w:rPr>
                <w:del w:id="1721" w:author="Adriana Andrade" w:date="2020-06-05T16:30:00Z"/>
                <w:rFonts w:ascii="Calibri" w:eastAsia="Times New Roman" w:hAnsi="Calibri" w:cs="Times New Roman"/>
                <w:color w:val="000000"/>
                <w:sz w:val="24"/>
                <w:szCs w:val="24"/>
                <w:lang w:eastAsia="pt-BR"/>
              </w:rPr>
              <w:pPrChange w:id="1722" w:author="Adriana Andrade" w:date="2020-06-05T16:30:00Z">
                <w:pPr>
                  <w:spacing w:after="0" w:line="240" w:lineRule="auto"/>
                  <w:jc w:val="center"/>
                </w:pPr>
              </w:pPrChange>
            </w:pPr>
            <w:del w:id="1723" w:author="Adriana Andrade" w:date="2020-06-05T16:30:00Z">
              <w:r w:rsidRPr="005C6D1D" w:rsidDel="00BA79DF">
                <w:rPr>
                  <w:rFonts w:ascii="Calibri" w:eastAsia="Times New Roman" w:hAnsi="Calibri" w:cs="Times New Roman"/>
                  <w:color w:val="000000"/>
                  <w:sz w:val="24"/>
                  <w:szCs w:val="24"/>
                  <w:lang w:eastAsia="pt-BR"/>
                </w:rPr>
                <w:delText>F</w:delText>
              </w:r>
            </w:del>
          </w:p>
        </w:tc>
        <w:tc>
          <w:tcPr>
            <w:tcW w:w="833" w:type="pct"/>
            <w:tcBorders>
              <w:top w:val="nil"/>
              <w:left w:val="nil"/>
              <w:bottom w:val="nil"/>
              <w:right w:val="nil"/>
            </w:tcBorders>
            <w:shd w:val="clear" w:color="auto" w:fill="auto"/>
            <w:noWrap/>
            <w:vAlign w:val="bottom"/>
            <w:hideMark/>
          </w:tcPr>
          <w:p w14:paraId="12FBDD6B" w14:textId="7DE23234" w:rsidR="005C6D1D" w:rsidRPr="005C6D1D" w:rsidDel="00BA79DF" w:rsidRDefault="005C6D1D" w:rsidP="00BA79DF">
            <w:pPr>
              <w:pStyle w:val="Ttulo2"/>
              <w:spacing w:before="240" w:after="240"/>
              <w:rPr>
                <w:del w:id="1724" w:author="Adriana Andrade" w:date="2020-06-05T16:30:00Z"/>
                <w:rFonts w:ascii="Cambria Math" w:eastAsia="Times New Roman" w:hAnsi="Cambria Math" w:cs="Times New Roman"/>
                <w:color w:val="000000"/>
                <w:sz w:val="24"/>
                <w:szCs w:val="24"/>
                <w:lang w:eastAsia="pt-BR"/>
                <w:oMath/>
              </w:rPr>
              <w:pPrChange w:id="1725" w:author="Adriana Andrade" w:date="2020-06-05T16:30:00Z">
                <w:pPr>
                  <w:spacing w:after="0" w:line="240" w:lineRule="auto"/>
                  <w:jc w:val="center"/>
                </w:pPr>
              </w:pPrChange>
            </w:pPr>
            <w:del w:id="1726" w:author="Adriana Andrade" w:date="2020-06-05T16:30:00Z">
              <m:oMathPara>
                <m:oMath>
                  <m:r>
                    <m:rPr>
                      <m:sty m:val="bi"/>
                    </m:rPr>
                    <w:rPr>
                      <w:rFonts w:ascii="Cambria Math" w:eastAsia="Times New Roman" w:hAnsi="Cambria Math" w:cs="Times New Roman"/>
                      <w:color w:val="000000"/>
                      <w:sz w:val="24"/>
                      <w:szCs w:val="24"/>
                      <w:lang w:eastAsia="pt-BR"/>
                    </w:rPr>
                    <m:t>6</m:t>
                  </m:r>
                </m:oMath>
              </m:oMathPara>
            </w:del>
          </w:p>
        </w:tc>
        <w:tc>
          <w:tcPr>
            <w:tcW w:w="833" w:type="pct"/>
            <w:tcBorders>
              <w:top w:val="nil"/>
              <w:left w:val="nil"/>
              <w:bottom w:val="nil"/>
              <w:right w:val="nil"/>
            </w:tcBorders>
            <w:shd w:val="clear" w:color="auto" w:fill="auto"/>
            <w:noWrap/>
            <w:vAlign w:val="bottom"/>
            <w:hideMark/>
          </w:tcPr>
          <w:p w14:paraId="636A0A37" w14:textId="2C855CFC" w:rsidR="005C6D1D" w:rsidRPr="005C6D1D" w:rsidDel="00BA79DF" w:rsidRDefault="005C6D1D" w:rsidP="00BA79DF">
            <w:pPr>
              <w:pStyle w:val="Ttulo2"/>
              <w:spacing w:before="240" w:after="240"/>
              <w:rPr>
                <w:del w:id="1727" w:author="Adriana Andrade" w:date="2020-06-05T16:30:00Z"/>
                <w:rFonts w:ascii="Cambria Math" w:eastAsia="Times New Roman" w:hAnsi="Cambria Math" w:cs="Times New Roman"/>
                <w:color w:val="000000"/>
                <w:sz w:val="24"/>
                <w:szCs w:val="24"/>
                <w:lang w:eastAsia="pt-BR"/>
                <w:oMath/>
              </w:rPr>
              <w:pPrChange w:id="1728" w:author="Adriana Andrade" w:date="2020-06-05T16:30:00Z">
                <w:pPr>
                  <w:spacing w:after="0" w:line="240" w:lineRule="auto"/>
                  <w:jc w:val="center"/>
                </w:pPr>
              </w:pPrChange>
            </w:pPr>
            <w:del w:id="1729" w:author="Adriana Andrade" w:date="2020-06-05T16:30:00Z">
              <m:oMathPara>
                <m:oMath>
                  <m:r>
                    <m:rPr>
                      <m:sty m:val="bi"/>
                    </m:rPr>
                    <w:rPr>
                      <w:rFonts w:ascii="Cambria Math" w:eastAsia="Times New Roman" w:hAnsi="Cambria Math" w:cs="Times New Roman"/>
                      <w:color w:val="000000"/>
                      <w:sz w:val="24"/>
                      <w:szCs w:val="24"/>
                      <w:lang w:eastAsia="pt-BR"/>
                    </w:rPr>
                    <m:t>60</m:t>
                  </m:r>
                </m:oMath>
              </m:oMathPara>
            </w:del>
          </w:p>
        </w:tc>
        <w:tc>
          <w:tcPr>
            <w:tcW w:w="833" w:type="pct"/>
            <w:tcBorders>
              <w:top w:val="nil"/>
              <w:left w:val="nil"/>
              <w:bottom w:val="nil"/>
              <w:right w:val="nil"/>
            </w:tcBorders>
            <w:shd w:val="clear" w:color="auto" w:fill="auto"/>
            <w:noWrap/>
            <w:vAlign w:val="bottom"/>
            <w:hideMark/>
          </w:tcPr>
          <w:p w14:paraId="7616D098" w14:textId="087A45AC" w:rsidR="005C6D1D" w:rsidRPr="005C6D1D" w:rsidDel="00BA79DF" w:rsidRDefault="005C6D1D" w:rsidP="00BA79DF">
            <w:pPr>
              <w:pStyle w:val="Ttulo2"/>
              <w:spacing w:before="240" w:after="240"/>
              <w:rPr>
                <w:del w:id="1730" w:author="Adriana Andrade" w:date="2020-06-05T16:30:00Z"/>
                <w:rFonts w:ascii="Cambria Math" w:eastAsia="Times New Roman" w:hAnsi="Cambria Math" w:cs="Times New Roman"/>
                <w:color w:val="000000"/>
                <w:sz w:val="24"/>
                <w:szCs w:val="24"/>
                <w:lang w:eastAsia="pt-BR"/>
                <w:oMath/>
              </w:rPr>
              <w:pPrChange w:id="1731" w:author="Adriana Andrade" w:date="2020-06-05T16:30:00Z">
                <w:pPr>
                  <w:spacing w:after="0" w:line="240" w:lineRule="auto"/>
                  <w:jc w:val="center"/>
                </w:pPr>
              </w:pPrChange>
            </w:pPr>
            <w:del w:id="1732" w:author="Adriana Andrade" w:date="2020-06-05T16:30:00Z">
              <m:oMathPara>
                <m:oMath>
                  <m:r>
                    <m:rPr>
                      <m:sty m:val="bi"/>
                    </m:rPr>
                    <w:rPr>
                      <w:rFonts w:ascii="Cambria Math" w:eastAsia="Times New Roman" w:hAnsi="Cambria Math" w:cs="Times New Roman"/>
                      <w:color w:val="000000"/>
                      <w:sz w:val="24"/>
                      <w:szCs w:val="24"/>
                      <w:lang w:eastAsia="pt-BR"/>
                    </w:rPr>
                    <m:t>36</m:t>
                  </m:r>
                </m:oMath>
              </m:oMathPara>
            </w:del>
          </w:p>
        </w:tc>
        <w:tc>
          <w:tcPr>
            <w:tcW w:w="833" w:type="pct"/>
            <w:tcBorders>
              <w:top w:val="nil"/>
              <w:left w:val="nil"/>
              <w:bottom w:val="nil"/>
              <w:right w:val="nil"/>
            </w:tcBorders>
            <w:shd w:val="clear" w:color="auto" w:fill="auto"/>
            <w:noWrap/>
            <w:vAlign w:val="bottom"/>
            <w:hideMark/>
          </w:tcPr>
          <w:p w14:paraId="644D57A5" w14:textId="1826991E" w:rsidR="005C6D1D" w:rsidRPr="005C6D1D" w:rsidDel="00BA79DF" w:rsidRDefault="005C6D1D" w:rsidP="00BA79DF">
            <w:pPr>
              <w:pStyle w:val="Ttulo2"/>
              <w:spacing w:before="240" w:after="240"/>
              <w:rPr>
                <w:del w:id="1733" w:author="Adriana Andrade" w:date="2020-06-05T16:30:00Z"/>
                <w:rFonts w:ascii="Cambria Math" w:eastAsia="Times New Roman" w:hAnsi="Cambria Math" w:cs="Times New Roman"/>
                <w:color w:val="000000"/>
                <w:sz w:val="24"/>
                <w:szCs w:val="24"/>
                <w:lang w:eastAsia="pt-BR"/>
                <w:oMath/>
              </w:rPr>
              <w:pPrChange w:id="1734" w:author="Adriana Andrade" w:date="2020-06-05T16:30:00Z">
                <w:pPr>
                  <w:spacing w:after="0" w:line="240" w:lineRule="auto"/>
                  <w:jc w:val="center"/>
                </w:pPr>
              </w:pPrChange>
            </w:pPr>
            <w:del w:id="1735" w:author="Adriana Andrade" w:date="2020-06-05T16:30:00Z">
              <m:oMathPara>
                <m:oMath>
                  <m:r>
                    <m:rPr>
                      <m:sty m:val="bi"/>
                    </m:rPr>
                    <w:rPr>
                      <w:rFonts w:ascii="Cambria Math" w:eastAsia="Times New Roman" w:hAnsi="Cambria Math" w:cs="Times New Roman"/>
                      <w:color w:val="000000"/>
                      <w:sz w:val="24"/>
                      <w:szCs w:val="24"/>
                      <w:lang w:eastAsia="pt-BR"/>
                    </w:rPr>
                    <m:t>3.600</m:t>
                  </m:r>
                </m:oMath>
              </m:oMathPara>
            </w:del>
          </w:p>
        </w:tc>
        <w:tc>
          <w:tcPr>
            <w:tcW w:w="833" w:type="pct"/>
            <w:tcBorders>
              <w:top w:val="nil"/>
              <w:left w:val="nil"/>
              <w:bottom w:val="nil"/>
              <w:right w:val="nil"/>
            </w:tcBorders>
            <w:shd w:val="clear" w:color="auto" w:fill="auto"/>
            <w:noWrap/>
            <w:vAlign w:val="bottom"/>
            <w:hideMark/>
          </w:tcPr>
          <w:p w14:paraId="06283BAC" w14:textId="1AB317EB" w:rsidR="005C6D1D" w:rsidRPr="005C6D1D" w:rsidDel="00BA79DF" w:rsidRDefault="005C6D1D" w:rsidP="00BA79DF">
            <w:pPr>
              <w:pStyle w:val="Ttulo2"/>
              <w:spacing w:before="240" w:after="240"/>
              <w:rPr>
                <w:del w:id="1736" w:author="Adriana Andrade" w:date="2020-06-05T16:30:00Z"/>
                <w:rFonts w:ascii="Cambria Math" w:eastAsia="Times New Roman" w:hAnsi="Cambria Math" w:cs="Times New Roman"/>
                <w:color w:val="000000"/>
                <w:sz w:val="24"/>
                <w:szCs w:val="24"/>
                <w:lang w:eastAsia="pt-BR"/>
                <w:oMath/>
              </w:rPr>
              <w:pPrChange w:id="1737" w:author="Adriana Andrade" w:date="2020-06-05T16:30:00Z">
                <w:pPr>
                  <w:spacing w:after="0" w:line="240" w:lineRule="auto"/>
                  <w:jc w:val="center"/>
                </w:pPr>
              </w:pPrChange>
            </w:pPr>
            <w:del w:id="1738" w:author="Adriana Andrade" w:date="2020-06-05T16:30:00Z">
              <m:oMathPara>
                <m:oMath>
                  <m:r>
                    <m:rPr>
                      <m:sty m:val="bi"/>
                    </m:rPr>
                    <w:rPr>
                      <w:rFonts w:ascii="Cambria Math" w:eastAsia="Times New Roman" w:hAnsi="Cambria Math" w:cs="Times New Roman"/>
                      <w:color w:val="000000"/>
                      <w:sz w:val="24"/>
                      <w:szCs w:val="24"/>
                      <w:lang w:eastAsia="pt-BR"/>
                    </w:rPr>
                    <m:t>360</m:t>
                  </m:r>
                </m:oMath>
              </m:oMathPara>
            </w:del>
          </w:p>
        </w:tc>
      </w:tr>
      <w:tr w:rsidR="005C6D1D" w:rsidRPr="005C6D1D" w:rsidDel="00BA79DF" w14:paraId="1207A5A3" w14:textId="081CD5D8" w:rsidTr="005C6D1D">
        <w:trPr>
          <w:trHeight w:val="315"/>
          <w:del w:id="1739" w:author="Adriana Andrade" w:date="2020-06-05T16:30:00Z"/>
        </w:trPr>
        <w:tc>
          <w:tcPr>
            <w:tcW w:w="833" w:type="pct"/>
            <w:tcBorders>
              <w:top w:val="nil"/>
              <w:left w:val="nil"/>
              <w:bottom w:val="nil"/>
              <w:right w:val="nil"/>
            </w:tcBorders>
            <w:shd w:val="clear" w:color="auto" w:fill="auto"/>
            <w:noWrap/>
            <w:vAlign w:val="bottom"/>
            <w:hideMark/>
          </w:tcPr>
          <w:p w14:paraId="3C72151A" w14:textId="73A69C6F" w:rsidR="005C6D1D" w:rsidRPr="005C6D1D" w:rsidDel="00BA79DF" w:rsidRDefault="005C6D1D" w:rsidP="00BA79DF">
            <w:pPr>
              <w:pStyle w:val="Ttulo2"/>
              <w:spacing w:before="240" w:after="240"/>
              <w:rPr>
                <w:del w:id="1740" w:author="Adriana Andrade" w:date="2020-06-05T16:30:00Z"/>
                <w:rFonts w:ascii="Calibri" w:eastAsia="Times New Roman" w:hAnsi="Calibri" w:cs="Times New Roman"/>
                <w:color w:val="000000"/>
                <w:sz w:val="24"/>
                <w:szCs w:val="24"/>
                <w:lang w:eastAsia="pt-BR"/>
              </w:rPr>
              <w:pPrChange w:id="1741" w:author="Adriana Andrade" w:date="2020-06-05T16:30:00Z">
                <w:pPr>
                  <w:spacing w:after="0" w:line="240" w:lineRule="auto"/>
                  <w:jc w:val="center"/>
                </w:pPr>
              </w:pPrChange>
            </w:pPr>
            <w:del w:id="1742" w:author="Adriana Andrade" w:date="2020-06-05T16:30:00Z">
              <w:r w:rsidRPr="005C6D1D" w:rsidDel="00BA79DF">
                <w:rPr>
                  <w:rFonts w:ascii="Calibri" w:eastAsia="Times New Roman" w:hAnsi="Calibri" w:cs="Times New Roman"/>
                  <w:color w:val="000000"/>
                  <w:sz w:val="24"/>
                  <w:szCs w:val="24"/>
                  <w:lang w:eastAsia="pt-BR"/>
                </w:rPr>
                <w:delText>G</w:delText>
              </w:r>
            </w:del>
          </w:p>
        </w:tc>
        <w:tc>
          <w:tcPr>
            <w:tcW w:w="833" w:type="pct"/>
            <w:tcBorders>
              <w:top w:val="nil"/>
              <w:left w:val="nil"/>
              <w:bottom w:val="nil"/>
              <w:right w:val="nil"/>
            </w:tcBorders>
            <w:shd w:val="clear" w:color="auto" w:fill="auto"/>
            <w:noWrap/>
            <w:vAlign w:val="bottom"/>
            <w:hideMark/>
          </w:tcPr>
          <w:p w14:paraId="7FA04861" w14:textId="0F2C7483" w:rsidR="005C6D1D" w:rsidRPr="005C6D1D" w:rsidDel="00BA79DF" w:rsidRDefault="005C6D1D" w:rsidP="00BA79DF">
            <w:pPr>
              <w:pStyle w:val="Ttulo2"/>
              <w:spacing w:before="240" w:after="240"/>
              <w:rPr>
                <w:del w:id="1743" w:author="Adriana Andrade" w:date="2020-06-05T16:30:00Z"/>
                <w:rFonts w:ascii="Cambria Math" w:eastAsia="Times New Roman" w:hAnsi="Cambria Math" w:cs="Times New Roman"/>
                <w:color w:val="000000"/>
                <w:sz w:val="24"/>
                <w:szCs w:val="24"/>
                <w:lang w:eastAsia="pt-BR"/>
                <w:oMath/>
              </w:rPr>
              <w:pPrChange w:id="1744" w:author="Adriana Andrade" w:date="2020-06-05T16:30:00Z">
                <w:pPr>
                  <w:spacing w:after="0" w:line="240" w:lineRule="auto"/>
                  <w:jc w:val="center"/>
                </w:pPr>
              </w:pPrChange>
            </w:pPr>
            <w:del w:id="1745" w:author="Adriana Andrade" w:date="2020-06-05T16:30:00Z">
              <m:oMathPara>
                <m:oMath>
                  <m:r>
                    <m:rPr>
                      <m:sty m:val="bi"/>
                    </m:rPr>
                    <w:rPr>
                      <w:rFonts w:ascii="Cambria Math" w:eastAsia="Times New Roman" w:hAnsi="Cambria Math" w:cs="Times New Roman"/>
                      <w:color w:val="000000"/>
                      <w:sz w:val="24"/>
                      <w:szCs w:val="24"/>
                      <w:lang w:eastAsia="pt-BR"/>
                    </w:rPr>
                    <m:t>7</m:t>
                  </m:r>
                </m:oMath>
              </m:oMathPara>
            </w:del>
          </w:p>
        </w:tc>
        <w:tc>
          <w:tcPr>
            <w:tcW w:w="833" w:type="pct"/>
            <w:tcBorders>
              <w:top w:val="nil"/>
              <w:left w:val="nil"/>
              <w:bottom w:val="nil"/>
              <w:right w:val="nil"/>
            </w:tcBorders>
            <w:shd w:val="clear" w:color="auto" w:fill="auto"/>
            <w:noWrap/>
            <w:vAlign w:val="bottom"/>
            <w:hideMark/>
          </w:tcPr>
          <w:p w14:paraId="4305AB72" w14:textId="0C6CD687" w:rsidR="005C6D1D" w:rsidRPr="005C6D1D" w:rsidDel="00BA79DF" w:rsidRDefault="005C6D1D" w:rsidP="00BA79DF">
            <w:pPr>
              <w:pStyle w:val="Ttulo2"/>
              <w:spacing w:before="240" w:after="240"/>
              <w:rPr>
                <w:del w:id="1746" w:author="Adriana Andrade" w:date="2020-06-05T16:30:00Z"/>
                <w:rFonts w:ascii="Cambria Math" w:eastAsia="Times New Roman" w:hAnsi="Cambria Math" w:cs="Times New Roman"/>
                <w:color w:val="000000"/>
                <w:sz w:val="24"/>
                <w:szCs w:val="24"/>
                <w:lang w:eastAsia="pt-BR"/>
                <w:oMath/>
              </w:rPr>
              <w:pPrChange w:id="1747" w:author="Adriana Andrade" w:date="2020-06-05T16:30:00Z">
                <w:pPr>
                  <w:spacing w:after="0" w:line="240" w:lineRule="auto"/>
                  <w:jc w:val="center"/>
                </w:pPr>
              </w:pPrChange>
            </w:pPr>
            <w:del w:id="1748" w:author="Adriana Andrade" w:date="2020-06-05T16:30:00Z">
              <m:oMathPara>
                <m:oMath>
                  <m:r>
                    <m:rPr>
                      <m:sty m:val="bi"/>
                    </m:rPr>
                    <w:rPr>
                      <w:rFonts w:ascii="Cambria Math" w:eastAsia="Times New Roman" w:hAnsi="Cambria Math" w:cs="Times New Roman"/>
                      <w:color w:val="000000"/>
                      <w:sz w:val="24"/>
                      <w:szCs w:val="24"/>
                      <w:lang w:eastAsia="pt-BR"/>
                    </w:rPr>
                    <m:t>62</m:t>
                  </m:r>
                </m:oMath>
              </m:oMathPara>
            </w:del>
          </w:p>
        </w:tc>
        <w:tc>
          <w:tcPr>
            <w:tcW w:w="833" w:type="pct"/>
            <w:tcBorders>
              <w:top w:val="nil"/>
              <w:left w:val="nil"/>
              <w:bottom w:val="nil"/>
              <w:right w:val="nil"/>
            </w:tcBorders>
            <w:shd w:val="clear" w:color="auto" w:fill="auto"/>
            <w:noWrap/>
            <w:vAlign w:val="bottom"/>
            <w:hideMark/>
          </w:tcPr>
          <w:p w14:paraId="4B8F1825" w14:textId="21867D57" w:rsidR="005C6D1D" w:rsidRPr="005C6D1D" w:rsidDel="00BA79DF" w:rsidRDefault="005C6D1D" w:rsidP="00BA79DF">
            <w:pPr>
              <w:pStyle w:val="Ttulo2"/>
              <w:spacing w:before="240" w:after="240"/>
              <w:rPr>
                <w:del w:id="1749" w:author="Adriana Andrade" w:date="2020-06-05T16:30:00Z"/>
                <w:rFonts w:ascii="Cambria Math" w:eastAsia="Times New Roman" w:hAnsi="Cambria Math" w:cs="Times New Roman"/>
                <w:color w:val="000000"/>
                <w:sz w:val="24"/>
                <w:szCs w:val="24"/>
                <w:lang w:eastAsia="pt-BR"/>
                <w:oMath/>
              </w:rPr>
              <w:pPrChange w:id="1750" w:author="Adriana Andrade" w:date="2020-06-05T16:30:00Z">
                <w:pPr>
                  <w:spacing w:after="0" w:line="240" w:lineRule="auto"/>
                  <w:jc w:val="center"/>
                </w:pPr>
              </w:pPrChange>
            </w:pPr>
            <w:del w:id="1751" w:author="Adriana Andrade" w:date="2020-06-05T16:30:00Z">
              <m:oMathPara>
                <m:oMath>
                  <m:r>
                    <m:rPr>
                      <m:sty m:val="bi"/>
                    </m:rPr>
                    <w:rPr>
                      <w:rFonts w:ascii="Cambria Math" w:eastAsia="Times New Roman" w:hAnsi="Cambria Math" w:cs="Times New Roman"/>
                      <w:color w:val="000000"/>
                      <w:sz w:val="24"/>
                      <w:szCs w:val="24"/>
                      <w:lang w:eastAsia="pt-BR"/>
                    </w:rPr>
                    <m:t>49</m:t>
                  </m:r>
                </m:oMath>
              </m:oMathPara>
            </w:del>
          </w:p>
        </w:tc>
        <w:tc>
          <w:tcPr>
            <w:tcW w:w="833" w:type="pct"/>
            <w:tcBorders>
              <w:top w:val="nil"/>
              <w:left w:val="nil"/>
              <w:bottom w:val="nil"/>
              <w:right w:val="nil"/>
            </w:tcBorders>
            <w:shd w:val="clear" w:color="auto" w:fill="auto"/>
            <w:noWrap/>
            <w:vAlign w:val="bottom"/>
            <w:hideMark/>
          </w:tcPr>
          <w:p w14:paraId="4B9E1437" w14:textId="2863C241" w:rsidR="005C6D1D" w:rsidRPr="005C6D1D" w:rsidDel="00BA79DF" w:rsidRDefault="005C6D1D" w:rsidP="00BA79DF">
            <w:pPr>
              <w:pStyle w:val="Ttulo2"/>
              <w:spacing w:before="240" w:after="240"/>
              <w:rPr>
                <w:del w:id="1752" w:author="Adriana Andrade" w:date="2020-06-05T16:30:00Z"/>
                <w:rFonts w:ascii="Cambria Math" w:eastAsia="Times New Roman" w:hAnsi="Cambria Math" w:cs="Times New Roman"/>
                <w:color w:val="000000"/>
                <w:sz w:val="24"/>
                <w:szCs w:val="24"/>
                <w:lang w:eastAsia="pt-BR"/>
                <w:oMath/>
              </w:rPr>
              <w:pPrChange w:id="1753" w:author="Adriana Andrade" w:date="2020-06-05T16:30:00Z">
                <w:pPr>
                  <w:spacing w:after="0" w:line="240" w:lineRule="auto"/>
                  <w:jc w:val="center"/>
                </w:pPr>
              </w:pPrChange>
            </w:pPr>
            <w:del w:id="1754" w:author="Adriana Andrade" w:date="2020-06-05T16:30:00Z">
              <m:oMathPara>
                <m:oMath>
                  <m:r>
                    <m:rPr>
                      <m:sty m:val="bi"/>
                    </m:rPr>
                    <w:rPr>
                      <w:rFonts w:ascii="Cambria Math" w:eastAsia="Times New Roman" w:hAnsi="Cambria Math" w:cs="Times New Roman"/>
                      <w:color w:val="000000"/>
                      <w:sz w:val="24"/>
                      <w:szCs w:val="24"/>
                      <w:lang w:eastAsia="pt-BR"/>
                    </w:rPr>
                    <m:t>3.844</m:t>
                  </m:r>
                </m:oMath>
              </m:oMathPara>
            </w:del>
          </w:p>
        </w:tc>
        <w:tc>
          <w:tcPr>
            <w:tcW w:w="833" w:type="pct"/>
            <w:tcBorders>
              <w:top w:val="nil"/>
              <w:left w:val="nil"/>
              <w:bottom w:val="nil"/>
              <w:right w:val="nil"/>
            </w:tcBorders>
            <w:shd w:val="clear" w:color="auto" w:fill="auto"/>
            <w:noWrap/>
            <w:vAlign w:val="bottom"/>
            <w:hideMark/>
          </w:tcPr>
          <w:p w14:paraId="0A7A547B" w14:textId="669548F5" w:rsidR="005C6D1D" w:rsidRPr="005C6D1D" w:rsidDel="00BA79DF" w:rsidRDefault="005C6D1D" w:rsidP="00BA79DF">
            <w:pPr>
              <w:pStyle w:val="Ttulo2"/>
              <w:spacing w:before="240" w:after="240"/>
              <w:rPr>
                <w:del w:id="1755" w:author="Adriana Andrade" w:date="2020-06-05T16:30:00Z"/>
                <w:rFonts w:ascii="Cambria Math" w:eastAsia="Times New Roman" w:hAnsi="Cambria Math" w:cs="Times New Roman"/>
                <w:color w:val="000000"/>
                <w:sz w:val="24"/>
                <w:szCs w:val="24"/>
                <w:lang w:eastAsia="pt-BR"/>
                <w:oMath/>
              </w:rPr>
              <w:pPrChange w:id="1756" w:author="Adriana Andrade" w:date="2020-06-05T16:30:00Z">
                <w:pPr>
                  <w:spacing w:after="0" w:line="240" w:lineRule="auto"/>
                  <w:jc w:val="center"/>
                </w:pPr>
              </w:pPrChange>
            </w:pPr>
            <w:del w:id="1757" w:author="Adriana Andrade" w:date="2020-06-05T16:30:00Z">
              <m:oMathPara>
                <m:oMath>
                  <m:r>
                    <m:rPr>
                      <m:sty m:val="bi"/>
                    </m:rPr>
                    <w:rPr>
                      <w:rFonts w:ascii="Cambria Math" w:eastAsia="Times New Roman" w:hAnsi="Cambria Math" w:cs="Times New Roman"/>
                      <w:color w:val="000000"/>
                      <w:sz w:val="24"/>
                      <w:szCs w:val="24"/>
                      <w:lang w:eastAsia="pt-BR"/>
                    </w:rPr>
                    <m:t>434</m:t>
                  </m:r>
                </m:oMath>
              </m:oMathPara>
            </w:del>
          </w:p>
        </w:tc>
      </w:tr>
      <w:tr w:rsidR="005C6D1D" w:rsidRPr="005C6D1D" w:rsidDel="00BA79DF" w14:paraId="48EC9B2E" w14:textId="34561DA7" w:rsidTr="005C6D1D">
        <w:trPr>
          <w:trHeight w:val="315"/>
          <w:del w:id="1758" w:author="Adriana Andrade" w:date="2020-06-05T16:30:00Z"/>
        </w:trPr>
        <w:tc>
          <w:tcPr>
            <w:tcW w:w="833" w:type="pct"/>
            <w:tcBorders>
              <w:top w:val="nil"/>
              <w:left w:val="nil"/>
              <w:bottom w:val="nil"/>
              <w:right w:val="nil"/>
            </w:tcBorders>
            <w:shd w:val="clear" w:color="auto" w:fill="auto"/>
            <w:noWrap/>
            <w:vAlign w:val="bottom"/>
            <w:hideMark/>
          </w:tcPr>
          <w:p w14:paraId="4A6A2579" w14:textId="55447617" w:rsidR="005C6D1D" w:rsidRPr="005C6D1D" w:rsidDel="00BA79DF" w:rsidRDefault="005C6D1D" w:rsidP="00BA79DF">
            <w:pPr>
              <w:pStyle w:val="Ttulo2"/>
              <w:spacing w:before="240" w:after="240"/>
              <w:rPr>
                <w:del w:id="1759" w:author="Adriana Andrade" w:date="2020-06-05T16:30:00Z"/>
                <w:rFonts w:ascii="Calibri" w:eastAsia="Times New Roman" w:hAnsi="Calibri" w:cs="Times New Roman"/>
                <w:color w:val="000000"/>
                <w:sz w:val="24"/>
                <w:szCs w:val="24"/>
                <w:lang w:eastAsia="pt-BR"/>
              </w:rPr>
              <w:pPrChange w:id="1760" w:author="Adriana Andrade" w:date="2020-06-05T16:30:00Z">
                <w:pPr>
                  <w:spacing w:after="0" w:line="240" w:lineRule="auto"/>
                  <w:jc w:val="center"/>
                </w:pPr>
              </w:pPrChange>
            </w:pPr>
            <w:del w:id="1761" w:author="Adriana Andrade" w:date="2020-06-05T16:30:00Z">
              <w:r w:rsidRPr="005C6D1D" w:rsidDel="00BA79DF">
                <w:rPr>
                  <w:rFonts w:ascii="Calibri" w:eastAsia="Times New Roman" w:hAnsi="Calibri" w:cs="Times New Roman"/>
                  <w:color w:val="000000"/>
                  <w:sz w:val="24"/>
                  <w:szCs w:val="24"/>
                  <w:lang w:eastAsia="pt-BR"/>
                </w:rPr>
                <w:delText>H</w:delText>
              </w:r>
            </w:del>
          </w:p>
        </w:tc>
        <w:tc>
          <w:tcPr>
            <w:tcW w:w="833" w:type="pct"/>
            <w:tcBorders>
              <w:top w:val="nil"/>
              <w:left w:val="nil"/>
              <w:bottom w:val="nil"/>
              <w:right w:val="nil"/>
            </w:tcBorders>
            <w:shd w:val="clear" w:color="auto" w:fill="auto"/>
            <w:noWrap/>
            <w:vAlign w:val="bottom"/>
            <w:hideMark/>
          </w:tcPr>
          <w:p w14:paraId="652C62D4" w14:textId="658AD64A" w:rsidR="005C6D1D" w:rsidRPr="005C6D1D" w:rsidDel="00BA79DF" w:rsidRDefault="005C6D1D" w:rsidP="00BA79DF">
            <w:pPr>
              <w:pStyle w:val="Ttulo2"/>
              <w:spacing w:before="240" w:after="240"/>
              <w:rPr>
                <w:del w:id="1762" w:author="Adriana Andrade" w:date="2020-06-05T16:30:00Z"/>
                <w:rFonts w:ascii="Cambria Math" w:eastAsia="Times New Roman" w:hAnsi="Cambria Math" w:cs="Times New Roman"/>
                <w:color w:val="000000"/>
                <w:sz w:val="24"/>
                <w:szCs w:val="24"/>
                <w:lang w:eastAsia="pt-BR"/>
                <w:oMath/>
              </w:rPr>
              <w:pPrChange w:id="1763" w:author="Adriana Andrade" w:date="2020-06-05T16:30:00Z">
                <w:pPr>
                  <w:spacing w:after="0" w:line="240" w:lineRule="auto"/>
                  <w:jc w:val="center"/>
                </w:pPr>
              </w:pPrChange>
            </w:pPr>
            <w:del w:id="1764" w:author="Adriana Andrade" w:date="2020-06-05T16:30:00Z">
              <m:oMathPara>
                <m:oMath>
                  <m:r>
                    <m:rPr>
                      <m:sty m:val="bi"/>
                    </m:rPr>
                    <w:rPr>
                      <w:rFonts w:ascii="Cambria Math" w:eastAsia="Times New Roman" w:hAnsi="Cambria Math" w:cs="Times New Roman"/>
                      <w:color w:val="000000"/>
                      <w:sz w:val="24"/>
                      <w:szCs w:val="24"/>
                      <w:lang w:eastAsia="pt-BR"/>
                    </w:rPr>
                    <m:t>8</m:t>
                  </m:r>
                </m:oMath>
              </m:oMathPara>
            </w:del>
          </w:p>
        </w:tc>
        <w:tc>
          <w:tcPr>
            <w:tcW w:w="833" w:type="pct"/>
            <w:tcBorders>
              <w:top w:val="nil"/>
              <w:left w:val="nil"/>
              <w:bottom w:val="nil"/>
              <w:right w:val="nil"/>
            </w:tcBorders>
            <w:shd w:val="clear" w:color="auto" w:fill="auto"/>
            <w:noWrap/>
            <w:vAlign w:val="bottom"/>
            <w:hideMark/>
          </w:tcPr>
          <w:p w14:paraId="72D850FB" w14:textId="6518D9C4" w:rsidR="005C6D1D" w:rsidRPr="005C6D1D" w:rsidDel="00BA79DF" w:rsidRDefault="005C6D1D" w:rsidP="00BA79DF">
            <w:pPr>
              <w:pStyle w:val="Ttulo2"/>
              <w:spacing w:before="240" w:after="240"/>
              <w:rPr>
                <w:del w:id="1765" w:author="Adriana Andrade" w:date="2020-06-05T16:30:00Z"/>
                <w:rFonts w:ascii="Cambria Math" w:eastAsia="Times New Roman" w:hAnsi="Cambria Math" w:cs="Times New Roman"/>
                <w:color w:val="000000"/>
                <w:sz w:val="24"/>
                <w:szCs w:val="24"/>
                <w:lang w:eastAsia="pt-BR"/>
                <w:oMath/>
              </w:rPr>
              <w:pPrChange w:id="1766" w:author="Adriana Andrade" w:date="2020-06-05T16:30:00Z">
                <w:pPr>
                  <w:spacing w:after="0" w:line="240" w:lineRule="auto"/>
                  <w:jc w:val="center"/>
                </w:pPr>
              </w:pPrChange>
            </w:pPr>
            <w:del w:id="1767" w:author="Adriana Andrade" w:date="2020-06-05T16:30:00Z">
              <m:oMathPara>
                <m:oMath>
                  <m:r>
                    <m:rPr>
                      <m:sty m:val="bi"/>
                    </m:rPr>
                    <w:rPr>
                      <w:rFonts w:ascii="Cambria Math" w:eastAsia="Times New Roman" w:hAnsi="Cambria Math" w:cs="Times New Roman"/>
                      <w:color w:val="000000"/>
                      <w:sz w:val="24"/>
                      <w:szCs w:val="24"/>
                      <w:lang w:eastAsia="pt-BR"/>
                    </w:rPr>
                    <m:t>58</m:t>
                  </m:r>
                </m:oMath>
              </m:oMathPara>
            </w:del>
          </w:p>
        </w:tc>
        <w:tc>
          <w:tcPr>
            <w:tcW w:w="833" w:type="pct"/>
            <w:tcBorders>
              <w:top w:val="nil"/>
              <w:left w:val="nil"/>
              <w:bottom w:val="nil"/>
              <w:right w:val="nil"/>
            </w:tcBorders>
            <w:shd w:val="clear" w:color="auto" w:fill="auto"/>
            <w:noWrap/>
            <w:vAlign w:val="bottom"/>
            <w:hideMark/>
          </w:tcPr>
          <w:p w14:paraId="6FA79196" w14:textId="5E08685D" w:rsidR="005C6D1D" w:rsidRPr="005C6D1D" w:rsidDel="00BA79DF" w:rsidRDefault="005C6D1D" w:rsidP="00BA79DF">
            <w:pPr>
              <w:pStyle w:val="Ttulo2"/>
              <w:spacing w:before="240" w:after="240"/>
              <w:rPr>
                <w:del w:id="1768" w:author="Adriana Andrade" w:date="2020-06-05T16:30:00Z"/>
                <w:rFonts w:ascii="Cambria Math" w:eastAsia="Times New Roman" w:hAnsi="Cambria Math" w:cs="Times New Roman"/>
                <w:color w:val="000000"/>
                <w:sz w:val="24"/>
                <w:szCs w:val="24"/>
                <w:lang w:eastAsia="pt-BR"/>
                <w:oMath/>
              </w:rPr>
              <w:pPrChange w:id="1769" w:author="Adriana Andrade" w:date="2020-06-05T16:30:00Z">
                <w:pPr>
                  <w:spacing w:after="0" w:line="240" w:lineRule="auto"/>
                  <w:jc w:val="center"/>
                </w:pPr>
              </w:pPrChange>
            </w:pPr>
            <w:del w:id="1770" w:author="Adriana Andrade" w:date="2020-06-05T16:30:00Z">
              <m:oMathPara>
                <m:oMath>
                  <m:r>
                    <m:rPr>
                      <m:sty m:val="bi"/>
                    </m:rPr>
                    <w:rPr>
                      <w:rFonts w:ascii="Cambria Math" w:eastAsia="Times New Roman" w:hAnsi="Cambria Math" w:cs="Times New Roman"/>
                      <w:color w:val="000000"/>
                      <w:sz w:val="24"/>
                      <w:szCs w:val="24"/>
                      <w:lang w:eastAsia="pt-BR"/>
                    </w:rPr>
                    <m:t>64</m:t>
                  </m:r>
                </m:oMath>
              </m:oMathPara>
            </w:del>
          </w:p>
        </w:tc>
        <w:tc>
          <w:tcPr>
            <w:tcW w:w="833" w:type="pct"/>
            <w:tcBorders>
              <w:top w:val="nil"/>
              <w:left w:val="nil"/>
              <w:bottom w:val="nil"/>
              <w:right w:val="nil"/>
            </w:tcBorders>
            <w:shd w:val="clear" w:color="auto" w:fill="auto"/>
            <w:noWrap/>
            <w:vAlign w:val="bottom"/>
            <w:hideMark/>
          </w:tcPr>
          <w:p w14:paraId="0A89109F" w14:textId="1272F222" w:rsidR="005C6D1D" w:rsidRPr="005C6D1D" w:rsidDel="00BA79DF" w:rsidRDefault="005C6D1D" w:rsidP="00BA79DF">
            <w:pPr>
              <w:pStyle w:val="Ttulo2"/>
              <w:spacing w:before="240" w:after="240"/>
              <w:rPr>
                <w:del w:id="1771" w:author="Adriana Andrade" w:date="2020-06-05T16:30:00Z"/>
                <w:rFonts w:ascii="Cambria Math" w:eastAsia="Times New Roman" w:hAnsi="Cambria Math" w:cs="Times New Roman"/>
                <w:color w:val="000000"/>
                <w:sz w:val="24"/>
                <w:szCs w:val="24"/>
                <w:lang w:eastAsia="pt-BR"/>
                <w:oMath/>
              </w:rPr>
              <w:pPrChange w:id="1772" w:author="Adriana Andrade" w:date="2020-06-05T16:30:00Z">
                <w:pPr>
                  <w:spacing w:after="0" w:line="240" w:lineRule="auto"/>
                  <w:jc w:val="center"/>
                </w:pPr>
              </w:pPrChange>
            </w:pPr>
            <w:del w:id="1773" w:author="Adriana Andrade" w:date="2020-06-05T16:30:00Z">
              <m:oMathPara>
                <m:oMath>
                  <m:r>
                    <m:rPr>
                      <m:sty m:val="bi"/>
                    </m:rPr>
                    <w:rPr>
                      <w:rFonts w:ascii="Cambria Math" w:eastAsia="Times New Roman" w:hAnsi="Cambria Math" w:cs="Times New Roman"/>
                      <w:color w:val="000000"/>
                      <w:sz w:val="24"/>
                      <w:szCs w:val="24"/>
                      <w:lang w:eastAsia="pt-BR"/>
                    </w:rPr>
                    <m:t>3.364</m:t>
                  </m:r>
                </m:oMath>
              </m:oMathPara>
            </w:del>
          </w:p>
        </w:tc>
        <w:tc>
          <w:tcPr>
            <w:tcW w:w="833" w:type="pct"/>
            <w:tcBorders>
              <w:top w:val="nil"/>
              <w:left w:val="nil"/>
              <w:bottom w:val="nil"/>
              <w:right w:val="nil"/>
            </w:tcBorders>
            <w:shd w:val="clear" w:color="auto" w:fill="auto"/>
            <w:noWrap/>
            <w:vAlign w:val="bottom"/>
            <w:hideMark/>
          </w:tcPr>
          <w:p w14:paraId="474F513E" w14:textId="7AEEC059" w:rsidR="005C6D1D" w:rsidRPr="005C6D1D" w:rsidDel="00BA79DF" w:rsidRDefault="005C6D1D" w:rsidP="00BA79DF">
            <w:pPr>
              <w:pStyle w:val="Ttulo2"/>
              <w:spacing w:before="240" w:after="240"/>
              <w:rPr>
                <w:del w:id="1774" w:author="Adriana Andrade" w:date="2020-06-05T16:30:00Z"/>
                <w:rFonts w:ascii="Cambria Math" w:eastAsia="Times New Roman" w:hAnsi="Cambria Math" w:cs="Times New Roman"/>
                <w:color w:val="000000"/>
                <w:sz w:val="24"/>
                <w:szCs w:val="24"/>
                <w:lang w:eastAsia="pt-BR"/>
                <w:oMath/>
              </w:rPr>
              <w:pPrChange w:id="1775" w:author="Adriana Andrade" w:date="2020-06-05T16:30:00Z">
                <w:pPr>
                  <w:spacing w:after="0" w:line="240" w:lineRule="auto"/>
                  <w:jc w:val="center"/>
                </w:pPr>
              </w:pPrChange>
            </w:pPr>
            <w:del w:id="1776" w:author="Adriana Andrade" w:date="2020-06-05T16:30:00Z">
              <m:oMathPara>
                <m:oMath>
                  <m:r>
                    <m:rPr>
                      <m:sty m:val="bi"/>
                    </m:rPr>
                    <w:rPr>
                      <w:rFonts w:ascii="Cambria Math" w:eastAsia="Times New Roman" w:hAnsi="Cambria Math" w:cs="Times New Roman"/>
                      <w:color w:val="000000"/>
                      <w:sz w:val="24"/>
                      <w:szCs w:val="24"/>
                      <w:lang w:eastAsia="pt-BR"/>
                    </w:rPr>
                    <m:t>464</m:t>
                  </m:r>
                </m:oMath>
              </m:oMathPara>
            </w:del>
          </w:p>
        </w:tc>
      </w:tr>
      <w:tr w:rsidR="005C6D1D" w:rsidRPr="005C6D1D" w:rsidDel="00BA79DF" w14:paraId="444C040E" w14:textId="6B1C38C0" w:rsidTr="005C6D1D">
        <w:trPr>
          <w:trHeight w:val="315"/>
          <w:del w:id="1777" w:author="Adriana Andrade" w:date="2020-06-05T16:30:00Z"/>
        </w:trPr>
        <w:tc>
          <w:tcPr>
            <w:tcW w:w="833" w:type="pct"/>
            <w:tcBorders>
              <w:top w:val="nil"/>
              <w:left w:val="nil"/>
              <w:bottom w:val="nil"/>
              <w:right w:val="nil"/>
            </w:tcBorders>
            <w:shd w:val="clear" w:color="auto" w:fill="auto"/>
            <w:noWrap/>
            <w:vAlign w:val="bottom"/>
            <w:hideMark/>
          </w:tcPr>
          <w:p w14:paraId="3809FD84" w14:textId="66BC6B4E" w:rsidR="005C6D1D" w:rsidRPr="005C6D1D" w:rsidDel="00BA79DF" w:rsidRDefault="005C6D1D" w:rsidP="00BA79DF">
            <w:pPr>
              <w:pStyle w:val="Ttulo2"/>
              <w:spacing w:before="240" w:after="240"/>
              <w:rPr>
                <w:del w:id="1778" w:author="Adriana Andrade" w:date="2020-06-05T16:30:00Z"/>
                <w:rFonts w:ascii="Calibri" w:eastAsia="Times New Roman" w:hAnsi="Calibri" w:cs="Times New Roman"/>
                <w:color w:val="000000"/>
                <w:sz w:val="24"/>
                <w:szCs w:val="24"/>
                <w:lang w:eastAsia="pt-BR"/>
              </w:rPr>
              <w:pPrChange w:id="1779" w:author="Adriana Andrade" w:date="2020-06-05T16:30:00Z">
                <w:pPr>
                  <w:spacing w:after="0" w:line="240" w:lineRule="auto"/>
                  <w:jc w:val="center"/>
                </w:pPr>
              </w:pPrChange>
            </w:pPr>
            <w:del w:id="1780" w:author="Adriana Andrade" w:date="2020-06-05T16:30:00Z">
              <w:r w:rsidRPr="005C6D1D" w:rsidDel="00BA79DF">
                <w:rPr>
                  <w:rFonts w:ascii="Calibri" w:eastAsia="Times New Roman" w:hAnsi="Calibri" w:cs="Times New Roman"/>
                  <w:color w:val="000000"/>
                  <w:sz w:val="24"/>
                  <w:szCs w:val="24"/>
                  <w:lang w:eastAsia="pt-BR"/>
                </w:rPr>
                <w:delText>I</w:delText>
              </w:r>
            </w:del>
          </w:p>
        </w:tc>
        <w:tc>
          <w:tcPr>
            <w:tcW w:w="833" w:type="pct"/>
            <w:tcBorders>
              <w:top w:val="nil"/>
              <w:left w:val="nil"/>
              <w:bottom w:val="nil"/>
              <w:right w:val="nil"/>
            </w:tcBorders>
            <w:shd w:val="clear" w:color="auto" w:fill="auto"/>
            <w:noWrap/>
            <w:vAlign w:val="bottom"/>
            <w:hideMark/>
          </w:tcPr>
          <w:p w14:paraId="724F8791" w14:textId="32404B52" w:rsidR="005C6D1D" w:rsidRPr="005C6D1D" w:rsidDel="00BA79DF" w:rsidRDefault="005C6D1D" w:rsidP="00BA79DF">
            <w:pPr>
              <w:pStyle w:val="Ttulo2"/>
              <w:spacing w:before="240" w:after="240"/>
              <w:rPr>
                <w:del w:id="1781" w:author="Adriana Andrade" w:date="2020-06-05T16:30:00Z"/>
                <w:rFonts w:ascii="Cambria Math" w:eastAsia="Times New Roman" w:hAnsi="Cambria Math" w:cs="Times New Roman"/>
                <w:color w:val="000000"/>
                <w:sz w:val="24"/>
                <w:szCs w:val="24"/>
                <w:lang w:eastAsia="pt-BR"/>
                <w:oMath/>
              </w:rPr>
              <w:pPrChange w:id="1782" w:author="Adriana Andrade" w:date="2020-06-05T16:30:00Z">
                <w:pPr>
                  <w:spacing w:after="0" w:line="240" w:lineRule="auto"/>
                  <w:jc w:val="center"/>
                </w:pPr>
              </w:pPrChange>
            </w:pPr>
            <w:del w:id="1783" w:author="Adriana Andrade" w:date="2020-06-05T16:30:00Z">
              <m:oMathPara>
                <m:oMath>
                  <m:r>
                    <m:rPr>
                      <m:sty m:val="bi"/>
                    </m:rPr>
                    <w:rPr>
                      <w:rFonts w:ascii="Cambria Math" w:eastAsia="Times New Roman" w:hAnsi="Cambria Math" w:cs="Times New Roman"/>
                      <w:color w:val="000000"/>
                      <w:sz w:val="24"/>
                      <w:szCs w:val="24"/>
                      <w:lang w:eastAsia="pt-BR"/>
                    </w:rPr>
                    <m:t>8</m:t>
                  </m:r>
                </m:oMath>
              </m:oMathPara>
            </w:del>
          </w:p>
        </w:tc>
        <w:tc>
          <w:tcPr>
            <w:tcW w:w="833" w:type="pct"/>
            <w:tcBorders>
              <w:top w:val="nil"/>
              <w:left w:val="nil"/>
              <w:bottom w:val="nil"/>
              <w:right w:val="nil"/>
            </w:tcBorders>
            <w:shd w:val="clear" w:color="auto" w:fill="auto"/>
            <w:noWrap/>
            <w:vAlign w:val="bottom"/>
            <w:hideMark/>
          </w:tcPr>
          <w:p w14:paraId="7010C4FA" w14:textId="0EEDF0B1" w:rsidR="005C6D1D" w:rsidRPr="005C6D1D" w:rsidDel="00BA79DF" w:rsidRDefault="005C6D1D" w:rsidP="00BA79DF">
            <w:pPr>
              <w:pStyle w:val="Ttulo2"/>
              <w:spacing w:before="240" w:after="240"/>
              <w:rPr>
                <w:del w:id="1784" w:author="Adriana Andrade" w:date="2020-06-05T16:30:00Z"/>
                <w:rFonts w:ascii="Cambria Math" w:eastAsia="Times New Roman" w:hAnsi="Cambria Math" w:cs="Times New Roman"/>
                <w:color w:val="000000"/>
                <w:sz w:val="24"/>
                <w:szCs w:val="24"/>
                <w:lang w:eastAsia="pt-BR"/>
                <w:oMath/>
              </w:rPr>
              <w:pPrChange w:id="1785" w:author="Adriana Andrade" w:date="2020-06-05T16:30:00Z">
                <w:pPr>
                  <w:spacing w:after="0" w:line="240" w:lineRule="auto"/>
                  <w:jc w:val="center"/>
                </w:pPr>
              </w:pPrChange>
            </w:pPr>
            <w:del w:id="1786" w:author="Adriana Andrade" w:date="2020-06-05T16:30:00Z">
              <m:oMathPara>
                <m:oMath>
                  <m:r>
                    <m:rPr>
                      <m:sty m:val="bi"/>
                    </m:rPr>
                    <w:rPr>
                      <w:rFonts w:ascii="Cambria Math" w:eastAsia="Times New Roman" w:hAnsi="Cambria Math" w:cs="Times New Roman"/>
                      <w:color w:val="000000"/>
                      <w:sz w:val="24"/>
                      <w:szCs w:val="24"/>
                      <w:lang w:eastAsia="pt-BR"/>
                    </w:rPr>
                    <m:t>64</m:t>
                  </m:r>
                </m:oMath>
              </m:oMathPara>
            </w:del>
          </w:p>
        </w:tc>
        <w:tc>
          <w:tcPr>
            <w:tcW w:w="833" w:type="pct"/>
            <w:tcBorders>
              <w:top w:val="nil"/>
              <w:left w:val="nil"/>
              <w:bottom w:val="nil"/>
              <w:right w:val="nil"/>
            </w:tcBorders>
            <w:shd w:val="clear" w:color="auto" w:fill="auto"/>
            <w:noWrap/>
            <w:vAlign w:val="bottom"/>
            <w:hideMark/>
          </w:tcPr>
          <w:p w14:paraId="4E619C09" w14:textId="3C6EF9A6" w:rsidR="005C6D1D" w:rsidRPr="005C6D1D" w:rsidDel="00BA79DF" w:rsidRDefault="005C6D1D" w:rsidP="00BA79DF">
            <w:pPr>
              <w:pStyle w:val="Ttulo2"/>
              <w:spacing w:before="240" w:after="240"/>
              <w:rPr>
                <w:del w:id="1787" w:author="Adriana Andrade" w:date="2020-06-05T16:30:00Z"/>
                <w:rFonts w:ascii="Cambria Math" w:eastAsia="Times New Roman" w:hAnsi="Cambria Math" w:cs="Times New Roman"/>
                <w:color w:val="000000"/>
                <w:sz w:val="24"/>
                <w:szCs w:val="24"/>
                <w:lang w:eastAsia="pt-BR"/>
                <w:oMath/>
              </w:rPr>
              <w:pPrChange w:id="1788" w:author="Adriana Andrade" w:date="2020-06-05T16:30:00Z">
                <w:pPr>
                  <w:spacing w:after="0" w:line="240" w:lineRule="auto"/>
                  <w:jc w:val="center"/>
                </w:pPr>
              </w:pPrChange>
            </w:pPr>
            <w:del w:id="1789" w:author="Adriana Andrade" w:date="2020-06-05T16:30:00Z">
              <m:oMathPara>
                <m:oMath>
                  <m:r>
                    <m:rPr>
                      <m:sty m:val="bi"/>
                    </m:rPr>
                    <w:rPr>
                      <w:rFonts w:ascii="Cambria Math" w:eastAsia="Times New Roman" w:hAnsi="Cambria Math" w:cs="Times New Roman"/>
                      <w:color w:val="000000"/>
                      <w:sz w:val="24"/>
                      <w:szCs w:val="24"/>
                      <w:lang w:eastAsia="pt-BR"/>
                    </w:rPr>
                    <m:t>64</m:t>
                  </m:r>
                </m:oMath>
              </m:oMathPara>
            </w:del>
          </w:p>
        </w:tc>
        <w:tc>
          <w:tcPr>
            <w:tcW w:w="833" w:type="pct"/>
            <w:tcBorders>
              <w:top w:val="nil"/>
              <w:left w:val="nil"/>
              <w:bottom w:val="nil"/>
              <w:right w:val="nil"/>
            </w:tcBorders>
            <w:shd w:val="clear" w:color="auto" w:fill="auto"/>
            <w:noWrap/>
            <w:vAlign w:val="bottom"/>
            <w:hideMark/>
          </w:tcPr>
          <w:p w14:paraId="11ABF0CB" w14:textId="38765A55" w:rsidR="005C6D1D" w:rsidRPr="005C6D1D" w:rsidDel="00BA79DF" w:rsidRDefault="005C6D1D" w:rsidP="00BA79DF">
            <w:pPr>
              <w:pStyle w:val="Ttulo2"/>
              <w:spacing w:before="240" w:after="240"/>
              <w:rPr>
                <w:del w:id="1790" w:author="Adriana Andrade" w:date="2020-06-05T16:30:00Z"/>
                <w:rFonts w:ascii="Cambria Math" w:eastAsia="Times New Roman" w:hAnsi="Cambria Math" w:cs="Times New Roman"/>
                <w:color w:val="000000"/>
                <w:sz w:val="24"/>
                <w:szCs w:val="24"/>
                <w:lang w:eastAsia="pt-BR"/>
                <w:oMath/>
              </w:rPr>
              <w:pPrChange w:id="1791" w:author="Adriana Andrade" w:date="2020-06-05T16:30:00Z">
                <w:pPr>
                  <w:spacing w:after="0" w:line="240" w:lineRule="auto"/>
                  <w:jc w:val="center"/>
                </w:pPr>
              </w:pPrChange>
            </w:pPr>
            <w:del w:id="1792" w:author="Adriana Andrade" w:date="2020-06-05T16:30:00Z">
              <m:oMathPara>
                <m:oMath>
                  <m:r>
                    <m:rPr>
                      <m:sty m:val="bi"/>
                    </m:rPr>
                    <w:rPr>
                      <w:rFonts w:ascii="Cambria Math" w:eastAsia="Times New Roman" w:hAnsi="Cambria Math" w:cs="Times New Roman"/>
                      <w:color w:val="000000"/>
                      <w:sz w:val="24"/>
                      <w:szCs w:val="24"/>
                      <w:lang w:eastAsia="pt-BR"/>
                    </w:rPr>
                    <m:t>4.096</m:t>
                  </m:r>
                </m:oMath>
              </m:oMathPara>
            </w:del>
          </w:p>
        </w:tc>
        <w:tc>
          <w:tcPr>
            <w:tcW w:w="833" w:type="pct"/>
            <w:tcBorders>
              <w:top w:val="nil"/>
              <w:left w:val="nil"/>
              <w:bottom w:val="nil"/>
              <w:right w:val="nil"/>
            </w:tcBorders>
            <w:shd w:val="clear" w:color="auto" w:fill="auto"/>
            <w:noWrap/>
            <w:vAlign w:val="bottom"/>
            <w:hideMark/>
          </w:tcPr>
          <w:p w14:paraId="0C416854" w14:textId="18114F4F" w:rsidR="005C6D1D" w:rsidRPr="005C6D1D" w:rsidDel="00BA79DF" w:rsidRDefault="005C6D1D" w:rsidP="00BA79DF">
            <w:pPr>
              <w:pStyle w:val="Ttulo2"/>
              <w:spacing w:before="240" w:after="240"/>
              <w:rPr>
                <w:del w:id="1793" w:author="Adriana Andrade" w:date="2020-06-05T16:30:00Z"/>
                <w:rFonts w:ascii="Cambria Math" w:eastAsia="Times New Roman" w:hAnsi="Cambria Math" w:cs="Times New Roman"/>
                <w:color w:val="000000"/>
                <w:sz w:val="24"/>
                <w:szCs w:val="24"/>
                <w:lang w:eastAsia="pt-BR"/>
                <w:oMath/>
              </w:rPr>
              <w:pPrChange w:id="1794" w:author="Adriana Andrade" w:date="2020-06-05T16:30:00Z">
                <w:pPr>
                  <w:spacing w:after="0" w:line="240" w:lineRule="auto"/>
                  <w:jc w:val="center"/>
                </w:pPr>
              </w:pPrChange>
            </w:pPr>
            <w:del w:id="1795" w:author="Adriana Andrade" w:date="2020-06-05T16:30:00Z">
              <m:oMathPara>
                <m:oMath>
                  <m:r>
                    <m:rPr>
                      <m:sty m:val="bi"/>
                    </m:rPr>
                    <w:rPr>
                      <w:rFonts w:ascii="Cambria Math" w:eastAsia="Times New Roman" w:hAnsi="Cambria Math" w:cs="Times New Roman"/>
                      <w:color w:val="000000"/>
                      <w:sz w:val="24"/>
                      <w:szCs w:val="24"/>
                      <w:lang w:eastAsia="pt-BR"/>
                    </w:rPr>
                    <m:t>512</m:t>
                  </m:r>
                </m:oMath>
              </m:oMathPara>
            </w:del>
          </w:p>
        </w:tc>
      </w:tr>
      <w:tr w:rsidR="005C6D1D" w:rsidRPr="005C6D1D" w:rsidDel="00BA79DF" w14:paraId="7F9DCF6F" w14:textId="0EBECC0C" w:rsidTr="005C6D1D">
        <w:trPr>
          <w:trHeight w:val="315"/>
          <w:del w:id="1796" w:author="Adriana Andrade" w:date="2020-06-05T16:30:00Z"/>
        </w:trPr>
        <w:tc>
          <w:tcPr>
            <w:tcW w:w="833" w:type="pct"/>
            <w:tcBorders>
              <w:top w:val="nil"/>
              <w:left w:val="nil"/>
              <w:bottom w:val="single" w:sz="4" w:space="0" w:color="auto"/>
              <w:right w:val="nil"/>
            </w:tcBorders>
            <w:shd w:val="clear" w:color="auto" w:fill="auto"/>
            <w:noWrap/>
            <w:vAlign w:val="bottom"/>
            <w:hideMark/>
          </w:tcPr>
          <w:p w14:paraId="33446700" w14:textId="34BA20A7" w:rsidR="005C6D1D" w:rsidRPr="005C6D1D" w:rsidDel="00BA79DF" w:rsidRDefault="005C6D1D" w:rsidP="00BA79DF">
            <w:pPr>
              <w:pStyle w:val="Ttulo2"/>
              <w:spacing w:before="240" w:after="240"/>
              <w:rPr>
                <w:del w:id="1797" w:author="Adriana Andrade" w:date="2020-06-05T16:30:00Z"/>
                <w:rFonts w:ascii="Calibri" w:eastAsia="Times New Roman" w:hAnsi="Calibri" w:cs="Times New Roman"/>
                <w:color w:val="000000"/>
                <w:sz w:val="24"/>
                <w:szCs w:val="24"/>
                <w:lang w:eastAsia="pt-BR"/>
              </w:rPr>
              <w:pPrChange w:id="1798" w:author="Adriana Andrade" w:date="2020-06-05T16:30:00Z">
                <w:pPr>
                  <w:spacing w:after="0" w:line="240" w:lineRule="auto"/>
                  <w:jc w:val="center"/>
                </w:pPr>
              </w:pPrChange>
            </w:pPr>
            <w:del w:id="1799" w:author="Adriana Andrade" w:date="2020-06-05T16:30:00Z">
              <w:r w:rsidRPr="005C6D1D" w:rsidDel="00BA79DF">
                <w:rPr>
                  <w:rFonts w:ascii="Calibri" w:eastAsia="Times New Roman" w:hAnsi="Calibri" w:cs="Times New Roman"/>
                  <w:color w:val="000000"/>
                  <w:sz w:val="24"/>
                  <w:szCs w:val="24"/>
                  <w:lang w:eastAsia="pt-BR"/>
                </w:rPr>
                <w:delText>J</w:delText>
              </w:r>
            </w:del>
          </w:p>
        </w:tc>
        <w:tc>
          <w:tcPr>
            <w:tcW w:w="833" w:type="pct"/>
            <w:tcBorders>
              <w:top w:val="nil"/>
              <w:left w:val="nil"/>
              <w:bottom w:val="single" w:sz="4" w:space="0" w:color="auto"/>
              <w:right w:val="nil"/>
            </w:tcBorders>
            <w:shd w:val="clear" w:color="auto" w:fill="auto"/>
            <w:noWrap/>
            <w:vAlign w:val="bottom"/>
            <w:hideMark/>
          </w:tcPr>
          <w:p w14:paraId="623043A3" w14:textId="4308F963" w:rsidR="005C6D1D" w:rsidRPr="005C6D1D" w:rsidDel="00BA79DF" w:rsidRDefault="005C6D1D" w:rsidP="00BA79DF">
            <w:pPr>
              <w:pStyle w:val="Ttulo2"/>
              <w:spacing w:before="240" w:after="240"/>
              <w:rPr>
                <w:del w:id="1800" w:author="Adriana Andrade" w:date="2020-06-05T16:30:00Z"/>
                <w:rFonts w:ascii="Cambria Math" w:eastAsia="Times New Roman" w:hAnsi="Cambria Math" w:cs="Times New Roman"/>
                <w:color w:val="000000"/>
                <w:sz w:val="24"/>
                <w:szCs w:val="24"/>
                <w:lang w:eastAsia="pt-BR"/>
                <w:oMath/>
              </w:rPr>
              <w:pPrChange w:id="1801" w:author="Adriana Andrade" w:date="2020-06-05T16:30:00Z">
                <w:pPr>
                  <w:spacing w:after="0" w:line="240" w:lineRule="auto"/>
                  <w:jc w:val="center"/>
                </w:pPr>
              </w:pPrChange>
            </w:pPr>
            <w:del w:id="1802" w:author="Adriana Andrade" w:date="2020-06-05T16:30:00Z">
              <m:oMathPara>
                <m:oMath>
                  <m:r>
                    <m:rPr>
                      <m:sty m:val="bi"/>
                    </m:rPr>
                    <w:rPr>
                      <w:rFonts w:ascii="Cambria Math" w:eastAsia="Times New Roman" w:hAnsi="Cambria Math" w:cs="Times New Roman"/>
                      <w:color w:val="000000"/>
                      <w:sz w:val="24"/>
                      <w:szCs w:val="24"/>
                      <w:lang w:eastAsia="pt-BR"/>
                    </w:rPr>
                    <m:t>10</m:t>
                  </m:r>
                </m:oMath>
              </m:oMathPara>
            </w:del>
          </w:p>
        </w:tc>
        <w:tc>
          <w:tcPr>
            <w:tcW w:w="833" w:type="pct"/>
            <w:tcBorders>
              <w:top w:val="nil"/>
              <w:left w:val="nil"/>
              <w:bottom w:val="single" w:sz="4" w:space="0" w:color="auto"/>
              <w:right w:val="nil"/>
            </w:tcBorders>
            <w:shd w:val="clear" w:color="auto" w:fill="auto"/>
            <w:noWrap/>
            <w:vAlign w:val="bottom"/>
            <w:hideMark/>
          </w:tcPr>
          <w:p w14:paraId="709FBFD8" w14:textId="18BE8864" w:rsidR="005C6D1D" w:rsidRPr="005C6D1D" w:rsidDel="00BA79DF" w:rsidRDefault="005C6D1D" w:rsidP="00BA79DF">
            <w:pPr>
              <w:pStyle w:val="Ttulo2"/>
              <w:spacing w:before="240" w:after="240"/>
              <w:rPr>
                <w:del w:id="1803" w:author="Adriana Andrade" w:date="2020-06-05T16:30:00Z"/>
                <w:rFonts w:ascii="Cambria Math" w:eastAsia="Times New Roman" w:hAnsi="Cambria Math" w:cs="Times New Roman"/>
                <w:color w:val="000000"/>
                <w:sz w:val="24"/>
                <w:szCs w:val="24"/>
                <w:lang w:eastAsia="pt-BR"/>
                <w:oMath/>
              </w:rPr>
              <w:pPrChange w:id="1804" w:author="Adriana Andrade" w:date="2020-06-05T16:30:00Z">
                <w:pPr>
                  <w:spacing w:after="0" w:line="240" w:lineRule="auto"/>
                  <w:jc w:val="center"/>
                </w:pPr>
              </w:pPrChange>
            </w:pPr>
            <w:del w:id="1805" w:author="Adriana Andrade" w:date="2020-06-05T16:30:00Z">
              <m:oMathPara>
                <m:oMath>
                  <m:r>
                    <m:rPr>
                      <m:sty m:val="bi"/>
                    </m:rPr>
                    <w:rPr>
                      <w:rFonts w:ascii="Cambria Math" w:eastAsia="Times New Roman" w:hAnsi="Cambria Math" w:cs="Times New Roman"/>
                      <w:color w:val="000000"/>
                      <w:sz w:val="24"/>
                      <w:szCs w:val="24"/>
                      <w:lang w:eastAsia="pt-BR"/>
                    </w:rPr>
                    <m:t>72</m:t>
                  </m:r>
                </m:oMath>
              </m:oMathPara>
            </w:del>
          </w:p>
        </w:tc>
        <w:tc>
          <w:tcPr>
            <w:tcW w:w="833" w:type="pct"/>
            <w:tcBorders>
              <w:top w:val="nil"/>
              <w:left w:val="nil"/>
              <w:bottom w:val="single" w:sz="4" w:space="0" w:color="auto"/>
              <w:right w:val="nil"/>
            </w:tcBorders>
            <w:shd w:val="clear" w:color="auto" w:fill="auto"/>
            <w:noWrap/>
            <w:vAlign w:val="bottom"/>
            <w:hideMark/>
          </w:tcPr>
          <w:p w14:paraId="3B8FB66F" w14:textId="216B7D8B" w:rsidR="005C6D1D" w:rsidRPr="005C6D1D" w:rsidDel="00BA79DF" w:rsidRDefault="005C6D1D" w:rsidP="00BA79DF">
            <w:pPr>
              <w:pStyle w:val="Ttulo2"/>
              <w:spacing w:before="240" w:after="240"/>
              <w:rPr>
                <w:del w:id="1806" w:author="Adriana Andrade" w:date="2020-06-05T16:30:00Z"/>
                <w:rFonts w:ascii="Cambria Math" w:eastAsia="Times New Roman" w:hAnsi="Cambria Math" w:cs="Times New Roman"/>
                <w:color w:val="000000"/>
                <w:sz w:val="24"/>
                <w:szCs w:val="24"/>
                <w:lang w:eastAsia="pt-BR"/>
                <w:oMath/>
              </w:rPr>
              <w:pPrChange w:id="1807" w:author="Adriana Andrade" w:date="2020-06-05T16:30:00Z">
                <w:pPr>
                  <w:spacing w:after="0" w:line="240" w:lineRule="auto"/>
                  <w:jc w:val="center"/>
                </w:pPr>
              </w:pPrChange>
            </w:pPr>
            <w:del w:id="1808" w:author="Adriana Andrade" w:date="2020-06-05T16:30:00Z">
              <m:oMathPara>
                <m:oMath>
                  <m:r>
                    <m:rPr>
                      <m:sty m:val="bi"/>
                    </m:rPr>
                    <w:rPr>
                      <w:rFonts w:ascii="Cambria Math" w:eastAsia="Times New Roman" w:hAnsi="Cambria Math" w:cs="Times New Roman"/>
                      <w:color w:val="000000"/>
                      <w:sz w:val="24"/>
                      <w:szCs w:val="24"/>
                      <w:lang w:eastAsia="pt-BR"/>
                    </w:rPr>
                    <m:t>100</m:t>
                  </m:r>
                </m:oMath>
              </m:oMathPara>
            </w:del>
          </w:p>
        </w:tc>
        <w:tc>
          <w:tcPr>
            <w:tcW w:w="833" w:type="pct"/>
            <w:tcBorders>
              <w:top w:val="nil"/>
              <w:left w:val="nil"/>
              <w:bottom w:val="single" w:sz="4" w:space="0" w:color="auto"/>
              <w:right w:val="nil"/>
            </w:tcBorders>
            <w:shd w:val="clear" w:color="auto" w:fill="auto"/>
            <w:noWrap/>
            <w:vAlign w:val="bottom"/>
            <w:hideMark/>
          </w:tcPr>
          <w:p w14:paraId="135688A2" w14:textId="4E517886" w:rsidR="005C6D1D" w:rsidRPr="005C6D1D" w:rsidDel="00BA79DF" w:rsidRDefault="005C6D1D" w:rsidP="00BA79DF">
            <w:pPr>
              <w:pStyle w:val="Ttulo2"/>
              <w:spacing w:before="240" w:after="240"/>
              <w:rPr>
                <w:del w:id="1809" w:author="Adriana Andrade" w:date="2020-06-05T16:30:00Z"/>
                <w:rFonts w:ascii="Cambria Math" w:eastAsia="Times New Roman" w:hAnsi="Cambria Math" w:cs="Times New Roman"/>
                <w:color w:val="000000"/>
                <w:sz w:val="24"/>
                <w:szCs w:val="24"/>
                <w:lang w:eastAsia="pt-BR"/>
                <w:oMath/>
              </w:rPr>
              <w:pPrChange w:id="1810" w:author="Adriana Andrade" w:date="2020-06-05T16:30:00Z">
                <w:pPr>
                  <w:spacing w:after="0" w:line="240" w:lineRule="auto"/>
                  <w:jc w:val="center"/>
                </w:pPr>
              </w:pPrChange>
            </w:pPr>
            <w:del w:id="1811" w:author="Adriana Andrade" w:date="2020-06-05T16:30:00Z">
              <m:oMathPara>
                <m:oMath>
                  <m:r>
                    <m:rPr>
                      <m:sty m:val="bi"/>
                    </m:rPr>
                    <w:rPr>
                      <w:rFonts w:ascii="Cambria Math" w:eastAsia="Times New Roman" w:hAnsi="Cambria Math" w:cs="Times New Roman"/>
                      <w:color w:val="000000"/>
                      <w:sz w:val="24"/>
                      <w:szCs w:val="24"/>
                      <w:lang w:eastAsia="pt-BR"/>
                    </w:rPr>
                    <m:t>5.184</m:t>
                  </m:r>
                </m:oMath>
              </m:oMathPara>
            </w:del>
          </w:p>
        </w:tc>
        <w:tc>
          <w:tcPr>
            <w:tcW w:w="833" w:type="pct"/>
            <w:tcBorders>
              <w:top w:val="nil"/>
              <w:left w:val="nil"/>
              <w:bottom w:val="single" w:sz="4" w:space="0" w:color="auto"/>
              <w:right w:val="nil"/>
            </w:tcBorders>
            <w:shd w:val="clear" w:color="auto" w:fill="auto"/>
            <w:noWrap/>
            <w:vAlign w:val="bottom"/>
            <w:hideMark/>
          </w:tcPr>
          <w:p w14:paraId="79C46D30" w14:textId="035C809D" w:rsidR="005C6D1D" w:rsidRPr="005C6D1D" w:rsidDel="00BA79DF" w:rsidRDefault="005C6D1D" w:rsidP="00BA79DF">
            <w:pPr>
              <w:pStyle w:val="Ttulo2"/>
              <w:spacing w:before="240" w:after="240"/>
              <w:rPr>
                <w:del w:id="1812" w:author="Adriana Andrade" w:date="2020-06-05T16:30:00Z"/>
                <w:rFonts w:ascii="Cambria Math" w:eastAsia="Times New Roman" w:hAnsi="Cambria Math" w:cs="Times New Roman"/>
                <w:color w:val="000000"/>
                <w:sz w:val="24"/>
                <w:szCs w:val="24"/>
                <w:lang w:eastAsia="pt-BR"/>
                <w:oMath/>
              </w:rPr>
              <w:pPrChange w:id="1813" w:author="Adriana Andrade" w:date="2020-06-05T16:30:00Z">
                <w:pPr>
                  <w:spacing w:after="0" w:line="240" w:lineRule="auto"/>
                  <w:jc w:val="center"/>
                </w:pPr>
              </w:pPrChange>
            </w:pPr>
            <w:del w:id="1814" w:author="Adriana Andrade" w:date="2020-06-05T16:30:00Z">
              <m:oMathPara>
                <m:oMath>
                  <m:r>
                    <m:rPr>
                      <m:sty m:val="bi"/>
                    </m:rPr>
                    <w:rPr>
                      <w:rFonts w:ascii="Cambria Math" w:eastAsia="Times New Roman" w:hAnsi="Cambria Math" w:cs="Times New Roman"/>
                      <w:color w:val="000000"/>
                      <w:sz w:val="24"/>
                      <w:szCs w:val="24"/>
                      <w:lang w:eastAsia="pt-BR"/>
                    </w:rPr>
                    <m:t>720</m:t>
                  </m:r>
                </m:oMath>
              </m:oMathPara>
            </w:del>
          </w:p>
        </w:tc>
      </w:tr>
      <w:tr w:rsidR="005C6D1D" w:rsidRPr="005C6D1D" w:rsidDel="00BA79DF" w14:paraId="276F0726" w14:textId="1F274F6D" w:rsidTr="005C6D1D">
        <w:trPr>
          <w:trHeight w:val="315"/>
          <w:del w:id="1815" w:author="Adriana Andrade" w:date="2020-06-05T16:30:00Z"/>
        </w:trPr>
        <w:tc>
          <w:tcPr>
            <w:tcW w:w="833" w:type="pct"/>
            <w:tcBorders>
              <w:top w:val="nil"/>
              <w:left w:val="nil"/>
              <w:bottom w:val="single" w:sz="4" w:space="0" w:color="auto"/>
              <w:right w:val="nil"/>
            </w:tcBorders>
            <w:shd w:val="clear" w:color="auto" w:fill="auto"/>
            <w:noWrap/>
            <w:vAlign w:val="bottom"/>
            <w:hideMark/>
          </w:tcPr>
          <w:p w14:paraId="642BBF0C" w14:textId="48A6A700" w:rsidR="005C6D1D" w:rsidRPr="005C6D1D" w:rsidDel="00BA79DF" w:rsidRDefault="005C6D1D" w:rsidP="00BA79DF">
            <w:pPr>
              <w:pStyle w:val="Ttulo2"/>
              <w:spacing w:before="240" w:after="240"/>
              <w:rPr>
                <w:del w:id="1816" w:author="Adriana Andrade" w:date="2020-06-05T16:30:00Z"/>
                <w:rFonts w:ascii="Calibri" w:eastAsia="Times New Roman" w:hAnsi="Calibri" w:cs="Times New Roman"/>
                <w:color w:val="000000"/>
                <w:sz w:val="24"/>
                <w:szCs w:val="24"/>
                <w:lang w:eastAsia="pt-BR"/>
              </w:rPr>
              <w:pPrChange w:id="1817" w:author="Adriana Andrade" w:date="2020-06-05T16:30:00Z">
                <w:pPr>
                  <w:spacing w:after="0" w:line="240" w:lineRule="auto"/>
                  <w:jc w:val="center"/>
                </w:pPr>
              </w:pPrChange>
            </w:pPr>
            <w:del w:id="1818" w:author="Adriana Andrade" w:date="2020-06-05T16:30:00Z">
              <w:r w:rsidRPr="005C6D1D" w:rsidDel="00BA79DF">
                <w:rPr>
                  <w:rFonts w:ascii="Calibri" w:eastAsia="Times New Roman" w:hAnsi="Calibri" w:cs="Times New Roman"/>
                  <w:color w:val="000000"/>
                  <w:sz w:val="24"/>
                  <w:szCs w:val="24"/>
                  <w:lang w:eastAsia="pt-BR"/>
                </w:rPr>
                <w:delText>Total</w:delText>
              </w:r>
            </w:del>
          </w:p>
        </w:tc>
        <w:tc>
          <w:tcPr>
            <w:tcW w:w="833" w:type="pct"/>
            <w:tcBorders>
              <w:top w:val="nil"/>
              <w:left w:val="nil"/>
              <w:bottom w:val="single" w:sz="4" w:space="0" w:color="auto"/>
              <w:right w:val="nil"/>
            </w:tcBorders>
            <w:shd w:val="clear" w:color="auto" w:fill="auto"/>
            <w:noWrap/>
            <w:vAlign w:val="bottom"/>
            <w:hideMark/>
          </w:tcPr>
          <w:p w14:paraId="7D4D1496" w14:textId="0357879C" w:rsidR="005C6D1D" w:rsidRPr="005C6D1D" w:rsidDel="00BA79DF" w:rsidRDefault="005C6D1D" w:rsidP="00BA79DF">
            <w:pPr>
              <w:pStyle w:val="Ttulo2"/>
              <w:spacing w:before="240" w:after="240"/>
              <w:rPr>
                <w:del w:id="1819" w:author="Adriana Andrade" w:date="2020-06-05T16:30:00Z"/>
                <w:rFonts w:ascii="Cambria Math" w:eastAsia="Times New Roman" w:hAnsi="Cambria Math" w:cs="Times New Roman"/>
                <w:color w:val="000000"/>
                <w:sz w:val="24"/>
                <w:szCs w:val="24"/>
                <w:lang w:eastAsia="pt-BR"/>
                <w:oMath/>
              </w:rPr>
              <w:pPrChange w:id="1820" w:author="Adriana Andrade" w:date="2020-06-05T16:30:00Z">
                <w:pPr>
                  <w:spacing w:after="0" w:line="240" w:lineRule="auto"/>
                  <w:jc w:val="center"/>
                </w:pPr>
              </w:pPrChange>
            </w:pPr>
            <w:del w:id="1821" w:author="Adriana Andrade" w:date="2020-06-05T16:30:00Z">
              <m:oMathPara>
                <m:oMath>
                  <m:r>
                    <m:rPr>
                      <m:sty m:val="bi"/>
                    </m:rPr>
                    <w:rPr>
                      <w:rFonts w:ascii="Cambria Math" w:eastAsia="Times New Roman" w:hAnsi="Cambria Math" w:cs="Times New Roman"/>
                      <w:color w:val="000000"/>
                      <w:sz w:val="24"/>
                      <w:szCs w:val="24"/>
                      <w:lang w:eastAsia="pt-BR"/>
                    </w:rPr>
                    <m:t>57</m:t>
                  </m:r>
                </m:oMath>
              </m:oMathPara>
            </w:del>
          </w:p>
        </w:tc>
        <w:tc>
          <w:tcPr>
            <w:tcW w:w="833" w:type="pct"/>
            <w:tcBorders>
              <w:top w:val="nil"/>
              <w:left w:val="nil"/>
              <w:bottom w:val="single" w:sz="4" w:space="0" w:color="auto"/>
              <w:right w:val="nil"/>
            </w:tcBorders>
            <w:shd w:val="clear" w:color="auto" w:fill="auto"/>
            <w:noWrap/>
            <w:vAlign w:val="bottom"/>
            <w:hideMark/>
          </w:tcPr>
          <w:p w14:paraId="111BA78B" w14:textId="4A69FC64" w:rsidR="005C6D1D" w:rsidRPr="005C6D1D" w:rsidDel="00BA79DF" w:rsidRDefault="005C6D1D" w:rsidP="00BA79DF">
            <w:pPr>
              <w:pStyle w:val="Ttulo2"/>
              <w:spacing w:before="240" w:after="240"/>
              <w:rPr>
                <w:del w:id="1822" w:author="Adriana Andrade" w:date="2020-06-05T16:30:00Z"/>
                <w:rFonts w:ascii="Cambria Math" w:eastAsia="Times New Roman" w:hAnsi="Cambria Math" w:cs="Times New Roman"/>
                <w:color w:val="000000"/>
                <w:sz w:val="24"/>
                <w:szCs w:val="24"/>
                <w:lang w:eastAsia="pt-BR"/>
                <w:oMath/>
              </w:rPr>
              <w:pPrChange w:id="1823" w:author="Adriana Andrade" w:date="2020-06-05T16:30:00Z">
                <w:pPr>
                  <w:spacing w:after="0" w:line="240" w:lineRule="auto"/>
                  <w:jc w:val="center"/>
                </w:pPr>
              </w:pPrChange>
            </w:pPr>
            <w:del w:id="1824" w:author="Adriana Andrade" w:date="2020-06-05T16:30:00Z">
              <m:oMathPara>
                <m:oMath>
                  <m:r>
                    <m:rPr>
                      <m:sty m:val="bi"/>
                    </m:rPr>
                    <w:rPr>
                      <w:rFonts w:ascii="Cambria Math" w:eastAsia="Times New Roman" w:hAnsi="Cambria Math" w:cs="Times New Roman"/>
                      <w:color w:val="000000"/>
                      <w:sz w:val="24"/>
                      <w:szCs w:val="24"/>
                      <w:lang w:eastAsia="pt-BR"/>
                    </w:rPr>
                    <m:t>565</m:t>
                  </m:r>
                </m:oMath>
              </m:oMathPara>
            </w:del>
          </w:p>
        </w:tc>
        <w:tc>
          <w:tcPr>
            <w:tcW w:w="833" w:type="pct"/>
            <w:tcBorders>
              <w:top w:val="nil"/>
              <w:left w:val="nil"/>
              <w:bottom w:val="single" w:sz="4" w:space="0" w:color="auto"/>
              <w:right w:val="nil"/>
            </w:tcBorders>
            <w:shd w:val="clear" w:color="auto" w:fill="auto"/>
            <w:noWrap/>
            <w:vAlign w:val="bottom"/>
            <w:hideMark/>
          </w:tcPr>
          <w:p w14:paraId="6CF74C72" w14:textId="43F7F728" w:rsidR="005C6D1D" w:rsidRPr="005C6D1D" w:rsidDel="00BA79DF" w:rsidRDefault="005C6D1D" w:rsidP="00BA79DF">
            <w:pPr>
              <w:pStyle w:val="Ttulo2"/>
              <w:spacing w:before="240" w:after="240"/>
              <w:rPr>
                <w:del w:id="1825" w:author="Adriana Andrade" w:date="2020-06-05T16:30:00Z"/>
                <w:rFonts w:ascii="Cambria Math" w:eastAsia="Times New Roman" w:hAnsi="Cambria Math" w:cs="Times New Roman"/>
                <w:color w:val="000000"/>
                <w:sz w:val="24"/>
                <w:szCs w:val="24"/>
                <w:lang w:eastAsia="pt-BR"/>
                <w:oMath/>
              </w:rPr>
              <w:pPrChange w:id="1826" w:author="Adriana Andrade" w:date="2020-06-05T16:30:00Z">
                <w:pPr>
                  <w:spacing w:after="0" w:line="240" w:lineRule="auto"/>
                  <w:jc w:val="center"/>
                </w:pPr>
              </w:pPrChange>
            </w:pPr>
            <w:del w:id="1827" w:author="Adriana Andrade" w:date="2020-06-05T16:30:00Z">
              <m:oMathPara>
                <m:oMath>
                  <m:r>
                    <m:rPr>
                      <m:sty m:val="bi"/>
                    </m:rPr>
                    <w:rPr>
                      <w:rFonts w:ascii="Cambria Math" w:eastAsia="Times New Roman" w:hAnsi="Cambria Math" w:cs="Times New Roman"/>
                      <w:color w:val="000000"/>
                      <w:sz w:val="24"/>
                      <w:szCs w:val="24"/>
                      <w:lang w:eastAsia="pt-BR"/>
                    </w:rPr>
                    <m:t>383</m:t>
                  </m:r>
                </m:oMath>
              </m:oMathPara>
            </w:del>
          </w:p>
        </w:tc>
        <w:tc>
          <w:tcPr>
            <w:tcW w:w="833" w:type="pct"/>
            <w:tcBorders>
              <w:top w:val="nil"/>
              <w:left w:val="nil"/>
              <w:bottom w:val="single" w:sz="4" w:space="0" w:color="auto"/>
              <w:right w:val="nil"/>
            </w:tcBorders>
            <w:shd w:val="clear" w:color="auto" w:fill="auto"/>
            <w:noWrap/>
            <w:vAlign w:val="bottom"/>
            <w:hideMark/>
          </w:tcPr>
          <w:p w14:paraId="663CA028" w14:textId="77C715E2" w:rsidR="005C6D1D" w:rsidRPr="005C6D1D" w:rsidDel="00BA79DF" w:rsidRDefault="005C6D1D" w:rsidP="00BA79DF">
            <w:pPr>
              <w:pStyle w:val="Ttulo2"/>
              <w:spacing w:before="240" w:after="240"/>
              <w:rPr>
                <w:del w:id="1828" w:author="Adriana Andrade" w:date="2020-06-05T16:30:00Z"/>
                <w:rFonts w:ascii="Cambria Math" w:eastAsia="Times New Roman" w:hAnsi="Cambria Math" w:cs="Times New Roman"/>
                <w:color w:val="000000"/>
                <w:sz w:val="24"/>
                <w:szCs w:val="24"/>
                <w:lang w:eastAsia="pt-BR"/>
                <w:oMath/>
              </w:rPr>
              <w:pPrChange w:id="1829" w:author="Adriana Andrade" w:date="2020-06-05T16:30:00Z">
                <w:pPr>
                  <w:spacing w:after="0" w:line="240" w:lineRule="auto"/>
                  <w:jc w:val="center"/>
                </w:pPr>
              </w:pPrChange>
            </w:pPr>
            <w:del w:id="1830" w:author="Adriana Andrade" w:date="2020-06-05T16:30:00Z">
              <m:oMathPara>
                <m:oMath>
                  <m:r>
                    <m:rPr>
                      <m:sty m:val="bi"/>
                    </m:rPr>
                    <w:rPr>
                      <w:rFonts w:ascii="Cambria Math" w:eastAsia="Times New Roman" w:hAnsi="Cambria Math" w:cs="Times New Roman"/>
                      <w:color w:val="000000"/>
                      <w:sz w:val="24"/>
                      <w:szCs w:val="24"/>
                      <w:lang w:eastAsia="pt-BR"/>
                    </w:rPr>
                    <m:t>32.581</m:t>
                  </m:r>
                </m:oMath>
              </m:oMathPara>
            </w:del>
          </w:p>
        </w:tc>
        <w:tc>
          <w:tcPr>
            <w:tcW w:w="833" w:type="pct"/>
            <w:tcBorders>
              <w:top w:val="nil"/>
              <w:left w:val="nil"/>
              <w:bottom w:val="single" w:sz="4" w:space="0" w:color="auto"/>
              <w:right w:val="nil"/>
            </w:tcBorders>
            <w:shd w:val="clear" w:color="auto" w:fill="auto"/>
            <w:noWrap/>
            <w:vAlign w:val="bottom"/>
            <w:hideMark/>
          </w:tcPr>
          <w:p w14:paraId="3ED90A5A" w14:textId="20D8259A" w:rsidR="005C6D1D" w:rsidRPr="005C6D1D" w:rsidDel="00BA79DF" w:rsidRDefault="005C6D1D" w:rsidP="00BA79DF">
            <w:pPr>
              <w:pStyle w:val="Ttulo2"/>
              <w:spacing w:before="240" w:after="240"/>
              <w:rPr>
                <w:del w:id="1831" w:author="Adriana Andrade" w:date="2020-06-05T16:30:00Z"/>
                <w:rFonts w:ascii="Cambria Math" w:eastAsia="Times New Roman" w:hAnsi="Cambria Math" w:cs="Times New Roman"/>
                <w:color w:val="000000"/>
                <w:sz w:val="24"/>
                <w:szCs w:val="24"/>
                <w:lang w:eastAsia="pt-BR"/>
                <w:oMath/>
              </w:rPr>
              <w:pPrChange w:id="1832" w:author="Adriana Andrade" w:date="2020-06-05T16:30:00Z">
                <w:pPr>
                  <w:spacing w:after="0" w:line="240" w:lineRule="auto"/>
                  <w:jc w:val="center"/>
                </w:pPr>
              </w:pPrChange>
            </w:pPr>
            <w:del w:id="1833" w:author="Adriana Andrade" w:date="2020-06-05T16:30:00Z">
              <m:oMathPara>
                <m:oMath>
                  <m:r>
                    <m:rPr>
                      <m:sty m:val="bi"/>
                    </m:rPr>
                    <w:rPr>
                      <w:rFonts w:ascii="Cambria Math" w:eastAsia="Times New Roman" w:hAnsi="Cambria Math" w:cs="Times New Roman"/>
                      <w:color w:val="000000"/>
                      <w:sz w:val="24"/>
                      <w:szCs w:val="24"/>
                      <w:lang w:eastAsia="pt-BR"/>
                    </w:rPr>
                    <m:t>3.392</m:t>
                  </m:r>
                </m:oMath>
              </m:oMathPara>
            </w:del>
          </w:p>
        </w:tc>
      </w:tr>
    </w:tbl>
    <w:p w14:paraId="6971F838" w14:textId="421ED134" w:rsidR="005C6D1D" w:rsidDel="00BA79DF" w:rsidRDefault="005C6D1D" w:rsidP="00BA79DF">
      <w:pPr>
        <w:pStyle w:val="Ttulo2"/>
        <w:spacing w:before="240" w:after="240"/>
        <w:rPr>
          <w:del w:id="1834" w:author="Adriana Andrade" w:date="2020-06-05T16:30:00Z"/>
          <w:rFonts w:eastAsiaTheme="minorEastAsia" w:cs="Times New Roman"/>
          <w:sz w:val="24"/>
          <w:szCs w:val="24"/>
        </w:rPr>
        <w:pPrChange w:id="1835" w:author="Adriana Andrade" w:date="2020-06-05T16:30:00Z">
          <w:pPr>
            <w:spacing w:after="0" w:line="360" w:lineRule="auto"/>
            <w:jc w:val="both"/>
          </w:pPr>
        </w:pPrChange>
      </w:pPr>
    </w:p>
    <w:p w14:paraId="544C7E1E" w14:textId="334C921B" w:rsidR="005C6D1D" w:rsidDel="00BA79DF" w:rsidRDefault="005C6D1D" w:rsidP="00BA79DF">
      <w:pPr>
        <w:pStyle w:val="Ttulo2"/>
        <w:spacing w:before="240" w:after="240"/>
        <w:rPr>
          <w:del w:id="1836" w:author="Adriana Andrade" w:date="2020-06-05T16:30:00Z"/>
          <w:rFonts w:eastAsiaTheme="minorEastAsia" w:cs="Times New Roman"/>
          <w:sz w:val="24"/>
          <w:szCs w:val="24"/>
        </w:rPr>
        <w:pPrChange w:id="1837" w:author="Adriana Andrade" w:date="2020-06-05T16:30:00Z">
          <w:pPr>
            <w:spacing w:after="120" w:line="360" w:lineRule="auto"/>
            <w:jc w:val="both"/>
          </w:pPr>
        </w:pPrChange>
      </w:pPr>
      <w:del w:id="1838" w:author="Adriana Andrade" w:date="2020-06-05T16:30:00Z">
        <w:r w:rsidDel="00BA79DF">
          <w:rPr>
            <w:rFonts w:eastAsiaTheme="minorEastAsia" w:cs="Times New Roman"/>
            <w:sz w:val="24"/>
            <w:szCs w:val="24"/>
          </w:rPr>
          <w:delText>Assim, temos:</w:delText>
        </w:r>
      </w:del>
    </w:p>
    <w:p w14:paraId="158F35D1" w14:textId="77577395" w:rsidR="005C6D1D" w:rsidRPr="005C6D1D" w:rsidDel="00BA79DF" w:rsidRDefault="005C6D1D" w:rsidP="00BA79DF">
      <w:pPr>
        <w:pStyle w:val="Ttulo2"/>
        <w:spacing w:before="240" w:after="240"/>
        <w:rPr>
          <w:del w:id="1839" w:author="Adriana Andrade" w:date="2020-06-05T16:30:00Z"/>
          <w:rFonts w:eastAsiaTheme="minorEastAsia" w:cs="Times New Roman"/>
          <w:sz w:val="24"/>
          <w:szCs w:val="24"/>
        </w:rPr>
        <w:pPrChange w:id="1840" w:author="Adriana Andrade" w:date="2020-06-05T16:30:00Z">
          <w:pPr>
            <w:spacing w:after="0" w:line="360" w:lineRule="auto"/>
            <w:ind w:left="357"/>
            <w:jc w:val="both"/>
          </w:pPr>
        </w:pPrChange>
      </w:pPr>
      <w:del w:id="1841" w:author="Adriana Andrade" w:date="2020-06-05T16:30:00Z">
        <m:oMath>
          <m:r>
            <m:rPr>
              <m:sty m:val="bi"/>
            </m:rPr>
            <w:rPr>
              <w:rFonts w:ascii="Cambria Math" w:eastAsiaTheme="minorEastAsia" w:hAnsi="Cambria Math" w:cs="Times New Roman"/>
              <w:sz w:val="24"/>
              <w:szCs w:val="24"/>
            </w:rPr>
            <m:t>n</m:t>
          </m:r>
          <m:r>
            <m:rPr>
              <m:sty m:val="bi"/>
            </m:rPr>
            <w:rPr>
              <w:rFonts w:ascii="Cambria Math" w:eastAsiaTheme="minorEastAsia" w:cs="Times New Roman"/>
              <w:sz w:val="24"/>
              <w:szCs w:val="24"/>
            </w:rPr>
            <m:t>=10</m:t>
          </m:r>
        </m:oMath>
        <w:r w:rsidDel="00BA79DF">
          <w:rPr>
            <w:rFonts w:eastAsiaTheme="minorEastAsia"/>
            <w:sz w:val="24"/>
            <w:szCs w:val="24"/>
          </w:rPr>
          <w:delText xml:space="preserve">,    </w:delText>
        </w:r>
        <m:oMath>
          <m:acc>
            <m:accPr>
              <m:chr m:val="̅"/>
              <m:ctrlPr>
                <w:rPr>
                  <w:rFonts w:ascii="Cambria Math" w:eastAsiaTheme="minorEastAsia" w:hAnsi="Cambria Math" w:cs="Times New Roman"/>
                  <w:i/>
                  <w:sz w:val="24"/>
                  <w:szCs w:val="24"/>
                </w:rPr>
              </m:ctrlPr>
            </m:accPr>
            <m:e>
              <m:r>
                <m:rPr>
                  <m:sty m:val="bi"/>
                </m:rPr>
                <w:rPr>
                  <w:rFonts w:ascii="Cambria Math" w:eastAsiaTheme="minorEastAsia" w:hAnsi="Cambria Math" w:cs="Times New Roman"/>
                  <w:sz w:val="24"/>
                  <w:szCs w:val="24"/>
                </w:rPr>
                <m:t>x</m:t>
              </m:r>
            </m:e>
          </m:acc>
          <m:r>
            <m:rPr>
              <m:sty m:val="bi"/>
            </m:rPr>
            <w:rPr>
              <w:rFonts w:ascii="Cambria Math" w:eastAsiaTheme="minorEastAsia" w:cs="Times New Roman"/>
              <w:sz w:val="24"/>
              <w:szCs w:val="24"/>
            </w:rPr>
            <m:t>=5,7</m:t>
          </m:r>
        </m:oMath>
        <w:r w:rsidDel="00BA79DF">
          <w:rPr>
            <w:rFonts w:eastAsiaTheme="minorEastAsia"/>
            <w:sz w:val="24"/>
            <w:szCs w:val="24"/>
          </w:rPr>
          <w:delText xml:space="preserve">,    </w:delText>
        </w:r>
        <m:oMath>
          <m:acc>
            <m:accPr>
              <m:chr m:val="̅"/>
              <m:ctrlPr>
                <w:rPr>
                  <w:rFonts w:ascii="Cambria Math" w:eastAsiaTheme="minorEastAsia" w:hAnsi="Cambria Math" w:cs="Times New Roman"/>
                  <w:i/>
                  <w:sz w:val="24"/>
                  <w:szCs w:val="24"/>
                </w:rPr>
              </m:ctrlPr>
            </m:accPr>
            <m:e>
              <m:r>
                <m:rPr>
                  <m:sty m:val="bi"/>
                </m:rPr>
                <w:rPr>
                  <w:rFonts w:ascii="Cambria Math" w:eastAsiaTheme="minorEastAsia" w:hAnsi="Cambria Math" w:cs="Times New Roman"/>
                  <w:sz w:val="24"/>
                  <w:szCs w:val="24"/>
                </w:rPr>
                <m:t>y</m:t>
              </m:r>
            </m:e>
          </m:acc>
          <m:r>
            <m:rPr>
              <m:sty m:val="bi"/>
            </m:rPr>
            <w:rPr>
              <w:rFonts w:ascii="Cambria Math" w:eastAsiaTheme="minorEastAsia" w:cs="Times New Roman"/>
              <w:sz w:val="24"/>
              <w:szCs w:val="24"/>
            </w:rPr>
            <m:t>=56,5</m:t>
          </m:r>
        </m:oMath>
        <w:r w:rsidDel="00BA79DF">
          <w:rPr>
            <w:rFonts w:eastAsiaTheme="minorEastAsia"/>
            <w:sz w:val="24"/>
            <w:szCs w:val="24"/>
          </w:rPr>
          <w:delText xml:space="preserve">,     </w:delText>
        </w:r>
        <m:oMath>
          <m:nary>
            <m:naryPr>
              <m:chr m:val="∑"/>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i</m:t>
                  </m:r>
                </m:sub>
                <m:sup>
                  <m:r>
                    <m:rPr>
                      <m:sty m:val="bi"/>
                    </m:rPr>
                    <w:rPr>
                      <w:rFonts w:ascii="Cambria Math" w:eastAsiaTheme="minorEastAsia" w:cs="Times New Roman"/>
                      <w:sz w:val="24"/>
                      <w:szCs w:val="24"/>
                    </w:rPr>
                    <m:t>2</m:t>
                  </m:r>
                </m:sup>
              </m:sSubSup>
              <m:r>
                <m:rPr>
                  <m:sty m:val="bi"/>
                </m:rPr>
                <w:rPr>
                  <w:rFonts w:ascii="Cambria Math" w:eastAsiaTheme="minorEastAsia" w:cs="Times New Roman"/>
                  <w:sz w:val="24"/>
                  <w:szCs w:val="24"/>
                </w:rPr>
                <m:t>=383</m:t>
              </m:r>
            </m:e>
          </m:nary>
        </m:oMath>
        <w:r w:rsidDel="00BA79DF">
          <w:rPr>
            <w:rFonts w:eastAsiaTheme="minorEastAsia"/>
            <w:sz w:val="24"/>
            <w:szCs w:val="24"/>
          </w:rPr>
          <w:delText xml:space="preserve">,     </w:delText>
        </w:r>
        <m:oMath>
          <m:nary>
            <m:naryPr>
              <m:chr m:val="∑"/>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i</m:t>
                  </m:r>
                </m:sub>
                <m:sup>
                  <m:r>
                    <m:rPr>
                      <m:sty m:val="bi"/>
                    </m:rPr>
                    <w:rPr>
                      <w:rFonts w:ascii="Cambria Math" w:eastAsiaTheme="minorEastAsia" w:cs="Times New Roman"/>
                      <w:sz w:val="24"/>
                      <w:szCs w:val="24"/>
                    </w:rPr>
                    <m:t>2</m:t>
                  </m:r>
                </m:sup>
              </m:sSubSup>
            </m:e>
          </m:nary>
          <m:r>
            <m:rPr>
              <m:sty m:val="bi"/>
            </m:rPr>
            <w:rPr>
              <w:rFonts w:ascii="Cambria Math" w:eastAsiaTheme="minorEastAsia" w:cs="Times New Roman"/>
              <w:sz w:val="24"/>
              <w:szCs w:val="24"/>
            </w:rPr>
            <m:t>=32.581</m:t>
          </m:r>
        </m:oMath>
        <w:r w:rsidDel="00BA79DF">
          <w:rPr>
            <w:rFonts w:eastAsiaTheme="minorEastAsia"/>
            <w:sz w:val="24"/>
            <w:szCs w:val="24"/>
          </w:rPr>
          <w:delText xml:space="preserve">,    </w:delText>
        </w:r>
        <m:oMath>
          <m:nary>
            <m:naryPr>
              <m:chr m:val="∑"/>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i</m:t>
                  </m:r>
                </m:sub>
              </m:sSub>
            </m:e>
          </m:nary>
          <m:r>
            <m:rPr>
              <m:sty m:val="bi"/>
            </m:rPr>
            <w:rPr>
              <w:rFonts w:ascii="Cambria Math" w:eastAsiaTheme="minorEastAsia" w:cs="Times New Roman"/>
              <w:sz w:val="24"/>
              <w:szCs w:val="24"/>
            </w:rPr>
            <m:t>=3.392</m:t>
          </m:r>
        </m:oMath>
        <w:r w:rsidDel="00BA79DF">
          <w:rPr>
            <w:rFonts w:eastAsiaTheme="minorEastAsia"/>
            <w:sz w:val="24"/>
            <w:szCs w:val="24"/>
          </w:rPr>
          <w:delText xml:space="preserve">.    </w:delText>
        </w:r>
      </w:del>
    </w:p>
    <w:p w14:paraId="32106280" w14:textId="70FA1961" w:rsidR="005C6D1D" w:rsidDel="00BA79DF" w:rsidRDefault="005C6D1D" w:rsidP="00BA79DF">
      <w:pPr>
        <w:pStyle w:val="Ttulo2"/>
        <w:spacing w:before="240" w:after="240"/>
        <w:rPr>
          <w:del w:id="1842" w:author="Adriana Andrade" w:date="2020-06-05T16:30:00Z"/>
          <w:rFonts w:eastAsiaTheme="minorEastAsia" w:cs="Times New Roman"/>
          <w:sz w:val="24"/>
          <w:szCs w:val="24"/>
        </w:rPr>
        <w:pPrChange w:id="1843" w:author="Adriana Andrade" w:date="2020-06-05T16:30:00Z">
          <w:pPr>
            <w:spacing w:after="0" w:line="360" w:lineRule="auto"/>
            <w:jc w:val="both"/>
          </w:pPr>
        </w:pPrChange>
      </w:pPr>
    </w:p>
    <w:p w14:paraId="399F9E98" w14:textId="45ACA0FD" w:rsidR="00431421" w:rsidDel="00BA79DF" w:rsidRDefault="00431421" w:rsidP="00BA79DF">
      <w:pPr>
        <w:pStyle w:val="Ttulo2"/>
        <w:spacing w:before="240" w:after="240"/>
        <w:rPr>
          <w:del w:id="1844" w:author="Adriana Andrade" w:date="2020-06-05T16:30:00Z"/>
          <w:rFonts w:eastAsiaTheme="minorEastAsia" w:cs="Times New Roman"/>
          <w:sz w:val="24"/>
          <w:szCs w:val="24"/>
        </w:rPr>
        <w:pPrChange w:id="1845" w:author="Adriana Andrade" w:date="2020-06-05T16:30:00Z">
          <w:pPr>
            <w:spacing w:after="0" w:line="360" w:lineRule="auto"/>
            <w:jc w:val="both"/>
          </w:pPr>
        </w:pPrChange>
      </w:pPr>
      <w:del w:id="1846" w:author="Adriana Andrade" w:date="2020-06-05T16:30:00Z">
        <w:r w:rsidDel="00BA79DF">
          <w:rPr>
            <w:rFonts w:eastAsiaTheme="minorEastAsia" w:cs="Times New Roman"/>
            <w:sz w:val="24"/>
            <w:szCs w:val="24"/>
          </w:rPr>
          <w:delText>Logo:</w:delText>
        </w:r>
      </w:del>
    </w:p>
    <w:p w14:paraId="3B93FBBF" w14:textId="181EA0C4" w:rsidR="00431421" w:rsidRPr="00A71A71" w:rsidDel="00BA79DF" w:rsidRDefault="00431421" w:rsidP="00BA79DF">
      <w:pPr>
        <w:pStyle w:val="Ttulo2"/>
        <w:spacing w:before="240" w:after="240"/>
        <w:rPr>
          <w:del w:id="1847" w:author="Adriana Andrade" w:date="2020-06-05T16:30:00Z"/>
          <w:rFonts w:eastAsiaTheme="minorEastAsia" w:cs="Times New Roman"/>
          <w:sz w:val="24"/>
          <w:szCs w:val="24"/>
        </w:rPr>
        <w:pPrChange w:id="1848" w:author="Adriana Andrade" w:date="2020-06-05T16:30:00Z">
          <w:pPr>
            <w:spacing w:after="0" w:line="480" w:lineRule="auto"/>
            <w:jc w:val="both"/>
          </w:pPr>
        </w:pPrChange>
      </w:pPr>
      <w:del w:id="1849" w:author="Adriana Andrade" w:date="2020-06-05T16:30:00Z">
        <m:oMathPara>
          <m:oMath>
            <m:r>
              <m:rPr>
                <m:sty m:val="bi"/>
              </m:rPr>
              <w:rPr>
                <w:rFonts w:ascii="Cambria Math" w:eastAsiaTheme="minorEastAsia" w:hAnsi="Cambria Math" w:cs="Times New Roman"/>
                <w:sz w:val="24"/>
                <w:szCs w:val="24"/>
              </w:rPr>
              <w:lastRenderedPageBreak/>
              <m:t>r</m:t>
            </m:r>
            <m:r>
              <m:rPr>
                <m:sty m:val="bi"/>
                <m:aln/>
              </m:rP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nary>
                  <m:naryPr>
                    <m:chr m:val="∑"/>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i</m:t>
                        </m:r>
                      </m:sub>
                    </m:sSub>
                  </m:e>
                </m:nary>
                <m:r>
                  <m:rPr>
                    <m:sty m:val="bi"/>
                  </m:rPr>
                  <w:rPr>
                    <w:rFonts w:ascii="Cambria Math" w:eastAsiaTheme="minorEastAsia" w:hAnsi="Cambria Math" w:cs="Times New Roman"/>
                    <w:sz w:val="24"/>
                    <w:szCs w:val="24"/>
                  </w:rPr>
                  <m:t>-n</m:t>
                </m:r>
                <m:acc>
                  <m:accPr>
                    <m:chr m:val="̅"/>
                    <m:ctrlPr>
                      <w:rPr>
                        <w:rFonts w:ascii="Cambria Math" w:eastAsiaTheme="minorEastAsia" w:hAnsi="Cambria Math" w:cs="Times New Roman"/>
                        <w:i/>
                        <w:sz w:val="24"/>
                        <w:szCs w:val="24"/>
                      </w:rPr>
                    </m:ctrlPr>
                  </m:accPr>
                  <m:e>
                    <m:r>
                      <m:rPr>
                        <m:sty m:val="bi"/>
                      </m:rPr>
                      <w:rPr>
                        <w:rFonts w:ascii="Cambria Math" w:eastAsiaTheme="minorEastAsia" w:hAnsi="Cambria Math" w:cs="Times New Roman"/>
                        <w:sz w:val="24"/>
                        <w:szCs w:val="24"/>
                      </w:rPr>
                      <m:t>x</m:t>
                    </m:r>
                  </m:e>
                </m:acc>
                <m:acc>
                  <m:accPr>
                    <m:chr m:val="̅"/>
                    <m:ctrlPr>
                      <w:rPr>
                        <w:rFonts w:ascii="Cambria Math" w:eastAsiaTheme="minorEastAsia" w:hAnsi="Cambria Math" w:cs="Times New Roman"/>
                        <w:i/>
                        <w:sz w:val="24"/>
                        <w:szCs w:val="24"/>
                      </w:rPr>
                    </m:ctrlPr>
                  </m:accPr>
                  <m:e>
                    <m:r>
                      <m:rPr>
                        <m:sty m:val="bi"/>
                      </m:rPr>
                      <w:rPr>
                        <w:rFonts w:ascii="Cambria Math" w:eastAsiaTheme="minorEastAsia" w:hAnsi="Cambria Math" w:cs="Times New Roman"/>
                        <w:sz w:val="24"/>
                        <w:szCs w:val="24"/>
                      </w:rPr>
                      <m:t>y</m:t>
                    </m:r>
                  </m:e>
                </m:acc>
              </m:num>
              <m:den>
                <m:rad>
                  <m:radPr>
                    <m:degHide m:val="1"/>
                    <m:ctrlPr>
                      <w:rPr>
                        <w:rFonts w:ascii="Cambria Math" w:eastAsiaTheme="minorEastAsia" w:hAnsi="Cambria Math" w:cs="Times New Roman"/>
                        <w:i/>
                        <w:sz w:val="24"/>
                        <w:szCs w:val="24"/>
                      </w:rPr>
                    </m:ctrlPr>
                  </m:radPr>
                  <m:deg/>
                  <m:e>
                    <m:d>
                      <m:dPr>
                        <m:ctrlPr>
                          <w:rPr>
                            <w:rFonts w:ascii="Cambria Math" w:eastAsiaTheme="minorEastAsia" w:hAnsi="Cambria Math" w:cs="Times New Roman"/>
                            <w:i/>
                            <w:sz w:val="24"/>
                            <w:szCs w:val="24"/>
                          </w:rPr>
                        </m:ctrlPr>
                      </m:dPr>
                      <m:e>
                        <m:nary>
                          <m:naryPr>
                            <m:chr m:val="∑"/>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i</m:t>
                                </m:r>
                              </m:sub>
                              <m:sup>
                                <m:r>
                                  <m:rPr>
                                    <m:sty m:val="bi"/>
                                  </m:rPr>
                                  <w:rPr>
                                    <w:rFonts w:ascii="Cambria Math" w:eastAsiaTheme="minorEastAsia" w:cs="Times New Roman"/>
                                    <w:sz w:val="24"/>
                                    <w:szCs w:val="24"/>
                                  </w:rPr>
                                  <m:t>2</m:t>
                                </m:r>
                              </m:sup>
                            </m:sSubSup>
                            <m:r>
                              <m:rPr>
                                <m:sty m:val="bi"/>
                              </m:rPr>
                              <w:rPr>
                                <w:rFonts w:ascii="Cambria Math" w:eastAsiaTheme="minorEastAsia" w:cs="Times New Roman"/>
                                <w:sz w:val="24"/>
                                <w:szCs w:val="24"/>
                              </w:rPr>
                              <m:t xml:space="preserve"> </m:t>
                            </m:r>
                          </m:e>
                        </m:nary>
                        <m:r>
                          <m:rPr>
                            <m:sty m:val="bi"/>
                          </m:rPr>
                          <w:rPr>
                            <w:rFonts w:ascii="Cambria Math" w:eastAsiaTheme="minorEastAsia" w:hAnsi="Cambria Math" w:cs="Times New Roman"/>
                            <w:sz w:val="24"/>
                            <w:szCs w:val="24"/>
                          </w:rPr>
                          <m:t>-n</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m:rPr>
                                    <m:sty m:val="bi"/>
                                  </m:rPr>
                                  <w:rPr>
                                    <w:rFonts w:ascii="Cambria Math" w:eastAsiaTheme="minorEastAsia" w:hAnsi="Cambria Math" w:cs="Times New Roman"/>
                                    <w:sz w:val="24"/>
                                    <w:szCs w:val="24"/>
                                  </w:rPr>
                                  <m:t>x</m:t>
                                </m:r>
                              </m:e>
                            </m:acc>
                          </m:e>
                          <m:sup>
                            <m:r>
                              <m:rPr>
                                <m:sty m:val="bi"/>
                              </m:rPr>
                              <w:rPr>
                                <w:rFonts w:ascii="Cambria Math" w:eastAsiaTheme="minorEastAsia" w:cs="Times New Roman"/>
                                <w:sz w:val="24"/>
                                <w:szCs w:val="24"/>
                              </w:rPr>
                              <m:t>2</m:t>
                            </m:r>
                          </m:sup>
                        </m:sSup>
                      </m:e>
                    </m:d>
                    <m:d>
                      <m:dPr>
                        <m:ctrlPr>
                          <w:rPr>
                            <w:rFonts w:ascii="Cambria Math" w:eastAsiaTheme="minorEastAsia" w:hAnsi="Cambria Math" w:cs="Times New Roman"/>
                            <w:i/>
                            <w:sz w:val="24"/>
                            <w:szCs w:val="24"/>
                          </w:rPr>
                        </m:ctrlPr>
                      </m:dPr>
                      <m:e>
                        <m:nary>
                          <m:naryPr>
                            <m:chr m:val="∑"/>
                            <m:subHide m:val="1"/>
                            <m:supHide m:val="1"/>
                            <m:ctrlPr>
                              <w:rPr>
                                <w:rFonts w:ascii="Cambria Math" w:eastAsiaTheme="minorEastAsia" w:hAnsi="Cambria Math" w:cs="Times New Roman"/>
                                <w:i/>
                                <w:sz w:val="24"/>
                                <w:szCs w:val="24"/>
                              </w:rPr>
                            </m:ctrlPr>
                          </m:naryPr>
                          <m:sub/>
                          <m:sup/>
                          <m:e>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i</m:t>
                                </m:r>
                              </m:sub>
                              <m:sup>
                                <m:r>
                                  <m:rPr>
                                    <m:sty m:val="bi"/>
                                  </m:rPr>
                                  <w:rPr>
                                    <w:rFonts w:ascii="Cambria Math" w:eastAsiaTheme="minorEastAsia" w:cs="Times New Roman"/>
                                    <w:sz w:val="24"/>
                                    <w:szCs w:val="24"/>
                                  </w:rPr>
                                  <m:t>2</m:t>
                                </m:r>
                              </m:sup>
                            </m:sSubSup>
                            <m:r>
                              <m:rPr>
                                <m:sty m:val="bi"/>
                              </m:rPr>
                              <w:rPr>
                                <w:rFonts w:ascii="Cambria Math" w:eastAsiaTheme="minorEastAsia" w:cs="Times New Roman"/>
                                <w:sz w:val="24"/>
                                <w:szCs w:val="24"/>
                              </w:rPr>
                              <m:t xml:space="preserve"> </m:t>
                            </m:r>
                          </m:e>
                        </m:nary>
                        <m:r>
                          <m:rPr>
                            <m:sty m:val="bi"/>
                          </m:rPr>
                          <w:rPr>
                            <w:rFonts w:ascii="Cambria Math" w:eastAsiaTheme="minorEastAsia" w:hAnsi="Cambria Math" w:cs="Times New Roman"/>
                            <w:sz w:val="24"/>
                            <w:szCs w:val="24"/>
                          </w:rPr>
                          <m:t>-n</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m:rPr>
                                    <m:sty m:val="bi"/>
                                  </m:rPr>
                                  <w:rPr>
                                    <w:rFonts w:ascii="Cambria Math" w:eastAsiaTheme="minorEastAsia" w:hAnsi="Cambria Math" w:cs="Times New Roman"/>
                                    <w:sz w:val="24"/>
                                    <w:szCs w:val="24"/>
                                  </w:rPr>
                                  <m:t>y</m:t>
                                </m:r>
                              </m:e>
                            </m:acc>
                          </m:e>
                          <m:sup>
                            <m:r>
                              <m:rPr>
                                <m:sty m:val="bi"/>
                              </m:rPr>
                              <w:rPr>
                                <w:rFonts w:ascii="Cambria Math" w:eastAsiaTheme="minorEastAsia" w:cs="Times New Roman"/>
                                <w:sz w:val="24"/>
                                <w:szCs w:val="24"/>
                              </w:rPr>
                              <m:t>2</m:t>
                            </m:r>
                          </m:sup>
                        </m:sSup>
                      </m:e>
                    </m:d>
                  </m:e>
                </m:rad>
              </m:den>
            </m:f>
            <m:r>
              <m:rPr>
                <m:sty m:val="b"/>
              </m:rPr>
              <w:rPr>
                <w:rFonts w:ascii="Cambria Math" w:eastAsiaTheme="minorEastAsia" w:hAnsi="Cambria Math" w:cs="Times New Roman"/>
                <w:sz w:val="24"/>
                <w:szCs w:val="24"/>
              </w:rPr>
              <w:br/>
            </m:r>
          </m:oMath>
          <m:oMath>
            <m:r>
              <m:rPr>
                <m:sty m:val="bi"/>
                <m:aln/>
              </m:rPr>
              <w:rPr>
                <w:rFonts w:ascii="Cambria Math" w:eastAsiaTheme="minorEastAsia" w:cs="Times New Roman"/>
                <w:sz w:val="24"/>
                <w:szCs w:val="24"/>
              </w:rPr>
              <m:t>=</m:t>
            </m:r>
            <m:f>
              <m:fPr>
                <m:ctrlPr>
                  <w:rPr>
                    <w:rFonts w:ascii="Cambria Math" w:eastAsiaTheme="minorEastAsia" w:hAnsi="Cambria Math" w:cs="Times New Roman"/>
                    <w:i/>
                    <w:sz w:val="24"/>
                    <w:szCs w:val="24"/>
                  </w:rPr>
                </m:ctrlPr>
              </m:fPr>
              <m:num>
                <m:r>
                  <m:rPr>
                    <m:sty m:val="bi"/>
                  </m:rPr>
                  <w:rPr>
                    <w:rFonts w:ascii="Cambria Math" w:eastAsiaTheme="minorEastAsia" w:cs="Times New Roman"/>
                    <w:sz w:val="24"/>
                    <w:szCs w:val="24"/>
                  </w:rPr>
                  <m:t>3.392</m:t>
                </m:r>
                <m:r>
                  <m:rPr>
                    <m:sty m:val="bi"/>
                  </m:rPr>
                  <w:rPr>
                    <w:rFonts w:ascii="Cambria Math" w:eastAsiaTheme="minorEastAsia" w:cs="Times New Roman"/>
                    <w:sz w:val="24"/>
                    <w:szCs w:val="24"/>
                  </w:rPr>
                  <m:t>-</m:t>
                </m:r>
                <m:r>
                  <m:rPr>
                    <m:sty m:val="bi"/>
                  </m:rPr>
                  <w:rPr>
                    <w:rFonts w:ascii="Cambria Math" w:eastAsiaTheme="minorEastAsia" w:cs="Times New Roman"/>
                    <w:sz w:val="24"/>
                    <w:szCs w:val="24"/>
                  </w:rPr>
                  <m:t>10</m:t>
                </m:r>
                <m:r>
                  <m:rPr>
                    <m:sty m:val="bi"/>
                  </m:rPr>
                  <w:rPr>
                    <w:rFonts w:ascii="Cambria Math" w:eastAsiaTheme="minorEastAsia" w:cs="Times New Roman"/>
                    <w:sz w:val="24"/>
                    <w:szCs w:val="24"/>
                  </w:rPr>
                  <m:t>×</m:t>
                </m:r>
                <m:r>
                  <m:rPr>
                    <m:sty m:val="bi"/>
                  </m:rPr>
                  <w:rPr>
                    <w:rFonts w:ascii="Cambria Math" w:eastAsiaTheme="minorEastAsia" w:cs="Times New Roman"/>
                    <w:sz w:val="24"/>
                    <w:szCs w:val="24"/>
                  </w:rPr>
                  <m:t>5,7</m:t>
                </m:r>
                <m:r>
                  <m:rPr>
                    <m:sty m:val="bi"/>
                  </m:rPr>
                  <w:rPr>
                    <w:rFonts w:ascii="Cambria Math" w:eastAsiaTheme="minorEastAsia" w:cs="Times New Roman"/>
                    <w:sz w:val="24"/>
                    <w:szCs w:val="24"/>
                  </w:rPr>
                  <m:t>×</m:t>
                </m:r>
                <m:r>
                  <m:rPr>
                    <m:sty m:val="bi"/>
                  </m:rPr>
                  <w:rPr>
                    <w:rFonts w:ascii="Cambria Math" w:eastAsiaTheme="minorEastAsia" w:cs="Times New Roman"/>
                    <w:sz w:val="24"/>
                    <w:szCs w:val="24"/>
                  </w:rPr>
                  <m:t>56,5</m:t>
                </m:r>
              </m:num>
              <m:den>
                <m:rad>
                  <m:radPr>
                    <m:degHide m:val="1"/>
                    <m:ctrlPr>
                      <w:rPr>
                        <w:rFonts w:ascii="Cambria Math" w:eastAsiaTheme="minorEastAsia" w:hAnsi="Cambria Math" w:cs="Times New Roman"/>
                        <w:i/>
                        <w:sz w:val="24"/>
                        <w:szCs w:val="24"/>
                      </w:rPr>
                    </m:ctrlPr>
                  </m:radPr>
                  <m:deg/>
                  <m:e>
                    <m:d>
                      <m:dPr>
                        <m:ctrlPr>
                          <w:rPr>
                            <w:rFonts w:ascii="Cambria Math" w:eastAsiaTheme="minorEastAsia" w:hAnsi="Cambria Math" w:cs="Times New Roman"/>
                            <w:i/>
                            <w:sz w:val="24"/>
                            <w:szCs w:val="24"/>
                          </w:rPr>
                        </m:ctrlPr>
                      </m:dPr>
                      <m:e>
                        <m:r>
                          <m:rPr>
                            <m:sty m:val="bi"/>
                          </m:rPr>
                          <w:rPr>
                            <w:rFonts w:ascii="Cambria Math" w:eastAsiaTheme="minorEastAsia" w:cs="Times New Roman"/>
                            <w:sz w:val="24"/>
                            <w:szCs w:val="24"/>
                          </w:rPr>
                          <m:t>383</m:t>
                        </m:r>
                        <m:r>
                          <m:rPr>
                            <m:sty m:val="bi"/>
                          </m:rPr>
                          <w:rPr>
                            <w:rFonts w:ascii="Cambria Math" w:eastAsiaTheme="minorEastAsia" w:cs="Times New Roman"/>
                            <w:sz w:val="24"/>
                            <w:szCs w:val="24"/>
                          </w:rPr>
                          <m:t>-</m:t>
                        </m:r>
                        <m:r>
                          <m:rPr>
                            <m:sty m:val="bi"/>
                          </m:rPr>
                          <w:rPr>
                            <w:rFonts w:ascii="Cambria Math" w:eastAsiaTheme="minorEastAsia" w:cs="Times New Roman"/>
                            <w:sz w:val="24"/>
                            <w:szCs w:val="24"/>
                          </w:rPr>
                          <m:t>10</m:t>
                        </m:r>
                        <m:r>
                          <m:rPr>
                            <m:sty m:val="bi"/>
                          </m:rPr>
                          <w:rPr>
                            <w:rFonts w:ascii="Cambria Math" w:eastAsiaTheme="minorEastAsia"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ty m:val="bi"/>
                                  </m:rPr>
                                  <w:rPr>
                                    <w:rFonts w:ascii="Cambria Math" w:eastAsiaTheme="minorEastAsia" w:cs="Times New Roman"/>
                                    <w:sz w:val="24"/>
                                    <w:szCs w:val="24"/>
                                  </w:rPr>
                                  <m:t>5,7</m:t>
                                </m:r>
                              </m:e>
                            </m:d>
                          </m:e>
                          <m:sup>
                            <m:r>
                              <m:rPr>
                                <m:sty m:val="bi"/>
                              </m:rPr>
                              <w:rPr>
                                <w:rFonts w:ascii="Cambria Math" w:eastAsiaTheme="minorEastAsia" w:cs="Times New Roman"/>
                                <w:sz w:val="24"/>
                                <w:szCs w:val="24"/>
                              </w:rPr>
                              <m:t>2</m:t>
                            </m:r>
                          </m:sup>
                        </m:sSup>
                      </m:e>
                    </m:d>
                    <m:d>
                      <m:dPr>
                        <m:ctrlPr>
                          <w:rPr>
                            <w:rFonts w:ascii="Cambria Math" w:eastAsiaTheme="minorEastAsia" w:hAnsi="Cambria Math" w:cs="Times New Roman"/>
                            <w:i/>
                            <w:sz w:val="24"/>
                            <w:szCs w:val="24"/>
                          </w:rPr>
                        </m:ctrlPr>
                      </m:dPr>
                      <m:e>
                        <m:r>
                          <m:rPr>
                            <m:sty m:val="bi"/>
                          </m:rPr>
                          <w:rPr>
                            <w:rFonts w:ascii="Cambria Math" w:eastAsiaTheme="minorEastAsia" w:cs="Times New Roman"/>
                            <w:sz w:val="24"/>
                            <w:szCs w:val="24"/>
                          </w:rPr>
                          <m:t>32.581</m:t>
                        </m:r>
                        <m:r>
                          <m:rPr>
                            <m:sty m:val="bi"/>
                          </m:rPr>
                          <w:rPr>
                            <w:rFonts w:ascii="Cambria Math" w:eastAsiaTheme="minorEastAsia" w:cs="Times New Roman"/>
                            <w:sz w:val="24"/>
                            <w:szCs w:val="24"/>
                          </w:rPr>
                          <m:t>-</m:t>
                        </m:r>
                        <m:r>
                          <m:rPr>
                            <m:sty m:val="bi"/>
                          </m:rPr>
                          <w:rPr>
                            <w:rFonts w:ascii="Cambria Math" w:eastAsiaTheme="minorEastAsia" w:cs="Times New Roman"/>
                            <w:sz w:val="24"/>
                            <w:szCs w:val="24"/>
                          </w:rPr>
                          <m:t>10</m:t>
                        </m:r>
                        <m:r>
                          <m:rPr>
                            <m:sty m:val="bi"/>
                          </m:rPr>
                          <w:rPr>
                            <w:rFonts w:ascii="Cambria Math" w:eastAsiaTheme="minorEastAsia"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ty m:val="bi"/>
                                  </m:rPr>
                                  <w:rPr>
                                    <w:rFonts w:ascii="Cambria Math" w:eastAsiaTheme="minorEastAsia" w:cs="Times New Roman"/>
                                    <w:sz w:val="24"/>
                                    <w:szCs w:val="24"/>
                                  </w:rPr>
                                  <m:t>56,5</m:t>
                                </m:r>
                              </m:e>
                            </m:d>
                          </m:e>
                          <m:sup>
                            <m:r>
                              <m:rPr>
                                <m:sty m:val="bi"/>
                              </m:rPr>
                              <w:rPr>
                                <w:rFonts w:ascii="Cambria Math" w:eastAsiaTheme="minorEastAsia" w:cs="Times New Roman"/>
                                <w:sz w:val="24"/>
                                <w:szCs w:val="24"/>
                              </w:rPr>
                              <m:t>2</m:t>
                            </m:r>
                          </m:sup>
                        </m:sSup>
                      </m:e>
                    </m:d>
                  </m:e>
                </m:rad>
              </m:den>
            </m:f>
            <m:r>
              <m:rPr>
                <m:sty m:val="b"/>
              </m:rPr>
              <w:rPr>
                <w:rFonts w:ascii="Cambria Math" w:eastAsiaTheme="minorEastAsia" w:cs="Times New Roman"/>
                <w:sz w:val="24"/>
                <w:szCs w:val="24"/>
              </w:rPr>
              <w:br/>
            </m:r>
          </m:oMath>
          <m:oMath>
            <m:r>
              <m:rPr>
                <m:sty m:val="bi"/>
                <m:aln/>
              </m:rPr>
              <w:rPr>
                <w:rFonts w:ascii="Cambria Math" w:eastAsiaTheme="minorEastAsia" w:cs="Times New Roman"/>
                <w:sz w:val="24"/>
                <w:szCs w:val="24"/>
              </w:rPr>
              <m:t>=0,8768.</m:t>
            </m:r>
          </m:oMath>
        </m:oMathPara>
      </w:del>
    </w:p>
    <w:p w14:paraId="372D8FA6" w14:textId="226E0C3E" w:rsidR="00431421" w:rsidRPr="00A71A71" w:rsidDel="00BA79DF" w:rsidRDefault="00431421" w:rsidP="00BA79DF">
      <w:pPr>
        <w:pStyle w:val="Ttulo2"/>
        <w:spacing w:before="240" w:after="240"/>
        <w:rPr>
          <w:del w:id="1850" w:author="Adriana Andrade" w:date="2020-06-05T16:30:00Z"/>
          <w:rFonts w:eastAsiaTheme="minorEastAsia" w:cs="Times New Roman"/>
          <w:sz w:val="24"/>
          <w:szCs w:val="24"/>
        </w:rPr>
        <w:pPrChange w:id="1851" w:author="Adriana Andrade" w:date="2020-06-05T16:30:00Z">
          <w:pPr>
            <w:spacing w:before="240" w:after="0" w:line="360" w:lineRule="auto"/>
            <w:jc w:val="both"/>
          </w:pPr>
        </w:pPrChange>
      </w:pPr>
      <w:del w:id="1852" w:author="Adriana Andrade" w:date="2020-06-05T16:30:00Z">
        <w:r w:rsidDel="00BA79DF">
          <w:rPr>
            <w:rFonts w:eastAsiaTheme="minorEastAsia" w:cs="Times New Roman"/>
            <w:sz w:val="24"/>
            <w:szCs w:val="24"/>
          </w:rPr>
          <w:tab/>
          <w:delText xml:space="preserve">Como o coeficiente </w:delText>
        </w:r>
        <w:r w:rsidR="00420C07" w:rsidDel="00BA79DF">
          <w:rPr>
            <w:rFonts w:eastAsiaTheme="minorEastAsia" w:cs="Times New Roman"/>
            <w:sz w:val="24"/>
            <w:szCs w:val="24"/>
          </w:rPr>
          <w:delText xml:space="preserve">de correlação </w:delText>
        </w:r>
        <w:r w:rsidDel="00BA79DF">
          <w:rPr>
            <w:rFonts w:eastAsiaTheme="minorEastAsia" w:cs="Times New Roman"/>
            <w:sz w:val="24"/>
            <w:szCs w:val="24"/>
          </w:rPr>
          <w:delText xml:space="preserve">foi próximo de 1, </w:delText>
        </w:r>
        <w:r w:rsidR="00420C07" w:rsidDel="00BA79DF">
          <w:rPr>
            <w:rFonts w:eastAsiaTheme="minorEastAsia" w:cs="Times New Roman"/>
            <w:sz w:val="24"/>
            <w:szCs w:val="24"/>
          </w:rPr>
          <w:delText xml:space="preserve">significa que </w:delText>
        </w:r>
        <w:r w:rsidDel="00BA79DF">
          <w:rPr>
            <w:rFonts w:eastAsiaTheme="minorEastAsia" w:cs="Times New Roman"/>
            <w:sz w:val="24"/>
            <w:szCs w:val="24"/>
          </w:rPr>
          <w:delText xml:space="preserve">existe uma forte correlação linear </w:delText>
        </w:r>
        <w:r w:rsidR="008D1CB8" w:rsidDel="00BA79DF">
          <w:rPr>
            <w:rFonts w:eastAsiaTheme="minorEastAsia" w:cs="Times New Roman"/>
            <w:sz w:val="24"/>
            <w:szCs w:val="24"/>
          </w:rPr>
          <w:delText xml:space="preserve">positiva </w:delText>
        </w:r>
        <w:r w:rsidDel="00BA79DF">
          <w:rPr>
            <w:rFonts w:eastAsiaTheme="minorEastAsia" w:cs="Times New Roman"/>
            <w:sz w:val="24"/>
            <w:szCs w:val="24"/>
          </w:rPr>
          <w:delText xml:space="preserve">entre o </w:delText>
        </w:r>
        <w:r w:rsidRPr="00A71A71" w:rsidDel="00BA79DF">
          <w:rPr>
            <w:rFonts w:cs="Times New Roman"/>
            <w:sz w:val="24"/>
            <w:szCs w:val="24"/>
          </w:rPr>
          <w:delText xml:space="preserve">número de anos de serviço </w:delText>
        </w:r>
        <m:oMath>
          <m:d>
            <m:dPr>
              <m:ctrlPr>
                <w:rPr>
                  <w:rFonts w:ascii="Cambria Math" w:hAnsi="Cambria Math" w:cs="Times New Roman"/>
                  <w:i/>
                  <w:sz w:val="24"/>
                  <w:szCs w:val="24"/>
                </w:rPr>
              </m:ctrlPr>
            </m:dPr>
            <m:e>
              <m:r>
                <m:rPr>
                  <m:sty m:val="bi"/>
                </m:rPr>
                <w:rPr>
                  <w:rFonts w:ascii="Cambria Math" w:hAnsi="Cambria Math" w:cs="Times New Roman"/>
                  <w:sz w:val="24"/>
                  <w:szCs w:val="24"/>
                </w:rPr>
                <m:t>X</m:t>
              </m:r>
            </m:e>
          </m:d>
        </m:oMath>
        <w:r w:rsidRPr="00A71A71" w:rsidDel="00BA79DF">
          <w:rPr>
            <w:rFonts w:eastAsiaTheme="minorEastAsia" w:cs="Times New Roman"/>
            <w:sz w:val="24"/>
            <w:szCs w:val="24"/>
          </w:rPr>
          <w:delText xml:space="preserve"> e o número de clientes </w:delText>
        </w:r>
        <m:oMath>
          <m:d>
            <m:dPr>
              <m:ctrlPr>
                <w:rPr>
                  <w:rFonts w:ascii="Cambria Math" w:eastAsiaTheme="minorEastAsia" w:hAnsi="Cambria Math" w:cs="Times New Roman"/>
                  <w:i/>
                  <w:sz w:val="24"/>
                  <w:szCs w:val="24"/>
                </w:rPr>
              </m:ctrlPr>
            </m:dPr>
            <m:e>
              <m:r>
                <m:rPr>
                  <m:sty m:val="bi"/>
                </m:rPr>
                <w:rPr>
                  <w:rFonts w:ascii="Cambria Math" w:eastAsiaTheme="minorEastAsia" w:hAnsi="Cambria Math" w:cs="Times New Roman"/>
                  <w:sz w:val="24"/>
                  <w:szCs w:val="24"/>
                </w:rPr>
                <m:t>Y</m:t>
              </m:r>
            </m:e>
          </m:d>
        </m:oMath>
        <w:r w:rsidDel="00BA79DF">
          <w:rPr>
            <w:rFonts w:eastAsiaTheme="minorEastAsia" w:cs="Times New Roman"/>
            <w:sz w:val="24"/>
            <w:szCs w:val="24"/>
          </w:rPr>
          <w:delText xml:space="preserve"> dos agentes d</w:delText>
        </w:r>
        <w:r w:rsidRPr="00A71A71" w:rsidDel="00BA79DF">
          <w:rPr>
            <w:rFonts w:eastAsiaTheme="minorEastAsia" w:cs="Times New Roman"/>
            <w:sz w:val="24"/>
            <w:szCs w:val="24"/>
          </w:rPr>
          <w:delText>a companhia de seguros</w:delText>
        </w:r>
        <w:r w:rsidDel="00BA79DF">
          <w:rPr>
            <w:rFonts w:eastAsiaTheme="minorEastAsia" w:cs="Times New Roman"/>
            <w:sz w:val="24"/>
            <w:szCs w:val="24"/>
          </w:rPr>
          <w:delText>.</w:delText>
        </w:r>
      </w:del>
    </w:p>
    <w:p w14:paraId="69ECB529" w14:textId="47B80A8C" w:rsidR="00993070" w:rsidRPr="001D4C72" w:rsidDel="00BA79DF" w:rsidRDefault="00993070" w:rsidP="00BA79DF">
      <w:pPr>
        <w:pStyle w:val="Ttulo2"/>
        <w:spacing w:before="240" w:after="240"/>
        <w:rPr>
          <w:del w:id="1853" w:author="Adriana Andrade" w:date="2020-06-05T16:30:00Z"/>
          <w:rFonts w:eastAsiaTheme="minorEastAsia"/>
          <w:b w:val="0"/>
          <w:sz w:val="24"/>
          <w:szCs w:val="24"/>
        </w:rPr>
        <w:pPrChange w:id="1854" w:author="Adriana Andrade" w:date="2020-06-05T16:30:00Z">
          <w:pPr>
            <w:spacing w:before="240" w:after="0" w:line="240" w:lineRule="auto"/>
            <w:jc w:val="both"/>
          </w:pPr>
        </w:pPrChange>
      </w:pPr>
      <w:del w:id="1855" w:author="Adriana Andrade" w:date="2020-06-05T16:30:00Z">
        <w:r w:rsidRPr="001D4C72" w:rsidDel="00BA79DF">
          <w:rPr>
            <w:rFonts w:eastAsiaTheme="minorEastAsia"/>
            <w:b w:val="0"/>
            <w:sz w:val="24"/>
            <w:szCs w:val="24"/>
          </w:rPr>
          <w:delText xml:space="preserve">Comandos no Software R para </w:delText>
        </w:r>
        <w:r w:rsidDel="00BA79DF">
          <w:rPr>
            <w:rFonts w:eastAsiaTheme="minorEastAsia"/>
            <w:b w:val="0"/>
            <w:sz w:val="24"/>
            <w:szCs w:val="24"/>
          </w:rPr>
          <w:delText>calcular o coeficiente de correlação entre X e Y:</w:delText>
        </w:r>
      </w:del>
    </w:p>
    <w:tbl>
      <w:tblPr>
        <w:tblStyle w:val="Tabelacomgrade"/>
        <w:tblW w:w="0" w:type="auto"/>
        <w:tblLook w:val="04A0" w:firstRow="1" w:lastRow="0" w:firstColumn="1" w:lastColumn="0" w:noHBand="0" w:noVBand="1"/>
      </w:tblPr>
      <w:tblGrid>
        <w:gridCol w:w="8474"/>
      </w:tblGrid>
      <w:tr w:rsidR="00993070" w:rsidDel="00BA79DF" w14:paraId="73B24EC2" w14:textId="1E2D71E5" w:rsidTr="00100670">
        <w:trPr>
          <w:del w:id="1856" w:author="Adriana Andrade" w:date="2020-06-05T16:30:00Z"/>
        </w:trPr>
        <w:tc>
          <w:tcPr>
            <w:tcW w:w="8644" w:type="dxa"/>
            <w:tcBorders>
              <w:top w:val="single" w:sz="12" w:space="0" w:color="auto"/>
              <w:left w:val="single" w:sz="12" w:space="0" w:color="auto"/>
              <w:bottom w:val="single" w:sz="12" w:space="0" w:color="auto"/>
              <w:right w:val="single" w:sz="12" w:space="0" w:color="auto"/>
            </w:tcBorders>
          </w:tcPr>
          <w:p w14:paraId="38EEC847" w14:textId="7A79774B" w:rsidR="00993070" w:rsidDel="00BA79DF" w:rsidRDefault="00993070" w:rsidP="00BA79DF">
            <w:pPr>
              <w:pStyle w:val="Ttulo2"/>
              <w:spacing w:before="240" w:after="240"/>
              <w:rPr>
                <w:del w:id="1857" w:author="Adriana Andrade" w:date="2020-06-05T16:30:00Z"/>
                <w:rFonts w:ascii="Courier New" w:eastAsiaTheme="minorEastAsia" w:hAnsi="Courier New" w:cs="Courier New"/>
                <w:color w:val="FF0000"/>
                <w:sz w:val="21"/>
                <w:szCs w:val="21"/>
              </w:rPr>
              <w:pPrChange w:id="1858" w:author="Adriana Andrade" w:date="2020-06-05T16:30:00Z">
                <w:pPr>
                  <w:jc w:val="both"/>
                </w:pPr>
              </w:pPrChange>
            </w:pPr>
          </w:p>
          <w:p w14:paraId="3B86123A" w14:textId="20E281AB" w:rsidR="00993070" w:rsidRPr="00514A68" w:rsidDel="00BA79DF" w:rsidRDefault="00993070" w:rsidP="00BA79DF">
            <w:pPr>
              <w:pStyle w:val="Ttulo2"/>
              <w:spacing w:before="240" w:after="240"/>
              <w:rPr>
                <w:del w:id="1859" w:author="Adriana Andrade" w:date="2020-06-05T16:30:00Z"/>
                <w:rFonts w:ascii="Courier New" w:eastAsiaTheme="minorEastAsia" w:hAnsi="Courier New" w:cs="Courier New"/>
                <w:color w:val="FF0000"/>
                <w:sz w:val="20"/>
                <w:szCs w:val="20"/>
              </w:rPr>
              <w:pPrChange w:id="1860" w:author="Adriana Andrade" w:date="2020-06-05T16:30:00Z">
                <w:pPr>
                  <w:jc w:val="both"/>
                </w:pPr>
              </w:pPrChange>
            </w:pPr>
            <w:del w:id="1861" w:author="Adriana Andrade" w:date="2020-06-05T16:30:00Z">
              <w:r w:rsidRPr="00514A68" w:rsidDel="00BA79DF">
                <w:rPr>
                  <w:rFonts w:ascii="Courier New" w:eastAsiaTheme="minorEastAsia" w:hAnsi="Courier New" w:cs="Courier New"/>
                  <w:color w:val="FF0000"/>
                  <w:sz w:val="20"/>
                  <w:szCs w:val="20"/>
                </w:rPr>
                <w:delText>#Entrando com os dados no R:</w:delText>
              </w:r>
            </w:del>
          </w:p>
          <w:p w14:paraId="21760B05" w14:textId="2C9535B2" w:rsidR="00993070" w:rsidRPr="00514A68" w:rsidDel="00BA79DF" w:rsidRDefault="00993070" w:rsidP="00BA79DF">
            <w:pPr>
              <w:pStyle w:val="Ttulo2"/>
              <w:spacing w:before="240" w:after="240"/>
              <w:rPr>
                <w:del w:id="1862" w:author="Adriana Andrade" w:date="2020-06-05T16:30:00Z"/>
                <w:rFonts w:ascii="Courier New" w:eastAsiaTheme="minorEastAsia" w:hAnsi="Courier New" w:cs="Courier New"/>
                <w:color w:val="FF0000"/>
                <w:sz w:val="20"/>
                <w:szCs w:val="20"/>
              </w:rPr>
              <w:pPrChange w:id="1863" w:author="Adriana Andrade" w:date="2020-06-05T16:30:00Z">
                <w:pPr>
                  <w:jc w:val="both"/>
                </w:pPr>
              </w:pPrChange>
            </w:pPr>
            <w:del w:id="1864" w:author="Adriana Andrade" w:date="2020-06-05T16:30:00Z">
              <w:r w:rsidRPr="00514A68" w:rsidDel="00BA79DF">
                <w:rPr>
                  <w:rFonts w:ascii="Courier New" w:eastAsiaTheme="minorEastAsia" w:hAnsi="Courier New" w:cs="Courier New"/>
                  <w:color w:val="FF0000"/>
                  <w:sz w:val="20"/>
                  <w:szCs w:val="20"/>
                </w:rPr>
                <w:delText>X &lt;- c(2, 3, 4, 5, 4, 6, 7, 8, 8, 10)</w:delText>
              </w:r>
            </w:del>
          </w:p>
          <w:p w14:paraId="48919163" w14:textId="7339A675" w:rsidR="00993070" w:rsidRPr="00514A68" w:rsidDel="00BA79DF" w:rsidRDefault="00993070" w:rsidP="00BA79DF">
            <w:pPr>
              <w:pStyle w:val="Ttulo2"/>
              <w:spacing w:before="240" w:after="240"/>
              <w:rPr>
                <w:del w:id="1865" w:author="Adriana Andrade" w:date="2020-06-05T16:30:00Z"/>
                <w:rFonts w:ascii="Courier New" w:eastAsiaTheme="minorEastAsia" w:hAnsi="Courier New" w:cs="Courier New"/>
                <w:color w:val="FF0000"/>
                <w:sz w:val="20"/>
                <w:szCs w:val="20"/>
              </w:rPr>
              <w:pPrChange w:id="1866" w:author="Adriana Andrade" w:date="2020-06-05T16:30:00Z">
                <w:pPr>
                  <w:jc w:val="both"/>
                </w:pPr>
              </w:pPrChange>
            </w:pPr>
            <w:del w:id="1867" w:author="Adriana Andrade" w:date="2020-06-05T16:30:00Z">
              <w:r w:rsidRPr="00514A68" w:rsidDel="00BA79DF">
                <w:rPr>
                  <w:rFonts w:ascii="Courier New" w:eastAsiaTheme="minorEastAsia" w:hAnsi="Courier New" w:cs="Courier New"/>
                  <w:color w:val="FF0000"/>
                  <w:sz w:val="20"/>
                  <w:szCs w:val="20"/>
                </w:rPr>
                <w:delText>Y &lt;- c(48, 50, 56, 52, 43, 60, 62, 58, 64, 72)</w:delText>
              </w:r>
            </w:del>
          </w:p>
          <w:p w14:paraId="13836340" w14:textId="05B3CA92" w:rsidR="00993070" w:rsidRPr="00514A68" w:rsidDel="00BA79DF" w:rsidRDefault="00993070" w:rsidP="00BA79DF">
            <w:pPr>
              <w:pStyle w:val="Ttulo2"/>
              <w:spacing w:before="240" w:after="240"/>
              <w:rPr>
                <w:del w:id="1868" w:author="Adriana Andrade" w:date="2020-06-05T16:30:00Z"/>
                <w:rFonts w:ascii="Courier New" w:eastAsiaTheme="minorEastAsia" w:hAnsi="Courier New" w:cs="Courier New"/>
                <w:color w:val="FF0000"/>
                <w:sz w:val="20"/>
                <w:szCs w:val="20"/>
              </w:rPr>
              <w:pPrChange w:id="1869" w:author="Adriana Andrade" w:date="2020-06-05T16:30:00Z">
                <w:pPr>
                  <w:jc w:val="both"/>
                </w:pPr>
              </w:pPrChange>
            </w:pPr>
            <w:del w:id="1870" w:author="Adriana Andrade" w:date="2020-06-05T16:30:00Z">
              <w:r w:rsidRPr="00514A68" w:rsidDel="00BA79DF">
                <w:rPr>
                  <w:rFonts w:ascii="Courier New" w:eastAsiaTheme="minorEastAsia" w:hAnsi="Courier New" w:cs="Courier New"/>
                  <w:color w:val="FF0000"/>
                  <w:sz w:val="20"/>
                  <w:szCs w:val="20"/>
                </w:rPr>
                <w:delText xml:space="preserve"> </w:delText>
              </w:r>
            </w:del>
          </w:p>
          <w:p w14:paraId="32835163" w14:textId="5D6F0473" w:rsidR="00993070" w:rsidRPr="00514A68" w:rsidDel="00BA79DF" w:rsidRDefault="00993070" w:rsidP="00BA79DF">
            <w:pPr>
              <w:pStyle w:val="Ttulo2"/>
              <w:spacing w:before="240" w:after="240"/>
              <w:rPr>
                <w:del w:id="1871" w:author="Adriana Andrade" w:date="2020-06-05T16:30:00Z"/>
                <w:rFonts w:ascii="Courier New" w:eastAsiaTheme="minorEastAsia" w:hAnsi="Courier New" w:cs="Courier New"/>
                <w:color w:val="FF0000"/>
                <w:sz w:val="20"/>
                <w:szCs w:val="20"/>
              </w:rPr>
              <w:pPrChange w:id="1872" w:author="Adriana Andrade" w:date="2020-06-05T16:30:00Z">
                <w:pPr>
                  <w:jc w:val="both"/>
                </w:pPr>
              </w:pPrChange>
            </w:pPr>
            <w:del w:id="1873" w:author="Adriana Andrade" w:date="2020-06-05T16:30:00Z">
              <w:r w:rsidRPr="00514A68" w:rsidDel="00BA79DF">
                <w:rPr>
                  <w:rFonts w:ascii="Courier New" w:eastAsiaTheme="minorEastAsia" w:hAnsi="Courier New" w:cs="Courier New"/>
                  <w:color w:val="FF0000"/>
                  <w:sz w:val="20"/>
                  <w:szCs w:val="20"/>
                </w:rPr>
                <w:delText>#Correlação entre X e Y:</w:delText>
              </w:r>
            </w:del>
          </w:p>
          <w:p w14:paraId="72D61336" w14:textId="070A9F93" w:rsidR="00993070" w:rsidRPr="00514A68" w:rsidDel="00BA79DF" w:rsidRDefault="00993070" w:rsidP="00BA79DF">
            <w:pPr>
              <w:pStyle w:val="Ttulo2"/>
              <w:spacing w:before="240" w:after="240"/>
              <w:rPr>
                <w:del w:id="1874" w:author="Adriana Andrade" w:date="2020-06-05T16:30:00Z"/>
                <w:rFonts w:ascii="Courier New" w:eastAsiaTheme="minorEastAsia" w:hAnsi="Courier New" w:cs="Courier New"/>
                <w:color w:val="FF0000"/>
                <w:sz w:val="20"/>
                <w:szCs w:val="20"/>
              </w:rPr>
              <w:pPrChange w:id="1875" w:author="Adriana Andrade" w:date="2020-06-05T16:30:00Z">
                <w:pPr>
                  <w:jc w:val="both"/>
                </w:pPr>
              </w:pPrChange>
            </w:pPr>
            <w:del w:id="1876" w:author="Adriana Andrade" w:date="2020-06-05T16:30:00Z">
              <w:r w:rsidRPr="00514A68" w:rsidDel="00BA79DF">
                <w:rPr>
                  <w:rFonts w:ascii="Courier New" w:eastAsiaTheme="minorEastAsia" w:hAnsi="Courier New" w:cs="Courier New"/>
                  <w:color w:val="FF0000"/>
                  <w:sz w:val="20"/>
                  <w:szCs w:val="20"/>
                </w:rPr>
                <w:delText>cor(X,Y)</w:delText>
              </w:r>
            </w:del>
          </w:p>
          <w:p w14:paraId="19ABED10" w14:textId="3D987E2E" w:rsidR="00993070" w:rsidRPr="00A01EB5" w:rsidDel="00BA79DF" w:rsidRDefault="00993070" w:rsidP="00BA79DF">
            <w:pPr>
              <w:pStyle w:val="Ttulo2"/>
              <w:spacing w:before="240" w:after="240"/>
              <w:rPr>
                <w:del w:id="1877" w:author="Adriana Andrade" w:date="2020-06-05T16:30:00Z"/>
                <w:rFonts w:ascii="Courier New" w:eastAsiaTheme="minorEastAsia" w:hAnsi="Courier New" w:cs="Courier New"/>
                <w:color w:val="FF0000"/>
                <w:sz w:val="21"/>
                <w:szCs w:val="21"/>
              </w:rPr>
              <w:pPrChange w:id="1878" w:author="Adriana Andrade" w:date="2020-06-05T16:30:00Z">
                <w:pPr>
                  <w:jc w:val="both"/>
                </w:pPr>
              </w:pPrChange>
            </w:pPr>
          </w:p>
        </w:tc>
      </w:tr>
    </w:tbl>
    <w:p w14:paraId="1A84616A" w14:textId="50772719" w:rsidR="00993070" w:rsidDel="00BA79DF" w:rsidRDefault="00993070" w:rsidP="00BA79DF">
      <w:pPr>
        <w:pStyle w:val="Ttulo2"/>
        <w:spacing w:before="240" w:after="240"/>
        <w:rPr>
          <w:del w:id="1879" w:author="Adriana Andrade" w:date="2020-06-05T16:30:00Z"/>
          <w:rFonts w:cs="Times New Roman"/>
          <w:sz w:val="24"/>
          <w:szCs w:val="24"/>
        </w:rPr>
        <w:pPrChange w:id="1880" w:author="Adriana Andrade" w:date="2020-06-05T16:30:00Z">
          <w:pPr>
            <w:spacing w:after="0" w:line="360" w:lineRule="auto"/>
            <w:jc w:val="both"/>
          </w:pPr>
        </w:pPrChange>
      </w:pPr>
    </w:p>
    <w:p w14:paraId="6399D993" w14:textId="239BF7DE" w:rsidR="005C0F6B" w:rsidRPr="008D1CB8" w:rsidDel="00BA79DF" w:rsidRDefault="008D1CB8" w:rsidP="00BA79DF">
      <w:pPr>
        <w:pStyle w:val="Ttulo2"/>
        <w:spacing w:before="240" w:after="240"/>
        <w:rPr>
          <w:del w:id="1881" w:author="Adriana Andrade" w:date="2020-06-05T16:30:00Z"/>
          <w:rFonts w:cs="Times New Roman"/>
          <w:b w:val="0"/>
          <w:sz w:val="28"/>
          <w:szCs w:val="28"/>
        </w:rPr>
        <w:pPrChange w:id="1882" w:author="Adriana Andrade" w:date="2020-06-05T16:30:00Z">
          <w:pPr>
            <w:spacing w:after="120" w:line="360" w:lineRule="auto"/>
            <w:jc w:val="both"/>
          </w:pPr>
        </w:pPrChange>
      </w:pPr>
      <w:del w:id="1883" w:author="Adriana Andrade" w:date="2020-06-05T16:30:00Z">
        <w:r w:rsidRPr="008D1CB8" w:rsidDel="00BA79DF">
          <w:rPr>
            <w:rFonts w:cs="Times New Roman"/>
            <w:b w:val="0"/>
            <w:sz w:val="28"/>
            <w:szCs w:val="28"/>
          </w:rPr>
          <w:delText>Exemplo</w:delText>
        </w:r>
      </w:del>
    </w:p>
    <w:p w14:paraId="203CD3D7" w14:textId="1110E326" w:rsidR="008D1CB8" w:rsidDel="00BA79DF" w:rsidRDefault="008D1CB8" w:rsidP="00BA79DF">
      <w:pPr>
        <w:pStyle w:val="Ttulo2"/>
        <w:spacing w:before="240" w:after="240"/>
        <w:rPr>
          <w:del w:id="1884" w:author="Adriana Andrade" w:date="2020-06-05T16:30:00Z"/>
          <w:rFonts w:cs="Times New Roman"/>
          <w:sz w:val="24"/>
          <w:szCs w:val="24"/>
        </w:rPr>
        <w:pPrChange w:id="1885" w:author="Adriana Andrade" w:date="2020-06-05T16:30:00Z">
          <w:pPr>
            <w:spacing w:after="0" w:line="360" w:lineRule="auto"/>
            <w:jc w:val="both"/>
          </w:pPr>
        </w:pPrChange>
      </w:pPr>
      <w:del w:id="1886" w:author="Adriana Andrade" w:date="2020-06-05T16:30:00Z">
        <w:r w:rsidDel="00BA79DF">
          <w:rPr>
            <w:rFonts w:cs="Times New Roman"/>
            <w:sz w:val="24"/>
            <w:szCs w:val="24"/>
          </w:rPr>
          <w:tab/>
          <w:delText>A seguir são apresentados dois conjuntos de dados (A e B), cada um com duas variáveis (X e Y)</w:delText>
        </w:r>
        <w:r w:rsidR="00120186" w:rsidDel="00BA79DF">
          <w:rPr>
            <w:rFonts w:cs="Times New Roman"/>
            <w:sz w:val="24"/>
            <w:szCs w:val="24"/>
          </w:rPr>
          <w:delText xml:space="preserve">, </w:delText>
        </w:r>
        <w:r w:rsidR="00420C07" w:rsidDel="00BA79DF">
          <w:rPr>
            <w:rFonts w:cs="Times New Roman"/>
            <w:sz w:val="24"/>
            <w:szCs w:val="24"/>
          </w:rPr>
          <w:delText>apresentando</w:delText>
        </w:r>
        <w:r w:rsidR="00120186" w:rsidDel="00BA79DF">
          <w:rPr>
            <w:rFonts w:cs="Times New Roman"/>
            <w:sz w:val="24"/>
            <w:szCs w:val="24"/>
          </w:rPr>
          <w:delText xml:space="preserve"> correlações positiva e negativa, respectivamente.</w:delText>
        </w:r>
      </w:del>
    </w:p>
    <w:p w14:paraId="5897A71C" w14:textId="4FE6ED23" w:rsidR="008D1CB8" w:rsidDel="00BA79DF" w:rsidRDefault="008D1CB8" w:rsidP="00BA79DF">
      <w:pPr>
        <w:pStyle w:val="Ttulo2"/>
        <w:spacing w:before="240" w:after="240"/>
        <w:rPr>
          <w:del w:id="1887" w:author="Adriana Andrade" w:date="2020-06-05T16:30:00Z"/>
          <w:rFonts w:cs="Times New Roman"/>
          <w:sz w:val="24"/>
          <w:szCs w:val="24"/>
        </w:rPr>
        <w:pPrChange w:id="1888" w:author="Adriana Andrade" w:date="2020-06-05T16:30:00Z">
          <w:pPr>
            <w:spacing w:after="0" w:line="360" w:lineRule="auto"/>
            <w:jc w:val="both"/>
          </w:pPr>
        </w:pPrChange>
      </w:pPr>
    </w:p>
    <w:p w14:paraId="4CF2CC5D" w14:textId="0AFDEE1C" w:rsidR="00120186" w:rsidRPr="005C6D1D" w:rsidDel="00BA79DF" w:rsidRDefault="00120186" w:rsidP="00BA79DF">
      <w:pPr>
        <w:pStyle w:val="Ttulo2"/>
        <w:spacing w:before="240" w:after="240"/>
        <w:rPr>
          <w:del w:id="1889" w:author="Adriana Andrade" w:date="2020-06-05T16:30:00Z"/>
          <w:rFonts w:eastAsiaTheme="minorEastAsia" w:cs="Times New Roman"/>
          <w:sz w:val="20"/>
          <w:szCs w:val="20"/>
        </w:rPr>
        <w:pPrChange w:id="1890" w:author="Adriana Andrade" w:date="2020-06-05T16:30:00Z">
          <w:pPr>
            <w:spacing w:after="120" w:line="240" w:lineRule="auto"/>
            <w:ind w:left="1191" w:hanging="1191"/>
            <w:jc w:val="both"/>
          </w:pPr>
        </w:pPrChange>
      </w:pPr>
      <w:del w:id="1891" w:author="Adriana Andrade" w:date="2020-06-05T16:30:00Z">
        <w:r w:rsidDel="00BA79DF">
          <w:rPr>
            <w:rFonts w:eastAsiaTheme="minorEastAsia" w:cs="Times New Roman"/>
            <w:b w:val="0"/>
            <w:sz w:val="20"/>
            <w:szCs w:val="20"/>
          </w:rPr>
          <w:delText>Tabela 5.11</w:delText>
        </w:r>
        <w:r w:rsidRPr="005C6D1D" w:rsidDel="00BA79DF">
          <w:rPr>
            <w:rFonts w:eastAsiaTheme="minorEastAsia" w:cs="Times New Roman"/>
            <w:b w:val="0"/>
            <w:sz w:val="20"/>
            <w:szCs w:val="20"/>
          </w:rPr>
          <w:delText>.</w:delText>
        </w:r>
        <w:r w:rsidRPr="005C6D1D" w:rsidDel="00BA79DF">
          <w:rPr>
            <w:rFonts w:eastAsiaTheme="minorEastAsia" w:cs="Times New Roman"/>
            <w:sz w:val="20"/>
            <w:szCs w:val="20"/>
          </w:rPr>
          <w:delText xml:space="preserve"> </w:delText>
        </w:r>
        <w:r w:rsidDel="00BA79DF">
          <w:rPr>
            <w:rFonts w:eastAsiaTheme="minorEastAsia" w:cs="Times New Roman"/>
            <w:sz w:val="20"/>
            <w:szCs w:val="20"/>
          </w:rPr>
          <w:delText>Conjuntos de dados (A e B) com variáveis (X e Y) correlacionadas positivamente e negativamente</w:delText>
        </w:r>
      </w:del>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2126"/>
        <w:gridCol w:w="2126"/>
        <w:gridCol w:w="2126"/>
      </w:tblGrid>
      <w:tr w:rsidR="008D1CB8" w:rsidRPr="008D1CB8" w:rsidDel="00BA79DF" w14:paraId="1D537073" w14:textId="04A7C74B" w:rsidTr="00120186">
        <w:trPr>
          <w:del w:id="1892" w:author="Adriana Andrade" w:date="2020-06-05T16:30:00Z"/>
        </w:trPr>
        <w:tc>
          <w:tcPr>
            <w:tcW w:w="4322" w:type="dxa"/>
            <w:gridSpan w:val="2"/>
            <w:tcBorders>
              <w:top w:val="single" w:sz="4" w:space="0" w:color="auto"/>
              <w:bottom w:val="single" w:sz="4" w:space="0" w:color="auto"/>
              <w:right w:val="single" w:sz="4" w:space="0" w:color="auto"/>
            </w:tcBorders>
            <w:vAlign w:val="center"/>
          </w:tcPr>
          <w:p w14:paraId="1996FAE8" w14:textId="4AA452E2" w:rsidR="008D1CB8" w:rsidRPr="008D1CB8" w:rsidDel="00BA79DF" w:rsidRDefault="008D1CB8" w:rsidP="00BA79DF">
            <w:pPr>
              <w:pStyle w:val="Ttulo2"/>
              <w:spacing w:before="240" w:after="240"/>
              <w:rPr>
                <w:del w:id="1893" w:author="Adriana Andrade" w:date="2020-06-05T16:30:00Z"/>
                <w:rFonts w:eastAsiaTheme="minorEastAsia" w:cs="Times New Roman"/>
                <w:b w:val="0"/>
                <w:sz w:val="24"/>
                <w:szCs w:val="24"/>
              </w:rPr>
              <w:pPrChange w:id="1894" w:author="Adriana Andrade" w:date="2020-06-05T16:30:00Z">
                <w:pPr>
                  <w:jc w:val="center"/>
                </w:pPr>
              </w:pPrChange>
            </w:pPr>
            <w:del w:id="1895" w:author="Adriana Andrade" w:date="2020-06-05T16:30:00Z">
              <w:r w:rsidRPr="008D1CB8" w:rsidDel="00BA79DF">
                <w:rPr>
                  <w:rFonts w:eastAsiaTheme="minorEastAsia" w:cs="Times New Roman"/>
                  <w:b w:val="0"/>
                  <w:sz w:val="24"/>
                  <w:szCs w:val="24"/>
                </w:rPr>
                <w:lastRenderedPageBreak/>
                <w:delText>Conjunto A</w:delText>
              </w:r>
            </w:del>
          </w:p>
        </w:tc>
        <w:tc>
          <w:tcPr>
            <w:tcW w:w="4322" w:type="dxa"/>
            <w:gridSpan w:val="2"/>
            <w:tcBorders>
              <w:top w:val="single" w:sz="4" w:space="0" w:color="auto"/>
              <w:left w:val="single" w:sz="4" w:space="0" w:color="auto"/>
              <w:bottom w:val="single" w:sz="4" w:space="0" w:color="auto"/>
            </w:tcBorders>
            <w:vAlign w:val="center"/>
          </w:tcPr>
          <w:p w14:paraId="50245811" w14:textId="1D0C871B" w:rsidR="008D1CB8" w:rsidRPr="008D1CB8" w:rsidDel="00BA79DF" w:rsidRDefault="008D1CB8" w:rsidP="00BA79DF">
            <w:pPr>
              <w:pStyle w:val="Ttulo2"/>
              <w:spacing w:before="240" w:after="240"/>
              <w:rPr>
                <w:del w:id="1896" w:author="Adriana Andrade" w:date="2020-06-05T16:30:00Z"/>
                <w:rFonts w:eastAsiaTheme="minorEastAsia" w:cs="Times New Roman"/>
                <w:b w:val="0"/>
                <w:sz w:val="24"/>
                <w:szCs w:val="24"/>
              </w:rPr>
              <w:pPrChange w:id="1897" w:author="Adriana Andrade" w:date="2020-06-05T16:30:00Z">
                <w:pPr>
                  <w:jc w:val="center"/>
                </w:pPr>
              </w:pPrChange>
            </w:pPr>
            <w:del w:id="1898" w:author="Adriana Andrade" w:date="2020-06-05T16:30:00Z">
              <w:r w:rsidRPr="008D1CB8" w:rsidDel="00BA79DF">
                <w:rPr>
                  <w:rFonts w:eastAsiaTheme="minorEastAsia" w:cs="Times New Roman"/>
                  <w:b w:val="0"/>
                  <w:sz w:val="24"/>
                  <w:szCs w:val="24"/>
                </w:rPr>
                <w:delText>Conjunto B</w:delText>
              </w:r>
            </w:del>
          </w:p>
        </w:tc>
      </w:tr>
      <w:tr w:rsidR="008D1CB8" w:rsidRPr="008D1CB8" w:rsidDel="00BA79DF" w14:paraId="399139B1" w14:textId="22B27F4E" w:rsidTr="00120186">
        <w:trPr>
          <w:del w:id="1899" w:author="Adriana Andrade" w:date="2020-06-05T16:30:00Z"/>
        </w:trPr>
        <w:tc>
          <w:tcPr>
            <w:tcW w:w="2161" w:type="dxa"/>
            <w:tcBorders>
              <w:top w:val="single" w:sz="4" w:space="0" w:color="auto"/>
              <w:bottom w:val="single" w:sz="4" w:space="0" w:color="auto"/>
            </w:tcBorders>
            <w:vAlign w:val="center"/>
          </w:tcPr>
          <w:p w14:paraId="250DB150" w14:textId="7C60B98F" w:rsidR="008D1CB8" w:rsidRPr="008D1CB8" w:rsidDel="00BA79DF" w:rsidRDefault="008D1CB8" w:rsidP="00BA79DF">
            <w:pPr>
              <w:pStyle w:val="Ttulo2"/>
              <w:spacing w:before="240" w:after="240"/>
              <w:rPr>
                <w:del w:id="1900" w:author="Adriana Andrade" w:date="2020-06-05T16:30:00Z"/>
                <w:rFonts w:ascii="Cambria Math" w:eastAsiaTheme="minorEastAsia" w:cs="Times New Roman"/>
                <w:sz w:val="24"/>
                <w:szCs w:val="24"/>
                <w:oMath/>
              </w:rPr>
              <w:pPrChange w:id="1901" w:author="Adriana Andrade" w:date="2020-06-05T16:30:00Z">
                <w:pPr>
                  <w:jc w:val="center"/>
                </w:pPr>
              </w:pPrChange>
            </w:pPr>
            <w:del w:id="1902" w:author="Adriana Andrade" w:date="2020-06-05T16:30:00Z">
              <m:oMathPara>
                <m:oMath>
                  <m:r>
                    <m:rPr>
                      <m:sty m:val="bi"/>
                    </m:rPr>
                    <w:rPr>
                      <w:rFonts w:ascii="Cambria Math" w:eastAsiaTheme="minorEastAsia" w:hAnsi="Cambria Math" w:cs="Times New Roman"/>
                      <w:sz w:val="24"/>
                      <w:szCs w:val="24"/>
                    </w:rPr>
                    <m:t>X</m:t>
                  </m:r>
                </m:oMath>
              </m:oMathPara>
            </w:del>
          </w:p>
        </w:tc>
        <w:tc>
          <w:tcPr>
            <w:tcW w:w="2161" w:type="dxa"/>
            <w:tcBorders>
              <w:top w:val="single" w:sz="4" w:space="0" w:color="auto"/>
              <w:bottom w:val="single" w:sz="4" w:space="0" w:color="auto"/>
              <w:right w:val="single" w:sz="4" w:space="0" w:color="auto"/>
            </w:tcBorders>
            <w:vAlign w:val="center"/>
          </w:tcPr>
          <w:p w14:paraId="1958131F" w14:textId="2C322C8A" w:rsidR="008D1CB8" w:rsidRPr="008D1CB8" w:rsidDel="00BA79DF" w:rsidRDefault="008D1CB8" w:rsidP="00BA79DF">
            <w:pPr>
              <w:pStyle w:val="Ttulo2"/>
              <w:spacing w:before="240" w:after="240"/>
              <w:rPr>
                <w:del w:id="1903" w:author="Adriana Andrade" w:date="2020-06-05T16:30:00Z"/>
                <w:rFonts w:ascii="Cambria Math" w:eastAsiaTheme="minorEastAsia" w:cs="Times New Roman"/>
                <w:sz w:val="24"/>
                <w:szCs w:val="24"/>
                <w:oMath/>
              </w:rPr>
              <w:pPrChange w:id="1904" w:author="Adriana Andrade" w:date="2020-06-05T16:30:00Z">
                <w:pPr>
                  <w:jc w:val="center"/>
                </w:pPr>
              </w:pPrChange>
            </w:pPr>
            <w:del w:id="1905" w:author="Adriana Andrade" w:date="2020-06-05T16:30:00Z">
              <m:oMathPara>
                <m:oMath>
                  <m:r>
                    <m:rPr>
                      <m:sty m:val="bi"/>
                    </m:rPr>
                    <w:rPr>
                      <w:rFonts w:ascii="Cambria Math" w:eastAsiaTheme="minorEastAsia" w:hAnsi="Cambria Math" w:cs="Times New Roman"/>
                      <w:sz w:val="24"/>
                      <w:szCs w:val="24"/>
                    </w:rPr>
                    <m:t>Y</m:t>
                  </m:r>
                </m:oMath>
              </m:oMathPara>
            </w:del>
          </w:p>
        </w:tc>
        <w:tc>
          <w:tcPr>
            <w:tcW w:w="2161" w:type="dxa"/>
            <w:tcBorders>
              <w:top w:val="single" w:sz="4" w:space="0" w:color="auto"/>
              <w:left w:val="single" w:sz="4" w:space="0" w:color="auto"/>
              <w:bottom w:val="single" w:sz="4" w:space="0" w:color="auto"/>
            </w:tcBorders>
            <w:vAlign w:val="center"/>
          </w:tcPr>
          <w:p w14:paraId="62E2438F" w14:textId="7D401331" w:rsidR="008D1CB8" w:rsidRPr="008D1CB8" w:rsidDel="00BA79DF" w:rsidRDefault="008D1CB8" w:rsidP="00BA79DF">
            <w:pPr>
              <w:pStyle w:val="Ttulo2"/>
              <w:spacing w:before="240" w:after="240"/>
              <w:rPr>
                <w:del w:id="1906" w:author="Adriana Andrade" w:date="2020-06-05T16:30:00Z"/>
                <w:rFonts w:ascii="Cambria Math" w:eastAsiaTheme="minorEastAsia" w:cs="Times New Roman"/>
                <w:sz w:val="24"/>
                <w:szCs w:val="24"/>
                <w:oMath/>
              </w:rPr>
              <w:pPrChange w:id="1907" w:author="Adriana Andrade" w:date="2020-06-05T16:30:00Z">
                <w:pPr>
                  <w:jc w:val="center"/>
                </w:pPr>
              </w:pPrChange>
            </w:pPr>
            <w:del w:id="1908" w:author="Adriana Andrade" w:date="2020-06-05T16:30:00Z">
              <m:oMathPara>
                <m:oMath>
                  <m:r>
                    <m:rPr>
                      <m:sty m:val="bi"/>
                    </m:rPr>
                    <w:rPr>
                      <w:rFonts w:ascii="Cambria Math" w:eastAsiaTheme="minorEastAsia" w:hAnsi="Cambria Math" w:cs="Times New Roman"/>
                      <w:sz w:val="24"/>
                      <w:szCs w:val="24"/>
                    </w:rPr>
                    <m:t>X</m:t>
                  </m:r>
                </m:oMath>
              </m:oMathPara>
            </w:del>
          </w:p>
        </w:tc>
        <w:tc>
          <w:tcPr>
            <w:tcW w:w="2161" w:type="dxa"/>
            <w:tcBorders>
              <w:top w:val="single" w:sz="4" w:space="0" w:color="auto"/>
              <w:bottom w:val="single" w:sz="4" w:space="0" w:color="auto"/>
            </w:tcBorders>
            <w:vAlign w:val="center"/>
          </w:tcPr>
          <w:p w14:paraId="1D46A0BD" w14:textId="4A1BAC6C" w:rsidR="008D1CB8" w:rsidRPr="008D1CB8" w:rsidDel="00BA79DF" w:rsidRDefault="008D1CB8" w:rsidP="00BA79DF">
            <w:pPr>
              <w:pStyle w:val="Ttulo2"/>
              <w:spacing w:before="240" w:after="240"/>
              <w:rPr>
                <w:del w:id="1909" w:author="Adriana Andrade" w:date="2020-06-05T16:30:00Z"/>
                <w:rFonts w:ascii="Cambria Math" w:eastAsiaTheme="minorEastAsia" w:cs="Times New Roman"/>
                <w:sz w:val="24"/>
                <w:szCs w:val="24"/>
                <w:oMath/>
              </w:rPr>
              <w:pPrChange w:id="1910" w:author="Adriana Andrade" w:date="2020-06-05T16:30:00Z">
                <w:pPr>
                  <w:jc w:val="center"/>
                </w:pPr>
              </w:pPrChange>
            </w:pPr>
            <w:del w:id="1911" w:author="Adriana Andrade" w:date="2020-06-05T16:30:00Z">
              <m:oMathPara>
                <m:oMath>
                  <m:r>
                    <m:rPr>
                      <m:sty m:val="bi"/>
                    </m:rPr>
                    <w:rPr>
                      <w:rFonts w:ascii="Cambria Math" w:eastAsiaTheme="minorEastAsia" w:hAnsi="Cambria Math" w:cs="Times New Roman"/>
                      <w:sz w:val="24"/>
                      <w:szCs w:val="24"/>
                    </w:rPr>
                    <m:t>Y</m:t>
                  </m:r>
                </m:oMath>
              </m:oMathPara>
            </w:del>
          </w:p>
        </w:tc>
      </w:tr>
      <w:tr w:rsidR="008D1CB8" w:rsidRPr="00A71A71" w:rsidDel="00BA79DF" w14:paraId="5FCA2DFD" w14:textId="1582FBCD" w:rsidTr="00120186">
        <w:trPr>
          <w:del w:id="1912" w:author="Adriana Andrade" w:date="2020-06-05T16:30:00Z"/>
        </w:trPr>
        <w:tc>
          <w:tcPr>
            <w:tcW w:w="2161" w:type="dxa"/>
            <w:tcBorders>
              <w:top w:val="single" w:sz="4" w:space="0" w:color="auto"/>
            </w:tcBorders>
            <w:vAlign w:val="center"/>
          </w:tcPr>
          <w:p w14:paraId="135F1CA3" w14:textId="34CAA589" w:rsidR="008D1CB8" w:rsidRPr="00A71A71" w:rsidDel="00BA79DF" w:rsidRDefault="008D1CB8" w:rsidP="00BA79DF">
            <w:pPr>
              <w:pStyle w:val="Ttulo2"/>
              <w:spacing w:before="240" w:after="240"/>
              <w:rPr>
                <w:del w:id="1913" w:author="Adriana Andrade" w:date="2020-06-05T16:30:00Z"/>
                <w:rFonts w:eastAsiaTheme="minorEastAsia" w:cs="Times New Roman"/>
                <w:sz w:val="24"/>
                <w:szCs w:val="24"/>
              </w:rPr>
              <w:pPrChange w:id="1914" w:author="Adriana Andrade" w:date="2020-06-05T16:30:00Z">
                <w:pPr>
                  <w:jc w:val="center"/>
                </w:pPr>
              </w:pPrChange>
            </w:pPr>
            <w:del w:id="1915" w:author="Adriana Andrade" w:date="2020-06-05T16:30:00Z">
              <w:r w:rsidRPr="00A71A71" w:rsidDel="00BA79DF">
                <w:rPr>
                  <w:rFonts w:eastAsiaTheme="minorEastAsia" w:cs="Times New Roman"/>
                  <w:sz w:val="24"/>
                  <w:szCs w:val="24"/>
                </w:rPr>
                <w:delText>1</w:delText>
              </w:r>
            </w:del>
          </w:p>
        </w:tc>
        <w:tc>
          <w:tcPr>
            <w:tcW w:w="2161" w:type="dxa"/>
            <w:tcBorders>
              <w:top w:val="single" w:sz="4" w:space="0" w:color="auto"/>
              <w:right w:val="single" w:sz="4" w:space="0" w:color="auto"/>
            </w:tcBorders>
            <w:vAlign w:val="center"/>
          </w:tcPr>
          <w:p w14:paraId="42DA4AD1" w14:textId="5D3D3636" w:rsidR="008D1CB8" w:rsidRPr="00A71A71" w:rsidDel="00BA79DF" w:rsidRDefault="008D1CB8" w:rsidP="00BA79DF">
            <w:pPr>
              <w:pStyle w:val="Ttulo2"/>
              <w:spacing w:before="240" w:after="240"/>
              <w:rPr>
                <w:del w:id="1916" w:author="Adriana Andrade" w:date="2020-06-05T16:30:00Z"/>
                <w:rFonts w:eastAsiaTheme="minorEastAsia" w:cs="Times New Roman"/>
                <w:sz w:val="24"/>
                <w:szCs w:val="24"/>
              </w:rPr>
              <w:pPrChange w:id="1917" w:author="Adriana Andrade" w:date="2020-06-05T16:30:00Z">
                <w:pPr>
                  <w:jc w:val="center"/>
                </w:pPr>
              </w:pPrChange>
            </w:pPr>
            <w:del w:id="1918" w:author="Adriana Andrade" w:date="2020-06-05T16:30:00Z">
              <w:r w:rsidRPr="00A71A71" w:rsidDel="00BA79DF">
                <w:rPr>
                  <w:rFonts w:eastAsiaTheme="minorEastAsia" w:cs="Times New Roman"/>
                  <w:sz w:val="24"/>
                  <w:szCs w:val="24"/>
                </w:rPr>
                <w:delText>2</w:delText>
              </w:r>
            </w:del>
          </w:p>
        </w:tc>
        <w:tc>
          <w:tcPr>
            <w:tcW w:w="2161" w:type="dxa"/>
            <w:tcBorders>
              <w:top w:val="single" w:sz="4" w:space="0" w:color="auto"/>
              <w:left w:val="single" w:sz="4" w:space="0" w:color="auto"/>
            </w:tcBorders>
            <w:vAlign w:val="center"/>
          </w:tcPr>
          <w:p w14:paraId="4B751735" w14:textId="10558D5D" w:rsidR="008D1CB8" w:rsidRPr="00A71A71" w:rsidDel="00BA79DF" w:rsidRDefault="008D1CB8" w:rsidP="00BA79DF">
            <w:pPr>
              <w:pStyle w:val="Ttulo2"/>
              <w:spacing w:before="240" w:after="240"/>
              <w:rPr>
                <w:del w:id="1919" w:author="Adriana Andrade" w:date="2020-06-05T16:30:00Z"/>
                <w:rFonts w:eastAsiaTheme="minorEastAsia" w:cs="Times New Roman"/>
                <w:sz w:val="24"/>
                <w:szCs w:val="24"/>
              </w:rPr>
              <w:pPrChange w:id="1920" w:author="Adriana Andrade" w:date="2020-06-05T16:30:00Z">
                <w:pPr>
                  <w:jc w:val="center"/>
                </w:pPr>
              </w:pPrChange>
            </w:pPr>
            <w:del w:id="1921" w:author="Adriana Andrade" w:date="2020-06-05T16:30:00Z">
              <w:r w:rsidRPr="00A71A71" w:rsidDel="00BA79DF">
                <w:rPr>
                  <w:rFonts w:eastAsiaTheme="minorEastAsia" w:cs="Times New Roman"/>
                  <w:sz w:val="24"/>
                  <w:szCs w:val="24"/>
                </w:rPr>
                <w:delText>1</w:delText>
              </w:r>
            </w:del>
          </w:p>
        </w:tc>
        <w:tc>
          <w:tcPr>
            <w:tcW w:w="2161" w:type="dxa"/>
            <w:tcBorders>
              <w:top w:val="single" w:sz="4" w:space="0" w:color="auto"/>
            </w:tcBorders>
            <w:vAlign w:val="center"/>
          </w:tcPr>
          <w:p w14:paraId="66081994" w14:textId="3D1CD0CC" w:rsidR="008D1CB8" w:rsidRPr="00A71A71" w:rsidDel="00BA79DF" w:rsidRDefault="008D1CB8" w:rsidP="00BA79DF">
            <w:pPr>
              <w:pStyle w:val="Ttulo2"/>
              <w:spacing w:before="240" w:after="240"/>
              <w:rPr>
                <w:del w:id="1922" w:author="Adriana Andrade" w:date="2020-06-05T16:30:00Z"/>
                <w:rFonts w:eastAsiaTheme="minorEastAsia" w:cs="Times New Roman"/>
                <w:sz w:val="24"/>
                <w:szCs w:val="24"/>
              </w:rPr>
              <w:pPrChange w:id="1923" w:author="Adriana Andrade" w:date="2020-06-05T16:30:00Z">
                <w:pPr>
                  <w:jc w:val="center"/>
                </w:pPr>
              </w:pPrChange>
            </w:pPr>
            <w:del w:id="1924" w:author="Adriana Andrade" w:date="2020-06-05T16:30:00Z">
              <w:r w:rsidRPr="00A71A71" w:rsidDel="00BA79DF">
                <w:rPr>
                  <w:rFonts w:eastAsiaTheme="minorEastAsia" w:cs="Times New Roman"/>
                  <w:sz w:val="24"/>
                  <w:szCs w:val="24"/>
                </w:rPr>
                <w:delText>8</w:delText>
              </w:r>
            </w:del>
          </w:p>
        </w:tc>
      </w:tr>
      <w:tr w:rsidR="008D1CB8" w:rsidRPr="00A71A71" w:rsidDel="00BA79DF" w14:paraId="6180E6DE" w14:textId="5A032328" w:rsidTr="00120186">
        <w:trPr>
          <w:del w:id="1925" w:author="Adriana Andrade" w:date="2020-06-05T16:30:00Z"/>
        </w:trPr>
        <w:tc>
          <w:tcPr>
            <w:tcW w:w="2161" w:type="dxa"/>
            <w:vAlign w:val="center"/>
          </w:tcPr>
          <w:p w14:paraId="6A5319F9" w14:textId="5D02AB35" w:rsidR="008D1CB8" w:rsidRPr="00A71A71" w:rsidDel="00BA79DF" w:rsidRDefault="008D1CB8" w:rsidP="00BA79DF">
            <w:pPr>
              <w:pStyle w:val="Ttulo2"/>
              <w:spacing w:before="240" w:after="240"/>
              <w:rPr>
                <w:del w:id="1926" w:author="Adriana Andrade" w:date="2020-06-05T16:30:00Z"/>
                <w:rFonts w:eastAsiaTheme="minorEastAsia" w:cs="Times New Roman"/>
                <w:sz w:val="24"/>
                <w:szCs w:val="24"/>
              </w:rPr>
              <w:pPrChange w:id="1927" w:author="Adriana Andrade" w:date="2020-06-05T16:30:00Z">
                <w:pPr>
                  <w:jc w:val="center"/>
                </w:pPr>
              </w:pPrChange>
            </w:pPr>
            <w:del w:id="1928" w:author="Adriana Andrade" w:date="2020-06-05T16:30:00Z">
              <w:r w:rsidRPr="00A71A71" w:rsidDel="00BA79DF">
                <w:rPr>
                  <w:rFonts w:eastAsiaTheme="minorEastAsia" w:cs="Times New Roman"/>
                  <w:sz w:val="24"/>
                  <w:szCs w:val="24"/>
                </w:rPr>
                <w:delText>2</w:delText>
              </w:r>
            </w:del>
          </w:p>
        </w:tc>
        <w:tc>
          <w:tcPr>
            <w:tcW w:w="2161" w:type="dxa"/>
            <w:tcBorders>
              <w:right w:val="single" w:sz="4" w:space="0" w:color="auto"/>
            </w:tcBorders>
            <w:vAlign w:val="center"/>
          </w:tcPr>
          <w:p w14:paraId="11186836" w14:textId="4A6EF1E3" w:rsidR="008D1CB8" w:rsidRPr="00A71A71" w:rsidDel="00BA79DF" w:rsidRDefault="008D1CB8" w:rsidP="00BA79DF">
            <w:pPr>
              <w:pStyle w:val="Ttulo2"/>
              <w:spacing w:before="240" w:after="240"/>
              <w:rPr>
                <w:del w:id="1929" w:author="Adriana Andrade" w:date="2020-06-05T16:30:00Z"/>
                <w:rFonts w:eastAsiaTheme="minorEastAsia" w:cs="Times New Roman"/>
                <w:sz w:val="24"/>
                <w:szCs w:val="24"/>
              </w:rPr>
              <w:pPrChange w:id="1930" w:author="Adriana Andrade" w:date="2020-06-05T16:30:00Z">
                <w:pPr>
                  <w:jc w:val="center"/>
                </w:pPr>
              </w:pPrChange>
            </w:pPr>
            <w:del w:id="1931" w:author="Adriana Andrade" w:date="2020-06-05T16:30:00Z">
              <w:r w:rsidRPr="00A71A71" w:rsidDel="00BA79DF">
                <w:rPr>
                  <w:rFonts w:eastAsiaTheme="minorEastAsia" w:cs="Times New Roman"/>
                  <w:sz w:val="24"/>
                  <w:szCs w:val="24"/>
                </w:rPr>
                <w:delText>0</w:delText>
              </w:r>
            </w:del>
          </w:p>
        </w:tc>
        <w:tc>
          <w:tcPr>
            <w:tcW w:w="2161" w:type="dxa"/>
            <w:tcBorders>
              <w:left w:val="single" w:sz="4" w:space="0" w:color="auto"/>
            </w:tcBorders>
            <w:vAlign w:val="center"/>
          </w:tcPr>
          <w:p w14:paraId="706291AB" w14:textId="1D425EF1" w:rsidR="008D1CB8" w:rsidRPr="00A71A71" w:rsidDel="00BA79DF" w:rsidRDefault="008D1CB8" w:rsidP="00BA79DF">
            <w:pPr>
              <w:pStyle w:val="Ttulo2"/>
              <w:spacing w:before="240" w:after="240"/>
              <w:rPr>
                <w:del w:id="1932" w:author="Adriana Andrade" w:date="2020-06-05T16:30:00Z"/>
                <w:rFonts w:eastAsiaTheme="minorEastAsia" w:cs="Times New Roman"/>
                <w:sz w:val="24"/>
                <w:szCs w:val="24"/>
              </w:rPr>
              <w:pPrChange w:id="1933" w:author="Adriana Andrade" w:date="2020-06-05T16:30:00Z">
                <w:pPr>
                  <w:jc w:val="center"/>
                </w:pPr>
              </w:pPrChange>
            </w:pPr>
            <w:del w:id="1934" w:author="Adriana Andrade" w:date="2020-06-05T16:30:00Z">
              <w:r w:rsidRPr="00A71A71" w:rsidDel="00BA79DF">
                <w:rPr>
                  <w:rFonts w:eastAsiaTheme="minorEastAsia" w:cs="Times New Roman"/>
                  <w:sz w:val="24"/>
                  <w:szCs w:val="24"/>
                </w:rPr>
                <w:delText>2</w:delText>
              </w:r>
            </w:del>
          </w:p>
        </w:tc>
        <w:tc>
          <w:tcPr>
            <w:tcW w:w="2161" w:type="dxa"/>
            <w:vAlign w:val="center"/>
          </w:tcPr>
          <w:p w14:paraId="107B33DA" w14:textId="16411659" w:rsidR="008D1CB8" w:rsidRPr="00A71A71" w:rsidDel="00BA79DF" w:rsidRDefault="008D1CB8" w:rsidP="00BA79DF">
            <w:pPr>
              <w:pStyle w:val="Ttulo2"/>
              <w:spacing w:before="240" w:after="240"/>
              <w:rPr>
                <w:del w:id="1935" w:author="Adriana Andrade" w:date="2020-06-05T16:30:00Z"/>
                <w:rFonts w:eastAsiaTheme="minorEastAsia" w:cs="Times New Roman"/>
                <w:sz w:val="24"/>
                <w:szCs w:val="24"/>
              </w:rPr>
              <w:pPrChange w:id="1936" w:author="Adriana Andrade" w:date="2020-06-05T16:30:00Z">
                <w:pPr>
                  <w:jc w:val="center"/>
                </w:pPr>
              </w:pPrChange>
            </w:pPr>
            <w:del w:id="1937" w:author="Adriana Andrade" w:date="2020-06-05T16:30:00Z">
              <w:r w:rsidRPr="00A71A71" w:rsidDel="00BA79DF">
                <w:rPr>
                  <w:rFonts w:eastAsiaTheme="minorEastAsia" w:cs="Times New Roman"/>
                  <w:sz w:val="24"/>
                  <w:szCs w:val="24"/>
                </w:rPr>
                <w:delText>12</w:delText>
              </w:r>
            </w:del>
          </w:p>
        </w:tc>
      </w:tr>
      <w:tr w:rsidR="008D1CB8" w:rsidRPr="00A71A71" w:rsidDel="00BA79DF" w14:paraId="17A713BF" w14:textId="0365987F" w:rsidTr="00120186">
        <w:trPr>
          <w:del w:id="1938" w:author="Adriana Andrade" w:date="2020-06-05T16:30:00Z"/>
        </w:trPr>
        <w:tc>
          <w:tcPr>
            <w:tcW w:w="2161" w:type="dxa"/>
            <w:vAlign w:val="center"/>
          </w:tcPr>
          <w:p w14:paraId="2925C717" w14:textId="456892AB" w:rsidR="008D1CB8" w:rsidRPr="00A71A71" w:rsidDel="00BA79DF" w:rsidRDefault="008D1CB8" w:rsidP="00BA79DF">
            <w:pPr>
              <w:pStyle w:val="Ttulo2"/>
              <w:spacing w:before="240" w:after="240"/>
              <w:rPr>
                <w:del w:id="1939" w:author="Adriana Andrade" w:date="2020-06-05T16:30:00Z"/>
                <w:rFonts w:eastAsiaTheme="minorEastAsia" w:cs="Times New Roman"/>
                <w:sz w:val="24"/>
                <w:szCs w:val="24"/>
              </w:rPr>
              <w:pPrChange w:id="1940" w:author="Adriana Andrade" w:date="2020-06-05T16:30:00Z">
                <w:pPr>
                  <w:jc w:val="center"/>
                </w:pPr>
              </w:pPrChange>
            </w:pPr>
            <w:del w:id="1941" w:author="Adriana Andrade" w:date="2020-06-05T16:30:00Z">
              <w:r w:rsidRPr="00A71A71" w:rsidDel="00BA79DF">
                <w:rPr>
                  <w:rFonts w:eastAsiaTheme="minorEastAsia" w:cs="Times New Roman"/>
                  <w:sz w:val="24"/>
                  <w:szCs w:val="24"/>
                </w:rPr>
                <w:delText>3</w:delText>
              </w:r>
            </w:del>
          </w:p>
        </w:tc>
        <w:tc>
          <w:tcPr>
            <w:tcW w:w="2161" w:type="dxa"/>
            <w:tcBorders>
              <w:right w:val="single" w:sz="4" w:space="0" w:color="auto"/>
            </w:tcBorders>
            <w:vAlign w:val="center"/>
          </w:tcPr>
          <w:p w14:paraId="29537B2C" w14:textId="57CF7B7E" w:rsidR="008D1CB8" w:rsidRPr="00A71A71" w:rsidDel="00BA79DF" w:rsidRDefault="008D1CB8" w:rsidP="00BA79DF">
            <w:pPr>
              <w:pStyle w:val="Ttulo2"/>
              <w:spacing w:before="240" w:after="240"/>
              <w:rPr>
                <w:del w:id="1942" w:author="Adriana Andrade" w:date="2020-06-05T16:30:00Z"/>
                <w:rFonts w:eastAsiaTheme="minorEastAsia" w:cs="Times New Roman"/>
                <w:sz w:val="24"/>
                <w:szCs w:val="24"/>
              </w:rPr>
              <w:pPrChange w:id="1943" w:author="Adriana Andrade" w:date="2020-06-05T16:30:00Z">
                <w:pPr>
                  <w:jc w:val="center"/>
                </w:pPr>
              </w:pPrChange>
            </w:pPr>
            <w:del w:id="1944" w:author="Adriana Andrade" w:date="2020-06-05T16:30:00Z">
              <w:r w:rsidRPr="00A71A71" w:rsidDel="00BA79DF">
                <w:rPr>
                  <w:rFonts w:eastAsiaTheme="minorEastAsia" w:cs="Times New Roman"/>
                  <w:sz w:val="24"/>
                  <w:szCs w:val="24"/>
                </w:rPr>
                <w:delText>6</w:delText>
              </w:r>
            </w:del>
          </w:p>
        </w:tc>
        <w:tc>
          <w:tcPr>
            <w:tcW w:w="2161" w:type="dxa"/>
            <w:tcBorders>
              <w:left w:val="single" w:sz="4" w:space="0" w:color="auto"/>
            </w:tcBorders>
            <w:vAlign w:val="center"/>
          </w:tcPr>
          <w:p w14:paraId="02A91B35" w14:textId="4DC174A7" w:rsidR="008D1CB8" w:rsidRPr="00A71A71" w:rsidDel="00BA79DF" w:rsidRDefault="008D1CB8" w:rsidP="00BA79DF">
            <w:pPr>
              <w:pStyle w:val="Ttulo2"/>
              <w:spacing w:before="240" w:after="240"/>
              <w:rPr>
                <w:del w:id="1945" w:author="Adriana Andrade" w:date="2020-06-05T16:30:00Z"/>
                <w:rFonts w:eastAsiaTheme="minorEastAsia" w:cs="Times New Roman"/>
                <w:sz w:val="24"/>
                <w:szCs w:val="24"/>
              </w:rPr>
              <w:pPrChange w:id="1946" w:author="Adriana Andrade" w:date="2020-06-05T16:30:00Z">
                <w:pPr>
                  <w:jc w:val="center"/>
                </w:pPr>
              </w:pPrChange>
            </w:pPr>
            <w:del w:id="1947" w:author="Adriana Andrade" w:date="2020-06-05T16:30:00Z">
              <w:r w:rsidRPr="00A71A71" w:rsidDel="00BA79DF">
                <w:rPr>
                  <w:rFonts w:eastAsiaTheme="minorEastAsia" w:cs="Times New Roman"/>
                  <w:sz w:val="24"/>
                  <w:szCs w:val="24"/>
                </w:rPr>
                <w:delText>3</w:delText>
              </w:r>
            </w:del>
          </w:p>
        </w:tc>
        <w:tc>
          <w:tcPr>
            <w:tcW w:w="2161" w:type="dxa"/>
            <w:vAlign w:val="center"/>
          </w:tcPr>
          <w:p w14:paraId="2C857A06" w14:textId="11A50961" w:rsidR="008D1CB8" w:rsidRPr="00A71A71" w:rsidDel="00BA79DF" w:rsidRDefault="008D1CB8" w:rsidP="00BA79DF">
            <w:pPr>
              <w:pStyle w:val="Ttulo2"/>
              <w:spacing w:before="240" w:after="240"/>
              <w:rPr>
                <w:del w:id="1948" w:author="Adriana Andrade" w:date="2020-06-05T16:30:00Z"/>
                <w:rFonts w:eastAsiaTheme="minorEastAsia" w:cs="Times New Roman"/>
                <w:sz w:val="24"/>
                <w:szCs w:val="24"/>
              </w:rPr>
              <w:pPrChange w:id="1949" w:author="Adriana Andrade" w:date="2020-06-05T16:30:00Z">
                <w:pPr>
                  <w:jc w:val="center"/>
                </w:pPr>
              </w:pPrChange>
            </w:pPr>
            <w:del w:id="1950" w:author="Adriana Andrade" w:date="2020-06-05T16:30:00Z">
              <w:r w:rsidRPr="00A71A71" w:rsidDel="00BA79DF">
                <w:rPr>
                  <w:rFonts w:eastAsiaTheme="minorEastAsia" w:cs="Times New Roman"/>
                  <w:sz w:val="24"/>
                  <w:szCs w:val="24"/>
                </w:rPr>
                <w:delText>8</w:delText>
              </w:r>
            </w:del>
          </w:p>
        </w:tc>
      </w:tr>
      <w:tr w:rsidR="008D1CB8" w:rsidRPr="00A71A71" w:rsidDel="00BA79DF" w14:paraId="5B0202CD" w14:textId="16AF4CE0" w:rsidTr="00120186">
        <w:trPr>
          <w:del w:id="1951" w:author="Adriana Andrade" w:date="2020-06-05T16:30:00Z"/>
        </w:trPr>
        <w:tc>
          <w:tcPr>
            <w:tcW w:w="2161" w:type="dxa"/>
            <w:vAlign w:val="center"/>
          </w:tcPr>
          <w:p w14:paraId="7FAD4F83" w14:textId="6B97F3D6" w:rsidR="008D1CB8" w:rsidRPr="00A71A71" w:rsidDel="00BA79DF" w:rsidRDefault="008D1CB8" w:rsidP="00BA79DF">
            <w:pPr>
              <w:pStyle w:val="Ttulo2"/>
              <w:spacing w:before="240" w:after="240"/>
              <w:rPr>
                <w:del w:id="1952" w:author="Adriana Andrade" w:date="2020-06-05T16:30:00Z"/>
                <w:rFonts w:eastAsiaTheme="minorEastAsia" w:cs="Times New Roman"/>
                <w:sz w:val="24"/>
                <w:szCs w:val="24"/>
              </w:rPr>
              <w:pPrChange w:id="1953" w:author="Adriana Andrade" w:date="2020-06-05T16:30:00Z">
                <w:pPr>
                  <w:jc w:val="center"/>
                </w:pPr>
              </w:pPrChange>
            </w:pPr>
            <w:del w:id="1954" w:author="Adriana Andrade" w:date="2020-06-05T16:30:00Z">
              <w:r w:rsidRPr="00A71A71" w:rsidDel="00BA79DF">
                <w:rPr>
                  <w:rFonts w:eastAsiaTheme="minorEastAsia" w:cs="Times New Roman"/>
                  <w:sz w:val="24"/>
                  <w:szCs w:val="24"/>
                </w:rPr>
                <w:delText>4</w:delText>
              </w:r>
            </w:del>
          </w:p>
        </w:tc>
        <w:tc>
          <w:tcPr>
            <w:tcW w:w="2161" w:type="dxa"/>
            <w:tcBorders>
              <w:right w:val="single" w:sz="4" w:space="0" w:color="auto"/>
            </w:tcBorders>
            <w:vAlign w:val="center"/>
          </w:tcPr>
          <w:p w14:paraId="36D05F95" w14:textId="3F723F52" w:rsidR="008D1CB8" w:rsidRPr="00A71A71" w:rsidDel="00BA79DF" w:rsidRDefault="008D1CB8" w:rsidP="00BA79DF">
            <w:pPr>
              <w:pStyle w:val="Ttulo2"/>
              <w:spacing w:before="240" w:after="240"/>
              <w:rPr>
                <w:del w:id="1955" w:author="Adriana Andrade" w:date="2020-06-05T16:30:00Z"/>
                <w:rFonts w:eastAsiaTheme="minorEastAsia" w:cs="Times New Roman"/>
                <w:sz w:val="24"/>
                <w:szCs w:val="24"/>
              </w:rPr>
              <w:pPrChange w:id="1956" w:author="Adriana Andrade" w:date="2020-06-05T16:30:00Z">
                <w:pPr>
                  <w:jc w:val="center"/>
                </w:pPr>
              </w:pPrChange>
            </w:pPr>
            <w:del w:id="1957" w:author="Adriana Andrade" w:date="2020-06-05T16:30:00Z">
              <w:r w:rsidRPr="00A71A71" w:rsidDel="00BA79DF">
                <w:rPr>
                  <w:rFonts w:eastAsiaTheme="minorEastAsia" w:cs="Times New Roman"/>
                  <w:sz w:val="24"/>
                  <w:szCs w:val="24"/>
                </w:rPr>
                <w:delText>3</w:delText>
              </w:r>
            </w:del>
          </w:p>
        </w:tc>
        <w:tc>
          <w:tcPr>
            <w:tcW w:w="2161" w:type="dxa"/>
            <w:tcBorders>
              <w:left w:val="single" w:sz="4" w:space="0" w:color="auto"/>
            </w:tcBorders>
            <w:vAlign w:val="center"/>
          </w:tcPr>
          <w:p w14:paraId="72EFAEDE" w14:textId="1CF3F9E5" w:rsidR="008D1CB8" w:rsidRPr="00A71A71" w:rsidDel="00BA79DF" w:rsidRDefault="008D1CB8" w:rsidP="00BA79DF">
            <w:pPr>
              <w:pStyle w:val="Ttulo2"/>
              <w:spacing w:before="240" w:after="240"/>
              <w:rPr>
                <w:del w:id="1958" w:author="Adriana Andrade" w:date="2020-06-05T16:30:00Z"/>
                <w:rFonts w:eastAsiaTheme="minorEastAsia" w:cs="Times New Roman"/>
                <w:sz w:val="24"/>
                <w:szCs w:val="24"/>
              </w:rPr>
              <w:pPrChange w:id="1959" w:author="Adriana Andrade" w:date="2020-06-05T16:30:00Z">
                <w:pPr>
                  <w:jc w:val="center"/>
                </w:pPr>
              </w:pPrChange>
            </w:pPr>
            <w:del w:id="1960" w:author="Adriana Andrade" w:date="2020-06-05T16:30:00Z">
              <w:r w:rsidRPr="00A71A71" w:rsidDel="00BA79DF">
                <w:rPr>
                  <w:rFonts w:eastAsiaTheme="minorEastAsia" w:cs="Times New Roman"/>
                  <w:sz w:val="24"/>
                  <w:szCs w:val="24"/>
                </w:rPr>
                <w:delText>4</w:delText>
              </w:r>
            </w:del>
          </w:p>
        </w:tc>
        <w:tc>
          <w:tcPr>
            <w:tcW w:w="2161" w:type="dxa"/>
            <w:vAlign w:val="center"/>
          </w:tcPr>
          <w:p w14:paraId="70146F62" w14:textId="56C67625" w:rsidR="008D1CB8" w:rsidRPr="00A71A71" w:rsidDel="00BA79DF" w:rsidRDefault="008D1CB8" w:rsidP="00BA79DF">
            <w:pPr>
              <w:pStyle w:val="Ttulo2"/>
              <w:spacing w:before="240" w:after="240"/>
              <w:rPr>
                <w:del w:id="1961" w:author="Adriana Andrade" w:date="2020-06-05T16:30:00Z"/>
                <w:rFonts w:eastAsiaTheme="minorEastAsia" w:cs="Times New Roman"/>
                <w:sz w:val="24"/>
                <w:szCs w:val="24"/>
              </w:rPr>
              <w:pPrChange w:id="1962" w:author="Adriana Andrade" w:date="2020-06-05T16:30:00Z">
                <w:pPr>
                  <w:jc w:val="center"/>
                </w:pPr>
              </w:pPrChange>
            </w:pPr>
            <w:del w:id="1963" w:author="Adriana Andrade" w:date="2020-06-05T16:30:00Z">
              <w:r w:rsidRPr="00A71A71" w:rsidDel="00BA79DF">
                <w:rPr>
                  <w:rFonts w:eastAsiaTheme="minorEastAsia" w:cs="Times New Roman"/>
                  <w:sz w:val="24"/>
                  <w:szCs w:val="24"/>
                </w:rPr>
                <w:delText>10</w:delText>
              </w:r>
            </w:del>
          </w:p>
        </w:tc>
      </w:tr>
      <w:tr w:rsidR="008D1CB8" w:rsidRPr="00A71A71" w:rsidDel="00BA79DF" w14:paraId="317980DE" w14:textId="491792AF" w:rsidTr="00120186">
        <w:trPr>
          <w:del w:id="1964" w:author="Adriana Andrade" w:date="2020-06-05T16:30:00Z"/>
        </w:trPr>
        <w:tc>
          <w:tcPr>
            <w:tcW w:w="2161" w:type="dxa"/>
            <w:vAlign w:val="center"/>
          </w:tcPr>
          <w:p w14:paraId="77326A94" w14:textId="5E24E246" w:rsidR="008D1CB8" w:rsidRPr="00A71A71" w:rsidDel="00BA79DF" w:rsidRDefault="008D1CB8" w:rsidP="00BA79DF">
            <w:pPr>
              <w:pStyle w:val="Ttulo2"/>
              <w:spacing w:before="240" w:after="240"/>
              <w:rPr>
                <w:del w:id="1965" w:author="Adriana Andrade" w:date="2020-06-05T16:30:00Z"/>
                <w:rFonts w:eastAsiaTheme="minorEastAsia" w:cs="Times New Roman"/>
                <w:sz w:val="24"/>
                <w:szCs w:val="24"/>
              </w:rPr>
              <w:pPrChange w:id="1966" w:author="Adriana Andrade" w:date="2020-06-05T16:30:00Z">
                <w:pPr>
                  <w:jc w:val="center"/>
                </w:pPr>
              </w:pPrChange>
            </w:pPr>
            <w:del w:id="1967" w:author="Adriana Andrade" w:date="2020-06-05T16:30:00Z">
              <w:r w:rsidRPr="00A71A71" w:rsidDel="00BA79DF">
                <w:rPr>
                  <w:rFonts w:eastAsiaTheme="minorEastAsia" w:cs="Times New Roman"/>
                  <w:sz w:val="24"/>
                  <w:szCs w:val="24"/>
                </w:rPr>
                <w:delText>5</w:delText>
              </w:r>
            </w:del>
          </w:p>
        </w:tc>
        <w:tc>
          <w:tcPr>
            <w:tcW w:w="2161" w:type="dxa"/>
            <w:tcBorders>
              <w:right w:val="single" w:sz="4" w:space="0" w:color="auto"/>
            </w:tcBorders>
            <w:vAlign w:val="center"/>
          </w:tcPr>
          <w:p w14:paraId="642FB67C" w14:textId="48097A69" w:rsidR="008D1CB8" w:rsidRPr="00A71A71" w:rsidDel="00BA79DF" w:rsidRDefault="008D1CB8" w:rsidP="00BA79DF">
            <w:pPr>
              <w:pStyle w:val="Ttulo2"/>
              <w:spacing w:before="240" w:after="240"/>
              <w:rPr>
                <w:del w:id="1968" w:author="Adriana Andrade" w:date="2020-06-05T16:30:00Z"/>
                <w:rFonts w:eastAsiaTheme="minorEastAsia" w:cs="Times New Roman"/>
                <w:sz w:val="24"/>
                <w:szCs w:val="24"/>
              </w:rPr>
              <w:pPrChange w:id="1969" w:author="Adriana Andrade" w:date="2020-06-05T16:30:00Z">
                <w:pPr>
                  <w:jc w:val="center"/>
                </w:pPr>
              </w:pPrChange>
            </w:pPr>
            <w:del w:id="1970" w:author="Adriana Andrade" w:date="2020-06-05T16:30:00Z">
              <w:r w:rsidRPr="00A71A71" w:rsidDel="00BA79DF">
                <w:rPr>
                  <w:rFonts w:eastAsiaTheme="minorEastAsia" w:cs="Times New Roman"/>
                  <w:sz w:val="24"/>
                  <w:szCs w:val="24"/>
                </w:rPr>
                <w:delText>9</w:delText>
              </w:r>
            </w:del>
          </w:p>
        </w:tc>
        <w:tc>
          <w:tcPr>
            <w:tcW w:w="2161" w:type="dxa"/>
            <w:tcBorders>
              <w:left w:val="single" w:sz="4" w:space="0" w:color="auto"/>
            </w:tcBorders>
            <w:vAlign w:val="center"/>
          </w:tcPr>
          <w:p w14:paraId="1578A3AB" w14:textId="2EA9E5F6" w:rsidR="008D1CB8" w:rsidRPr="00A71A71" w:rsidDel="00BA79DF" w:rsidRDefault="008D1CB8" w:rsidP="00BA79DF">
            <w:pPr>
              <w:pStyle w:val="Ttulo2"/>
              <w:spacing w:before="240" w:after="240"/>
              <w:rPr>
                <w:del w:id="1971" w:author="Adriana Andrade" w:date="2020-06-05T16:30:00Z"/>
                <w:rFonts w:eastAsiaTheme="minorEastAsia" w:cs="Times New Roman"/>
                <w:sz w:val="24"/>
                <w:szCs w:val="24"/>
              </w:rPr>
              <w:pPrChange w:id="1972" w:author="Adriana Andrade" w:date="2020-06-05T16:30:00Z">
                <w:pPr>
                  <w:jc w:val="center"/>
                </w:pPr>
              </w:pPrChange>
            </w:pPr>
            <w:del w:id="1973" w:author="Adriana Andrade" w:date="2020-06-05T16:30:00Z">
              <w:r w:rsidRPr="00A71A71" w:rsidDel="00BA79DF">
                <w:rPr>
                  <w:rFonts w:eastAsiaTheme="minorEastAsia" w:cs="Times New Roman"/>
                  <w:sz w:val="24"/>
                  <w:szCs w:val="24"/>
                </w:rPr>
                <w:delText>5</w:delText>
              </w:r>
            </w:del>
          </w:p>
        </w:tc>
        <w:tc>
          <w:tcPr>
            <w:tcW w:w="2161" w:type="dxa"/>
            <w:vAlign w:val="center"/>
          </w:tcPr>
          <w:p w14:paraId="502B8AD2" w14:textId="46E7E3B6" w:rsidR="008D1CB8" w:rsidRPr="00A71A71" w:rsidDel="00BA79DF" w:rsidRDefault="008D1CB8" w:rsidP="00BA79DF">
            <w:pPr>
              <w:pStyle w:val="Ttulo2"/>
              <w:spacing w:before="240" w:after="240"/>
              <w:rPr>
                <w:del w:id="1974" w:author="Adriana Andrade" w:date="2020-06-05T16:30:00Z"/>
                <w:rFonts w:eastAsiaTheme="minorEastAsia" w:cs="Times New Roman"/>
                <w:sz w:val="24"/>
                <w:szCs w:val="24"/>
              </w:rPr>
              <w:pPrChange w:id="1975" w:author="Adriana Andrade" w:date="2020-06-05T16:30:00Z">
                <w:pPr>
                  <w:jc w:val="center"/>
                </w:pPr>
              </w:pPrChange>
            </w:pPr>
            <w:del w:id="1976" w:author="Adriana Andrade" w:date="2020-06-05T16:30:00Z">
              <w:r w:rsidRPr="00A71A71" w:rsidDel="00BA79DF">
                <w:rPr>
                  <w:rFonts w:eastAsiaTheme="minorEastAsia" w:cs="Times New Roman"/>
                  <w:sz w:val="24"/>
                  <w:szCs w:val="24"/>
                </w:rPr>
                <w:delText>4</w:delText>
              </w:r>
            </w:del>
          </w:p>
        </w:tc>
      </w:tr>
      <w:tr w:rsidR="008D1CB8" w:rsidRPr="00A71A71" w:rsidDel="00BA79DF" w14:paraId="3F6B21A7" w14:textId="0BD29C07" w:rsidTr="00120186">
        <w:trPr>
          <w:del w:id="1977" w:author="Adriana Andrade" w:date="2020-06-05T16:30:00Z"/>
        </w:trPr>
        <w:tc>
          <w:tcPr>
            <w:tcW w:w="2161" w:type="dxa"/>
            <w:vAlign w:val="center"/>
          </w:tcPr>
          <w:p w14:paraId="1D5191AD" w14:textId="28632E0D" w:rsidR="008D1CB8" w:rsidRPr="00A71A71" w:rsidDel="00BA79DF" w:rsidRDefault="008D1CB8" w:rsidP="00BA79DF">
            <w:pPr>
              <w:pStyle w:val="Ttulo2"/>
              <w:spacing w:before="240" w:after="240"/>
              <w:rPr>
                <w:del w:id="1978" w:author="Adriana Andrade" w:date="2020-06-05T16:30:00Z"/>
                <w:rFonts w:eastAsiaTheme="minorEastAsia" w:cs="Times New Roman"/>
                <w:sz w:val="24"/>
                <w:szCs w:val="24"/>
              </w:rPr>
              <w:pPrChange w:id="1979" w:author="Adriana Andrade" w:date="2020-06-05T16:30:00Z">
                <w:pPr>
                  <w:jc w:val="center"/>
                </w:pPr>
              </w:pPrChange>
            </w:pPr>
            <w:del w:id="1980" w:author="Adriana Andrade" w:date="2020-06-05T16:30:00Z">
              <w:r w:rsidRPr="00A71A71" w:rsidDel="00BA79DF">
                <w:rPr>
                  <w:rFonts w:eastAsiaTheme="minorEastAsia" w:cs="Times New Roman"/>
                  <w:sz w:val="24"/>
                  <w:szCs w:val="24"/>
                </w:rPr>
                <w:delText>6</w:delText>
              </w:r>
            </w:del>
          </w:p>
        </w:tc>
        <w:tc>
          <w:tcPr>
            <w:tcW w:w="2161" w:type="dxa"/>
            <w:tcBorders>
              <w:right w:val="single" w:sz="4" w:space="0" w:color="auto"/>
            </w:tcBorders>
            <w:vAlign w:val="center"/>
          </w:tcPr>
          <w:p w14:paraId="5D4E6932" w14:textId="7FEA6077" w:rsidR="008D1CB8" w:rsidRPr="00A71A71" w:rsidDel="00BA79DF" w:rsidRDefault="008D1CB8" w:rsidP="00BA79DF">
            <w:pPr>
              <w:pStyle w:val="Ttulo2"/>
              <w:spacing w:before="240" w:after="240"/>
              <w:rPr>
                <w:del w:id="1981" w:author="Adriana Andrade" w:date="2020-06-05T16:30:00Z"/>
                <w:rFonts w:eastAsiaTheme="minorEastAsia" w:cs="Times New Roman"/>
                <w:sz w:val="24"/>
                <w:szCs w:val="24"/>
              </w:rPr>
              <w:pPrChange w:id="1982" w:author="Adriana Andrade" w:date="2020-06-05T16:30:00Z">
                <w:pPr>
                  <w:jc w:val="center"/>
                </w:pPr>
              </w:pPrChange>
            </w:pPr>
            <w:del w:id="1983" w:author="Adriana Andrade" w:date="2020-06-05T16:30:00Z">
              <w:r w:rsidRPr="00A71A71" w:rsidDel="00BA79DF">
                <w:rPr>
                  <w:rFonts w:eastAsiaTheme="minorEastAsia" w:cs="Times New Roman"/>
                  <w:sz w:val="24"/>
                  <w:szCs w:val="24"/>
                </w:rPr>
                <w:delText>4</w:delText>
              </w:r>
            </w:del>
          </w:p>
        </w:tc>
        <w:tc>
          <w:tcPr>
            <w:tcW w:w="2161" w:type="dxa"/>
            <w:tcBorders>
              <w:left w:val="single" w:sz="4" w:space="0" w:color="auto"/>
            </w:tcBorders>
            <w:vAlign w:val="center"/>
          </w:tcPr>
          <w:p w14:paraId="24268AB8" w14:textId="5D83BAD3" w:rsidR="008D1CB8" w:rsidRPr="00A71A71" w:rsidDel="00BA79DF" w:rsidRDefault="008D1CB8" w:rsidP="00BA79DF">
            <w:pPr>
              <w:pStyle w:val="Ttulo2"/>
              <w:spacing w:before="240" w:after="240"/>
              <w:rPr>
                <w:del w:id="1984" w:author="Adriana Andrade" w:date="2020-06-05T16:30:00Z"/>
                <w:rFonts w:eastAsiaTheme="minorEastAsia" w:cs="Times New Roman"/>
                <w:sz w:val="24"/>
                <w:szCs w:val="24"/>
              </w:rPr>
              <w:pPrChange w:id="1985" w:author="Adriana Andrade" w:date="2020-06-05T16:30:00Z">
                <w:pPr>
                  <w:jc w:val="center"/>
                </w:pPr>
              </w:pPrChange>
            </w:pPr>
            <w:del w:id="1986" w:author="Adriana Andrade" w:date="2020-06-05T16:30:00Z">
              <w:r w:rsidRPr="00A71A71" w:rsidDel="00BA79DF">
                <w:rPr>
                  <w:rFonts w:eastAsiaTheme="minorEastAsia" w:cs="Times New Roman"/>
                  <w:sz w:val="24"/>
                  <w:szCs w:val="24"/>
                </w:rPr>
                <w:delText>6</w:delText>
              </w:r>
            </w:del>
          </w:p>
        </w:tc>
        <w:tc>
          <w:tcPr>
            <w:tcW w:w="2161" w:type="dxa"/>
            <w:vAlign w:val="center"/>
          </w:tcPr>
          <w:p w14:paraId="75A4695E" w14:textId="21A32BC3" w:rsidR="008D1CB8" w:rsidRPr="00A71A71" w:rsidDel="00BA79DF" w:rsidRDefault="008D1CB8" w:rsidP="00BA79DF">
            <w:pPr>
              <w:pStyle w:val="Ttulo2"/>
              <w:spacing w:before="240" w:after="240"/>
              <w:rPr>
                <w:del w:id="1987" w:author="Adriana Andrade" w:date="2020-06-05T16:30:00Z"/>
                <w:rFonts w:eastAsiaTheme="minorEastAsia" w:cs="Times New Roman"/>
                <w:sz w:val="24"/>
                <w:szCs w:val="24"/>
              </w:rPr>
              <w:pPrChange w:id="1988" w:author="Adriana Andrade" w:date="2020-06-05T16:30:00Z">
                <w:pPr>
                  <w:jc w:val="center"/>
                </w:pPr>
              </w:pPrChange>
            </w:pPr>
            <w:del w:id="1989" w:author="Adriana Andrade" w:date="2020-06-05T16:30:00Z">
              <w:r w:rsidRPr="00A71A71" w:rsidDel="00BA79DF">
                <w:rPr>
                  <w:rFonts w:eastAsiaTheme="minorEastAsia" w:cs="Times New Roman"/>
                  <w:sz w:val="24"/>
                  <w:szCs w:val="24"/>
                </w:rPr>
                <w:delText>9</w:delText>
              </w:r>
            </w:del>
          </w:p>
        </w:tc>
      </w:tr>
      <w:tr w:rsidR="008D1CB8" w:rsidRPr="00A71A71" w:rsidDel="00BA79DF" w14:paraId="03605A6B" w14:textId="40B8B321" w:rsidTr="00120186">
        <w:trPr>
          <w:del w:id="1990" w:author="Adriana Andrade" w:date="2020-06-05T16:30:00Z"/>
        </w:trPr>
        <w:tc>
          <w:tcPr>
            <w:tcW w:w="2161" w:type="dxa"/>
            <w:vAlign w:val="center"/>
          </w:tcPr>
          <w:p w14:paraId="0BF6C9BB" w14:textId="29B87742" w:rsidR="008D1CB8" w:rsidRPr="00A71A71" w:rsidDel="00BA79DF" w:rsidRDefault="008D1CB8" w:rsidP="00BA79DF">
            <w:pPr>
              <w:pStyle w:val="Ttulo2"/>
              <w:spacing w:before="240" w:after="240"/>
              <w:rPr>
                <w:del w:id="1991" w:author="Adriana Andrade" w:date="2020-06-05T16:30:00Z"/>
                <w:rFonts w:eastAsiaTheme="minorEastAsia" w:cs="Times New Roman"/>
                <w:sz w:val="24"/>
                <w:szCs w:val="24"/>
              </w:rPr>
              <w:pPrChange w:id="1992" w:author="Adriana Andrade" w:date="2020-06-05T16:30:00Z">
                <w:pPr>
                  <w:jc w:val="center"/>
                </w:pPr>
              </w:pPrChange>
            </w:pPr>
            <w:del w:id="1993" w:author="Adriana Andrade" w:date="2020-06-05T16:30:00Z">
              <w:r w:rsidRPr="00A71A71" w:rsidDel="00BA79DF">
                <w:rPr>
                  <w:rFonts w:eastAsiaTheme="minorEastAsia" w:cs="Times New Roman"/>
                  <w:sz w:val="24"/>
                  <w:szCs w:val="24"/>
                </w:rPr>
                <w:delText>7</w:delText>
              </w:r>
            </w:del>
          </w:p>
        </w:tc>
        <w:tc>
          <w:tcPr>
            <w:tcW w:w="2161" w:type="dxa"/>
            <w:tcBorders>
              <w:right w:val="single" w:sz="4" w:space="0" w:color="auto"/>
            </w:tcBorders>
            <w:vAlign w:val="center"/>
          </w:tcPr>
          <w:p w14:paraId="15A5B80B" w14:textId="24C3FA17" w:rsidR="008D1CB8" w:rsidRPr="00A71A71" w:rsidDel="00BA79DF" w:rsidRDefault="008D1CB8" w:rsidP="00BA79DF">
            <w:pPr>
              <w:pStyle w:val="Ttulo2"/>
              <w:spacing w:before="240" w:after="240"/>
              <w:rPr>
                <w:del w:id="1994" w:author="Adriana Andrade" w:date="2020-06-05T16:30:00Z"/>
                <w:rFonts w:eastAsiaTheme="minorEastAsia" w:cs="Times New Roman"/>
                <w:sz w:val="24"/>
                <w:szCs w:val="24"/>
              </w:rPr>
              <w:pPrChange w:id="1995" w:author="Adriana Andrade" w:date="2020-06-05T16:30:00Z">
                <w:pPr>
                  <w:jc w:val="center"/>
                </w:pPr>
              </w:pPrChange>
            </w:pPr>
            <w:del w:id="1996" w:author="Adriana Andrade" w:date="2020-06-05T16:30:00Z">
              <w:r w:rsidRPr="00A71A71" w:rsidDel="00BA79DF">
                <w:rPr>
                  <w:rFonts w:eastAsiaTheme="minorEastAsia" w:cs="Times New Roman"/>
                  <w:sz w:val="24"/>
                  <w:szCs w:val="24"/>
                </w:rPr>
                <w:delText>10</w:delText>
              </w:r>
            </w:del>
          </w:p>
        </w:tc>
        <w:tc>
          <w:tcPr>
            <w:tcW w:w="2161" w:type="dxa"/>
            <w:tcBorders>
              <w:left w:val="single" w:sz="4" w:space="0" w:color="auto"/>
            </w:tcBorders>
            <w:vAlign w:val="center"/>
          </w:tcPr>
          <w:p w14:paraId="11923ED0" w14:textId="0D5E1967" w:rsidR="008D1CB8" w:rsidRPr="00A71A71" w:rsidDel="00BA79DF" w:rsidRDefault="008D1CB8" w:rsidP="00BA79DF">
            <w:pPr>
              <w:pStyle w:val="Ttulo2"/>
              <w:spacing w:before="240" w:after="240"/>
              <w:rPr>
                <w:del w:id="1997" w:author="Adriana Andrade" w:date="2020-06-05T16:30:00Z"/>
                <w:rFonts w:eastAsiaTheme="minorEastAsia" w:cs="Times New Roman"/>
                <w:sz w:val="24"/>
                <w:szCs w:val="24"/>
              </w:rPr>
              <w:pPrChange w:id="1998" w:author="Adriana Andrade" w:date="2020-06-05T16:30:00Z">
                <w:pPr>
                  <w:jc w:val="center"/>
                </w:pPr>
              </w:pPrChange>
            </w:pPr>
            <w:del w:id="1999" w:author="Adriana Andrade" w:date="2020-06-05T16:30:00Z">
              <w:r w:rsidRPr="00A71A71" w:rsidDel="00BA79DF">
                <w:rPr>
                  <w:rFonts w:eastAsiaTheme="minorEastAsia" w:cs="Times New Roman"/>
                  <w:sz w:val="24"/>
                  <w:szCs w:val="24"/>
                </w:rPr>
                <w:delText>7</w:delText>
              </w:r>
            </w:del>
          </w:p>
        </w:tc>
        <w:tc>
          <w:tcPr>
            <w:tcW w:w="2161" w:type="dxa"/>
            <w:vAlign w:val="center"/>
          </w:tcPr>
          <w:p w14:paraId="3280699C" w14:textId="6E013E1C" w:rsidR="008D1CB8" w:rsidRPr="00A71A71" w:rsidDel="00BA79DF" w:rsidRDefault="008D1CB8" w:rsidP="00BA79DF">
            <w:pPr>
              <w:pStyle w:val="Ttulo2"/>
              <w:spacing w:before="240" w:after="240"/>
              <w:rPr>
                <w:del w:id="2000" w:author="Adriana Andrade" w:date="2020-06-05T16:30:00Z"/>
                <w:rFonts w:eastAsiaTheme="minorEastAsia" w:cs="Times New Roman"/>
                <w:sz w:val="24"/>
                <w:szCs w:val="24"/>
              </w:rPr>
              <w:pPrChange w:id="2001" w:author="Adriana Andrade" w:date="2020-06-05T16:30:00Z">
                <w:pPr>
                  <w:jc w:val="center"/>
                </w:pPr>
              </w:pPrChange>
            </w:pPr>
            <w:del w:id="2002" w:author="Adriana Andrade" w:date="2020-06-05T16:30:00Z">
              <w:r w:rsidRPr="00A71A71" w:rsidDel="00BA79DF">
                <w:rPr>
                  <w:rFonts w:eastAsiaTheme="minorEastAsia" w:cs="Times New Roman"/>
                  <w:sz w:val="24"/>
                  <w:szCs w:val="24"/>
                </w:rPr>
                <w:delText>3</w:delText>
              </w:r>
            </w:del>
          </w:p>
        </w:tc>
      </w:tr>
      <w:tr w:rsidR="008D1CB8" w:rsidRPr="00A71A71" w:rsidDel="00BA79DF" w14:paraId="3698CFA5" w14:textId="5BAFB1CC" w:rsidTr="00120186">
        <w:trPr>
          <w:del w:id="2003" w:author="Adriana Andrade" w:date="2020-06-05T16:30:00Z"/>
        </w:trPr>
        <w:tc>
          <w:tcPr>
            <w:tcW w:w="2161" w:type="dxa"/>
            <w:vAlign w:val="center"/>
          </w:tcPr>
          <w:p w14:paraId="22797F0F" w14:textId="08BCD5AE" w:rsidR="008D1CB8" w:rsidRPr="00A71A71" w:rsidDel="00BA79DF" w:rsidRDefault="008D1CB8" w:rsidP="00BA79DF">
            <w:pPr>
              <w:pStyle w:val="Ttulo2"/>
              <w:spacing w:before="240" w:after="240"/>
              <w:rPr>
                <w:del w:id="2004" w:author="Adriana Andrade" w:date="2020-06-05T16:30:00Z"/>
                <w:rFonts w:eastAsiaTheme="minorEastAsia" w:cs="Times New Roman"/>
                <w:sz w:val="24"/>
                <w:szCs w:val="24"/>
              </w:rPr>
              <w:pPrChange w:id="2005" w:author="Adriana Andrade" w:date="2020-06-05T16:30:00Z">
                <w:pPr>
                  <w:jc w:val="center"/>
                </w:pPr>
              </w:pPrChange>
            </w:pPr>
            <w:del w:id="2006" w:author="Adriana Andrade" w:date="2020-06-05T16:30:00Z">
              <w:r w:rsidRPr="00A71A71" w:rsidDel="00BA79DF">
                <w:rPr>
                  <w:rFonts w:eastAsiaTheme="minorEastAsia" w:cs="Times New Roman"/>
                  <w:sz w:val="24"/>
                  <w:szCs w:val="24"/>
                </w:rPr>
                <w:delText>8</w:delText>
              </w:r>
            </w:del>
          </w:p>
        </w:tc>
        <w:tc>
          <w:tcPr>
            <w:tcW w:w="2161" w:type="dxa"/>
            <w:tcBorders>
              <w:right w:val="single" w:sz="4" w:space="0" w:color="auto"/>
            </w:tcBorders>
            <w:vAlign w:val="center"/>
          </w:tcPr>
          <w:p w14:paraId="2A0C212A" w14:textId="4F5E1BC6" w:rsidR="008D1CB8" w:rsidRPr="00A71A71" w:rsidDel="00BA79DF" w:rsidRDefault="008D1CB8" w:rsidP="00BA79DF">
            <w:pPr>
              <w:pStyle w:val="Ttulo2"/>
              <w:spacing w:before="240" w:after="240"/>
              <w:rPr>
                <w:del w:id="2007" w:author="Adriana Andrade" w:date="2020-06-05T16:30:00Z"/>
                <w:rFonts w:eastAsiaTheme="minorEastAsia" w:cs="Times New Roman"/>
                <w:sz w:val="24"/>
                <w:szCs w:val="24"/>
              </w:rPr>
              <w:pPrChange w:id="2008" w:author="Adriana Andrade" w:date="2020-06-05T16:30:00Z">
                <w:pPr>
                  <w:jc w:val="center"/>
                </w:pPr>
              </w:pPrChange>
            </w:pPr>
            <w:del w:id="2009" w:author="Adriana Andrade" w:date="2020-06-05T16:30:00Z">
              <w:r w:rsidRPr="00A71A71" w:rsidDel="00BA79DF">
                <w:rPr>
                  <w:rFonts w:eastAsiaTheme="minorEastAsia" w:cs="Times New Roman"/>
                  <w:sz w:val="24"/>
                  <w:szCs w:val="24"/>
                </w:rPr>
                <w:delText>8</w:delText>
              </w:r>
            </w:del>
          </w:p>
        </w:tc>
        <w:tc>
          <w:tcPr>
            <w:tcW w:w="2161" w:type="dxa"/>
            <w:tcBorders>
              <w:left w:val="single" w:sz="4" w:space="0" w:color="auto"/>
            </w:tcBorders>
            <w:vAlign w:val="center"/>
          </w:tcPr>
          <w:p w14:paraId="2E61235F" w14:textId="685C512C" w:rsidR="008D1CB8" w:rsidRPr="00A71A71" w:rsidDel="00BA79DF" w:rsidRDefault="008D1CB8" w:rsidP="00BA79DF">
            <w:pPr>
              <w:pStyle w:val="Ttulo2"/>
              <w:spacing w:before="240" w:after="240"/>
              <w:rPr>
                <w:del w:id="2010" w:author="Adriana Andrade" w:date="2020-06-05T16:30:00Z"/>
                <w:rFonts w:eastAsiaTheme="minorEastAsia" w:cs="Times New Roman"/>
                <w:sz w:val="24"/>
                <w:szCs w:val="24"/>
              </w:rPr>
              <w:pPrChange w:id="2011" w:author="Adriana Andrade" w:date="2020-06-05T16:30:00Z">
                <w:pPr>
                  <w:jc w:val="center"/>
                </w:pPr>
              </w:pPrChange>
            </w:pPr>
            <w:del w:id="2012" w:author="Adriana Andrade" w:date="2020-06-05T16:30:00Z">
              <w:r w:rsidRPr="00A71A71" w:rsidDel="00BA79DF">
                <w:rPr>
                  <w:rFonts w:eastAsiaTheme="minorEastAsia" w:cs="Times New Roman"/>
                  <w:sz w:val="24"/>
                  <w:szCs w:val="24"/>
                </w:rPr>
                <w:delText>8</w:delText>
              </w:r>
            </w:del>
          </w:p>
        </w:tc>
        <w:tc>
          <w:tcPr>
            <w:tcW w:w="2161" w:type="dxa"/>
            <w:vAlign w:val="center"/>
          </w:tcPr>
          <w:p w14:paraId="5F96C88E" w14:textId="38A2E172" w:rsidR="008D1CB8" w:rsidRPr="00A71A71" w:rsidDel="00BA79DF" w:rsidRDefault="008D1CB8" w:rsidP="00BA79DF">
            <w:pPr>
              <w:pStyle w:val="Ttulo2"/>
              <w:spacing w:before="240" w:after="240"/>
              <w:rPr>
                <w:del w:id="2013" w:author="Adriana Andrade" w:date="2020-06-05T16:30:00Z"/>
                <w:rFonts w:eastAsiaTheme="minorEastAsia" w:cs="Times New Roman"/>
                <w:sz w:val="24"/>
                <w:szCs w:val="24"/>
              </w:rPr>
              <w:pPrChange w:id="2014" w:author="Adriana Andrade" w:date="2020-06-05T16:30:00Z">
                <w:pPr>
                  <w:jc w:val="center"/>
                </w:pPr>
              </w:pPrChange>
            </w:pPr>
            <w:del w:id="2015" w:author="Adriana Andrade" w:date="2020-06-05T16:30:00Z">
              <w:r w:rsidRPr="00A71A71" w:rsidDel="00BA79DF">
                <w:rPr>
                  <w:rFonts w:eastAsiaTheme="minorEastAsia" w:cs="Times New Roman"/>
                  <w:sz w:val="24"/>
                  <w:szCs w:val="24"/>
                </w:rPr>
                <w:delText>6</w:delText>
              </w:r>
            </w:del>
          </w:p>
        </w:tc>
      </w:tr>
      <w:tr w:rsidR="008D1CB8" w:rsidRPr="00A71A71" w:rsidDel="00BA79DF" w14:paraId="2AF82C4D" w14:textId="3281EA26" w:rsidTr="00120186">
        <w:trPr>
          <w:del w:id="2016" w:author="Adriana Andrade" w:date="2020-06-05T16:30:00Z"/>
        </w:trPr>
        <w:tc>
          <w:tcPr>
            <w:tcW w:w="2161" w:type="dxa"/>
            <w:vAlign w:val="center"/>
          </w:tcPr>
          <w:p w14:paraId="1F62C18A" w14:textId="7E44C1B6" w:rsidR="008D1CB8" w:rsidRPr="00A71A71" w:rsidDel="00BA79DF" w:rsidRDefault="008D1CB8" w:rsidP="00BA79DF">
            <w:pPr>
              <w:pStyle w:val="Ttulo2"/>
              <w:spacing w:before="240" w:after="240"/>
              <w:rPr>
                <w:del w:id="2017" w:author="Adriana Andrade" w:date="2020-06-05T16:30:00Z"/>
                <w:rFonts w:eastAsiaTheme="minorEastAsia" w:cs="Times New Roman"/>
                <w:sz w:val="24"/>
                <w:szCs w:val="24"/>
              </w:rPr>
              <w:pPrChange w:id="2018" w:author="Adriana Andrade" w:date="2020-06-05T16:30:00Z">
                <w:pPr>
                  <w:jc w:val="center"/>
                </w:pPr>
              </w:pPrChange>
            </w:pPr>
            <w:del w:id="2019" w:author="Adriana Andrade" w:date="2020-06-05T16:30:00Z">
              <w:r w:rsidRPr="00A71A71" w:rsidDel="00BA79DF">
                <w:rPr>
                  <w:rFonts w:eastAsiaTheme="minorEastAsia" w:cs="Times New Roman"/>
                  <w:sz w:val="24"/>
                  <w:szCs w:val="24"/>
                </w:rPr>
                <w:delText>9</w:delText>
              </w:r>
            </w:del>
          </w:p>
        </w:tc>
        <w:tc>
          <w:tcPr>
            <w:tcW w:w="2161" w:type="dxa"/>
            <w:tcBorders>
              <w:right w:val="single" w:sz="4" w:space="0" w:color="auto"/>
            </w:tcBorders>
            <w:vAlign w:val="center"/>
          </w:tcPr>
          <w:p w14:paraId="2AA78162" w14:textId="2EC864D2" w:rsidR="008D1CB8" w:rsidRPr="00A71A71" w:rsidDel="00BA79DF" w:rsidRDefault="008D1CB8" w:rsidP="00BA79DF">
            <w:pPr>
              <w:pStyle w:val="Ttulo2"/>
              <w:spacing w:before="240" w:after="240"/>
              <w:rPr>
                <w:del w:id="2020" w:author="Adriana Andrade" w:date="2020-06-05T16:30:00Z"/>
                <w:rFonts w:eastAsiaTheme="minorEastAsia" w:cs="Times New Roman"/>
                <w:sz w:val="24"/>
                <w:szCs w:val="24"/>
              </w:rPr>
              <w:pPrChange w:id="2021" w:author="Adriana Andrade" w:date="2020-06-05T16:30:00Z">
                <w:pPr>
                  <w:jc w:val="center"/>
                </w:pPr>
              </w:pPrChange>
            </w:pPr>
            <w:del w:id="2022" w:author="Adriana Andrade" w:date="2020-06-05T16:30:00Z">
              <w:r w:rsidRPr="00A71A71" w:rsidDel="00BA79DF">
                <w:rPr>
                  <w:rFonts w:eastAsiaTheme="minorEastAsia" w:cs="Times New Roman"/>
                  <w:sz w:val="24"/>
                  <w:szCs w:val="24"/>
                </w:rPr>
                <w:delText>12</w:delText>
              </w:r>
            </w:del>
          </w:p>
        </w:tc>
        <w:tc>
          <w:tcPr>
            <w:tcW w:w="2161" w:type="dxa"/>
            <w:tcBorders>
              <w:left w:val="single" w:sz="4" w:space="0" w:color="auto"/>
            </w:tcBorders>
            <w:vAlign w:val="center"/>
          </w:tcPr>
          <w:p w14:paraId="771B538E" w14:textId="58D08FF3" w:rsidR="008D1CB8" w:rsidRPr="00A71A71" w:rsidDel="00BA79DF" w:rsidRDefault="008D1CB8" w:rsidP="00BA79DF">
            <w:pPr>
              <w:pStyle w:val="Ttulo2"/>
              <w:spacing w:before="240" w:after="240"/>
              <w:rPr>
                <w:del w:id="2023" w:author="Adriana Andrade" w:date="2020-06-05T16:30:00Z"/>
                <w:rFonts w:eastAsiaTheme="minorEastAsia" w:cs="Times New Roman"/>
                <w:sz w:val="24"/>
                <w:szCs w:val="24"/>
              </w:rPr>
              <w:pPrChange w:id="2024" w:author="Adriana Andrade" w:date="2020-06-05T16:30:00Z">
                <w:pPr>
                  <w:jc w:val="center"/>
                </w:pPr>
              </w:pPrChange>
            </w:pPr>
            <w:del w:id="2025" w:author="Adriana Andrade" w:date="2020-06-05T16:30:00Z">
              <w:r w:rsidRPr="00A71A71" w:rsidDel="00BA79DF">
                <w:rPr>
                  <w:rFonts w:eastAsiaTheme="minorEastAsia" w:cs="Times New Roman"/>
                  <w:sz w:val="24"/>
                  <w:szCs w:val="24"/>
                </w:rPr>
                <w:delText>9</w:delText>
              </w:r>
            </w:del>
          </w:p>
        </w:tc>
        <w:tc>
          <w:tcPr>
            <w:tcW w:w="2161" w:type="dxa"/>
            <w:vAlign w:val="center"/>
          </w:tcPr>
          <w:p w14:paraId="6E616F4F" w14:textId="542F37F1" w:rsidR="008D1CB8" w:rsidRPr="00A71A71" w:rsidDel="00BA79DF" w:rsidRDefault="008D1CB8" w:rsidP="00BA79DF">
            <w:pPr>
              <w:pStyle w:val="Ttulo2"/>
              <w:spacing w:before="240" w:after="240"/>
              <w:rPr>
                <w:del w:id="2026" w:author="Adriana Andrade" w:date="2020-06-05T16:30:00Z"/>
                <w:rFonts w:eastAsiaTheme="minorEastAsia" w:cs="Times New Roman"/>
                <w:sz w:val="24"/>
                <w:szCs w:val="24"/>
              </w:rPr>
              <w:pPrChange w:id="2027" w:author="Adriana Andrade" w:date="2020-06-05T16:30:00Z">
                <w:pPr>
                  <w:jc w:val="center"/>
                </w:pPr>
              </w:pPrChange>
            </w:pPr>
            <w:del w:id="2028" w:author="Adriana Andrade" w:date="2020-06-05T16:30:00Z">
              <w:r w:rsidRPr="00A71A71" w:rsidDel="00BA79DF">
                <w:rPr>
                  <w:rFonts w:eastAsiaTheme="minorEastAsia" w:cs="Times New Roman"/>
                  <w:sz w:val="24"/>
                  <w:szCs w:val="24"/>
                </w:rPr>
                <w:delText>0</w:delText>
              </w:r>
            </w:del>
          </w:p>
        </w:tc>
      </w:tr>
      <w:tr w:rsidR="008D1CB8" w:rsidRPr="00A71A71" w:rsidDel="00BA79DF" w14:paraId="194B983D" w14:textId="15B20BE1" w:rsidTr="00120186">
        <w:trPr>
          <w:del w:id="2029" w:author="Adriana Andrade" w:date="2020-06-05T16:30:00Z"/>
        </w:trPr>
        <w:tc>
          <w:tcPr>
            <w:tcW w:w="2161" w:type="dxa"/>
            <w:tcBorders>
              <w:bottom w:val="single" w:sz="4" w:space="0" w:color="auto"/>
            </w:tcBorders>
            <w:vAlign w:val="center"/>
          </w:tcPr>
          <w:p w14:paraId="0DC85088" w14:textId="3D00863A" w:rsidR="008D1CB8" w:rsidRPr="00A71A71" w:rsidDel="00BA79DF" w:rsidRDefault="008D1CB8" w:rsidP="00BA79DF">
            <w:pPr>
              <w:pStyle w:val="Ttulo2"/>
              <w:spacing w:before="240" w:after="240"/>
              <w:rPr>
                <w:del w:id="2030" w:author="Adriana Andrade" w:date="2020-06-05T16:30:00Z"/>
                <w:rFonts w:eastAsiaTheme="minorEastAsia" w:cs="Times New Roman"/>
                <w:sz w:val="24"/>
                <w:szCs w:val="24"/>
              </w:rPr>
              <w:pPrChange w:id="2031" w:author="Adriana Andrade" w:date="2020-06-05T16:30:00Z">
                <w:pPr>
                  <w:jc w:val="center"/>
                </w:pPr>
              </w:pPrChange>
            </w:pPr>
            <w:del w:id="2032" w:author="Adriana Andrade" w:date="2020-06-05T16:30:00Z">
              <w:r w:rsidRPr="00A71A71" w:rsidDel="00BA79DF">
                <w:rPr>
                  <w:rFonts w:eastAsiaTheme="minorEastAsia" w:cs="Times New Roman"/>
                  <w:sz w:val="24"/>
                  <w:szCs w:val="24"/>
                </w:rPr>
                <w:delText>10</w:delText>
              </w:r>
            </w:del>
          </w:p>
        </w:tc>
        <w:tc>
          <w:tcPr>
            <w:tcW w:w="2161" w:type="dxa"/>
            <w:tcBorders>
              <w:bottom w:val="single" w:sz="4" w:space="0" w:color="auto"/>
              <w:right w:val="single" w:sz="4" w:space="0" w:color="auto"/>
            </w:tcBorders>
            <w:vAlign w:val="center"/>
          </w:tcPr>
          <w:p w14:paraId="58C61A9E" w14:textId="582A316A" w:rsidR="008D1CB8" w:rsidRPr="00A71A71" w:rsidDel="00BA79DF" w:rsidRDefault="008D1CB8" w:rsidP="00BA79DF">
            <w:pPr>
              <w:pStyle w:val="Ttulo2"/>
              <w:spacing w:before="240" w:after="240"/>
              <w:rPr>
                <w:del w:id="2033" w:author="Adriana Andrade" w:date="2020-06-05T16:30:00Z"/>
                <w:rFonts w:eastAsiaTheme="minorEastAsia" w:cs="Times New Roman"/>
                <w:sz w:val="24"/>
                <w:szCs w:val="24"/>
              </w:rPr>
              <w:pPrChange w:id="2034" w:author="Adriana Andrade" w:date="2020-06-05T16:30:00Z">
                <w:pPr>
                  <w:jc w:val="center"/>
                </w:pPr>
              </w:pPrChange>
            </w:pPr>
            <w:del w:id="2035" w:author="Adriana Andrade" w:date="2020-06-05T16:30:00Z">
              <w:r w:rsidRPr="00A71A71" w:rsidDel="00BA79DF">
                <w:rPr>
                  <w:rFonts w:eastAsiaTheme="minorEastAsia" w:cs="Times New Roman"/>
                  <w:sz w:val="24"/>
                  <w:szCs w:val="24"/>
                </w:rPr>
                <w:delText>8</w:delText>
              </w:r>
            </w:del>
          </w:p>
        </w:tc>
        <w:tc>
          <w:tcPr>
            <w:tcW w:w="2161" w:type="dxa"/>
            <w:tcBorders>
              <w:left w:val="single" w:sz="4" w:space="0" w:color="auto"/>
              <w:bottom w:val="single" w:sz="4" w:space="0" w:color="auto"/>
            </w:tcBorders>
            <w:vAlign w:val="center"/>
          </w:tcPr>
          <w:p w14:paraId="42F7F57E" w14:textId="65B6A13F" w:rsidR="008D1CB8" w:rsidRPr="00A71A71" w:rsidDel="00BA79DF" w:rsidRDefault="008D1CB8" w:rsidP="00BA79DF">
            <w:pPr>
              <w:pStyle w:val="Ttulo2"/>
              <w:spacing w:before="240" w:after="240"/>
              <w:rPr>
                <w:del w:id="2036" w:author="Adriana Andrade" w:date="2020-06-05T16:30:00Z"/>
                <w:rFonts w:eastAsiaTheme="minorEastAsia" w:cs="Times New Roman"/>
                <w:sz w:val="24"/>
                <w:szCs w:val="24"/>
              </w:rPr>
              <w:pPrChange w:id="2037" w:author="Adriana Andrade" w:date="2020-06-05T16:30:00Z">
                <w:pPr>
                  <w:jc w:val="center"/>
                </w:pPr>
              </w:pPrChange>
            </w:pPr>
            <w:del w:id="2038" w:author="Adriana Andrade" w:date="2020-06-05T16:30:00Z">
              <w:r w:rsidRPr="00A71A71" w:rsidDel="00BA79DF">
                <w:rPr>
                  <w:rFonts w:eastAsiaTheme="minorEastAsia" w:cs="Times New Roman"/>
                  <w:sz w:val="24"/>
                  <w:szCs w:val="24"/>
                </w:rPr>
                <w:delText>10</w:delText>
              </w:r>
            </w:del>
          </w:p>
        </w:tc>
        <w:tc>
          <w:tcPr>
            <w:tcW w:w="2161" w:type="dxa"/>
            <w:tcBorders>
              <w:bottom w:val="single" w:sz="4" w:space="0" w:color="auto"/>
            </w:tcBorders>
            <w:vAlign w:val="center"/>
          </w:tcPr>
          <w:p w14:paraId="3D91B14C" w14:textId="2A54E3C0" w:rsidR="008D1CB8" w:rsidRPr="00A71A71" w:rsidDel="00BA79DF" w:rsidRDefault="008D1CB8" w:rsidP="00BA79DF">
            <w:pPr>
              <w:pStyle w:val="Ttulo2"/>
              <w:spacing w:before="240" w:after="240"/>
              <w:rPr>
                <w:del w:id="2039" w:author="Adriana Andrade" w:date="2020-06-05T16:30:00Z"/>
                <w:rFonts w:eastAsiaTheme="minorEastAsia" w:cs="Times New Roman"/>
                <w:sz w:val="24"/>
                <w:szCs w:val="24"/>
              </w:rPr>
              <w:pPrChange w:id="2040" w:author="Adriana Andrade" w:date="2020-06-05T16:30:00Z">
                <w:pPr>
                  <w:jc w:val="center"/>
                </w:pPr>
              </w:pPrChange>
            </w:pPr>
            <w:del w:id="2041" w:author="Adriana Andrade" w:date="2020-06-05T16:30:00Z">
              <w:r w:rsidRPr="00A71A71" w:rsidDel="00BA79DF">
                <w:rPr>
                  <w:rFonts w:eastAsiaTheme="minorEastAsia" w:cs="Times New Roman"/>
                  <w:sz w:val="24"/>
                  <w:szCs w:val="24"/>
                </w:rPr>
                <w:delText>2</w:delText>
              </w:r>
            </w:del>
          </w:p>
        </w:tc>
      </w:tr>
    </w:tbl>
    <w:p w14:paraId="041C17A8" w14:textId="4C6D96E7" w:rsidR="008D1CB8" w:rsidDel="00BA79DF" w:rsidRDefault="00120186" w:rsidP="00BA79DF">
      <w:pPr>
        <w:pStyle w:val="Ttulo2"/>
        <w:spacing w:before="240" w:after="240"/>
        <w:rPr>
          <w:del w:id="2042" w:author="Adriana Andrade" w:date="2020-06-05T16:30:00Z"/>
          <w:rFonts w:eastAsiaTheme="minorEastAsia" w:cs="Times New Roman"/>
          <w:sz w:val="24"/>
          <w:szCs w:val="24"/>
        </w:rPr>
        <w:pPrChange w:id="2043" w:author="Adriana Andrade" w:date="2020-06-05T16:30:00Z">
          <w:pPr>
            <w:spacing w:before="120" w:after="120" w:line="360" w:lineRule="auto"/>
            <w:jc w:val="both"/>
          </w:pPr>
        </w:pPrChange>
      </w:pPr>
      <w:del w:id="2044" w:author="Adriana Andrade" w:date="2020-06-05T16:30:00Z">
        <w:r w:rsidDel="00BA79DF">
          <w:rPr>
            <w:rFonts w:cs="Times New Roman"/>
            <w:sz w:val="24"/>
            <w:szCs w:val="24"/>
          </w:rPr>
          <w:tab/>
          <w:delText xml:space="preserve">Na Figura 5.4, a seguir, são mostrados os gráficos de dispersão de </w:delText>
        </w:r>
        <m:oMath>
          <m:r>
            <m:rPr>
              <m:sty m:val="bi"/>
            </m:rPr>
            <w:rPr>
              <w:rFonts w:ascii="Cambria Math" w:hAnsi="Cambria Math" w:cs="Times New Roman"/>
              <w:sz w:val="24"/>
              <w:szCs w:val="24"/>
            </w:rPr>
            <m:t>X</m:t>
          </m:r>
        </m:oMath>
        <w:r w:rsidDel="00BA79DF">
          <w:rPr>
            <w:rFonts w:eastAsiaTheme="minorEastAsia" w:cs="Times New Roman"/>
            <w:sz w:val="24"/>
            <w:szCs w:val="24"/>
          </w:rPr>
          <w:delText xml:space="preserve"> e </w:delText>
        </w:r>
        <m:oMath>
          <m:r>
            <m:rPr>
              <m:sty m:val="bi"/>
            </m:rPr>
            <w:rPr>
              <w:rFonts w:ascii="Cambria Math" w:eastAsiaTheme="minorEastAsia" w:hAnsi="Cambria Math" w:cs="Times New Roman"/>
              <w:sz w:val="24"/>
              <w:szCs w:val="24"/>
            </w:rPr>
            <m:t>Y</m:t>
          </m:r>
        </m:oMath>
        <w:r w:rsidDel="00BA79DF">
          <w:rPr>
            <w:rFonts w:eastAsiaTheme="minorEastAsia" w:cs="Times New Roman"/>
            <w:sz w:val="24"/>
            <w:szCs w:val="24"/>
          </w:rPr>
          <w:delText xml:space="preserve"> e as correlações para os conjuntos A e B.</w:delText>
        </w:r>
      </w:del>
    </w:p>
    <w:p w14:paraId="44C4440D" w14:textId="234308F1" w:rsidR="00993070" w:rsidDel="00BA79DF" w:rsidRDefault="00993070" w:rsidP="00BA79DF">
      <w:pPr>
        <w:pStyle w:val="Ttulo2"/>
        <w:spacing w:before="240" w:after="240"/>
        <w:rPr>
          <w:del w:id="2045" w:author="Adriana Andrade" w:date="2020-06-05T16:30:00Z"/>
          <w:rFonts w:cs="Times New Roman"/>
          <w:b w:val="0"/>
          <w:sz w:val="20"/>
          <w:szCs w:val="20"/>
        </w:rPr>
        <w:pPrChange w:id="2046" w:author="Adriana Andrade" w:date="2020-06-05T16:30:00Z">
          <w:pPr>
            <w:spacing w:after="120" w:line="240" w:lineRule="auto"/>
            <w:jc w:val="center"/>
          </w:pPr>
        </w:pPrChange>
      </w:pPr>
    </w:p>
    <w:p w14:paraId="38736D28" w14:textId="709BE6AC" w:rsidR="00120186" w:rsidRPr="005C0F6B" w:rsidDel="00BA79DF" w:rsidRDefault="00120186" w:rsidP="00BA79DF">
      <w:pPr>
        <w:pStyle w:val="Ttulo2"/>
        <w:spacing w:before="240" w:after="240"/>
        <w:rPr>
          <w:del w:id="2047" w:author="Adriana Andrade" w:date="2020-06-05T16:30:00Z"/>
          <w:rFonts w:cs="Times New Roman"/>
          <w:sz w:val="20"/>
          <w:szCs w:val="20"/>
        </w:rPr>
        <w:pPrChange w:id="2048" w:author="Adriana Andrade" w:date="2020-06-05T16:30:00Z">
          <w:pPr>
            <w:spacing w:after="120" w:line="240" w:lineRule="auto"/>
            <w:jc w:val="center"/>
          </w:pPr>
        </w:pPrChange>
      </w:pPr>
      <w:del w:id="2049" w:author="Adriana Andrade" w:date="2020-06-05T16:30:00Z">
        <w:r w:rsidRPr="005C0F6B" w:rsidDel="00BA79DF">
          <w:rPr>
            <w:rFonts w:cs="Times New Roman"/>
            <w:b w:val="0"/>
            <w:sz w:val="20"/>
            <w:szCs w:val="20"/>
          </w:rPr>
          <w:delText xml:space="preserve">Figura </w:delText>
        </w:r>
        <w:r w:rsidDel="00BA79DF">
          <w:rPr>
            <w:rFonts w:cs="Times New Roman"/>
            <w:b w:val="0"/>
            <w:sz w:val="20"/>
            <w:szCs w:val="20"/>
          </w:rPr>
          <w:delText>5.4</w:delText>
        </w:r>
        <w:r w:rsidRPr="005C0F6B" w:rsidDel="00BA79DF">
          <w:rPr>
            <w:rFonts w:cs="Times New Roman"/>
            <w:b w:val="0"/>
            <w:sz w:val="20"/>
            <w:szCs w:val="20"/>
          </w:rPr>
          <w:delText>.</w:delText>
        </w:r>
        <w:r w:rsidRPr="005C0F6B" w:rsidDel="00BA79DF">
          <w:rPr>
            <w:rFonts w:cs="Times New Roman"/>
            <w:sz w:val="20"/>
            <w:szCs w:val="20"/>
          </w:rPr>
          <w:delText xml:space="preserve"> </w:delText>
        </w:r>
        <w:r w:rsidDel="00BA79DF">
          <w:rPr>
            <w:rFonts w:cs="Times New Roman"/>
            <w:sz w:val="20"/>
            <w:szCs w:val="20"/>
          </w:rPr>
          <w:delText>Gráficos de dispersão</w:delText>
        </w:r>
        <w:r w:rsidR="00420C07" w:rsidDel="00BA79DF">
          <w:rPr>
            <w:rFonts w:cs="Times New Roman"/>
            <w:sz w:val="20"/>
            <w:szCs w:val="20"/>
          </w:rPr>
          <w:delText xml:space="preserve"> de</w:delText>
        </w:r>
        <w:r w:rsidDel="00BA79DF">
          <w:rPr>
            <w:rFonts w:cs="Times New Roman"/>
            <w:sz w:val="20"/>
            <w:szCs w:val="20"/>
          </w:rPr>
          <w:delText xml:space="preserve"> </w:delText>
        </w:r>
        <m:oMath>
          <m:r>
            <m:rPr>
              <m:sty m:val="bi"/>
            </m:rPr>
            <w:rPr>
              <w:rFonts w:ascii="Cambria Math" w:hAnsi="Cambria Math" w:cs="Times New Roman"/>
              <w:sz w:val="20"/>
              <w:szCs w:val="20"/>
            </w:rPr>
            <m:t>X</m:t>
          </m:r>
        </m:oMath>
        <w:r w:rsidDel="00BA79DF">
          <w:rPr>
            <w:rFonts w:eastAsiaTheme="minorEastAsia" w:cs="Times New Roman"/>
            <w:sz w:val="20"/>
            <w:szCs w:val="20"/>
          </w:rPr>
          <w:delText xml:space="preserve"> </w:delText>
        </w:r>
        <w:r w:rsidR="00420C07" w:rsidDel="00BA79DF">
          <w:rPr>
            <w:rFonts w:eastAsiaTheme="minorEastAsia" w:cs="Times New Roman"/>
            <w:sz w:val="20"/>
            <w:szCs w:val="20"/>
          </w:rPr>
          <w:delText>e</w:delText>
        </w:r>
        <w:r w:rsidDel="00BA79DF">
          <w:rPr>
            <w:rFonts w:eastAsiaTheme="minorEastAsia" w:cs="Times New Roman"/>
            <w:sz w:val="20"/>
            <w:szCs w:val="20"/>
          </w:rPr>
          <w:delText xml:space="preserve"> </w:delText>
        </w:r>
        <m:oMath>
          <m:r>
            <m:rPr>
              <m:sty m:val="bi"/>
            </m:rPr>
            <w:rPr>
              <w:rFonts w:ascii="Cambria Math" w:eastAsiaTheme="minorEastAsia" w:hAnsi="Cambria Math" w:cs="Times New Roman"/>
              <w:sz w:val="20"/>
              <w:szCs w:val="20"/>
            </w:rPr>
            <m:t>Y</m:t>
          </m:r>
        </m:oMath>
        <w:r w:rsidDel="00BA79DF">
          <w:rPr>
            <w:rFonts w:eastAsiaTheme="minorEastAsia" w:cs="Times New Roman"/>
            <w:sz w:val="20"/>
            <w:szCs w:val="20"/>
          </w:rPr>
          <w:delText xml:space="preserve"> e correlações entre </w:delText>
        </w:r>
        <m:oMath>
          <m:r>
            <m:rPr>
              <m:sty m:val="bi"/>
            </m:rPr>
            <w:rPr>
              <w:rFonts w:ascii="Cambria Math" w:eastAsiaTheme="minorEastAsia" w:hAnsi="Cambria Math" w:cs="Times New Roman"/>
              <w:sz w:val="20"/>
              <w:szCs w:val="20"/>
            </w:rPr>
            <m:t>X</m:t>
          </m:r>
        </m:oMath>
        <w:r w:rsidDel="00BA79DF">
          <w:rPr>
            <w:rFonts w:eastAsiaTheme="minorEastAsia" w:cs="Times New Roman"/>
            <w:sz w:val="20"/>
            <w:szCs w:val="20"/>
          </w:rPr>
          <w:delText xml:space="preserve"> e </w:delText>
        </w:r>
        <m:oMath>
          <m:r>
            <m:rPr>
              <m:sty m:val="bi"/>
            </m:rPr>
            <w:rPr>
              <w:rFonts w:ascii="Cambria Math" w:eastAsiaTheme="minorEastAsia" w:hAnsi="Cambria Math" w:cs="Times New Roman"/>
              <w:sz w:val="20"/>
              <w:szCs w:val="20"/>
            </w:rPr>
            <m:t>Y</m:t>
          </m:r>
        </m:oMath>
        <w:r w:rsidDel="00BA79DF">
          <w:rPr>
            <w:rFonts w:eastAsiaTheme="minorEastAsia" w:cs="Times New Roman"/>
            <w:sz w:val="20"/>
            <w:szCs w:val="20"/>
          </w:rPr>
          <w:delText xml:space="preserve"> para os conjuntos A e B</w:delText>
        </w:r>
      </w:del>
    </w:p>
    <w:tbl>
      <w:tblPr>
        <w:tblStyle w:val="Tabelacomgrade"/>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030"/>
        <w:gridCol w:w="4444"/>
      </w:tblGrid>
      <w:tr w:rsidR="008D1CB8" w:rsidRPr="00A71A71" w:rsidDel="00BA79DF" w14:paraId="21DAAFC4" w14:textId="58CE7668" w:rsidTr="00120186">
        <w:trPr>
          <w:del w:id="2050" w:author="Adriana Andrade" w:date="2020-06-05T16:30:00Z"/>
        </w:trPr>
        <w:tc>
          <w:tcPr>
            <w:tcW w:w="4147" w:type="dxa"/>
          </w:tcPr>
          <w:p w14:paraId="3F2F677B" w14:textId="27ED451A" w:rsidR="008D1CB8" w:rsidRPr="00A71A71" w:rsidDel="00BA79DF" w:rsidRDefault="008D1CB8" w:rsidP="00BA79DF">
            <w:pPr>
              <w:pStyle w:val="Ttulo2"/>
              <w:spacing w:before="240" w:after="240"/>
              <w:rPr>
                <w:del w:id="2051" w:author="Adriana Andrade" w:date="2020-06-05T16:30:00Z"/>
                <w:rFonts w:eastAsiaTheme="minorEastAsia" w:cs="Times New Roman"/>
                <w:sz w:val="24"/>
                <w:szCs w:val="24"/>
              </w:rPr>
              <w:pPrChange w:id="2052" w:author="Adriana Andrade" w:date="2020-06-05T16:30:00Z">
                <w:pPr>
                  <w:tabs>
                    <w:tab w:val="left" w:pos="6311"/>
                  </w:tabs>
                  <w:jc w:val="center"/>
                </w:pPr>
              </w:pPrChange>
            </w:pPr>
          </w:p>
          <w:p w14:paraId="18A1AC42" w14:textId="5480D095" w:rsidR="008D1CB8" w:rsidRPr="00120186" w:rsidDel="00BA79DF" w:rsidRDefault="008D1CB8" w:rsidP="00BA79DF">
            <w:pPr>
              <w:pStyle w:val="Ttulo2"/>
              <w:spacing w:before="240" w:after="240"/>
              <w:rPr>
                <w:del w:id="2053" w:author="Adriana Andrade" w:date="2020-06-05T16:30:00Z"/>
                <w:rFonts w:eastAsiaTheme="minorEastAsia" w:cs="Times New Roman"/>
                <w:b w:val="0"/>
                <w:sz w:val="24"/>
                <w:szCs w:val="24"/>
              </w:rPr>
              <w:pPrChange w:id="2054" w:author="Adriana Andrade" w:date="2020-06-05T16:30:00Z">
                <w:pPr>
                  <w:tabs>
                    <w:tab w:val="left" w:pos="6311"/>
                  </w:tabs>
                  <w:jc w:val="center"/>
                </w:pPr>
              </w:pPrChange>
            </w:pPr>
            <w:del w:id="2055" w:author="Adriana Andrade" w:date="2020-06-05T16:30:00Z">
              <w:r w:rsidRPr="00120186" w:rsidDel="00BA79DF">
                <w:rPr>
                  <w:rFonts w:eastAsiaTheme="minorEastAsia" w:cs="Times New Roman"/>
                  <w:b w:val="0"/>
                  <w:sz w:val="24"/>
                  <w:szCs w:val="24"/>
                </w:rPr>
                <w:delText>Conjunto A</w:delText>
              </w:r>
            </w:del>
          </w:p>
          <w:p w14:paraId="0D5A19E6" w14:textId="6CCED1AC" w:rsidR="008D1CB8" w:rsidRPr="00A71A71" w:rsidDel="00BA79DF" w:rsidRDefault="008D1CB8" w:rsidP="00BA79DF">
            <w:pPr>
              <w:pStyle w:val="Ttulo2"/>
              <w:spacing w:before="240" w:after="240"/>
              <w:rPr>
                <w:del w:id="2056" w:author="Adriana Andrade" w:date="2020-06-05T16:30:00Z"/>
                <w:rFonts w:eastAsiaTheme="minorEastAsia" w:cs="Times New Roman"/>
                <w:sz w:val="24"/>
                <w:szCs w:val="24"/>
              </w:rPr>
              <w:pPrChange w:id="2057" w:author="Adriana Andrade" w:date="2020-06-05T16:30:00Z">
                <w:pPr>
                  <w:tabs>
                    <w:tab w:val="left" w:pos="6311"/>
                  </w:tabs>
                  <w:jc w:val="center"/>
                </w:pPr>
              </w:pPrChange>
            </w:pPr>
          </w:p>
          <w:p w14:paraId="54A04FB1" w14:textId="44C695E9" w:rsidR="008D1CB8" w:rsidDel="00BA79DF" w:rsidRDefault="008D1CB8" w:rsidP="00BA79DF">
            <w:pPr>
              <w:pStyle w:val="Ttulo2"/>
              <w:spacing w:before="240" w:after="240"/>
              <w:rPr>
                <w:del w:id="2058" w:author="Adriana Andrade" w:date="2020-06-05T16:30:00Z"/>
                <w:rFonts w:eastAsiaTheme="minorEastAsia" w:cs="Times New Roman"/>
                <w:sz w:val="24"/>
                <w:szCs w:val="24"/>
              </w:rPr>
              <w:pPrChange w:id="2059" w:author="Adriana Andrade" w:date="2020-06-05T16:30:00Z">
                <w:pPr>
                  <w:tabs>
                    <w:tab w:val="left" w:pos="6311"/>
                  </w:tabs>
                  <w:jc w:val="both"/>
                </w:pPr>
              </w:pPrChange>
            </w:pPr>
            <w:del w:id="2060" w:author="Adriana Andrade" w:date="2020-06-05T16:30:00Z">
              <w:r w:rsidRPr="00A71A71" w:rsidDel="00BA79DF">
                <w:rPr>
                  <w:rFonts w:eastAsiaTheme="minorEastAsia" w:cs="Times New Roman"/>
                  <w:noProof/>
                  <w:sz w:val="24"/>
                  <w:szCs w:val="24"/>
                  <w:lang w:eastAsia="pt-BR"/>
                </w:rPr>
                <w:drawing>
                  <wp:inline distT="0" distB="0" distL="0" distR="0" wp14:anchorId="54657306" wp14:editId="344FA298">
                    <wp:extent cx="2477660" cy="1987826"/>
                    <wp:effectExtent l="19050" t="0" r="0" b="0"/>
                    <wp:docPr id="3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srcRect t="9390" r="52902" b="52749"/>
                            <a:stretch>
                              <a:fillRect/>
                            </a:stretch>
                          </pic:blipFill>
                          <pic:spPr bwMode="auto">
                            <a:xfrm>
                              <a:off x="0" y="0"/>
                              <a:ext cx="2477660" cy="1987826"/>
                            </a:xfrm>
                            <a:prstGeom prst="rect">
                              <a:avLst/>
                            </a:prstGeom>
                            <a:noFill/>
                            <a:ln w="9525">
                              <a:noFill/>
                              <a:miter lim="800000"/>
                              <a:headEnd/>
                              <a:tailEnd/>
                            </a:ln>
                          </pic:spPr>
                        </pic:pic>
                      </a:graphicData>
                    </a:graphic>
                  </wp:inline>
                </w:drawing>
              </w:r>
            </w:del>
          </w:p>
          <w:p w14:paraId="251E098D" w14:textId="2D06346F" w:rsidR="00120186" w:rsidRPr="00A71A71" w:rsidDel="00BA79DF" w:rsidRDefault="00120186" w:rsidP="00BA79DF">
            <w:pPr>
              <w:pStyle w:val="Ttulo2"/>
              <w:spacing w:before="240" w:after="240"/>
              <w:rPr>
                <w:del w:id="2061" w:author="Adriana Andrade" w:date="2020-06-05T16:30:00Z"/>
                <w:rFonts w:eastAsiaTheme="minorEastAsia" w:cs="Times New Roman"/>
                <w:sz w:val="24"/>
                <w:szCs w:val="24"/>
              </w:rPr>
              <w:pPrChange w:id="2062" w:author="Adriana Andrade" w:date="2020-06-05T16:30:00Z">
                <w:pPr>
                  <w:tabs>
                    <w:tab w:val="left" w:pos="6311"/>
                  </w:tabs>
                  <w:jc w:val="both"/>
                </w:pPr>
              </w:pPrChange>
            </w:pPr>
          </w:p>
          <w:p w14:paraId="0C612E4F" w14:textId="17BDBD1B" w:rsidR="008D1CB8" w:rsidRPr="00120186" w:rsidDel="00BA79DF" w:rsidRDefault="00120186" w:rsidP="00BA79DF">
            <w:pPr>
              <w:pStyle w:val="Ttulo2"/>
              <w:spacing w:before="240" w:after="240"/>
              <w:rPr>
                <w:del w:id="2063" w:author="Adriana Andrade" w:date="2020-06-05T16:30:00Z"/>
                <w:rFonts w:eastAsiaTheme="minorEastAsia" w:cs="Times New Roman"/>
                <w:b w:val="0"/>
                <w:sz w:val="24"/>
                <w:szCs w:val="24"/>
              </w:rPr>
              <w:pPrChange w:id="2064" w:author="Adriana Andrade" w:date="2020-06-05T16:30:00Z">
                <w:pPr>
                  <w:tabs>
                    <w:tab w:val="left" w:pos="6311"/>
                  </w:tabs>
                  <w:jc w:val="center"/>
                </w:pPr>
              </w:pPrChange>
            </w:pPr>
            <w:del w:id="2065" w:author="Adriana Andrade" w:date="2020-06-05T16:30:00Z">
              <m:oMathPara>
                <m:oMath>
                  <m:r>
                    <m:rPr>
                      <m:sty m:val="bi"/>
                    </m:rPr>
                    <w:rPr>
                      <w:rFonts w:ascii="Cambria Math" w:eastAsiaTheme="minorEastAsia" w:hAnsi="Cambria Math" w:cs="Times New Roman"/>
                      <w:sz w:val="24"/>
                      <w:szCs w:val="24"/>
                    </w:rPr>
                    <m:t>r</m:t>
                  </m:r>
                  <m:r>
                    <w:rPr>
                      <w:rFonts w:ascii="Cambria Math" w:eastAsiaTheme="minorEastAsia" w:cs="Times New Roman"/>
                      <w:sz w:val="24"/>
                      <w:szCs w:val="24"/>
                    </w:rPr>
                    <m:t>=</m:t>
                  </m:r>
                  <m:r>
                    <m:rPr>
                      <m:sty m:val="bi"/>
                    </m:rPr>
                    <w:rPr>
                      <w:rFonts w:ascii="Cambria Math" w:eastAsiaTheme="minorEastAsia" w:cs="Times New Roman"/>
                      <w:sz w:val="24"/>
                      <w:szCs w:val="24"/>
                    </w:rPr>
                    <m:t>0</m:t>
                  </m:r>
                  <m:r>
                    <w:rPr>
                      <w:rFonts w:ascii="Cambria Math" w:eastAsiaTheme="minorEastAsia" w:cs="Times New Roman"/>
                      <w:sz w:val="24"/>
                      <w:szCs w:val="24"/>
                    </w:rPr>
                    <m:t>,</m:t>
                  </m:r>
                  <m:r>
                    <m:rPr>
                      <m:sty m:val="bi"/>
                    </m:rPr>
                    <w:rPr>
                      <w:rFonts w:ascii="Cambria Math" w:eastAsiaTheme="minorEastAsia" w:cs="Times New Roman"/>
                      <w:sz w:val="24"/>
                      <w:szCs w:val="24"/>
                    </w:rPr>
                    <m:t>78</m:t>
                  </m:r>
                </m:oMath>
              </m:oMathPara>
            </w:del>
          </w:p>
          <w:p w14:paraId="073A3623" w14:textId="650C7013" w:rsidR="008D1CB8" w:rsidRPr="00A71A71" w:rsidDel="00BA79DF" w:rsidRDefault="008D1CB8" w:rsidP="00BA79DF">
            <w:pPr>
              <w:pStyle w:val="Ttulo2"/>
              <w:spacing w:before="240" w:after="240"/>
              <w:rPr>
                <w:del w:id="2066" w:author="Adriana Andrade" w:date="2020-06-05T16:30:00Z"/>
                <w:rFonts w:eastAsiaTheme="minorEastAsia" w:cs="Times New Roman"/>
                <w:sz w:val="24"/>
                <w:szCs w:val="24"/>
              </w:rPr>
              <w:pPrChange w:id="2067" w:author="Adriana Andrade" w:date="2020-06-05T16:30:00Z">
                <w:pPr>
                  <w:tabs>
                    <w:tab w:val="left" w:pos="6311"/>
                  </w:tabs>
                  <w:jc w:val="both"/>
                </w:pPr>
              </w:pPrChange>
            </w:pPr>
          </w:p>
        </w:tc>
        <w:tc>
          <w:tcPr>
            <w:tcW w:w="4573" w:type="dxa"/>
          </w:tcPr>
          <w:p w14:paraId="5F3BA159" w14:textId="29347CBE" w:rsidR="008D1CB8" w:rsidRPr="00120186" w:rsidDel="00BA79DF" w:rsidRDefault="008D1CB8" w:rsidP="00BA79DF">
            <w:pPr>
              <w:pStyle w:val="Ttulo2"/>
              <w:spacing w:before="240" w:after="240"/>
              <w:rPr>
                <w:del w:id="2068" w:author="Adriana Andrade" w:date="2020-06-05T16:30:00Z"/>
                <w:rFonts w:eastAsiaTheme="minorEastAsia" w:cs="Times New Roman"/>
                <w:b w:val="0"/>
                <w:sz w:val="24"/>
                <w:szCs w:val="24"/>
              </w:rPr>
              <w:pPrChange w:id="2069" w:author="Adriana Andrade" w:date="2020-06-05T16:30:00Z">
                <w:pPr>
                  <w:tabs>
                    <w:tab w:val="left" w:pos="6311"/>
                  </w:tabs>
                  <w:jc w:val="center"/>
                </w:pPr>
              </w:pPrChange>
            </w:pPr>
          </w:p>
          <w:p w14:paraId="0DA9BBDC" w14:textId="5DA257D1" w:rsidR="008D1CB8" w:rsidRPr="00120186" w:rsidDel="00BA79DF" w:rsidRDefault="008D1CB8" w:rsidP="00BA79DF">
            <w:pPr>
              <w:pStyle w:val="Ttulo2"/>
              <w:spacing w:before="240" w:after="240"/>
              <w:rPr>
                <w:del w:id="2070" w:author="Adriana Andrade" w:date="2020-06-05T16:30:00Z"/>
                <w:rFonts w:eastAsiaTheme="minorEastAsia" w:cs="Times New Roman"/>
                <w:b w:val="0"/>
                <w:sz w:val="24"/>
                <w:szCs w:val="24"/>
              </w:rPr>
              <w:pPrChange w:id="2071" w:author="Adriana Andrade" w:date="2020-06-05T16:30:00Z">
                <w:pPr>
                  <w:tabs>
                    <w:tab w:val="left" w:pos="6311"/>
                  </w:tabs>
                  <w:jc w:val="center"/>
                </w:pPr>
              </w:pPrChange>
            </w:pPr>
            <w:del w:id="2072" w:author="Adriana Andrade" w:date="2020-06-05T16:30:00Z">
              <w:r w:rsidRPr="00120186" w:rsidDel="00BA79DF">
                <w:rPr>
                  <w:rFonts w:eastAsiaTheme="minorEastAsia" w:cs="Times New Roman"/>
                  <w:b w:val="0"/>
                  <w:sz w:val="24"/>
                  <w:szCs w:val="24"/>
                </w:rPr>
                <w:delText>Conjunto B</w:delText>
              </w:r>
            </w:del>
          </w:p>
          <w:p w14:paraId="4398A94F" w14:textId="380FE21D" w:rsidR="008D1CB8" w:rsidRPr="00A71A71" w:rsidDel="00BA79DF" w:rsidRDefault="008D1CB8" w:rsidP="00BA79DF">
            <w:pPr>
              <w:pStyle w:val="Ttulo2"/>
              <w:spacing w:before="240" w:after="240"/>
              <w:rPr>
                <w:del w:id="2073" w:author="Adriana Andrade" w:date="2020-06-05T16:30:00Z"/>
                <w:rFonts w:eastAsiaTheme="minorEastAsia" w:cs="Times New Roman"/>
                <w:sz w:val="24"/>
                <w:szCs w:val="24"/>
              </w:rPr>
              <w:pPrChange w:id="2074" w:author="Adriana Andrade" w:date="2020-06-05T16:30:00Z">
                <w:pPr>
                  <w:tabs>
                    <w:tab w:val="left" w:pos="6311"/>
                  </w:tabs>
                  <w:jc w:val="center"/>
                </w:pPr>
              </w:pPrChange>
            </w:pPr>
          </w:p>
          <w:p w14:paraId="52A412FD" w14:textId="5A974ADB" w:rsidR="008D1CB8" w:rsidDel="00BA79DF" w:rsidRDefault="008D1CB8" w:rsidP="00BA79DF">
            <w:pPr>
              <w:pStyle w:val="Ttulo2"/>
              <w:spacing w:before="240" w:after="240"/>
              <w:rPr>
                <w:del w:id="2075" w:author="Adriana Andrade" w:date="2020-06-05T16:30:00Z"/>
                <w:rFonts w:eastAsiaTheme="minorEastAsia" w:cs="Times New Roman"/>
                <w:sz w:val="24"/>
                <w:szCs w:val="24"/>
              </w:rPr>
              <w:pPrChange w:id="2076" w:author="Adriana Andrade" w:date="2020-06-05T16:30:00Z">
                <w:pPr>
                  <w:tabs>
                    <w:tab w:val="left" w:pos="6311"/>
                  </w:tabs>
                  <w:jc w:val="both"/>
                </w:pPr>
              </w:pPrChange>
            </w:pPr>
            <w:del w:id="2077" w:author="Adriana Andrade" w:date="2020-06-05T16:30:00Z">
              <w:r w:rsidRPr="00A71A71" w:rsidDel="00BA79DF">
                <w:rPr>
                  <w:rFonts w:eastAsiaTheme="minorEastAsia" w:cs="Times New Roman"/>
                  <w:noProof/>
                  <w:sz w:val="24"/>
                  <w:szCs w:val="24"/>
                  <w:lang w:eastAsia="pt-BR"/>
                </w:rPr>
                <w:drawing>
                  <wp:inline distT="0" distB="0" distL="0" distR="0" wp14:anchorId="710EF17E" wp14:editId="6E1D6C85">
                    <wp:extent cx="2748004" cy="1990300"/>
                    <wp:effectExtent l="19050" t="0" r="0" b="0"/>
                    <wp:docPr id="36"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srcRect l="47703" t="9390" b="52702"/>
                            <a:stretch>
                              <a:fillRect/>
                            </a:stretch>
                          </pic:blipFill>
                          <pic:spPr bwMode="auto">
                            <a:xfrm>
                              <a:off x="0" y="0"/>
                              <a:ext cx="2748004" cy="1990300"/>
                            </a:xfrm>
                            <a:prstGeom prst="rect">
                              <a:avLst/>
                            </a:prstGeom>
                            <a:noFill/>
                            <a:ln w="9525">
                              <a:noFill/>
                              <a:miter lim="800000"/>
                              <a:headEnd/>
                              <a:tailEnd/>
                            </a:ln>
                          </pic:spPr>
                        </pic:pic>
                      </a:graphicData>
                    </a:graphic>
                  </wp:inline>
                </w:drawing>
              </w:r>
            </w:del>
          </w:p>
          <w:p w14:paraId="7B796533" w14:textId="1CEB8492" w:rsidR="00120186" w:rsidRPr="00A71A71" w:rsidDel="00BA79DF" w:rsidRDefault="00120186" w:rsidP="00BA79DF">
            <w:pPr>
              <w:pStyle w:val="Ttulo2"/>
              <w:spacing w:before="240" w:after="240"/>
              <w:rPr>
                <w:del w:id="2078" w:author="Adriana Andrade" w:date="2020-06-05T16:30:00Z"/>
                <w:rFonts w:eastAsiaTheme="minorEastAsia" w:cs="Times New Roman"/>
                <w:sz w:val="24"/>
                <w:szCs w:val="24"/>
              </w:rPr>
              <w:pPrChange w:id="2079" w:author="Adriana Andrade" w:date="2020-06-05T16:30:00Z">
                <w:pPr>
                  <w:tabs>
                    <w:tab w:val="left" w:pos="6311"/>
                  </w:tabs>
                  <w:jc w:val="both"/>
                </w:pPr>
              </w:pPrChange>
            </w:pPr>
          </w:p>
          <w:p w14:paraId="7B2C47F1" w14:textId="06B7DF75" w:rsidR="008D1CB8" w:rsidRPr="00120186" w:rsidDel="00BA79DF" w:rsidRDefault="00120186" w:rsidP="00BA79DF">
            <w:pPr>
              <w:pStyle w:val="Ttulo2"/>
              <w:spacing w:before="240" w:after="240"/>
              <w:rPr>
                <w:del w:id="2080" w:author="Adriana Andrade" w:date="2020-06-05T16:30:00Z"/>
                <w:rFonts w:eastAsiaTheme="minorEastAsia" w:cs="Times New Roman"/>
                <w:b w:val="0"/>
                <w:sz w:val="24"/>
                <w:szCs w:val="24"/>
              </w:rPr>
              <w:pPrChange w:id="2081" w:author="Adriana Andrade" w:date="2020-06-05T16:30:00Z">
                <w:pPr>
                  <w:tabs>
                    <w:tab w:val="left" w:pos="6311"/>
                  </w:tabs>
                  <w:jc w:val="center"/>
                </w:pPr>
              </w:pPrChange>
            </w:pPr>
            <w:del w:id="2082" w:author="Adriana Andrade" w:date="2020-06-05T16:30:00Z">
              <m:oMathPara>
                <m:oMath>
                  <m:r>
                    <m:rPr>
                      <m:sty m:val="bi"/>
                    </m:rPr>
                    <w:rPr>
                      <w:rFonts w:ascii="Cambria Math" w:eastAsiaTheme="minorEastAsia" w:hAnsi="Cambria Math" w:cs="Times New Roman"/>
                      <w:sz w:val="24"/>
                      <w:szCs w:val="24"/>
                    </w:rPr>
                    <m:t>r</m:t>
                  </m:r>
                  <m:r>
                    <w:rPr>
                      <w:rFonts w:ascii="Cambria Math" w:eastAsiaTheme="minorEastAsia" w:cs="Times New Roman"/>
                      <w:sz w:val="24"/>
                      <w:szCs w:val="24"/>
                    </w:rPr>
                    <m:t>=</m:t>
                  </m:r>
                  <m:r>
                    <w:rPr>
                      <w:rFonts w:ascii="Cambria Math" w:eastAsiaTheme="minorEastAsia" w:cs="Times New Roman"/>
                      <w:sz w:val="24"/>
                      <w:szCs w:val="24"/>
                    </w:rPr>
                    <m:t>-</m:t>
                  </m:r>
                  <m:r>
                    <m:rPr>
                      <m:sty m:val="bi"/>
                    </m:rPr>
                    <w:rPr>
                      <w:rFonts w:ascii="Cambria Math" w:eastAsiaTheme="minorEastAsia" w:cs="Times New Roman"/>
                      <w:sz w:val="24"/>
                      <w:szCs w:val="24"/>
                    </w:rPr>
                    <m:t>0</m:t>
                  </m:r>
                  <m:r>
                    <w:rPr>
                      <w:rFonts w:ascii="Cambria Math" w:eastAsiaTheme="minorEastAsia" w:cs="Times New Roman"/>
                      <w:sz w:val="24"/>
                      <w:szCs w:val="24"/>
                    </w:rPr>
                    <m:t>,</m:t>
                  </m:r>
                  <m:r>
                    <m:rPr>
                      <m:sty m:val="bi"/>
                    </m:rPr>
                    <w:rPr>
                      <w:rFonts w:ascii="Cambria Math" w:eastAsiaTheme="minorEastAsia" w:cs="Times New Roman"/>
                      <w:sz w:val="24"/>
                      <w:szCs w:val="24"/>
                    </w:rPr>
                    <m:t>78</m:t>
                  </m:r>
                </m:oMath>
              </m:oMathPara>
            </w:del>
          </w:p>
          <w:p w14:paraId="6CD0D079" w14:textId="57043E14" w:rsidR="008D1CB8" w:rsidRPr="00A71A71" w:rsidDel="00BA79DF" w:rsidRDefault="008D1CB8" w:rsidP="00BA79DF">
            <w:pPr>
              <w:pStyle w:val="Ttulo2"/>
              <w:spacing w:before="240" w:after="240"/>
              <w:rPr>
                <w:del w:id="2083" w:author="Adriana Andrade" w:date="2020-06-05T16:30:00Z"/>
                <w:rFonts w:eastAsiaTheme="minorEastAsia" w:cs="Times New Roman"/>
                <w:sz w:val="24"/>
                <w:szCs w:val="24"/>
              </w:rPr>
              <w:pPrChange w:id="2084" w:author="Adriana Andrade" w:date="2020-06-05T16:30:00Z">
                <w:pPr>
                  <w:tabs>
                    <w:tab w:val="left" w:pos="6311"/>
                  </w:tabs>
                  <w:jc w:val="both"/>
                </w:pPr>
              </w:pPrChange>
            </w:pPr>
          </w:p>
        </w:tc>
      </w:tr>
    </w:tbl>
    <w:p w14:paraId="5D95A4C7" w14:textId="03A15844" w:rsidR="005C0F6B" w:rsidDel="00BA79DF" w:rsidRDefault="005C0F6B" w:rsidP="00BA79DF">
      <w:pPr>
        <w:pStyle w:val="Ttulo2"/>
        <w:spacing w:before="240" w:after="240"/>
        <w:rPr>
          <w:del w:id="2085" w:author="Adriana Andrade" w:date="2020-06-05T16:30:00Z"/>
          <w:rFonts w:eastAsiaTheme="minorEastAsia"/>
          <w:sz w:val="24"/>
          <w:szCs w:val="24"/>
        </w:rPr>
        <w:pPrChange w:id="2086" w:author="Adriana Andrade" w:date="2020-06-05T16:30:00Z">
          <w:pPr>
            <w:spacing w:after="0" w:line="240" w:lineRule="auto"/>
            <w:jc w:val="both"/>
          </w:pPr>
        </w:pPrChange>
      </w:pPr>
    </w:p>
    <w:p w14:paraId="50DF576F" w14:textId="5FC3CC11" w:rsidR="009254AC" w:rsidDel="00BA79DF" w:rsidRDefault="009254AC" w:rsidP="00BA79DF">
      <w:pPr>
        <w:pStyle w:val="Ttulo2"/>
        <w:spacing w:before="240" w:after="240"/>
        <w:rPr>
          <w:del w:id="2087" w:author="Adriana Andrade" w:date="2020-06-05T16:30:00Z"/>
          <w:rFonts w:eastAsiaTheme="minorEastAsia"/>
          <w:sz w:val="24"/>
          <w:szCs w:val="24"/>
        </w:rPr>
        <w:pPrChange w:id="2088" w:author="Adriana Andrade" w:date="2020-06-05T16:30:00Z">
          <w:pPr>
            <w:spacing w:after="0" w:line="240" w:lineRule="auto"/>
            <w:jc w:val="both"/>
          </w:pPr>
        </w:pPrChange>
      </w:pPr>
    </w:p>
    <w:p w14:paraId="232A21CE" w14:textId="75789E2F" w:rsidR="009254AC" w:rsidDel="00BA79DF" w:rsidRDefault="009254AC" w:rsidP="00BA79DF">
      <w:pPr>
        <w:pStyle w:val="Ttulo2"/>
        <w:spacing w:before="240" w:after="240"/>
        <w:rPr>
          <w:del w:id="2089" w:author="Adriana Andrade" w:date="2020-06-05T16:30:00Z"/>
          <w:rFonts w:eastAsiaTheme="minorEastAsia"/>
          <w:sz w:val="24"/>
          <w:szCs w:val="24"/>
        </w:rPr>
        <w:pPrChange w:id="2090" w:author="Adriana Andrade" w:date="2020-06-05T16:30:00Z">
          <w:pPr>
            <w:spacing w:after="0" w:line="240" w:lineRule="auto"/>
            <w:jc w:val="both"/>
          </w:pPr>
        </w:pPrChange>
      </w:pPr>
    </w:p>
    <w:p w14:paraId="225FA591" w14:textId="2F597480" w:rsidR="009254AC" w:rsidDel="00BA79DF" w:rsidRDefault="009254AC" w:rsidP="00BA79DF">
      <w:pPr>
        <w:pStyle w:val="Ttulo2"/>
        <w:spacing w:before="240" w:after="240"/>
        <w:rPr>
          <w:del w:id="2091" w:author="Adriana Andrade" w:date="2020-06-05T16:30:00Z"/>
          <w:rFonts w:eastAsiaTheme="minorEastAsia"/>
          <w:sz w:val="24"/>
          <w:szCs w:val="24"/>
        </w:rPr>
        <w:pPrChange w:id="2092" w:author="Adriana Andrade" w:date="2020-06-05T16:30:00Z">
          <w:pPr>
            <w:spacing w:after="0" w:line="240" w:lineRule="auto"/>
            <w:jc w:val="both"/>
          </w:pPr>
        </w:pPrChange>
      </w:pPr>
    </w:p>
    <w:p w14:paraId="4A5F7B53" w14:textId="15D71D0E" w:rsidR="009254AC" w:rsidDel="00BA79DF" w:rsidRDefault="009254AC" w:rsidP="00BA79DF">
      <w:pPr>
        <w:pStyle w:val="Ttulo2"/>
        <w:spacing w:before="240" w:after="240"/>
        <w:rPr>
          <w:del w:id="2093" w:author="Adriana Andrade" w:date="2020-06-05T16:30:00Z"/>
          <w:rFonts w:eastAsiaTheme="minorEastAsia"/>
          <w:sz w:val="24"/>
          <w:szCs w:val="24"/>
        </w:rPr>
        <w:pPrChange w:id="2094" w:author="Adriana Andrade" w:date="2020-06-05T16:30:00Z">
          <w:pPr>
            <w:spacing w:after="0" w:line="240" w:lineRule="auto"/>
            <w:jc w:val="both"/>
          </w:pPr>
        </w:pPrChange>
      </w:pPr>
    </w:p>
    <w:p w14:paraId="4C0AFC36" w14:textId="788271A8" w:rsidR="009254AC" w:rsidDel="00BA79DF" w:rsidRDefault="009254AC" w:rsidP="00BA79DF">
      <w:pPr>
        <w:pStyle w:val="Ttulo2"/>
        <w:spacing w:before="240" w:after="240"/>
        <w:rPr>
          <w:del w:id="2095" w:author="Adriana Andrade" w:date="2020-06-05T16:30:00Z"/>
          <w:rFonts w:eastAsiaTheme="minorEastAsia"/>
          <w:sz w:val="24"/>
          <w:szCs w:val="24"/>
        </w:rPr>
        <w:pPrChange w:id="2096" w:author="Adriana Andrade" w:date="2020-06-05T16:30:00Z">
          <w:pPr>
            <w:spacing w:after="0" w:line="240" w:lineRule="auto"/>
            <w:jc w:val="both"/>
          </w:pPr>
        </w:pPrChange>
      </w:pPr>
    </w:p>
    <w:p w14:paraId="5C7A9462" w14:textId="3F4F367D" w:rsidR="009254AC" w:rsidDel="00BA79DF" w:rsidRDefault="009254AC" w:rsidP="00BA79DF">
      <w:pPr>
        <w:pStyle w:val="Ttulo2"/>
        <w:spacing w:before="240" w:after="240"/>
        <w:rPr>
          <w:del w:id="2097" w:author="Adriana Andrade" w:date="2020-06-05T16:30:00Z"/>
          <w:rFonts w:eastAsiaTheme="minorEastAsia"/>
          <w:sz w:val="24"/>
          <w:szCs w:val="24"/>
        </w:rPr>
        <w:pPrChange w:id="2098" w:author="Adriana Andrade" w:date="2020-06-05T16:30:00Z">
          <w:pPr>
            <w:spacing w:after="0" w:line="240" w:lineRule="auto"/>
            <w:jc w:val="both"/>
          </w:pPr>
        </w:pPrChange>
      </w:pPr>
    </w:p>
    <w:p w14:paraId="659B5B9A" w14:textId="5CEA2802" w:rsidR="009254AC" w:rsidDel="00BA79DF" w:rsidRDefault="009254AC" w:rsidP="00BA79DF">
      <w:pPr>
        <w:pStyle w:val="Ttulo2"/>
        <w:spacing w:before="240" w:after="240"/>
        <w:rPr>
          <w:del w:id="2099" w:author="Adriana Andrade" w:date="2020-06-05T16:30:00Z"/>
          <w:rFonts w:eastAsiaTheme="minorEastAsia"/>
          <w:sz w:val="24"/>
          <w:szCs w:val="24"/>
        </w:rPr>
        <w:pPrChange w:id="2100" w:author="Adriana Andrade" w:date="2020-06-05T16:30:00Z">
          <w:pPr>
            <w:spacing w:after="0" w:line="240" w:lineRule="auto"/>
            <w:jc w:val="both"/>
          </w:pPr>
        </w:pPrChange>
      </w:pPr>
    </w:p>
    <w:p w14:paraId="14160148" w14:textId="1E0DC353" w:rsidR="009254AC" w:rsidDel="00BA79DF" w:rsidRDefault="009254AC" w:rsidP="00BA79DF">
      <w:pPr>
        <w:pStyle w:val="Ttulo2"/>
        <w:spacing w:before="240" w:after="240"/>
        <w:rPr>
          <w:del w:id="2101" w:author="Adriana Andrade" w:date="2020-06-05T16:30:00Z"/>
          <w:rFonts w:eastAsiaTheme="minorEastAsia"/>
          <w:sz w:val="24"/>
          <w:szCs w:val="24"/>
        </w:rPr>
        <w:pPrChange w:id="2102" w:author="Adriana Andrade" w:date="2020-06-05T16:30:00Z">
          <w:pPr>
            <w:spacing w:after="0" w:line="240" w:lineRule="auto"/>
            <w:jc w:val="both"/>
          </w:pPr>
        </w:pPrChange>
      </w:pPr>
    </w:p>
    <w:p w14:paraId="2B3BF4EF" w14:textId="110AFE87" w:rsidR="009254AC" w:rsidDel="00BA79DF" w:rsidRDefault="009254AC" w:rsidP="00BA79DF">
      <w:pPr>
        <w:pStyle w:val="Ttulo2"/>
        <w:spacing w:before="240" w:after="240"/>
        <w:rPr>
          <w:del w:id="2103" w:author="Adriana Andrade" w:date="2020-06-05T16:30:00Z"/>
          <w:rFonts w:eastAsiaTheme="minorEastAsia"/>
          <w:sz w:val="24"/>
          <w:szCs w:val="24"/>
        </w:rPr>
        <w:pPrChange w:id="2104" w:author="Adriana Andrade" w:date="2020-06-05T16:30:00Z">
          <w:pPr>
            <w:spacing w:after="0" w:line="240" w:lineRule="auto"/>
            <w:jc w:val="both"/>
          </w:pPr>
        </w:pPrChange>
      </w:pPr>
    </w:p>
    <w:p w14:paraId="36303D22" w14:textId="6DD33D6F" w:rsidR="009254AC" w:rsidDel="00BA79DF" w:rsidRDefault="009254AC" w:rsidP="00BA79DF">
      <w:pPr>
        <w:pStyle w:val="Ttulo2"/>
        <w:spacing w:before="240" w:after="240"/>
        <w:rPr>
          <w:del w:id="2105" w:author="Adriana Andrade" w:date="2020-06-05T16:30:00Z"/>
          <w:rFonts w:eastAsiaTheme="minorEastAsia"/>
          <w:sz w:val="24"/>
          <w:szCs w:val="24"/>
        </w:rPr>
        <w:pPrChange w:id="2106" w:author="Adriana Andrade" w:date="2020-06-05T16:30:00Z">
          <w:pPr>
            <w:spacing w:after="0" w:line="240" w:lineRule="auto"/>
            <w:jc w:val="both"/>
          </w:pPr>
        </w:pPrChange>
      </w:pPr>
    </w:p>
    <w:p w14:paraId="73A5FFB0" w14:textId="5BE8B499" w:rsidR="009254AC" w:rsidDel="00BA79DF" w:rsidRDefault="009254AC" w:rsidP="00BA79DF">
      <w:pPr>
        <w:pStyle w:val="Ttulo2"/>
        <w:spacing w:before="240" w:after="240"/>
        <w:rPr>
          <w:del w:id="2107" w:author="Adriana Andrade" w:date="2020-06-05T16:30:00Z"/>
          <w:rFonts w:eastAsiaTheme="minorEastAsia"/>
          <w:sz w:val="24"/>
          <w:szCs w:val="24"/>
        </w:rPr>
        <w:pPrChange w:id="2108" w:author="Adriana Andrade" w:date="2020-06-05T16:30:00Z">
          <w:pPr>
            <w:spacing w:after="0" w:line="240" w:lineRule="auto"/>
            <w:jc w:val="both"/>
          </w:pPr>
        </w:pPrChange>
      </w:pPr>
    </w:p>
    <w:p w14:paraId="424F07EF" w14:textId="0965335E" w:rsidR="009254AC" w:rsidDel="00BA79DF" w:rsidRDefault="009254AC" w:rsidP="00BA79DF">
      <w:pPr>
        <w:pStyle w:val="Ttulo2"/>
        <w:spacing w:before="240" w:after="240"/>
        <w:rPr>
          <w:del w:id="2109" w:author="Adriana Andrade" w:date="2020-06-05T16:30:00Z"/>
          <w:rFonts w:eastAsiaTheme="minorEastAsia"/>
          <w:sz w:val="24"/>
          <w:szCs w:val="24"/>
        </w:rPr>
        <w:pPrChange w:id="2110" w:author="Adriana Andrade" w:date="2020-06-05T16:30:00Z">
          <w:pPr>
            <w:spacing w:after="0" w:line="240" w:lineRule="auto"/>
            <w:jc w:val="both"/>
          </w:pPr>
        </w:pPrChange>
      </w:pPr>
    </w:p>
    <w:p w14:paraId="6CF0458C" w14:textId="0A705234" w:rsidR="009254AC" w:rsidDel="00BA79DF" w:rsidRDefault="009254AC" w:rsidP="00BA79DF">
      <w:pPr>
        <w:pStyle w:val="Ttulo2"/>
        <w:spacing w:before="240" w:after="240"/>
        <w:rPr>
          <w:del w:id="2111" w:author="Adriana Andrade" w:date="2020-06-05T16:30:00Z"/>
          <w:rFonts w:eastAsiaTheme="minorEastAsia"/>
          <w:sz w:val="24"/>
          <w:szCs w:val="24"/>
        </w:rPr>
        <w:pPrChange w:id="2112" w:author="Adriana Andrade" w:date="2020-06-05T16:30:00Z">
          <w:pPr>
            <w:spacing w:after="0" w:line="240" w:lineRule="auto"/>
            <w:jc w:val="both"/>
          </w:pPr>
        </w:pPrChange>
      </w:pPr>
    </w:p>
    <w:p w14:paraId="58A8F103" w14:textId="120E3916" w:rsidR="009254AC" w:rsidDel="00BA79DF" w:rsidRDefault="009254AC" w:rsidP="00BA79DF">
      <w:pPr>
        <w:pStyle w:val="Ttulo2"/>
        <w:spacing w:before="240" w:after="240"/>
        <w:rPr>
          <w:del w:id="2113" w:author="Adriana Andrade" w:date="2020-06-05T16:30:00Z"/>
          <w:rFonts w:eastAsiaTheme="minorEastAsia"/>
          <w:sz w:val="24"/>
          <w:szCs w:val="24"/>
        </w:rPr>
        <w:pPrChange w:id="2114" w:author="Adriana Andrade" w:date="2020-06-05T16:30:00Z">
          <w:pPr>
            <w:spacing w:after="0" w:line="240" w:lineRule="auto"/>
            <w:jc w:val="both"/>
          </w:pPr>
        </w:pPrChange>
      </w:pPr>
    </w:p>
    <w:p w14:paraId="6432E252" w14:textId="46B0AA34" w:rsidR="009254AC" w:rsidDel="00BA79DF" w:rsidRDefault="009254AC" w:rsidP="00BA79DF">
      <w:pPr>
        <w:pStyle w:val="Ttulo2"/>
        <w:spacing w:before="240" w:after="240"/>
        <w:rPr>
          <w:del w:id="2115" w:author="Adriana Andrade" w:date="2020-06-05T16:30:00Z"/>
          <w:rFonts w:eastAsiaTheme="minorEastAsia"/>
          <w:sz w:val="24"/>
          <w:szCs w:val="24"/>
        </w:rPr>
        <w:pPrChange w:id="2116" w:author="Adriana Andrade" w:date="2020-06-05T16:30:00Z">
          <w:pPr>
            <w:spacing w:after="0" w:line="240" w:lineRule="auto"/>
            <w:jc w:val="both"/>
          </w:pPr>
        </w:pPrChange>
      </w:pPr>
    </w:p>
    <w:p w14:paraId="0F2142A7" w14:textId="027E62FD" w:rsidR="009254AC" w:rsidDel="00BA79DF" w:rsidRDefault="009254AC" w:rsidP="00BA79DF">
      <w:pPr>
        <w:pStyle w:val="Ttulo2"/>
        <w:spacing w:before="240" w:after="240"/>
        <w:rPr>
          <w:del w:id="2117" w:author="Adriana Andrade" w:date="2020-06-05T16:30:00Z"/>
          <w:rFonts w:eastAsiaTheme="minorEastAsia"/>
          <w:sz w:val="24"/>
          <w:szCs w:val="24"/>
        </w:rPr>
        <w:pPrChange w:id="2118" w:author="Adriana Andrade" w:date="2020-06-05T16:30:00Z">
          <w:pPr>
            <w:spacing w:after="0" w:line="240" w:lineRule="auto"/>
            <w:jc w:val="both"/>
          </w:pPr>
        </w:pPrChange>
      </w:pPr>
    </w:p>
    <w:p w14:paraId="0A06B280" w14:textId="45A82C12" w:rsidR="009254AC" w:rsidDel="00BA79DF" w:rsidRDefault="009254AC" w:rsidP="00BA79DF">
      <w:pPr>
        <w:pStyle w:val="Ttulo2"/>
        <w:spacing w:before="240" w:after="240"/>
        <w:rPr>
          <w:del w:id="2119" w:author="Adriana Andrade" w:date="2020-06-05T16:30:00Z"/>
          <w:rFonts w:eastAsiaTheme="minorEastAsia"/>
          <w:sz w:val="24"/>
          <w:szCs w:val="24"/>
        </w:rPr>
        <w:pPrChange w:id="2120" w:author="Adriana Andrade" w:date="2020-06-05T16:30:00Z">
          <w:pPr>
            <w:spacing w:after="0" w:line="240" w:lineRule="auto"/>
            <w:jc w:val="both"/>
          </w:pPr>
        </w:pPrChange>
      </w:pPr>
    </w:p>
    <w:p w14:paraId="3DFA83F5" w14:textId="77777777" w:rsidR="009254AC" w:rsidRDefault="009254AC" w:rsidP="00120186">
      <w:pPr>
        <w:spacing w:after="0" w:line="240" w:lineRule="auto"/>
        <w:jc w:val="both"/>
        <w:rPr>
          <w:rFonts w:eastAsiaTheme="minorEastAsia"/>
          <w:sz w:val="24"/>
          <w:szCs w:val="24"/>
        </w:rPr>
      </w:pPr>
    </w:p>
    <w:p w14:paraId="4EA53554" w14:textId="77777777" w:rsidR="009254AC" w:rsidRDefault="009254AC" w:rsidP="00120186">
      <w:pPr>
        <w:spacing w:after="0" w:line="240" w:lineRule="auto"/>
        <w:jc w:val="both"/>
        <w:rPr>
          <w:rFonts w:eastAsiaTheme="minorEastAsia"/>
          <w:sz w:val="24"/>
          <w:szCs w:val="24"/>
        </w:rPr>
      </w:pPr>
    </w:p>
    <w:sectPr w:rsidR="009254AC" w:rsidSect="00850F19">
      <w:headerReference w:type="default" r:id="rId37"/>
      <w:footerReference w:type="default" r:id="rId38"/>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1457C8" w14:textId="77777777" w:rsidR="001256FE" w:rsidRDefault="001256FE" w:rsidP="00850F19">
      <w:pPr>
        <w:spacing w:after="0" w:line="240" w:lineRule="auto"/>
      </w:pPr>
      <w:r>
        <w:separator/>
      </w:r>
    </w:p>
  </w:endnote>
  <w:endnote w:type="continuationSeparator" w:id="0">
    <w:p w14:paraId="5EBDCFFB" w14:textId="77777777" w:rsidR="001256FE" w:rsidRDefault="001256FE" w:rsidP="00850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0" w:type="auto"/>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9944CB" w14:paraId="78750392" w14:textId="77777777" w:rsidTr="00EE766A">
      <w:tc>
        <w:tcPr>
          <w:tcW w:w="8644" w:type="dxa"/>
        </w:tcPr>
        <w:p w14:paraId="5C59B4AC" w14:textId="77777777" w:rsidR="009944CB" w:rsidRDefault="009944CB">
          <w:pPr>
            <w:pStyle w:val="Rodap"/>
          </w:pPr>
        </w:p>
      </w:tc>
    </w:tr>
  </w:tbl>
  <w:p w14:paraId="3C16F71E" w14:textId="77777777" w:rsidR="009944CB" w:rsidRDefault="009944C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4E845A" w14:textId="77777777" w:rsidR="001256FE" w:rsidRDefault="001256FE" w:rsidP="00850F19">
      <w:pPr>
        <w:spacing w:after="0" w:line="240" w:lineRule="auto"/>
      </w:pPr>
      <w:r>
        <w:separator/>
      </w:r>
    </w:p>
  </w:footnote>
  <w:footnote w:type="continuationSeparator" w:id="0">
    <w:p w14:paraId="611B0EC8" w14:textId="77777777" w:rsidR="001256FE" w:rsidRDefault="001256FE" w:rsidP="00850F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32214289"/>
      <w:docPartObj>
        <w:docPartGallery w:val="Page Numbers (Top of Page)"/>
        <w:docPartUnique/>
      </w:docPartObj>
    </w:sdtPr>
    <w:sdtContent>
      <w:p w14:paraId="7D783ED8" w14:textId="77777777" w:rsidR="009944CB" w:rsidRDefault="009944CB">
        <w:pPr>
          <w:pStyle w:val="Cabealho"/>
          <w:jc w:val="right"/>
        </w:pPr>
        <w:r>
          <w:fldChar w:fldCharType="begin"/>
        </w:r>
        <w:r>
          <w:instrText xml:space="preserve"> PAGE   \* MERGEFORMAT </w:instrText>
        </w:r>
        <w:r>
          <w:fldChar w:fldCharType="separate"/>
        </w:r>
        <w:r w:rsidR="00BA79DF">
          <w:rPr>
            <w:noProof/>
          </w:rPr>
          <w:t>48</w:t>
        </w:r>
        <w:r>
          <w:rPr>
            <w:noProof/>
          </w:rPr>
          <w:fldChar w:fldCharType="end"/>
        </w:r>
      </w:p>
    </w:sdtContent>
  </w:sdt>
  <w:tbl>
    <w:tblPr>
      <w:tblStyle w:val="Tabelacomgrade"/>
      <w:tblW w:w="0" w:type="auto"/>
      <w:tblBorders>
        <w:top w:val="single" w:sz="36"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9944CB" w14:paraId="437398D5" w14:textId="77777777" w:rsidTr="00717B4A">
      <w:tc>
        <w:tcPr>
          <w:tcW w:w="8644" w:type="dxa"/>
          <w:tcBorders>
            <w:top w:val="single" w:sz="12" w:space="0" w:color="auto"/>
          </w:tcBorders>
        </w:tcPr>
        <w:p w14:paraId="090FEFEA" w14:textId="77777777" w:rsidR="009944CB" w:rsidRDefault="009944CB">
          <w:pPr>
            <w:pStyle w:val="Cabealho"/>
          </w:pPr>
        </w:p>
      </w:tc>
    </w:tr>
  </w:tbl>
  <w:p w14:paraId="44BAFF64" w14:textId="77777777" w:rsidR="009944CB" w:rsidRDefault="009944C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A71"/>
    <w:multiLevelType w:val="hybridMultilevel"/>
    <w:tmpl w:val="6302D93C"/>
    <w:lvl w:ilvl="0" w:tplc="0416000F">
      <w:start w:val="1"/>
      <w:numFmt w:val="decimal"/>
      <w:lvlText w:val="%1."/>
      <w:lvlJc w:val="left"/>
      <w:pPr>
        <w:ind w:left="915" w:hanging="360"/>
      </w:pPr>
    </w:lvl>
    <w:lvl w:ilvl="1" w:tplc="04160019" w:tentative="1">
      <w:start w:val="1"/>
      <w:numFmt w:val="lowerLetter"/>
      <w:lvlText w:val="%2."/>
      <w:lvlJc w:val="left"/>
      <w:pPr>
        <w:ind w:left="1635" w:hanging="360"/>
      </w:pPr>
    </w:lvl>
    <w:lvl w:ilvl="2" w:tplc="0416001B" w:tentative="1">
      <w:start w:val="1"/>
      <w:numFmt w:val="lowerRoman"/>
      <w:lvlText w:val="%3."/>
      <w:lvlJc w:val="right"/>
      <w:pPr>
        <w:ind w:left="2355" w:hanging="180"/>
      </w:pPr>
    </w:lvl>
    <w:lvl w:ilvl="3" w:tplc="0416000F" w:tentative="1">
      <w:start w:val="1"/>
      <w:numFmt w:val="decimal"/>
      <w:lvlText w:val="%4."/>
      <w:lvlJc w:val="left"/>
      <w:pPr>
        <w:ind w:left="3075" w:hanging="360"/>
      </w:pPr>
    </w:lvl>
    <w:lvl w:ilvl="4" w:tplc="04160019" w:tentative="1">
      <w:start w:val="1"/>
      <w:numFmt w:val="lowerLetter"/>
      <w:lvlText w:val="%5."/>
      <w:lvlJc w:val="left"/>
      <w:pPr>
        <w:ind w:left="3795" w:hanging="360"/>
      </w:pPr>
    </w:lvl>
    <w:lvl w:ilvl="5" w:tplc="0416001B" w:tentative="1">
      <w:start w:val="1"/>
      <w:numFmt w:val="lowerRoman"/>
      <w:lvlText w:val="%6."/>
      <w:lvlJc w:val="right"/>
      <w:pPr>
        <w:ind w:left="4515" w:hanging="180"/>
      </w:pPr>
    </w:lvl>
    <w:lvl w:ilvl="6" w:tplc="0416000F" w:tentative="1">
      <w:start w:val="1"/>
      <w:numFmt w:val="decimal"/>
      <w:lvlText w:val="%7."/>
      <w:lvlJc w:val="left"/>
      <w:pPr>
        <w:ind w:left="5235" w:hanging="360"/>
      </w:pPr>
    </w:lvl>
    <w:lvl w:ilvl="7" w:tplc="04160019" w:tentative="1">
      <w:start w:val="1"/>
      <w:numFmt w:val="lowerLetter"/>
      <w:lvlText w:val="%8."/>
      <w:lvlJc w:val="left"/>
      <w:pPr>
        <w:ind w:left="5955" w:hanging="360"/>
      </w:pPr>
    </w:lvl>
    <w:lvl w:ilvl="8" w:tplc="0416001B" w:tentative="1">
      <w:start w:val="1"/>
      <w:numFmt w:val="lowerRoman"/>
      <w:lvlText w:val="%9."/>
      <w:lvlJc w:val="right"/>
      <w:pPr>
        <w:ind w:left="6675" w:hanging="180"/>
      </w:pPr>
    </w:lvl>
  </w:abstractNum>
  <w:abstractNum w:abstractNumId="1">
    <w:nsid w:val="0043385C"/>
    <w:multiLevelType w:val="hybridMultilevel"/>
    <w:tmpl w:val="C6449C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1CB6DE1"/>
    <w:multiLevelType w:val="hybridMultilevel"/>
    <w:tmpl w:val="4C942AFA"/>
    <w:lvl w:ilvl="0" w:tplc="04160001">
      <w:start w:val="1"/>
      <w:numFmt w:val="bullet"/>
      <w:lvlText w:val=""/>
      <w:lvlJc w:val="left"/>
      <w:pPr>
        <w:ind w:left="720" w:hanging="360"/>
      </w:pPr>
      <w:rPr>
        <w:rFonts w:ascii="Symbol" w:hAnsi="Symbol" w:hint="default"/>
      </w:rPr>
    </w:lvl>
    <w:lvl w:ilvl="1" w:tplc="C0AE7F92">
      <w:start w:val="1"/>
      <w:numFmt w:val="lowerLetter"/>
      <w:lvlText w:val="%2)"/>
      <w:lvlJc w:val="left"/>
      <w:pPr>
        <w:ind w:left="1440" w:hanging="360"/>
      </w:pPr>
      <w:rPr>
        <w:rFonts w:hint="default"/>
        <w:b/>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4B82846"/>
    <w:multiLevelType w:val="hybridMultilevel"/>
    <w:tmpl w:val="972CF5A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06FA6480"/>
    <w:multiLevelType w:val="hybridMultilevel"/>
    <w:tmpl w:val="3842C6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07711D09"/>
    <w:multiLevelType w:val="hybridMultilevel"/>
    <w:tmpl w:val="388843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08EF5E29"/>
    <w:multiLevelType w:val="hybridMultilevel"/>
    <w:tmpl w:val="0BCCF7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09095EC6"/>
    <w:multiLevelType w:val="hybridMultilevel"/>
    <w:tmpl w:val="DC0A01EE"/>
    <w:lvl w:ilvl="0" w:tplc="1D72ED22">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0A71462A"/>
    <w:multiLevelType w:val="hybridMultilevel"/>
    <w:tmpl w:val="F7365F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0BAF7052"/>
    <w:multiLevelType w:val="hybridMultilevel"/>
    <w:tmpl w:val="0F5814D2"/>
    <w:lvl w:ilvl="0" w:tplc="00005DF4">
      <w:start w:val="1"/>
      <w:numFmt w:val="lowerRoman"/>
      <w:lvlText w:val="(%1)"/>
      <w:lvlJc w:val="righ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0C4E5024"/>
    <w:multiLevelType w:val="hybridMultilevel"/>
    <w:tmpl w:val="89945BD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0D094BA1"/>
    <w:multiLevelType w:val="hybridMultilevel"/>
    <w:tmpl w:val="6BDC76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0E8D6579"/>
    <w:multiLevelType w:val="hybridMultilevel"/>
    <w:tmpl w:val="4E06A4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0ECE31BC"/>
    <w:multiLevelType w:val="hybridMultilevel"/>
    <w:tmpl w:val="F200B432"/>
    <w:lvl w:ilvl="0" w:tplc="7C6EEF5C">
      <w:start w:val="1"/>
      <w:numFmt w:val="lowerLetter"/>
      <w:lvlText w:val="%1)"/>
      <w:lvlJc w:val="left"/>
      <w:pPr>
        <w:ind w:left="783" w:hanging="360"/>
      </w:pPr>
      <w:rPr>
        <w:b/>
      </w:r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14">
    <w:nsid w:val="0F462679"/>
    <w:multiLevelType w:val="hybridMultilevel"/>
    <w:tmpl w:val="3C84E3F8"/>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112C733C"/>
    <w:multiLevelType w:val="hybridMultilevel"/>
    <w:tmpl w:val="4002F9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13746D58"/>
    <w:multiLevelType w:val="hybridMultilevel"/>
    <w:tmpl w:val="155A9F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137B0CD6"/>
    <w:multiLevelType w:val="hybridMultilevel"/>
    <w:tmpl w:val="1A580F7C"/>
    <w:lvl w:ilvl="0" w:tplc="B980F574">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14BC1EBF"/>
    <w:multiLevelType w:val="hybridMultilevel"/>
    <w:tmpl w:val="11AEC3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16AC02BF"/>
    <w:multiLevelType w:val="hybridMultilevel"/>
    <w:tmpl w:val="570C0140"/>
    <w:lvl w:ilvl="0" w:tplc="677C6422">
      <w:start w:val="1"/>
      <w:numFmt w:val="decimal"/>
      <w:lvlText w:val="%1."/>
      <w:lvlJc w:val="left"/>
      <w:pPr>
        <w:ind w:left="2340" w:hanging="360"/>
      </w:pPr>
      <w:rPr>
        <w:b/>
      </w:rPr>
    </w:lvl>
    <w:lvl w:ilvl="1" w:tplc="04160019" w:tentative="1">
      <w:start w:val="1"/>
      <w:numFmt w:val="lowerLetter"/>
      <w:lvlText w:val="%2."/>
      <w:lvlJc w:val="left"/>
      <w:pPr>
        <w:ind w:left="3060" w:hanging="360"/>
      </w:pPr>
    </w:lvl>
    <w:lvl w:ilvl="2" w:tplc="0416001B" w:tentative="1">
      <w:start w:val="1"/>
      <w:numFmt w:val="lowerRoman"/>
      <w:lvlText w:val="%3."/>
      <w:lvlJc w:val="right"/>
      <w:pPr>
        <w:ind w:left="3780" w:hanging="180"/>
      </w:pPr>
    </w:lvl>
    <w:lvl w:ilvl="3" w:tplc="0416000F" w:tentative="1">
      <w:start w:val="1"/>
      <w:numFmt w:val="decimal"/>
      <w:lvlText w:val="%4."/>
      <w:lvlJc w:val="left"/>
      <w:pPr>
        <w:ind w:left="4500" w:hanging="360"/>
      </w:pPr>
    </w:lvl>
    <w:lvl w:ilvl="4" w:tplc="04160019" w:tentative="1">
      <w:start w:val="1"/>
      <w:numFmt w:val="lowerLetter"/>
      <w:lvlText w:val="%5."/>
      <w:lvlJc w:val="left"/>
      <w:pPr>
        <w:ind w:left="5220" w:hanging="360"/>
      </w:pPr>
    </w:lvl>
    <w:lvl w:ilvl="5" w:tplc="0416001B" w:tentative="1">
      <w:start w:val="1"/>
      <w:numFmt w:val="lowerRoman"/>
      <w:lvlText w:val="%6."/>
      <w:lvlJc w:val="right"/>
      <w:pPr>
        <w:ind w:left="5940" w:hanging="180"/>
      </w:pPr>
    </w:lvl>
    <w:lvl w:ilvl="6" w:tplc="0416000F" w:tentative="1">
      <w:start w:val="1"/>
      <w:numFmt w:val="decimal"/>
      <w:lvlText w:val="%7."/>
      <w:lvlJc w:val="left"/>
      <w:pPr>
        <w:ind w:left="6660" w:hanging="360"/>
      </w:pPr>
    </w:lvl>
    <w:lvl w:ilvl="7" w:tplc="04160019" w:tentative="1">
      <w:start w:val="1"/>
      <w:numFmt w:val="lowerLetter"/>
      <w:lvlText w:val="%8."/>
      <w:lvlJc w:val="left"/>
      <w:pPr>
        <w:ind w:left="7380" w:hanging="360"/>
      </w:pPr>
    </w:lvl>
    <w:lvl w:ilvl="8" w:tplc="0416001B" w:tentative="1">
      <w:start w:val="1"/>
      <w:numFmt w:val="lowerRoman"/>
      <w:lvlText w:val="%9."/>
      <w:lvlJc w:val="right"/>
      <w:pPr>
        <w:ind w:left="8100" w:hanging="180"/>
      </w:pPr>
    </w:lvl>
  </w:abstractNum>
  <w:abstractNum w:abstractNumId="20">
    <w:nsid w:val="191D11B3"/>
    <w:multiLevelType w:val="hybridMultilevel"/>
    <w:tmpl w:val="4378BDB8"/>
    <w:lvl w:ilvl="0" w:tplc="0416001B">
      <w:start w:val="1"/>
      <w:numFmt w:val="low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19311DF6"/>
    <w:multiLevelType w:val="hybridMultilevel"/>
    <w:tmpl w:val="26A2651C"/>
    <w:lvl w:ilvl="0" w:tplc="CA940DFE">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19B27CF7"/>
    <w:multiLevelType w:val="hybridMultilevel"/>
    <w:tmpl w:val="AC862A6C"/>
    <w:lvl w:ilvl="0" w:tplc="04160017">
      <w:start w:val="1"/>
      <w:numFmt w:val="lowerLetter"/>
      <w:lvlText w:val="%1)"/>
      <w:lvlJc w:val="left"/>
      <w:pPr>
        <w:ind w:left="720" w:hanging="360"/>
      </w:pPr>
    </w:lvl>
    <w:lvl w:ilvl="1" w:tplc="D802680A">
      <w:start w:val="1"/>
      <w:numFmt w:val="lowerLetter"/>
      <w:lvlText w:val="%2)"/>
      <w:lvlJc w:val="left"/>
      <w:pPr>
        <w:ind w:left="1440" w:hanging="360"/>
      </w:pPr>
      <w:rPr>
        <w:b/>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1A2951E5"/>
    <w:multiLevelType w:val="hybridMultilevel"/>
    <w:tmpl w:val="5836A5D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1B972190"/>
    <w:multiLevelType w:val="hybridMultilevel"/>
    <w:tmpl w:val="A7F29E2C"/>
    <w:lvl w:ilvl="0" w:tplc="C0AE7F92">
      <w:start w:val="1"/>
      <w:numFmt w:val="lowerLetter"/>
      <w:lvlText w:val="%1)"/>
      <w:lvlJc w:val="left"/>
      <w:pPr>
        <w:ind w:left="789" w:hanging="360"/>
      </w:pPr>
      <w:rPr>
        <w:rFonts w:hint="default"/>
        <w:b/>
      </w:rPr>
    </w:lvl>
    <w:lvl w:ilvl="1" w:tplc="04160019" w:tentative="1">
      <w:start w:val="1"/>
      <w:numFmt w:val="lowerLetter"/>
      <w:lvlText w:val="%2."/>
      <w:lvlJc w:val="left"/>
      <w:pPr>
        <w:ind w:left="1509" w:hanging="360"/>
      </w:pPr>
    </w:lvl>
    <w:lvl w:ilvl="2" w:tplc="0416001B" w:tentative="1">
      <w:start w:val="1"/>
      <w:numFmt w:val="lowerRoman"/>
      <w:lvlText w:val="%3."/>
      <w:lvlJc w:val="right"/>
      <w:pPr>
        <w:ind w:left="2229" w:hanging="180"/>
      </w:pPr>
    </w:lvl>
    <w:lvl w:ilvl="3" w:tplc="0416000F" w:tentative="1">
      <w:start w:val="1"/>
      <w:numFmt w:val="decimal"/>
      <w:lvlText w:val="%4."/>
      <w:lvlJc w:val="left"/>
      <w:pPr>
        <w:ind w:left="2949" w:hanging="360"/>
      </w:pPr>
    </w:lvl>
    <w:lvl w:ilvl="4" w:tplc="04160019" w:tentative="1">
      <w:start w:val="1"/>
      <w:numFmt w:val="lowerLetter"/>
      <w:lvlText w:val="%5."/>
      <w:lvlJc w:val="left"/>
      <w:pPr>
        <w:ind w:left="3669" w:hanging="360"/>
      </w:pPr>
    </w:lvl>
    <w:lvl w:ilvl="5" w:tplc="0416001B" w:tentative="1">
      <w:start w:val="1"/>
      <w:numFmt w:val="lowerRoman"/>
      <w:lvlText w:val="%6."/>
      <w:lvlJc w:val="right"/>
      <w:pPr>
        <w:ind w:left="4389" w:hanging="180"/>
      </w:pPr>
    </w:lvl>
    <w:lvl w:ilvl="6" w:tplc="0416000F" w:tentative="1">
      <w:start w:val="1"/>
      <w:numFmt w:val="decimal"/>
      <w:lvlText w:val="%7."/>
      <w:lvlJc w:val="left"/>
      <w:pPr>
        <w:ind w:left="5109" w:hanging="360"/>
      </w:pPr>
    </w:lvl>
    <w:lvl w:ilvl="7" w:tplc="04160019" w:tentative="1">
      <w:start w:val="1"/>
      <w:numFmt w:val="lowerLetter"/>
      <w:lvlText w:val="%8."/>
      <w:lvlJc w:val="left"/>
      <w:pPr>
        <w:ind w:left="5829" w:hanging="360"/>
      </w:pPr>
    </w:lvl>
    <w:lvl w:ilvl="8" w:tplc="0416001B" w:tentative="1">
      <w:start w:val="1"/>
      <w:numFmt w:val="lowerRoman"/>
      <w:lvlText w:val="%9."/>
      <w:lvlJc w:val="right"/>
      <w:pPr>
        <w:ind w:left="6549" w:hanging="180"/>
      </w:pPr>
    </w:lvl>
  </w:abstractNum>
  <w:abstractNum w:abstractNumId="25">
    <w:nsid w:val="20371467"/>
    <w:multiLevelType w:val="hybridMultilevel"/>
    <w:tmpl w:val="3A0EB99C"/>
    <w:lvl w:ilvl="0" w:tplc="3BCEB600">
      <w:start w:val="1"/>
      <w:numFmt w:val="lowerLetter"/>
      <w:lvlText w:val="%1)"/>
      <w:lvlJc w:val="left"/>
      <w:pPr>
        <w:ind w:left="720" w:hanging="360"/>
      </w:pPr>
      <w:rPr>
        <w:b/>
      </w:r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26">
    <w:nsid w:val="21D802A4"/>
    <w:multiLevelType w:val="hybridMultilevel"/>
    <w:tmpl w:val="FECEDD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249342E6"/>
    <w:multiLevelType w:val="hybridMultilevel"/>
    <w:tmpl w:val="87AA2C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25E14F9B"/>
    <w:multiLevelType w:val="hybridMultilevel"/>
    <w:tmpl w:val="CDDAC2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25EE4597"/>
    <w:multiLevelType w:val="hybridMultilevel"/>
    <w:tmpl w:val="C8805710"/>
    <w:lvl w:ilvl="0" w:tplc="CC2C30EC">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284068AD"/>
    <w:multiLevelType w:val="hybridMultilevel"/>
    <w:tmpl w:val="D0BAF6EE"/>
    <w:lvl w:ilvl="0" w:tplc="04160017">
      <w:start w:val="1"/>
      <w:numFmt w:val="lowerLetter"/>
      <w:lvlText w:val="%1)"/>
      <w:lvlJc w:val="left"/>
      <w:pPr>
        <w:ind w:left="720" w:hanging="360"/>
      </w:pPr>
    </w:lvl>
    <w:lvl w:ilvl="1" w:tplc="A58C7C00">
      <w:start w:val="1"/>
      <w:numFmt w:val="lowerLetter"/>
      <w:lvlText w:val="(%2)"/>
      <w:lvlJc w:val="left"/>
      <w:pPr>
        <w:ind w:left="1440" w:hanging="360"/>
      </w:pPr>
      <w:rPr>
        <w:rFonts w:hint="default"/>
        <w:b/>
      </w:rPr>
    </w:lvl>
    <w:lvl w:ilvl="2" w:tplc="D49E66D8">
      <w:start w:val="1"/>
      <w:numFmt w:val="decimal"/>
      <w:lvlText w:val="%3."/>
      <w:lvlJc w:val="left"/>
      <w:pPr>
        <w:ind w:left="2340" w:hanging="36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29585DC2"/>
    <w:multiLevelType w:val="hybridMultilevel"/>
    <w:tmpl w:val="53CE9E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2AA95C1B"/>
    <w:multiLevelType w:val="hybridMultilevel"/>
    <w:tmpl w:val="7EB8F19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3">
    <w:nsid w:val="2BD36A69"/>
    <w:multiLevelType w:val="hybridMultilevel"/>
    <w:tmpl w:val="59602422"/>
    <w:lvl w:ilvl="0" w:tplc="0416001B">
      <w:start w:val="1"/>
      <w:numFmt w:val="lowerRoman"/>
      <w:lvlText w:val="%1."/>
      <w:lvlJc w:val="right"/>
      <w:pPr>
        <w:ind w:left="720" w:hanging="360"/>
      </w:pPr>
    </w:lvl>
    <w:lvl w:ilvl="1" w:tplc="B6E86DCC">
      <w:start w:val="1"/>
      <w:numFmt w:val="lowerLetter"/>
      <w:lvlText w:val="%2)"/>
      <w:lvlJc w:val="lef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nsid w:val="2F354042"/>
    <w:multiLevelType w:val="hybridMultilevel"/>
    <w:tmpl w:val="CC92B33E"/>
    <w:lvl w:ilvl="0" w:tplc="A1C461AE">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2FE63812"/>
    <w:multiLevelType w:val="hybridMultilevel"/>
    <w:tmpl w:val="2E2A79D8"/>
    <w:lvl w:ilvl="0" w:tplc="D552626E">
      <w:start w:val="1"/>
      <w:numFmt w:val="decimal"/>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2FF33692"/>
    <w:multiLevelType w:val="hybridMultilevel"/>
    <w:tmpl w:val="E5F0D93E"/>
    <w:lvl w:ilvl="0" w:tplc="AAD40876">
      <w:start w:val="2"/>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nsid w:val="309339C8"/>
    <w:multiLevelType w:val="hybridMultilevel"/>
    <w:tmpl w:val="E4506B86"/>
    <w:lvl w:ilvl="0" w:tplc="5D9CB124">
      <w:start w:val="2"/>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nsid w:val="30F4401F"/>
    <w:multiLevelType w:val="hybridMultilevel"/>
    <w:tmpl w:val="88F0DE6C"/>
    <w:lvl w:ilvl="0" w:tplc="930EFAA8">
      <w:start w:val="1"/>
      <w:numFmt w:val="lowerRoman"/>
      <w:lvlText w:val="(%1)"/>
      <w:lvlJc w:val="righ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nsid w:val="31D737C7"/>
    <w:multiLevelType w:val="hybridMultilevel"/>
    <w:tmpl w:val="0A3AAD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nsid w:val="31D74043"/>
    <w:multiLevelType w:val="hybridMultilevel"/>
    <w:tmpl w:val="C8CE12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nsid w:val="320E7A61"/>
    <w:multiLevelType w:val="hybridMultilevel"/>
    <w:tmpl w:val="5B94C3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nsid w:val="3220227B"/>
    <w:multiLevelType w:val="hybridMultilevel"/>
    <w:tmpl w:val="1256E2A6"/>
    <w:lvl w:ilvl="0" w:tplc="C0AE7F92">
      <w:start w:val="1"/>
      <w:numFmt w:val="lowerLetter"/>
      <w:lvlText w:val="%1)"/>
      <w:lvlJc w:val="left"/>
      <w:pPr>
        <w:ind w:left="1080" w:hanging="360"/>
      </w:pPr>
      <w:rPr>
        <w:rFonts w:hint="default"/>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3">
    <w:nsid w:val="333D6F1E"/>
    <w:multiLevelType w:val="hybridMultilevel"/>
    <w:tmpl w:val="2DD0DF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nsid w:val="334633D9"/>
    <w:multiLevelType w:val="hybridMultilevel"/>
    <w:tmpl w:val="890E5C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5">
    <w:nsid w:val="34933C61"/>
    <w:multiLevelType w:val="hybridMultilevel"/>
    <w:tmpl w:val="F9FCC5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nsid w:val="36076729"/>
    <w:multiLevelType w:val="hybridMultilevel"/>
    <w:tmpl w:val="A43624B4"/>
    <w:lvl w:ilvl="0" w:tplc="04160017">
      <w:start w:val="1"/>
      <w:numFmt w:val="lowerLetter"/>
      <w:lvlText w:val="%1)"/>
      <w:lvlJc w:val="left"/>
      <w:pPr>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47">
    <w:nsid w:val="36866934"/>
    <w:multiLevelType w:val="hybridMultilevel"/>
    <w:tmpl w:val="6C60359A"/>
    <w:lvl w:ilvl="0" w:tplc="D8249AD8">
      <w:start w:val="1"/>
      <w:numFmt w:val="decimal"/>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8">
    <w:nsid w:val="36A922EE"/>
    <w:multiLevelType w:val="hybridMultilevel"/>
    <w:tmpl w:val="5DCE31A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9">
    <w:nsid w:val="39791C0E"/>
    <w:multiLevelType w:val="hybridMultilevel"/>
    <w:tmpl w:val="1D86F2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0">
    <w:nsid w:val="39BB798C"/>
    <w:multiLevelType w:val="hybridMultilevel"/>
    <w:tmpl w:val="6302D93C"/>
    <w:lvl w:ilvl="0" w:tplc="0416000F">
      <w:start w:val="1"/>
      <w:numFmt w:val="decimal"/>
      <w:lvlText w:val="%1."/>
      <w:lvlJc w:val="left"/>
      <w:pPr>
        <w:ind w:left="915" w:hanging="360"/>
      </w:pPr>
    </w:lvl>
    <w:lvl w:ilvl="1" w:tplc="04160019" w:tentative="1">
      <w:start w:val="1"/>
      <w:numFmt w:val="lowerLetter"/>
      <w:lvlText w:val="%2."/>
      <w:lvlJc w:val="left"/>
      <w:pPr>
        <w:ind w:left="1635" w:hanging="360"/>
      </w:pPr>
    </w:lvl>
    <w:lvl w:ilvl="2" w:tplc="0416001B" w:tentative="1">
      <w:start w:val="1"/>
      <w:numFmt w:val="lowerRoman"/>
      <w:lvlText w:val="%3."/>
      <w:lvlJc w:val="right"/>
      <w:pPr>
        <w:ind w:left="2355" w:hanging="180"/>
      </w:pPr>
    </w:lvl>
    <w:lvl w:ilvl="3" w:tplc="0416000F" w:tentative="1">
      <w:start w:val="1"/>
      <w:numFmt w:val="decimal"/>
      <w:lvlText w:val="%4."/>
      <w:lvlJc w:val="left"/>
      <w:pPr>
        <w:ind w:left="3075" w:hanging="360"/>
      </w:pPr>
    </w:lvl>
    <w:lvl w:ilvl="4" w:tplc="04160019" w:tentative="1">
      <w:start w:val="1"/>
      <w:numFmt w:val="lowerLetter"/>
      <w:lvlText w:val="%5."/>
      <w:lvlJc w:val="left"/>
      <w:pPr>
        <w:ind w:left="3795" w:hanging="360"/>
      </w:pPr>
    </w:lvl>
    <w:lvl w:ilvl="5" w:tplc="0416001B" w:tentative="1">
      <w:start w:val="1"/>
      <w:numFmt w:val="lowerRoman"/>
      <w:lvlText w:val="%6."/>
      <w:lvlJc w:val="right"/>
      <w:pPr>
        <w:ind w:left="4515" w:hanging="180"/>
      </w:pPr>
    </w:lvl>
    <w:lvl w:ilvl="6" w:tplc="0416000F" w:tentative="1">
      <w:start w:val="1"/>
      <w:numFmt w:val="decimal"/>
      <w:lvlText w:val="%7."/>
      <w:lvlJc w:val="left"/>
      <w:pPr>
        <w:ind w:left="5235" w:hanging="360"/>
      </w:pPr>
    </w:lvl>
    <w:lvl w:ilvl="7" w:tplc="04160019" w:tentative="1">
      <w:start w:val="1"/>
      <w:numFmt w:val="lowerLetter"/>
      <w:lvlText w:val="%8."/>
      <w:lvlJc w:val="left"/>
      <w:pPr>
        <w:ind w:left="5955" w:hanging="360"/>
      </w:pPr>
    </w:lvl>
    <w:lvl w:ilvl="8" w:tplc="0416001B" w:tentative="1">
      <w:start w:val="1"/>
      <w:numFmt w:val="lowerRoman"/>
      <w:lvlText w:val="%9."/>
      <w:lvlJc w:val="right"/>
      <w:pPr>
        <w:ind w:left="6675" w:hanging="180"/>
      </w:pPr>
    </w:lvl>
  </w:abstractNum>
  <w:abstractNum w:abstractNumId="51">
    <w:nsid w:val="3B416D6D"/>
    <w:multiLevelType w:val="hybridMultilevel"/>
    <w:tmpl w:val="222C4EF4"/>
    <w:lvl w:ilvl="0" w:tplc="4ACCC6FC">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2">
    <w:nsid w:val="3B8B7ECD"/>
    <w:multiLevelType w:val="hybridMultilevel"/>
    <w:tmpl w:val="BFE8CA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3">
    <w:nsid w:val="3CE84CBD"/>
    <w:multiLevelType w:val="hybridMultilevel"/>
    <w:tmpl w:val="1A580F7C"/>
    <w:lvl w:ilvl="0" w:tplc="B980F574">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nsid w:val="3FEE5E8E"/>
    <w:multiLevelType w:val="hybridMultilevel"/>
    <w:tmpl w:val="9646A508"/>
    <w:lvl w:ilvl="0" w:tplc="04160017">
      <w:start w:val="1"/>
      <w:numFmt w:val="lowerLetter"/>
      <w:lvlText w:val="%1)"/>
      <w:lvlJc w:val="left"/>
      <w:pPr>
        <w:ind w:left="720" w:hanging="360"/>
      </w:pPr>
    </w:lvl>
    <w:lvl w:ilvl="1" w:tplc="A58C7C00">
      <w:start w:val="1"/>
      <w:numFmt w:val="lowerLetter"/>
      <w:lvlText w:val="(%2)"/>
      <w:lvlJc w:val="left"/>
      <w:pPr>
        <w:ind w:left="1440" w:hanging="360"/>
      </w:pPr>
      <w:rPr>
        <w:rFonts w:hint="default"/>
        <w:b/>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nsid w:val="423E11AF"/>
    <w:multiLevelType w:val="hybridMultilevel"/>
    <w:tmpl w:val="7BF035A2"/>
    <w:lvl w:ilvl="0" w:tplc="050C18F8">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6">
    <w:nsid w:val="424A4A76"/>
    <w:multiLevelType w:val="hybridMultilevel"/>
    <w:tmpl w:val="7730D5DA"/>
    <w:lvl w:ilvl="0" w:tplc="8E4C77E4">
      <w:start w:val="1"/>
      <w:numFmt w:val="decimal"/>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7">
    <w:nsid w:val="42B84B06"/>
    <w:multiLevelType w:val="hybridMultilevel"/>
    <w:tmpl w:val="D57EC1AE"/>
    <w:lvl w:ilvl="0" w:tplc="C0AE7F92">
      <w:start w:val="1"/>
      <w:numFmt w:val="lowerLetter"/>
      <w:lvlText w:val="%1)"/>
      <w:lvlJc w:val="left"/>
      <w:pPr>
        <w:ind w:left="720" w:hanging="360"/>
      </w:pPr>
      <w:rPr>
        <w:rFonts w:hint="default"/>
        <w:b/>
      </w:rPr>
    </w:lvl>
    <w:lvl w:ilvl="1" w:tplc="C0AE7F92">
      <w:start w:val="1"/>
      <w:numFmt w:val="lowerLetter"/>
      <w:lvlText w:val="%2)"/>
      <w:lvlJc w:val="left"/>
      <w:pPr>
        <w:ind w:left="1440" w:hanging="360"/>
      </w:pPr>
      <w:rPr>
        <w:rFonts w:hint="default"/>
        <w:b/>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8">
    <w:nsid w:val="43473BD2"/>
    <w:multiLevelType w:val="hybridMultilevel"/>
    <w:tmpl w:val="66DC64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9">
    <w:nsid w:val="444844D6"/>
    <w:multiLevelType w:val="hybridMultilevel"/>
    <w:tmpl w:val="2BD600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0">
    <w:nsid w:val="44E42322"/>
    <w:multiLevelType w:val="hybridMultilevel"/>
    <w:tmpl w:val="2D3467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1">
    <w:nsid w:val="464215DD"/>
    <w:multiLevelType w:val="hybridMultilevel"/>
    <w:tmpl w:val="DF2AEC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2">
    <w:nsid w:val="499D61A8"/>
    <w:multiLevelType w:val="hybridMultilevel"/>
    <w:tmpl w:val="5E206C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3">
    <w:nsid w:val="49C4268C"/>
    <w:multiLevelType w:val="hybridMultilevel"/>
    <w:tmpl w:val="AE268072"/>
    <w:lvl w:ilvl="0" w:tplc="00D08C9E">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4">
    <w:nsid w:val="4A101080"/>
    <w:multiLevelType w:val="hybridMultilevel"/>
    <w:tmpl w:val="A61CF1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5">
    <w:nsid w:val="4DB26E91"/>
    <w:multiLevelType w:val="hybridMultilevel"/>
    <w:tmpl w:val="B1440A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6">
    <w:nsid w:val="4F4A1DC5"/>
    <w:multiLevelType w:val="hybridMultilevel"/>
    <w:tmpl w:val="7D8AA262"/>
    <w:lvl w:ilvl="0" w:tplc="04160017">
      <w:start w:val="1"/>
      <w:numFmt w:val="lowerLetter"/>
      <w:lvlText w:val="%1)"/>
      <w:lvlJc w:val="left"/>
      <w:pPr>
        <w:ind w:left="720" w:hanging="360"/>
      </w:pPr>
    </w:lvl>
    <w:lvl w:ilvl="1" w:tplc="12C2E57C">
      <w:start w:val="1"/>
      <w:numFmt w:val="lowerLetter"/>
      <w:lvlText w:val="%2)"/>
      <w:lvlJc w:val="left"/>
      <w:pPr>
        <w:ind w:left="1440" w:hanging="360"/>
      </w:pPr>
      <w:rPr>
        <w:b/>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7">
    <w:nsid w:val="4FF35B00"/>
    <w:multiLevelType w:val="hybridMultilevel"/>
    <w:tmpl w:val="B5A033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8">
    <w:nsid w:val="50A6250C"/>
    <w:multiLevelType w:val="hybridMultilevel"/>
    <w:tmpl w:val="88B4EF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9">
    <w:nsid w:val="51823B85"/>
    <w:multiLevelType w:val="hybridMultilevel"/>
    <w:tmpl w:val="02061CCC"/>
    <w:lvl w:ilvl="0" w:tplc="2D56983E">
      <w:start w:val="1"/>
      <w:numFmt w:val="decimal"/>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0">
    <w:nsid w:val="529E48D4"/>
    <w:multiLevelType w:val="hybridMultilevel"/>
    <w:tmpl w:val="706E87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1">
    <w:nsid w:val="52EE328C"/>
    <w:multiLevelType w:val="hybridMultilevel"/>
    <w:tmpl w:val="E900519A"/>
    <w:lvl w:ilvl="0" w:tplc="04160001">
      <w:start w:val="1"/>
      <w:numFmt w:val="bullet"/>
      <w:lvlText w:val=""/>
      <w:lvlJc w:val="left"/>
      <w:pPr>
        <w:ind w:left="930" w:hanging="360"/>
      </w:pPr>
      <w:rPr>
        <w:rFonts w:ascii="Symbol" w:hAnsi="Symbol" w:hint="default"/>
      </w:rPr>
    </w:lvl>
    <w:lvl w:ilvl="1" w:tplc="04160003" w:tentative="1">
      <w:start w:val="1"/>
      <w:numFmt w:val="bullet"/>
      <w:lvlText w:val="o"/>
      <w:lvlJc w:val="left"/>
      <w:pPr>
        <w:ind w:left="1650" w:hanging="360"/>
      </w:pPr>
      <w:rPr>
        <w:rFonts w:ascii="Courier New" w:hAnsi="Courier New" w:cs="Courier New" w:hint="default"/>
      </w:rPr>
    </w:lvl>
    <w:lvl w:ilvl="2" w:tplc="04160005" w:tentative="1">
      <w:start w:val="1"/>
      <w:numFmt w:val="bullet"/>
      <w:lvlText w:val=""/>
      <w:lvlJc w:val="left"/>
      <w:pPr>
        <w:ind w:left="2370" w:hanging="360"/>
      </w:pPr>
      <w:rPr>
        <w:rFonts w:ascii="Wingdings" w:hAnsi="Wingdings" w:hint="default"/>
      </w:rPr>
    </w:lvl>
    <w:lvl w:ilvl="3" w:tplc="04160001" w:tentative="1">
      <w:start w:val="1"/>
      <w:numFmt w:val="bullet"/>
      <w:lvlText w:val=""/>
      <w:lvlJc w:val="left"/>
      <w:pPr>
        <w:ind w:left="3090" w:hanging="360"/>
      </w:pPr>
      <w:rPr>
        <w:rFonts w:ascii="Symbol" w:hAnsi="Symbol" w:hint="default"/>
      </w:rPr>
    </w:lvl>
    <w:lvl w:ilvl="4" w:tplc="04160003" w:tentative="1">
      <w:start w:val="1"/>
      <w:numFmt w:val="bullet"/>
      <w:lvlText w:val="o"/>
      <w:lvlJc w:val="left"/>
      <w:pPr>
        <w:ind w:left="3810" w:hanging="360"/>
      </w:pPr>
      <w:rPr>
        <w:rFonts w:ascii="Courier New" w:hAnsi="Courier New" w:cs="Courier New" w:hint="default"/>
      </w:rPr>
    </w:lvl>
    <w:lvl w:ilvl="5" w:tplc="04160005" w:tentative="1">
      <w:start w:val="1"/>
      <w:numFmt w:val="bullet"/>
      <w:lvlText w:val=""/>
      <w:lvlJc w:val="left"/>
      <w:pPr>
        <w:ind w:left="4530" w:hanging="360"/>
      </w:pPr>
      <w:rPr>
        <w:rFonts w:ascii="Wingdings" w:hAnsi="Wingdings" w:hint="default"/>
      </w:rPr>
    </w:lvl>
    <w:lvl w:ilvl="6" w:tplc="04160001" w:tentative="1">
      <w:start w:val="1"/>
      <w:numFmt w:val="bullet"/>
      <w:lvlText w:val=""/>
      <w:lvlJc w:val="left"/>
      <w:pPr>
        <w:ind w:left="5250" w:hanging="360"/>
      </w:pPr>
      <w:rPr>
        <w:rFonts w:ascii="Symbol" w:hAnsi="Symbol" w:hint="default"/>
      </w:rPr>
    </w:lvl>
    <w:lvl w:ilvl="7" w:tplc="04160003" w:tentative="1">
      <w:start w:val="1"/>
      <w:numFmt w:val="bullet"/>
      <w:lvlText w:val="o"/>
      <w:lvlJc w:val="left"/>
      <w:pPr>
        <w:ind w:left="5970" w:hanging="360"/>
      </w:pPr>
      <w:rPr>
        <w:rFonts w:ascii="Courier New" w:hAnsi="Courier New" w:cs="Courier New" w:hint="default"/>
      </w:rPr>
    </w:lvl>
    <w:lvl w:ilvl="8" w:tplc="04160005" w:tentative="1">
      <w:start w:val="1"/>
      <w:numFmt w:val="bullet"/>
      <w:lvlText w:val=""/>
      <w:lvlJc w:val="left"/>
      <w:pPr>
        <w:ind w:left="6690" w:hanging="360"/>
      </w:pPr>
      <w:rPr>
        <w:rFonts w:ascii="Wingdings" w:hAnsi="Wingdings" w:hint="default"/>
      </w:rPr>
    </w:lvl>
  </w:abstractNum>
  <w:abstractNum w:abstractNumId="72">
    <w:nsid w:val="538C7696"/>
    <w:multiLevelType w:val="hybridMultilevel"/>
    <w:tmpl w:val="9C24A4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3">
    <w:nsid w:val="58C37749"/>
    <w:multiLevelType w:val="hybridMultilevel"/>
    <w:tmpl w:val="7AF822E2"/>
    <w:lvl w:ilvl="0" w:tplc="8264B1A4">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4">
    <w:nsid w:val="5A1B0063"/>
    <w:multiLevelType w:val="hybridMultilevel"/>
    <w:tmpl w:val="160894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5">
    <w:nsid w:val="5DBD64A2"/>
    <w:multiLevelType w:val="hybridMultilevel"/>
    <w:tmpl w:val="C418721C"/>
    <w:lvl w:ilvl="0" w:tplc="3C9EEC46">
      <w:start w:val="1"/>
      <w:numFmt w:val="decimal"/>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6">
    <w:nsid w:val="5F922FCF"/>
    <w:multiLevelType w:val="hybridMultilevel"/>
    <w:tmpl w:val="B128EA28"/>
    <w:lvl w:ilvl="0" w:tplc="AD6A3C5C">
      <w:start w:val="1"/>
      <w:numFmt w:val="decimal"/>
      <w:lvlText w:val="%1)"/>
      <w:lvlJc w:val="left"/>
      <w:pPr>
        <w:ind w:left="1080" w:hanging="360"/>
      </w:pPr>
      <w:rPr>
        <w:b/>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7">
    <w:nsid w:val="60E74D4D"/>
    <w:multiLevelType w:val="hybridMultilevel"/>
    <w:tmpl w:val="894A6860"/>
    <w:lvl w:ilvl="0" w:tplc="81AAF236">
      <w:start w:val="1"/>
      <w:numFmt w:val="lowerRoman"/>
      <w:lvlText w:val="(%1)"/>
      <w:lvlJc w:val="righ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8">
    <w:nsid w:val="618E5546"/>
    <w:multiLevelType w:val="hybridMultilevel"/>
    <w:tmpl w:val="266C5FD4"/>
    <w:lvl w:ilvl="0" w:tplc="0416001B">
      <w:start w:val="1"/>
      <w:numFmt w:val="lowerRoman"/>
      <w:lvlText w:val="%1."/>
      <w:lvlJc w:val="right"/>
      <w:pPr>
        <w:ind w:left="1440" w:hanging="360"/>
      </w:pPr>
      <w:rPr>
        <w:rFonts w:hint="default"/>
        <w:b/>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79">
    <w:nsid w:val="61902AA5"/>
    <w:multiLevelType w:val="hybridMultilevel"/>
    <w:tmpl w:val="7248D8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0">
    <w:nsid w:val="62D718D4"/>
    <w:multiLevelType w:val="hybridMultilevel"/>
    <w:tmpl w:val="44723B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1">
    <w:nsid w:val="63A452D0"/>
    <w:multiLevelType w:val="hybridMultilevel"/>
    <w:tmpl w:val="99F4D3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2">
    <w:nsid w:val="63C67030"/>
    <w:multiLevelType w:val="hybridMultilevel"/>
    <w:tmpl w:val="5656778E"/>
    <w:lvl w:ilvl="0" w:tplc="C0AE7F92">
      <w:start w:val="1"/>
      <w:numFmt w:val="lowerLetter"/>
      <w:lvlText w:val="%1)"/>
      <w:lvlJc w:val="left"/>
      <w:pPr>
        <w:ind w:left="720" w:hanging="360"/>
      </w:pPr>
      <w:rPr>
        <w:rFonts w:hint="default"/>
        <w:b/>
      </w:rPr>
    </w:lvl>
    <w:lvl w:ilvl="1" w:tplc="C0AE7F92">
      <w:start w:val="1"/>
      <w:numFmt w:val="lowerLetter"/>
      <w:lvlText w:val="%2)"/>
      <w:lvlJc w:val="left"/>
      <w:pPr>
        <w:ind w:left="1440" w:hanging="360"/>
      </w:pPr>
      <w:rPr>
        <w:rFonts w:hint="default"/>
        <w:b/>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3">
    <w:nsid w:val="64585FF2"/>
    <w:multiLevelType w:val="hybridMultilevel"/>
    <w:tmpl w:val="3066216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4">
    <w:nsid w:val="66CC6E93"/>
    <w:multiLevelType w:val="hybridMultilevel"/>
    <w:tmpl w:val="A2760C4C"/>
    <w:lvl w:ilvl="0" w:tplc="C0AE7F92">
      <w:start w:val="1"/>
      <w:numFmt w:val="lowerLetter"/>
      <w:lvlText w:val="%1)"/>
      <w:lvlJc w:val="left"/>
      <w:pPr>
        <w:ind w:left="144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5">
    <w:nsid w:val="6A6A2DE9"/>
    <w:multiLevelType w:val="hybridMultilevel"/>
    <w:tmpl w:val="1332B0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6">
    <w:nsid w:val="6B9F0151"/>
    <w:multiLevelType w:val="hybridMultilevel"/>
    <w:tmpl w:val="704212F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7">
    <w:nsid w:val="6BA74094"/>
    <w:multiLevelType w:val="hybridMultilevel"/>
    <w:tmpl w:val="50D427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8">
    <w:nsid w:val="6CF657E7"/>
    <w:multiLevelType w:val="hybridMultilevel"/>
    <w:tmpl w:val="FA9E108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9">
    <w:nsid w:val="6DB62058"/>
    <w:multiLevelType w:val="hybridMultilevel"/>
    <w:tmpl w:val="080E77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0">
    <w:nsid w:val="6F4209E9"/>
    <w:multiLevelType w:val="hybridMultilevel"/>
    <w:tmpl w:val="8F6E0DE0"/>
    <w:lvl w:ilvl="0" w:tplc="B596D862">
      <w:start w:val="2"/>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1">
    <w:nsid w:val="6F9E4CFD"/>
    <w:multiLevelType w:val="hybridMultilevel"/>
    <w:tmpl w:val="AC5CDD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2">
    <w:nsid w:val="75E4066E"/>
    <w:multiLevelType w:val="hybridMultilevel"/>
    <w:tmpl w:val="9DBEF26A"/>
    <w:lvl w:ilvl="0" w:tplc="97E8206E">
      <w:start w:val="1"/>
      <w:numFmt w:val="lowerLetter"/>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3">
    <w:nsid w:val="768C3833"/>
    <w:multiLevelType w:val="hybridMultilevel"/>
    <w:tmpl w:val="46405348"/>
    <w:lvl w:ilvl="0" w:tplc="D826C146">
      <w:start w:val="1"/>
      <w:numFmt w:val="lowerLetter"/>
      <w:lvlText w:val="(%1)"/>
      <w:lvlJc w:val="left"/>
      <w:pPr>
        <w:ind w:left="720" w:hanging="360"/>
      </w:pPr>
      <w:rPr>
        <w:rFonts w:hint="default"/>
        <w:b/>
      </w:rPr>
    </w:lvl>
    <w:lvl w:ilvl="1" w:tplc="04160017">
      <w:start w:val="1"/>
      <w:numFmt w:val="lowerLetter"/>
      <w:lvlText w:val="%2)"/>
      <w:lvlJc w:val="left"/>
      <w:pPr>
        <w:ind w:left="1440" w:hanging="360"/>
      </w:pPr>
      <w:rPr>
        <w:rFonts w:hint="default"/>
        <w:b/>
      </w:rPr>
    </w:lvl>
    <w:lvl w:ilvl="2" w:tplc="69AC796E">
      <w:start w:val="1"/>
      <w:numFmt w:val="decimal"/>
      <w:lvlText w:val="%3."/>
      <w:lvlJc w:val="left"/>
      <w:pPr>
        <w:ind w:left="2340" w:hanging="36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4">
    <w:nsid w:val="7C093DC3"/>
    <w:multiLevelType w:val="hybridMultilevel"/>
    <w:tmpl w:val="240405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5">
    <w:nsid w:val="7F7C06E1"/>
    <w:multiLevelType w:val="hybridMultilevel"/>
    <w:tmpl w:val="0C02E8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8"/>
  </w:num>
  <w:num w:numId="2">
    <w:abstractNumId w:val="40"/>
  </w:num>
  <w:num w:numId="3">
    <w:abstractNumId w:val="21"/>
  </w:num>
  <w:num w:numId="4">
    <w:abstractNumId w:val="54"/>
  </w:num>
  <w:num w:numId="5">
    <w:abstractNumId w:val="23"/>
  </w:num>
  <w:num w:numId="6">
    <w:abstractNumId w:val="87"/>
  </w:num>
  <w:num w:numId="7">
    <w:abstractNumId w:val="41"/>
  </w:num>
  <w:num w:numId="8">
    <w:abstractNumId w:val="8"/>
  </w:num>
  <w:num w:numId="9">
    <w:abstractNumId w:val="3"/>
  </w:num>
  <w:num w:numId="10">
    <w:abstractNumId w:val="15"/>
  </w:num>
  <w:num w:numId="11">
    <w:abstractNumId w:val="62"/>
  </w:num>
  <w:num w:numId="12">
    <w:abstractNumId w:val="16"/>
  </w:num>
  <w:num w:numId="13">
    <w:abstractNumId w:val="94"/>
  </w:num>
  <w:num w:numId="14">
    <w:abstractNumId w:val="30"/>
  </w:num>
  <w:num w:numId="15">
    <w:abstractNumId w:val="14"/>
  </w:num>
  <w:num w:numId="16">
    <w:abstractNumId w:val="33"/>
  </w:num>
  <w:num w:numId="17">
    <w:abstractNumId w:val="20"/>
  </w:num>
  <w:num w:numId="18">
    <w:abstractNumId w:val="91"/>
  </w:num>
  <w:num w:numId="19">
    <w:abstractNumId w:val="43"/>
  </w:num>
  <w:num w:numId="20">
    <w:abstractNumId w:val="5"/>
  </w:num>
  <w:num w:numId="21">
    <w:abstractNumId w:val="58"/>
  </w:num>
  <w:num w:numId="22">
    <w:abstractNumId w:val="27"/>
  </w:num>
  <w:num w:numId="23">
    <w:abstractNumId w:val="4"/>
  </w:num>
  <w:num w:numId="24">
    <w:abstractNumId w:val="65"/>
  </w:num>
  <w:num w:numId="25">
    <w:abstractNumId w:val="51"/>
  </w:num>
  <w:num w:numId="26">
    <w:abstractNumId w:val="68"/>
  </w:num>
  <w:num w:numId="27">
    <w:abstractNumId w:val="28"/>
  </w:num>
  <w:num w:numId="28">
    <w:abstractNumId w:val="22"/>
  </w:num>
  <w:num w:numId="29">
    <w:abstractNumId w:val="63"/>
  </w:num>
  <w:num w:numId="30">
    <w:abstractNumId w:val="1"/>
  </w:num>
  <w:num w:numId="31">
    <w:abstractNumId w:val="80"/>
  </w:num>
  <w:num w:numId="32">
    <w:abstractNumId w:val="12"/>
  </w:num>
  <w:num w:numId="33">
    <w:abstractNumId w:val="79"/>
  </w:num>
  <w:num w:numId="34">
    <w:abstractNumId w:val="64"/>
  </w:num>
  <w:num w:numId="35">
    <w:abstractNumId w:val="73"/>
  </w:num>
  <w:num w:numId="36">
    <w:abstractNumId w:val="45"/>
  </w:num>
  <w:num w:numId="37">
    <w:abstractNumId w:val="61"/>
  </w:num>
  <w:num w:numId="38">
    <w:abstractNumId w:val="6"/>
  </w:num>
  <w:num w:numId="39">
    <w:abstractNumId w:val="11"/>
  </w:num>
  <w:num w:numId="40">
    <w:abstractNumId w:val="74"/>
  </w:num>
  <w:num w:numId="41">
    <w:abstractNumId w:val="31"/>
  </w:num>
  <w:num w:numId="42">
    <w:abstractNumId w:val="69"/>
  </w:num>
  <w:num w:numId="43">
    <w:abstractNumId w:val="26"/>
  </w:num>
  <w:num w:numId="44">
    <w:abstractNumId w:val="39"/>
  </w:num>
  <w:num w:numId="45">
    <w:abstractNumId w:val="88"/>
  </w:num>
  <w:num w:numId="46">
    <w:abstractNumId w:val="72"/>
  </w:num>
  <w:num w:numId="47">
    <w:abstractNumId w:val="55"/>
  </w:num>
  <w:num w:numId="48">
    <w:abstractNumId w:val="92"/>
  </w:num>
  <w:num w:numId="49">
    <w:abstractNumId w:val="36"/>
  </w:num>
  <w:num w:numId="50">
    <w:abstractNumId w:val="9"/>
  </w:num>
  <w:num w:numId="51">
    <w:abstractNumId w:val="7"/>
  </w:num>
  <w:num w:numId="52">
    <w:abstractNumId w:val="60"/>
  </w:num>
  <w:num w:numId="53">
    <w:abstractNumId w:val="38"/>
  </w:num>
  <w:num w:numId="54">
    <w:abstractNumId w:val="47"/>
  </w:num>
  <w:num w:numId="55">
    <w:abstractNumId w:val="70"/>
  </w:num>
  <w:num w:numId="56">
    <w:abstractNumId w:val="93"/>
  </w:num>
  <w:num w:numId="57">
    <w:abstractNumId w:val="66"/>
  </w:num>
  <w:num w:numId="58">
    <w:abstractNumId w:val="37"/>
  </w:num>
  <w:num w:numId="59">
    <w:abstractNumId w:val="35"/>
  </w:num>
  <w:num w:numId="60">
    <w:abstractNumId w:val="19"/>
  </w:num>
  <w:num w:numId="61">
    <w:abstractNumId w:val="90"/>
  </w:num>
  <w:num w:numId="62">
    <w:abstractNumId w:val="77"/>
  </w:num>
  <w:num w:numId="6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76"/>
  </w:num>
  <w:num w:numId="67">
    <w:abstractNumId w:val="89"/>
  </w:num>
  <w:num w:numId="68">
    <w:abstractNumId w:val="56"/>
  </w:num>
  <w:num w:numId="69">
    <w:abstractNumId w:val="59"/>
  </w:num>
  <w:num w:numId="70">
    <w:abstractNumId w:val="49"/>
  </w:num>
  <w:num w:numId="71">
    <w:abstractNumId w:val="10"/>
  </w:num>
  <w:num w:numId="72">
    <w:abstractNumId w:val="86"/>
  </w:num>
  <w:num w:numId="73">
    <w:abstractNumId w:val="44"/>
  </w:num>
  <w:num w:numId="74">
    <w:abstractNumId w:val="75"/>
  </w:num>
  <w:num w:numId="75">
    <w:abstractNumId w:val="82"/>
  </w:num>
  <w:num w:numId="76">
    <w:abstractNumId w:val="57"/>
  </w:num>
  <w:num w:numId="77">
    <w:abstractNumId w:val="85"/>
  </w:num>
  <w:num w:numId="78">
    <w:abstractNumId w:val="83"/>
  </w:num>
  <w:num w:numId="79">
    <w:abstractNumId w:val="2"/>
  </w:num>
  <w:num w:numId="80">
    <w:abstractNumId w:val="32"/>
  </w:num>
  <w:num w:numId="81">
    <w:abstractNumId w:val="52"/>
  </w:num>
  <w:num w:numId="82">
    <w:abstractNumId w:val="84"/>
  </w:num>
  <w:num w:numId="83">
    <w:abstractNumId w:val="24"/>
  </w:num>
  <w:num w:numId="84">
    <w:abstractNumId w:val="95"/>
  </w:num>
  <w:num w:numId="85">
    <w:abstractNumId w:val="67"/>
  </w:num>
  <w:num w:numId="86">
    <w:abstractNumId w:val="78"/>
  </w:num>
  <w:num w:numId="87">
    <w:abstractNumId w:val="53"/>
  </w:num>
  <w:num w:numId="88">
    <w:abstractNumId w:val="42"/>
  </w:num>
  <w:num w:numId="89">
    <w:abstractNumId w:val="81"/>
  </w:num>
  <w:num w:numId="90">
    <w:abstractNumId w:val="71"/>
  </w:num>
  <w:num w:numId="91">
    <w:abstractNumId w:val="18"/>
  </w:num>
  <w:num w:numId="92">
    <w:abstractNumId w:val="34"/>
  </w:num>
  <w:num w:numId="93">
    <w:abstractNumId w:val="17"/>
  </w:num>
  <w:num w:numId="94">
    <w:abstractNumId w:val="29"/>
  </w:num>
  <w:num w:numId="95">
    <w:abstractNumId w:val="0"/>
  </w:num>
  <w:num w:numId="96">
    <w:abstractNumId w:val="50"/>
  </w:num>
  <w:numIdMacAtCleanup w:val="9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riana Andrade">
    <w15:presenceInfo w15:providerId="None" w15:userId="Adriana Andr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trackRevision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E95"/>
    <w:rsid w:val="00001650"/>
    <w:rsid w:val="00003CE1"/>
    <w:rsid w:val="0000477D"/>
    <w:rsid w:val="00006AE3"/>
    <w:rsid w:val="00007A9A"/>
    <w:rsid w:val="00007E21"/>
    <w:rsid w:val="0001108F"/>
    <w:rsid w:val="0001218F"/>
    <w:rsid w:val="00015267"/>
    <w:rsid w:val="00016DEB"/>
    <w:rsid w:val="00017EF5"/>
    <w:rsid w:val="00021B05"/>
    <w:rsid w:val="000227E0"/>
    <w:rsid w:val="00023C92"/>
    <w:rsid w:val="000240EC"/>
    <w:rsid w:val="00025FE3"/>
    <w:rsid w:val="000262B7"/>
    <w:rsid w:val="0003014C"/>
    <w:rsid w:val="0003420D"/>
    <w:rsid w:val="00034ACB"/>
    <w:rsid w:val="00034E89"/>
    <w:rsid w:val="0003565B"/>
    <w:rsid w:val="000419DF"/>
    <w:rsid w:val="000422FC"/>
    <w:rsid w:val="00043C69"/>
    <w:rsid w:val="00046C41"/>
    <w:rsid w:val="0004713F"/>
    <w:rsid w:val="00050417"/>
    <w:rsid w:val="00051A18"/>
    <w:rsid w:val="00054B52"/>
    <w:rsid w:val="00055219"/>
    <w:rsid w:val="00057813"/>
    <w:rsid w:val="000603ED"/>
    <w:rsid w:val="00061674"/>
    <w:rsid w:val="0006363B"/>
    <w:rsid w:val="00063BC3"/>
    <w:rsid w:val="00065305"/>
    <w:rsid w:val="00065C01"/>
    <w:rsid w:val="00073BA8"/>
    <w:rsid w:val="00074F47"/>
    <w:rsid w:val="00076F11"/>
    <w:rsid w:val="000776FA"/>
    <w:rsid w:val="0008031B"/>
    <w:rsid w:val="00084625"/>
    <w:rsid w:val="00084B33"/>
    <w:rsid w:val="00085629"/>
    <w:rsid w:val="00085877"/>
    <w:rsid w:val="0008776D"/>
    <w:rsid w:val="00091A0B"/>
    <w:rsid w:val="00092964"/>
    <w:rsid w:val="00094DD4"/>
    <w:rsid w:val="00097494"/>
    <w:rsid w:val="000A09A9"/>
    <w:rsid w:val="000A4DEF"/>
    <w:rsid w:val="000A58FF"/>
    <w:rsid w:val="000A6C50"/>
    <w:rsid w:val="000A75BE"/>
    <w:rsid w:val="000B0208"/>
    <w:rsid w:val="000B078B"/>
    <w:rsid w:val="000B2EA1"/>
    <w:rsid w:val="000B4276"/>
    <w:rsid w:val="000B437D"/>
    <w:rsid w:val="000B62CD"/>
    <w:rsid w:val="000B62DE"/>
    <w:rsid w:val="000B7E04"/>
    <w:rsid w:val="000C0C88"/>
    <w:rsid w:val="000C169A"/>
    <w:rsid w:val="000C18B0"/>
    <w:rsid w:val="000C3765"/>
    <w:rsid w:val="000C4178"/>
    <w:rsid w:val="000C68FF"/>
    <w:rsid w:val="000D2393"/>
    <w:rsid w:val="000D424D"/>
    <w:rsid w:val="000D57DB"/>
    <w:rsid w:val="000D7EA0"/>
    <w:rsid w:val="000E1492"/>
    <w:rsid w:val="000E52B7"/>
    <w:rsid w:val="000E71F9"/>
    <w:rsid w:val="000F02E8"/>
    <w:rsid w:val="000F09B8"/>
    <w:rsid w:val="000F1E65"/>
    <w:rsid w:val="000F2AED"/>
    <w:rsid w:val="000F368F"/>
    <w:rsid w:val="000F3B63"/>
    <w:rsid w:val="000F5DC4"/>
    <w:rsid w:val="000F650D"/>
    <w:rsid w:val="000F7F5A"/>
    <w:rsid w:val="00100670"/>
    <w:rsid w:val="001034AF"/>
    <w:rsid w:val="00104220"/>
    <w:rsid w:val="0010522D"/>
    <w:rsid w:val="00105406"/>
    <w:rsid w:val="00106EC5"/>
    <w:rsid w:val="00110DBB"/>
    <w:rsid w:val="001115F2"/>
    <w:rsid w:val="0011277C"/>
    <w:rsid w:val="0011353D"/>
    <w:rsid w:val="00114373"/>
    <w:rsid w:val="00115FB3"/>
    <w:rsid w:val="0011638B"/>
    <w:rsid w:val="00116C54"/>
    <w:rsid w:val="00120186"/>
    <w:rsid w:val="00120773"/>
    <w:rsid w:val="00122C83"/>
    <w:rsid w:val="00122F67"/>
    <w:rsid w:val="00123F4D"/>
    <w:rsid w:val="00124B62"/>
    <w:rsid w:val="0012556E"/>
    <w:rsid w:val="001256FE"/>
    <w:rsid w:val="001257FD"/>
    <w:rsid w:val="00126412"/>
    <w:rsid w:val="00132CC6"/>
    <w:rsid w:val="00132F98"/>
    <w:rsid w:val="001335C8"/>
    <w:rsid w:val="00133C97"/>
    <w:rsid w:val="00133E02"/>
    <w:rsid w:val="00133EE1"/>
    <w:rsid w:val="00134649"/>
    <w:rsid w:val="001348E1"/>
    <w:rsid w:val="00136DB1"/>
    <w:rsid w:val="00141198"/>
    <w:rsid w:val="00141F9B"/>
    <w:rsid w:val="00142672"/>
    <w:rsid w:val="001502FC"/>
    <w:rsid w:val="00151719"/>
    <w:rsid w:val="001522CD"/>
    <w:rsid w:val="00153A12"/>
    <w:rsid w:val="00155DE5"/>
    <w:rsid w:val="00156103"/>
    <w:rsid w:val="00157739"/>
    <w:rsid w:val="00157CAB"/>
    <w:rsid w:val="00160866"/>
    <w:rsid w:val="00162A2A"/>
    <w:rsid w:val="00165181"/>
    <w:rsid w:val="00166847"/>
    <w:rsid w:val="001702E7"/>
    <w:rsid w:val="00170D20"/>
    <w:rsid w:val="00171DB3"/>
    <w:rsid w:val="00171ED5"/>
    <w:rsid w:val="00173A8C"/>
    <w:rsid w:val="00174154"/>
    <w:rsid w:val="00174BCF"/>
    <w:rsid w:val="00176B28"/>
    <w:rsid w:val="00176EFE"/>
    <w:rsid w:val="00177B7C"/>
    <w:rsid w:val="0018239E"/>
    <w:rsid w:val="001847C4"/>
    <w:rsid w:val="00187745"/>
    <w:rsid w:val="00191C07"/>
    <w:rsid w:val="00193310"/>
    <w:rsid w:val="0019539B"/>
    <w:rsid w:val="0019570D"/>
    <w:rsid w:val="00197D74"/>
    <w:rsid w:val="001A0769"/>
    <w:rsid w:val="001A2ABF"/>
    <w:rsid w:val="001A6FDE"/>
    <w:rsid w:val="001A748E"/>
    <w:rsid w:val="001B53BA"/>
    <w:rsid w:val="001B61D9"/>
    <w:rsid w:val="001B6E5F"/>
    <w:rsid w:val="001B72CB"/>
    <w:rsid w:val="001B734C"/>
    <w:rsid w:val="001B742A"/>
    <w:rsid w:val="001C00B0"/>
    <w:rsid w:val="001C0146"/>
    <w:rsid w:val="001C0314"/>
    <w:rsid w:val="001C2552"/>
    <w:rsid w:val="001C2776"/>
    <w:rsid w:val="001C3FB2"/>
    <w:rsid w:val="001C6C76"/>
    <w:rsid w:val="001D1B55"/>
    <w:rsid w:val="001D4418"/>
    <w:rsid w:val="001D4C72"/>
    <w:rsid w:val="001D5216"/>
    <w:rsid w:val="001D5C62"/>
    <w:rsid w:val="001D6A80"/>
    <w:rsid w:val="001E2ED8"/>
    <w:rsid w:val="001E4627"/>
    <w:rsid w:val="001E4C5F"/>
    <w:rsid w:val="001E63E0"/>
    <w:rsid w:val="001F10AD"/>
    <w:rsid w:val="001F16B0"/>
    <w:rsid w:val="001F31F0"/>
    <w:rsid w:val="001F36AE"/>
    <w:rsid w:val="001F4794"/>
    <w:rsid w:val="001F53DA"/>
    <w:rsid w:val="001F7044"/>
    <w:rsid w:val="001F766A"/>
    <w:rsid w:val="001F7A40"/>
    <w:rsid w:val="0020055E"/>
    <w:rsid w:val="002015C6"/>
    <w:rsid w:val="00205A12"/>
    <w:rsid w:val="00206857"/>
    <w:rsid w:val="00206B36"/>
    <w:rsid w:val="0020798D"/>
    <w:rsid w:val="00210997"/>
    <w:rsid w:val="002161E1"/>
    <w:rsid w:val="002166BC"/>
    <w:rsid w:val="0022071B"/>
    <w:rsid w:val="00221855"/>
    <w:rsid w:val="002223F2"/>
    <w:rsid w:val="002245C9"/>
    <w:rsid w:val="00224C6C"/>
    <w:rsid w:val="00224EBA"/>
    <w:rsid w:val="0022677B"/>
    <w:rsid w:val="002313E2"/>
    <w:rsid w:val="00231D90"/>
    <w:rsid w:val="00231E9F"/>
    <w:rsid w:val="00233BD4"/>
    <w:rsid w:val="00235188"/>
    <w:rsid w:val="0023528D"/>
    <w:rsid w:val="00235E24"/>
    <w:rsid w:val="00236455"/>
    <w:rsid w:val="002421BB"/>
    <w:rsid w:val="00244A93"/>
    <w:rsid w:val="00245BD0"/>
    <w:rsid w:val="00245DB7"/>
    <w:rsid w:val="002462AE"/>
    <w:rsid w:val="00246D99"/>
    <w:rsid w:val="00250E74"/>
    <w:rsid w:val="00250F4C"/>
    <w:rsid w:val="00252062"/>
    <w:rsid w:val="002607BA"/>
    <w:rsid w:val="00263F89"/>
    <w:rsid w:val="00266C13"/>
    <w:rsid w:val="002722D8"/>
    <w:rsid w:val="00274897"/>
    <w:rsid w:val="002750EB"/>
    <w:rsid w:val="0027665F"/>
    <w:rsid w:val="00281DCE"/>
    <w:rsid w:val="002820E0"/>
    <w:rsid w:val="002859E0"/>
    <w:rsid w:val="00290FD6"/>
    <w:rsid w:val="00290FDE"/>
    <w:rsid w:val="00292546"/>
    <w:rsid w:val="00293A51"/>
    <w:rsid w:val="00293DAC"/>
    <w:rsid w:val="00293F21"/>
    <w:rsid w:val="00295100"/>
    <w:rsid w:val="00296404"/>
    <w:rsid w:val="002A0557"/>
    <w:rsid w:val="002A0BDD"/>
    <w:rsid w:val="002A2E14"/>
    <w:rsid w:val="002A317C"/>
    <w:rsid w:val="002A536E"/>
    <w:rsid w:val="002A5487"/>
    <w:rsid w:val="002B098D"/>
    <w:rsid w:val="002B12F2"/>
    <w:rsid w:val="002B139C"/>
    <w:rsid w:val="002B2B01"/>
    <w:rsid w:val="002B3394"/>
    <w:rsid w:val="002B36D9"/>
    <w:rsid w:val="002B470D"/>
    <w:rsid w:val="002B7531"/>
    <w:rsid w:val="002C330C"/>
    <w:rsid w:val="002C484C"/>
    <w:rsid w:val="002C4910"/>
    <w:rsid w:val="002C697A"/>
    <w:rsid w:val="002D1E6E"/>
    <w:rsid w:val="002D27CB"/>
    <w:rsid w:val="002D5CF4"/>
    <w:rsid w:val="002D7058"/>
    <w:rsid w:val="002E05F2"/>
    <w:rsid w:val="002E4EC8"/>
    <w:rsid w:val="002E6046"/>
    <w:rsid w:val="002F02FC"/>
    <w:rsid w:val="002F0ACB"/>
    <w:rsid w:val="002F3DCE"/>
    <w:rsid w:val="002F4530"/>
    <w:rsid w:val="002F4C64"/>
    <w:rsid w:val="002F4F30"/>
    <w:rsid w:val="002F5238"/>
    <w:rsid w:val="002F54E9"/>
    <w:rsid w:val="002F5A62"/>
    <w:rsid w:val="002F6315"/>
    <w:rsid w:val="00300485"/>
    <w:rsid w:val="003064F0"/>
    <w:rsid w:val="003149E7"/>
    <w:rsid w:val="00320B08"/>
    <w:rsid w:val="00322C01"/>
    <w:rsid w:val="00325158"/>
    <w:rsid w:val="00330426"/>
    <w:rsid w:val="003333C0"/>
    <w:rsid w:val="003335AA"/>
    <w:rsid w:val="003344DC"/>
    <w:rsid w:val="00335F43"/>
    <w:rsid w:val="003367C6"/>
    <w:rsid w:val="0034121C"/>
    <w:rsid w:val="003438D6"/>
    <w:rsid w:val="003449BA"/>
    <w:rsid w:val="003463C0"/>
    <w:rsid w:val="003468A1"/>
    <w:rsid w:val="0035037C"/>
    <w:rsid w:val="003508F7"/>
    <w:rsid w:val="00352C05"/>
    <w:rsid w:val="003541C3"/>
    <w:rsid w:val="00354756"/>
    <w:rsid w:val="003579D6"/>
    <w:rsid w:val="003614CC"/>
    <w:rsid w:val="00361B9E"/>
    <w:rsid w:val="0036548B"/>
    <w:rsid w:val="003658CE"/>
    <w:rsid w:val="00365D0D"/>
    <w:rsid w:val="00366542"/>
    <w:rsid w:val="00366C11"/>
    <w:rsid w:val="00373599"/>
    <w:rsid w:val="003742D1"/>
    <w:rsid w:val="00374613"/>
    <w:rsid w:val="00374EA3"/>
    <w:rsid w:val="00377CE8"/>
    <w:rsid w:val="00380664"/>
    <w:rsid w:val="00381669"/>
    <w:rsid w:val="00381C62"/>
    <w:rsid w:val="00383207"/>
    <w:rsid w:val="0038417E"/>
    <w:rsid w:val="0038682B"/>
    <w:rsid w:val="0039113F"/>
    <w:rsid w:val="00392066"/>
    <w:rsid w:val="00395C9C"/>
    <w:rsid w:val="00396616"/>
    <w:rsid w:val="00397E35"/>
    <w:rsid w:val="003A1F29"/>
    <w:rsid w:val="003A235D"/>
    <w:rsid w:val="003A244F"/>
    <w:rsid w:val="003A4165"/>
    <w:rsid w:val="003A450A"/>
    <w:rsid w:val="003A4666"/>
    <w:rsid w:val="003A5AF0"/>
    <w:rsid w:val="003A68C5"/>
    <w:rsid w:val="003A7589"/>
    <w:rsid w:val="003A7880"/>
    <w:rsid w:val="003B0BFC"/>
    <w:rsid w:val="003B2CE0"/>
    <w:rsid w:val="003B3CE7"/>
    <w:rsid w:val="003B5A84"/>
    <w:rsid w:val="003B5E98"/>
    <w:rsid w:val="003B64A4"/>
    <w:rsid w:val="003B671E"/>
    <w:rsid w:val="003B71D9"/>
    <w:rsid w:val="003B7235"/>
    <w:rsid w:val="003C0242"/>
    <w:rsid w:val="003C279E"/>
    <w:rsid w:val="003C2BA6"/>
    <w:rsid w:val="003C7D00"/>
    <w:rsid w:val="003D1202"/>
    <w:rsid w:val="003D25A4"/>
    <w:rsid w:val="003D3E51"/>
    <w:rsid w:val="003D6550"/>
    <w:rsid w:val="003E21C1"/>
    <w:rsid w:val="003E250B"/>
    <w:rsid w:val="003E38C3"/>
    <w:rsid w:val="003E40D9"/>
    <w:rsid w:val="003E4FC2"/>
    <w:rsid w:val="003E7ECC"/>
    <w:rsid w:val="003F05DF"/>
    <w:rsid w:val="003F150F"/>
    <w:rsid w:val="003F2E90"/>
    <w:rsid w:val="003F2EAA"/>
    <w:rsid w:val="003F43B7"/>
    <w:rsid w:val="003F4E0B"/>
    <w:rsid w:val="003F7E1E"/>
    <w:rsid w:val="00400013"/>
    <w:rsid w:val="00400FDA"/>
    <w:rsid w:val="00403715"/>
    <w:rsid w:val="0040560B"/>
    <w:rsid w:val="00405720"/>
    <w:rsid w:val="00406D89"/>
    <w:rsid w:val="00407363"/>
    <w:rsid w:val="004079C5"/>
    <w:rsid w:val="004111AB"/>
    <w:rsid w:val="00412AD3"/>
    <w:rsid w:val="00414051"/>
    <w:rsid w:val="0041431A"/>
    <w:rsid w:val="0041600A"/>
    <w:rsid w:val="004166CD"/>
    <w:rsid w:val="00417E0E"/>
    <w:rsid w:val="004203F8"/>
    <w:rsid w:val="00420C07"/>
    <w:rsid w:val="004215DD"/>
    <w:rsid w:val="00422338"/>
    <w:rsid w:val="00423C6B"/>
    <w:rsid w:val="00424490"/>
    <w:rsid w:val="00426FD2"/>
    <w:rsid w:val="00427721"/>
    <w:rsid w:val="00430CED"/>
    <w:rsid w:val="00430F84"/>
    <w:rsid w:val="00431421"/>
    <w:rsid w:val="0043299B"/>
    <w:rsid w:val="00432CED"/>
    <w:rsid w:val="00434B75"/>
    <w:rsid w:val="00435D38"/>
    <w:rsid w:val="0044398A"/>
    <w:rsid w:val="00446F6E"/>
    <w:rsid w:val="00447775"/>
    <w:rsid w:val="004512AC"/>
    <w:rsid w:val="00451799"/>
    <w:rsid w:val="0045359A"/>
    <w:rsid w:val="00455220"/>
    <w:rsid w:val="0045702A"/>
    <w:rsid w:val="00461FF0"/>
    <w:rsid w:val="00462728"/>
    <w:rsid w:val="004629DD"/>
    <w:rsid w:val="00462D87"/>
    <w:rsid w:val="00462FCA"/>
    <w:rsid w:val="0046378F"/>
    <w:rsid w:val="00463EED"/>
    <w:rsid w:val="004650A6"/>
    <w:rsid w:val="00465397"/>
    <w:rsid w:val="00467188"/>
    <w:rsid w:val="004717CC"/>
    <w:rsid w:val="00472F18"/>
    <w:rsid w:val="004770E7"/>
    <w:rsid w:val="004815B0"/>
    <w:rsid w:val="00483765"/>
    <w:rsid w:val="004839A6"/>
    <w:rsid w:val="0048455C"/>
    <w:rsid w:val="00485F7C"/>
    <w:rsid w:val="0048709C"/>
    <w:rsid w:val="00493CED"/>
    <w:rsid w:val="0049436A"/>
    <w:rsid w:val="00495BF1"/>
    <w:rsid w:val="00496810"/>
    <w:rsid w:val="00496E09"/>
    <w:rsid w:val="004A0279"/>
    <w:rsid w:val="004A0560"/>
    <w:rsid w:val="004A1044"/>
    <w:rsid w:val="004A1156"/>
    <w:rsid w:val="004A2627"/>
    <w:rsid w:val="004A3F4D"/>
    <w:rsid w:val="004A4846"/>
    <w:rsid w:val="004A5949"/>
    <w:rsid w:val="004A59E9"/>
    <w:rsid w:val="004A6753"/>
    <w:rsid w:val="004B18A5"/>
    <w:rsid w:val="004B2E9A"/>
    <w:rsid w:val="004B4449"/>
    <w:rsid w:val="004B4B60"/>
    <w:rsid w:val="004B53A9"/>
    <w:rsid w:val="004C10CF"/>
    <w:rsid w:val="004C2859"/>
    <w:rsid w:val="004C2CAF"/>
    <w:rsid w:val="004C338C"/>
    <w:rsid w:val="004C36AD"/>
    <w:rsid w:val="004C36D8"/>
    <w:rsid w:val="004C3A59"/>
    <w:rsid w:val="004C486F"/>
    <w:rsid w:val="004C52A0"/>
    <w:rsid w:val="004C5592"/>
    <w:rsid w:val="004C7BB4"/>
    <w:rsid w:val="004D4456"/>
    <w:rsid w:val="004D7208"/>
    <w:rsid w:val="004D746E"/>
    <w:rsid w:val="004D7B43"/>
    <w:rsid w:val="004D7E7F"/>
    <w:rsid w:val="004E754C"/>
    <w:rsid w:val="004F0C3E"/>
    <w:rsid w:val="004F144C"/>
    <w:rsid w:val="004F1595"/>
    <w:rsid w:val="004F163E"/>
    <w:rsid w:val="004F1B2F"/>
    <w:rsid w:val="004F30E0"/>
    <w:rsid w:val="004F398B"/>
    <w:rsid w:val="004F39D3"/>
    <w:rsid w:val="004F51F8"/>
    <w:rsid w:val="004F6430"/>
    <w:rsid w:val="00500021"/>
    <w:rsid w:val="005001DA"/>
    <w:rsid w:val="0050160F"/>
    <w:rsid w:val="00501B91"/>
    <w:rsid w:val="00501E5A"/>
    <w:rsid w:val="00506422"/>
    <w:rsid w:val="00510A27"/>
    <w:rsid w:val="00514A68"/>
    <w:rsid w:val="00516DEF"/>
    <w:rsid w:val="00517893"/>
    <w:rsid w:val="0052107A"/>
    <w:rsid w:val="00521282"/>
    <w:rsid w:val="00521957"/>
    <w:rsid w:val="0052295A"/>
    <w:rsid w:val="00523750"/>
    <w:rsid w:val="0052745D"/>
    <w:rsid w:val="00530606"/>
    <w:rsid w:val="00530DAE"/>
    <w:rsid w:val="005317C7"/>
    <w:rsid w:val="0053217D"/>
    <w:rsid w:val="005368B7"/>
    <w:rsid w:val="00536F52"/>
    <w:rsid w:val="00537822"/>
    <w:rsid w:val="00540076"/>
    <w:rsid w:val="00540345"/>
    <w:rsid w:val="00542B0D"/>
    <w:rsid w:val="00542ED7"/>
    <w:rsid w:val="00544C81"/>
    <w:rsid w:val="005473E4"/>
    <w:rsid w:val="0054794D"/>
    <w:rsid w:val="0055576C"/>
    <w:rsid w:val="00557A03"/>
    <w:rsid w:val="00560B9A"/>
    <w:rsid w:val="00561833"/>
    <w:rsid w:val="00561BCE"/>
    <w:rsid w:val="0056332B"/>
    <w:rsid w:val="00564248"/>
    <w:rsid w:val="00564AD5"/>
    <w:rsid w:val="005704FD"/>
    <w:rsid w:val="00570B83"/>
    <w:rsid w:val="00572CDF"/>
    <w:rsid w:val="00573707"/>
    <w:rsid w:val="00575939"/>
    <w:rsid w:val="0057608D"/>
    <w:rsid w:val="00581630"/>
    <w:rsid w:val="00582560"/>
    <w:rsid w:val="005838F0"/>
    <w:rsid w:val="005860F1"/>
    <w:rsid w:val="00586C6F"/>
    <w:rsid w:val="00587217"/>
    <w:rsid w:val="00591D47"/>
    <w:rsid w:val="0059383F"/>
    <w:rsid w:val="00593BC6"/>
    <w:rsid w:val="00593DF3"/>
    <w:rsid w:val="00594577"/>
    <w:rsid w:val="005962C4"/>
    <w:rsid w:val="005972D8"/>
    <w:rsid w:val="005A022B"/>
    <w:rsid w:val="005A2532"/>
    <w:rsid w:val="005A2DC5"/>
    <w:rsid w:val="005A3A66"/>
    <w:rsid w:val="005A4AC3"/>
    <w:rsid w:val="005A5621"/>
    <w:rsid w:val="005A6932"/>
    <w:rsid w:val="005A7139"/>
    <w:rsid w:val="005B0E91"/>
    <w:rsid w:val="005B1312"/>
    <w:rsid w:val="005B4C1F"/>
    <w:rsid w:val="005B4C46"/>
    <w:rsid w:val="005B4FAD"/>
    <w:rsid w:val="005B5F49"/>
    <w:rsid w:val="005C0F6B"/>
    <w:rsid w:val="005C4599"/>
    <w:rsid w:val="005C4814"/>
    <w:rsid w:val="005C6D1D"/>
    <w:rsid w:val="005D0F7C"/>
    <w:rsid w:val="005D28E4"/>
    <w:rsid w:val="005E0D65"/>
    <w:rsid w:val="005E22B8"/>
    <w:rsid w:val="005E2D50"/>
    <w:rsid w:val="005E3E04"/>
    <w:rsid w:val="005E40BC"/>
    <w:rsid w:val="005E529A"/>
    <w:rsid w:val="005E5D54"/>
    <w:rsid w:val="005E5F0E"/>
    <w:rsid w:val="005E6D85"/>
    <w:rsid w:val="005E7386"/>
    <w:rsid w:val="005F1307"/>
    <w:rsid w:val="005F50EF"/>
    <w:rsid w:val="005F6CF1"/>
    <w:rsid w:val="005F747D"/>
    <w:rsid w:val="005F7FC7"/>
    <w:rsid w:val="006001F7"/>
    <w:rsid w:val="00600211"/>
    <w:rsid w:val="006007D3"/>
    <w:rsid w:val="006010DE"/>
    <w:rsid w:val="006011B7"/>
    <w:rsid w:val="00606075"/>
    <w:rsid w:val="00606EE5"/>
    <w:rsid w:val="00607B25"/>
    <w:rsid w:val="00613C0D"/>
    <w:rsid w:val="00615BDC"/>
    <w:rsid w:val="00616167"/>
    <w:rsid w:val="00622BCF"/>
    <w:rsid w:val="00622D0C"/>
    <w:rsid w:val="0062354D"/>
    <w:rsid w:val="0062356D"/>
    <w:rsid w:val="006258FB"/>
    <w:rsid w:val="00626E2C"/>
    <w:rsid w:val="006304B3"/>
    <w:rsid w:val="006306DF"/>
    <w:rsid w:val="0063158C"/>
    <w:rsid w:val="00631F13"/>
    <w:rsid w:val="0063258A"/>
    <w:rsid w:val="0063572E"/>
    <w:rsid w:val="006371CA"/>
    <w:rsid w:val="00641599"/>
    <w:rsid w:val="0064195F"/>
    <w:rsid w:val="00642CE5"/>
    <w:rsid w:val="00642E81"/>
    <w:rsid w:val="00642FD3"/>
    <w:rsid w:val="00643447"/>
    <w:rsid w:val="0064348D"/>
    <w:rsid w:val="00645C3D"/>
    <w:rsid w:val="00651E95"/>
    <w:rsid w:val="006531CC"/>
    <w:rsid w:val="00654ECD"/>
    <w:rsid w:val="00655082"/>
    <w:rsid w:val="00662C6C"/>
    <w:rsid w:val="0066505E"/>
    <w:rsid w:val="00665B35"/>
    <w:rsid w:val="0067084C"/>
    <w:rsid w:val="006710C5"/>
    <w:rsid w:val="00671EDB"/>
    <w:rsid w:val="00672582"/>
    <w:rsid w:val="00672983"/>
    <w:rsid w:val="00672B22"/>
    <w:rsid w:val="006738D4"/>
    <w:rsid w:val="00675633"/>
    <w:rsid w:val="0067611B"/>
    <w:rsid w:val="00680974"/>
    <w:rsid w:val="00681348"/>
    <w:rsid w:val="00681E45"/>
    <w:rsid w:val="00683152"/>
    <w:rsid w:val="0068321F"/>
    <w:rsid w:val="00684618"/>
    <w:rsid w:val="00684F94"/>
    <w:rsid w:val="00685496"/>
    <w:rsid w:val="00691234"/>
    <w:rsid w:val="00694069"/>
    <w:rsid w:val="006946E2"/>
    <w:rsid w:val="00695930"/>
    <w:rsid w:val="00696B67"/>
    <w:rsid w:val="006A0171"/>
    <w:rsid w:val="006A0414"/>
    <w:rsid w:val="006A05F8"/>
    <w:rsid w:val="006A07B6"/>
    <w:rsid w:val="006A15A5"/>
    <w:rsid w:val="006A3346"/>
    <w:rsid w:val="006A7480"/>
    <w:rsid w:val="006B18D9"/>
    <w:rsid w:val="006B2724"/>
    <w:rsid w:val="006B2D57"/>
    <w:rsid w:val="006B342A"/>
    <w:rsid w:val="006B365B"/>
    <w:rsid w:val="006B5A54"/>
    <w:rsid w:val="006B6ADF"/>
    <w:rsid w:val="006C18B2"/>
    <w:rsid w:val="006C2C37"/>
    <w:rsid w:val="006C34D6"/>
    <w:rsid w:val="006C3B2B"/>
    <w:rsid w:val="006C401E"/>
    <w:rsid w:val="006C64E7"/>
    <w:rsid w:val="006C65A9"/>
    <w:rsid w:val="006C70DA"/>
    <w:rsid w:val="006D1036"/>
    <w:rsid w:val="006D12F7"/>
    <w:rsid w:val="006D2FA2"/>
    <w:rsid w:val="006D3A72"/>
    <w:rsid w:val="006D4A7B"/>
    <w:rsid w:val="006D7CBD"/>
    <w:rsid w:val="006D7D54"/>
    <w:rsid w:val="006E2A5D"/>
    <w:rsid w:val="006E5437"/>
    <w:rsid w:val="006E5935"/>
    <w:rsid w:val="006E6B94"/>
    <w:rsid w:val="006E7A70"/>
    <w:rsid w:val="006F07AC"/>
    <w:rsid w:val="006F1328"/>
    <w:rsid w:val="006F19C1"/>
    <w:rsid w:val="006F30DA"/>
    <w:rsid w:val="006F5899"/>
    <w:rsid w:val="007020CE"/>
    <w:rsid w:val="007039E2"/>
    <w:rsid w:val="00703C2E"/>
    <w:rsid w:val="00704AED"/>
    <w:rsid w:val="00704E14"/>
    <w:rsid w:val="00706947"/>
    <w:rsid w:val="00706B6C"/>
    <w:rsid w:val="00707033"/>
    <w:rsid w:val="0070722A"/>
    <w:rsid w:val="00710231"/>
    <w:rsid w:val="007104C9"/>
    <w:rsid w:val="0071117A"/>
    <w:rsid w:val="007113B5"/>
    <w:rsid w:val="007139FB"/>
    <w:rsid w:val="00717B4A"/>
    <w:rsid w:val="00721DD3"/>
    <w:rsid w:val="00721E87"/>
    <w:rsid w:val="007253EC"/>
    <w:rsid w:val="00726A93"/>
    <w:rsid w:val="007277DC"/>
    <w:rsid w:val="00734A48"/>
    <w:rsid w:val="00734FC3"/>
    <w:rsid w:val="007351B6"/>
    <w:rsid w:val="00741415"/>
    <w:rsid w:val="007421FD"/>
    <w:rsid w:val="007423A7"/>
    <w:rsid w:val="00743B59"/>
    <w:rsid w:val="00744103"/>
    <w:rsid w:val="007444A5"/>
    <w:rsid w:val="00744ADE"/>
    <w:rsid w:val="00744FBF"/>
    <w:rsid w:val="007468A1"/>
    <w:rsid w:val="00747BD6"/>
    <w:rsid w:val="00747BEB"/>
    <w:rsid w:val="00747FD0"/>
    <w:rsid w:val="00750652"/>
    <w:rsid w:val="007544CB"/>
    <w:rsid w:val="007548E3"/>
    <w:rsid w:val="00755196"/>
    <w:rsid w:val="0075736C"/>
    <w:rsid w:val="00757815"/>
    <w:rsid w:val="00762CDD"/>
    <w:rsid w:val="00763065"/>
    <w:rsid w:val="00764FB0"/>
    <w:rsid w:val="00764FE5"/>
    <w:rsid w:val="0076691E"/>
    <w:rsid w:val="00766B14"/>
    <w:rsid w:val="007670BD"/>
    <w:rsid w:val="00770FE4"/>
    <w:rsid w:val="00771B81"/>
    <w:rsid w:val="00771D58"/>
    <w:rsid w:val="00771F18"/>
    <w:rsid w:val="00774616"/>
    <w:rsid w:val="00776705"/>
    <w:rsid w:val="0077704B"/>
    <w:rsid w:val="00777C8D"/>
    <w:rsid w:val="00780F0B"/>
    <w:rsid w:val="00782308"/>
    <w:rsid w:val="007847BC"/>
    <w:rsid w:val="00784E2B"/>
    <w:rsid w:val="00785075"/>
    <w:rsid w:val="00786382"/>
    <w:rsid w:val="007875B9"/>
    <w:rsid w:val="00787FF5"/>
    <w:rsid w:val="007902B8"/>
    <w:rsid w:val="00791486"/>
    <w:rsid w:val="00793A58"/>
    <w:rsid w:val="00795A35"/>
    <w:rsid w:val="007962FB"/>
    <w:rsid w:val="007973AF"/>
    <w:rsid w:val="007A3752"/>
    <w:rsid w:val="007A5EF9"/>
    <w:rsid w:val="007B3307"/>
    <w:rsid w:val="007B38CD"/>
    <w:rsid w:val="007B536A"/>
    <w:rsid w:val="007B7F37"/>
    <w:rsid w:val="007C05EC"/>
    <w:rsid w:val="007C2B6C"/>
    <w:rsid w:val="007C3679"/>
    <w:rsid w:val="007C3FDC"/>
    <w:rsid w:val="007C7EED"/>
    <w:rsid w:val="007D343A"/>
    <w:rsid w:val="007D4BA6"/>
    <w:rsid w:val="007D52F3"/>
    <w:rsid w:val="007D53F3"/>
    <w:rsid w:val="007D5EB9"/>
    <w:rsid w:val="007D67FC"/>
    <w:rsid w:val="007D70CA"/>
    <w:rsid w:val="007E0D11"/>
    <w:rsid w:val="007E2FCE"/>
    <w:rsid w:val="007E3511"/>
    <w:rsid w:val="007E4A81"/>
    <w:rsid w:val="007E7EB3"/>
    <w:rsid w:val="007F047D"/>
    <w:rsid w:val="007F1B8A"/>
    <w:rsid w:val="007F5F0B"/>
    <w:rsid w:val="0080061C"/>
    <w:rsid w:val="00800B51"/>
    <w:rsid w:val="00800BFD"/>
    <w:rsid w:val="00802155"/>
    <w:rsid w:val="00802403"/>
    <w:rsid w:val="008056CA"/>
    <w:rsid w:val="008060C2"/>
    <w:rsid w:val="00807086"/>
    <w:rsid w:val="008079B8"/>
    <w:rsid w:val="00810D5D"/>
    <w:rsid w:val="00812CC6"/>
    <w:rsid w:val="00815CA3"/>
    <w:rsid w:val="0082039C"/>
    <w:rsid w:val="0082071C"/>
    <w:rsid w:val="00821A35"/>
    <w:rsid w:val="00823325"/>
    <w:rsid w:val="00825456"/>
    <w:rsid w:val="00832673"/>
    <w:rsid w:val="00832795"/>
    <w:rsid w:val="00832B09"/>
    <w:rsid w:val="0084161B"/>
    <w:rsid w:val="00842C12"/>
    <w:rsid w:val="00843581"/>
    <w:rsid w:val="008436BA"/>
    <w:rsid w:val="00843F3D"/>
    <w:rsid w:val="00843F91"/>
    <w:rsid w:val="008447CE"/>
    <w:rsid w:val="00845192"/>
    <w:rsid w:val="00846584"/>
    <w:rsid w:val="00846AB7"/>
    <w:rsid w:val="00846D40"/>
    <w:rsid w:val="00846E46"/>
    <w:rsid w:val="00850515"/>
    <w:rsid w:val="008509C3"/>
    <w:rsid w:val="00850A1A"/>
    <w:rsid w:val="00850F19"/>
    <w:rsid w:val="008516F3"/>
    <w:rsid w:val="0085223B"/>
    <w:rsid w:val="00856C1D"/>
    <w:rsid w:val="00857082"/>
    <w:rsid w:val="0085778A"/>
    <w:rsid w:val="0086058A"/>
    <w:rsid w:val="00865240"/>
    <w:rsid w:val="00866509"/>
    <w:rsid w:val="00866967"/>
    <w:rsid w:val="00866D8B"/>
    <w:rsid w:val="0087189F"/>
    <w:rsid w:val="00873225"/>
    <w:rsid w:val="00873FD2"/>
    <w:rsid w:val="0087464A"/>
    <w:rsid w:val="00882087"/>
    <w:rsid w:val="0088221A"/>
    <w:rsid w:val="0088269D"/>
    <w:rsid w:val="0089215B"/>
    <w:rsid w:val="00893C93"/>
    <w:rsid w:val="008945A9"/>
    <w:rsid w:val="0089530D"/>
    <w:rsid w:val="008961EE"/>
    <w:rsid w:val="008964EC"/>
    <w:rsid w:val="008964FB"/>
    <w:rsid w:val="008976E0"/>
    <w:rsid w:val="008978CB"/>
    <w:rsid w:val="008A0F11"/>
    <w:rsid w:val="008A1263"/>
    <w:rsid w:val="008A412B"/>
    <w:rsid w:val="008A587A"/>
    <w:rsid w:val="008A700B"/>
    <w:rsid w:val="008A749C"/>
    <w:rsid w:val="008A785F"/>
    <w:rsid w:val="008B021C"/>
    <w:rsid w:val="008B06E7"/>
    <w:rsid w:val="008B3318"/>
    <w:rsid w:val="008B605D"/>
    <w:rsid w:val="008B607B"/>
    <w:rsid w:val="008C064D"/>
    <w:rsid w:val="008C1E26"/>
    <w:rsid w:val="008C29E1"/>
    <w:rsid w:val="008C40EF"/>
    <w:rsid w:val="008C474A"/>
    <w:rsid w:val="008C4E82"/>
    <w:rsid w:val="008C5028"/>
    <w:rsid w:val="008C5D3D"/>
    <w:rsid w:val="008C7550"/>
    <w:rsid w:val="008D0B99"/>
    <w:rsid w:val="008D1CB8"/>
    <w:rsid w:val="008D2D2C"/>
    <w:rsid w:val="008D6B30"/>
    <w:rsid w:val="008D7B75"/>
    <w:rsid w:val="008E18B9"/>
    <w:rsid w:val="008E4DD7"/>
    <w:rsid w:val="008E5C80"/>
    <w:rsid w:val="008E77DD"/>
    <w:rsid w:val="008E783A"/>
    <w:rsid w:val="008E78E9"/>
    <w:rsid w:val="008F0E39"/>
    <w:rsid w:val="008F1000"/>
    <w:rsid w:val="008F19A4"/>
    <w:rsid w:val="008F4504"/>
    <w:rsid w:val="008F5AFA"/>
    <w:rsid w:val="008F5D32"/>
    <w:rsid w:val="009004AE"/>
    <w:rsid w:val="00901795"/>
    <w:rsid w:val="009044C3"/>
    <w:rsid w:val="00907BE8"/>
    <w:rsid w:val="0091138A"/>
    <w:rsid w:val="009121F5"/>
    <w:rsid w:val="0091299B"/>
    <w:rsid w:val="00912EEE"/>
    <w:rsid w:val="0091334F"/>
    <w:rsid w:val="0091419F"/>
    <w:rsid w:val="0091711A"/>
    <w:rsid w:val="0091735D"/>
    <w:rsid w:val="009177F4"/>
    <w:rsid w:val="00920606"/>
    <w:rsid w:val="00921D25"/>
    <w:rsid w:val="00922907"/>
    <w:rsid w:val="00923E6C"/>
    <w:rsid w:val="00923EB7"/>
    <w:rsid w:val="009254AC"/>
    <w:rsid w:val="00927D20"/>
    <w:rsid w:val="00930598"/>
    <w:rsid w:val="009313B3"/>
    <w:rsid w:val="00936360"/>
    <w:rsid w:val="009371A5"/>
    <w:rsid w:val="00937EE8"/>
    <w:rsid w:val="0094111F"/>
    <w:rsid w:val="00941F9A"/>
    <w:rsid w:val="009434E2"/>
    <w:rsid w:val="0094519A"/>
    <w:rsid w:val="009461DB"/>
    <w:rsid w:val="00950AD8"/>
    <w:rsid w:val="00951B4D"/>
    <w:rsid w:val="009522B3"/>
    <w:rsid w:val="00953D5C"/>
    <w:rsid w:val="00954800"/>
    <w:rsid w:val="00954D43"/>
    <w:rsid w:val="00956186"/>
    <w:rsid w:val="00957346"/>
    <w:rsid w:val="00962BF0"/>
    <w:rsid w:val="009650B1"/>
    <w:rsid w:val="00965795"/>
    <w:rsid w:val="009658BF"/>
    <w:rsid w:val="00965D6C"/>
    <w:rsid w:val="00965D96"/>
    <w:rsid w:val="0097152C"/>
    <w:rsid w:val="0097241F"/>
    <w:rsid w:val="00975F8C"/>
    <w:rsid w:val="009803F2"/>
    <w:rsid w:val="00980621"/>
    <w:rsid w:val="00981AB2"/>
    <w:rsid w:val="009821FF"/>
    <w:rsid w:val="00983474"/>
    <w:rsid w:val="00983645"/>
    <w:rsid w:val="009839E0"/>
    <w:rsid w:val="00983F3B"/>
    <w:rsid w:val="00984DC8"/>
    <w:rsid w:val="00987747"/>
    <w:rsid w:val="00991687"/>
    <w:rsid w:val="00993070"/>
    <w:rsid w:val="009944CB"/>
    <w:rsid w:val="00995051"/>
    <w:rsid w:val="00996365"/>
    <w:rsid w:val="009A1D81"/>
    <w:rsid w:val="009A31F9"/>
    <w:rsid w:val="009A4B15"/>
    <w:rsid w:val="009A6C61"/>
    <w:rsid w:val="009A6DB5"/>
    <w:rsid w:val="009A7478"/>
    <w:rsid w:val="009A7BB6"/>
    <w:rsid w:val="009B64DA"/>
    <w:rsid w:val="009B655B"/>
    <w:rsid w:val="009C01A4"/>
    <w:rsid w:val="009C0B9B"/>
    <w:rsid w:val="009C1550"/>
    <w:rsid w:val="009C30A3"/>
    <w:rsid w:val="009C45DF"/>
    <w:rsid w:val="009C5298"/>
    <w:rsid w:val="009C6AF6"/>
    <w:rsid w:val="009D1257"/>
    <w:rsid w:val="009D1733"/>
    <w:rsid w:val="009D45FE"/>
    <w:rsid w:val="009D4807"/>
    <w:rsid w:val="009D579B"/>
    <w:rsid w:val="009D59AC"/>
    <w:rsid w:val="009D5A79"/>
    <w:rsid w:val="009D6FBC"/>
    <w:rsid w:val="009E3072"/>
    <w:rsid w:val="009E385B"/>
    <w:rsid w:val="009E48D3"/>
    <w:rsid w:val="009F096A"/>
    <w:rsid w:val="009F2CBC"/>
    <w:rsid w:val="009F5541"/>
    <w:rsid w:val="009F6108"/>
    <w:rsid w:val="009F6F8C"/>
    <w:rsid w:val="00A00B1B"/>
    <w:rsid w:val="00A017D7"/>
    <w:rsid w:val="00A01EB5"/>
    <w:rsid w:val="00A042B2"/>
    <w:rsid w:val="00A06733"/>
    <w:rsid w:val="00A074A8"/>
    <w:rsid w:val="00A12E93"/>
    <w:rsid w:val="00A12F05"/>
    <w:rsid w:val="00A13DFD"/>
    <w:rsid w:val="00A173B9"/>
    <w:rsid w:val="00A1756D"/>
    <w:rsid w:val="00A207BC"/>
    <w:rsid w:val="00A2163A"/>
    <w:rsid w:val="00A2278F"/>
    <w:rsid w:val="00A2281F"/>
    <w:rsid w:val="00A23183"/>
    <w:rsid w:val="00A2384A"/>
    <w:rsid w:val="00A244FC"/>
    <w:rsid w:val="00A2626F"/>
    <w:rsid w:val="00A267AE"/>
    <w:rsid w:val="00A2705D"/>
    <w:rsid w:val="00A275FB"/>
    <w:rsid w:val="00A315A6"/>
    <w:rsid w:val="00A323FD"/>
    <w:rsid w:val="00A34FF2"/>
    <w:rsid w:val="00A3547D"/>
    <w:rsid w:val="00A359DD"/>
    <w:rsid w:val="00A43352"/>
    <w:rsid w:val="00A43A9D"/>
    <w:rsid w:val="00A4420A"/>
    <w:rsid w:val="00A45BE4"/>
    <w:rsid w:val="00A47A4C"/>
    <w:rsid w:val="00A5034E"/>
    <w:rsid w:val="00A5099B"/>
    <w:rsid w:val="00A539E3"/>
    <w:rsid w:val="00A557FB"/>
    <w:rsid w:val="00A57021"/>
    <w:rsid w:val="00A573AD"/>
    <w:rsid w:val="00A610D3"/>
    <w:rsid w:val="00A622AA"/>
    <w:rsid w:val="00A62CDF"/>
    <w:rsid w:val="00A62DD7"/>
    <w:rsid w:val="00A644D9"/>
    <w:rsid w:val="00A65259"/>
    <w:rsid w:val="00A66AA9"/>
    <w:rsid w:val="00A70F79"/>
    <w:rsid w:val="00A720FB"/>
    <w:rsid w:val="00A726A5"/>
    <w:rsid w:val="00A745AF"/>
    <w:rsid w:val="00A74B38"/>
    <w:rsid w:val="00A769CE"/>
    <w:rsid w:val="00A76E11"/>
    <w:rsid w:val="00A80E29"/>
    <w:rsid w:val="00A81520"/>
    <w:rsid w:val="00A830C1"/>
    <w:rsid w:val="00A83FC7"/>
    <w:rsid w:val="00A843C3"/>
    <w:rsid w:val="00A85B7B"/>
    <w:rsid w:val="00A87B9F"/>
    <w:rsid w:val="00A87C9F"/>
    <w:rsid w:val="00A902AA"/>
    <w:rsid w:val="00A913C4"/>
    <w:rsid w:val="00A959DD"/>
    <w:rsid w:val="00A969DB"/>
    <w:rsid w:val="00A96DA1"/>
    <w:rsid w:val="00AA29C0"/>
    <w:rsid w:val="00AA6562"/>
    <w:rsid w:val="00AA6C3B"/>
    <w:rsid w:val="00AB02AE"/>
    <w:rsid w:val="00AB3CCA"/>
    <w:rsid w:val="00AB715D"/>
    <w:rsid w:val="00AB7C21"/>
    <w:rsid w:val="00AC00BB"/>
    <w:rsid w:val="00AC14ED"/>
    <w:rsid w:val="00AC2AB6"/>
    <w:rsid w:val="00AC2E59"/>
    <w:rsid w:val="00AC44BA"/>
    <w:rsid w:val="00AC4C73"/>
    <w:rsid w:val="00AC4F37"/>
    <w:rsid w:val="00AC595C"/>
    <w:rsid w:val="00AD07A3"/>
    <w:rsid w:val="00AD1B9F"/>
    <w:rsid w:val="00AD2148"/>
    <w:rsid w:val="00AD4B67"/>
    <w:rsid w:val="00AE0C88"/>
    <w:rsid w:val="00AE181D"/>
    <w:rsid w:val="00AE1FCC"/>
    <w:rsid w:val="00AE3D5B"/>
    <w:rsid w:val="00AE45F6"/>
    <w:rsid w:val="00AE574B"/>
    <w:rsid w:val="00AE6E30"/>
    <w:rsid w:val="00AE6ED5"/>
    <w:rsid w:val="00AE74E7"/>
    <w:rsid w:val="00AF0383"/>
    <w:rsid w:val="00AF14F3"/>
    <w:rsid w:val="00AF176D"/>
    <w:rsid w:val="00AF1A0A"/>
    <w:rsid w:val="00AF1B19"/>
    <w:rsid w:val="00AF1B47"/>
    <w:rsid w:val="00AF3309"/>
    <w:rsid w:val="00AF3439"/>
    <w:rsid w:val="00AF418C"/>
    <w:rsid w:val="00AF540A"/>
    <w:rsid w:val="00AF5DAA"/>
    <w:rsid w:val="00B0070E"/>
    <w:rsid w:val="00B0197C"/>
    <w:rsid w:val="00B02FE1"/>
    <w:rsid w:val="00B03D84"/>
    <w:rsid w:val="00B04548"/>
    <w:rsid w:val="00B051C2"/>
    <w:rsid w:val="00B05632"/>
    <w:rsid w:val="00B05907"/>
    <w:rsid w:val="00B106F8"/>
    <w:rsid w:val="00B112A2"/>
    <w:rsid w:val="00B13644"/>
    <w:rsid w:val="00B13A9D"/>
    <w:rsid w:val="00B148D4"/>
    <w:rsid w:val="00B14C7F"/>
    <w:rsid w:val="00B1793B"/>
    <w:rsid w:val="00B17B7B"/>
    <w:rsid w:val="00B17F6B"/>
    <w:rsid w:val="00B23CB2"/>
    <w:rsid w:val="00B245F0"/>
    <w:rsid w:val="00B27F3B"/>
    <w:rsid w:val="00B30230"/>
    <w:rsid w:val="00B31842"/>
    <w:rsid w:val="00B3278D"/>
    <w:rsid w:val="00B33D56"/>
    <w:rsid w:val="00B343E6"/>
    <w:rsid w:val="00B42841"/>
    <w:rsid w:val="00B444A5"/>
    <w:rsid w:val="00B506C2"/>
    <w:rsid w:val="00B518DF"/>
    <w:rsid w:val="00B52684"/>
    <w:rsid w:val="00B52695"/>
    <w:rsid w:val="00B5378A"/>
    <w:rsid w:val="00B53D12"/>
    <w:rsid w:val="00B53F58"/>
    <w:rsid w:val="00B569CD"/>
    <w:rsid w:val="00B577A4"/>
    <w:rsid w:val="00B5782F"/>
    <w:rsid w:val="00B60D9A"/>
    <w:rsid w:val="00B62465"/>
    <w:rsid w:val="00B63357"/>
    <w:rsid w:val="00B64282"/>
    <w:rsid w:val="00B64B12"/>
    <w:rsid w:val="00B6542E"/>
    <w:rsid w:val="00B6602F"/>
    <w:rsid w:val="00B6662D"/>
    <w:rsid w:val="00B66879"/>
    <w:rsid w:val="00B66FC1"/>
    <w:rsid w:val="00B67817"/>
    <w:rsid w:val="00B67BEF"/>
    <w:rsid w:val="00B70115"/>
    <w:rsid w:val="00B711B4"/>
    <w:rsid w:val="00B725E9"/>
    <w:rsid w:val="00B747D8"/>
    <w:rsid w:val="00B74E4F"/>
    <w:rsid w:val="00B7507E"/>
    <w:rsid w:val="00B750B8"/>
    <w:rsid w:val="00B81357"/>
    <w:rsid w:val="00B81930"/>
    <w:rsid w:val="00B81C54"/>
    <w:rsid w:val="00B83A84"/>
    <w:rsid w:val="00B90DF4"/>
    <w:rsid w:val="00B90E0F"/>
    <w:rsid w:val="00B90ECD"/>
    <w:rsid w:val="00B91F17"/>
    <w:rsid w:val="00B9367F"/>
    <w:rsid w:val="00B939F3"/>
    <w:rsid w:val="00B97A9D"/>
    <w:rsid w:val="00BA0347"/>
    <w:rsid w:val="00BA0B18"/>
    <w:rsid w:val="00BA3444"/>
    <w:rsid w:val="00BA395F"/>
    <w:rsid w:val="00BA45BB"/>
    <w:rsid w:val="00BA73FA"/>
    <w:rsid w:val="00BA79DF"/>
    <w:rsid w:val="00BB125E"/>
    <w:rsid w:val="00BB4CD8"/>
    <w:rsid w:val="00BB572A"/>
    <w:rsid w:val="00BB5C75"/>
    <w:rsid w:val="00BB7A89"/>
    <w:rsid w:val="00BC0493"/>
    <w:rsid w:val="00BC0798"/>
    <w:rsid w:val="00BC1005"/>
    <w:rsid w:val="00BC1B6F"/>
    <w:rsid w:val="00BC21A8"/>
    <w:rsid w:val="00BC33D4"/>
    <w:rsid w:val="00BC57AC"/>
    <w:rsid w:val="00BC64BD"/>
    <w:rsid w:val="00BC6A2F"/>
    <w:rsid w:val="00BD05BC"/>
    <w:rsid w:val="00BD2BA9"/>
    <w:rsid w:val="00BD4CA1"/>
    <w:rsid w:val="00BD5813"/>
    <w:rsid w:val="00BE1365"/>
    <w:rsid w:val="00BE1F1A"/>
    <w:rsid w:val="00BE251A"/>
    <w:rsid w:val="00BE2D9D"/>
    <w:rsid w:val="00BE3BA3"/>
    <w:rsid w:val="00BE3D2C"/>
    <w:rsid w:val="00BE415D"/>
    <w:rsid w:val="00BE7465"/>
    <w:rsid w:val="00BE7833"/>
    <w:rsid w:val="00BF006B"/>
    <w:rsid w:val="00BF1031"/>
    <w:rsid w:val="00BF4C9A"/>
    <w:rsid w:val="00BF5497"/>
    <w:rsid w:val="00BF69EA"/>
    <w:rsid w:val="00BF77F8"/>
    <w:rsid w:val="00BF7CDA"/>
    <w:rsid w:val="00C00915"/>
    <w:rsid w:val="00C00C87"/>
    <w:rsid w:val="00C02411"/>
    <w:rsid w:val="00C047BC"/>
    <w:rsid w:val="00C05921"/>
    <w:rsid w:val="00C061EE"/>
    <w:rsid w:val="00C07662"/>
    <w:rsid w:val="00C078FF"/>
    <w:rsid w:val="00C10C07"/>
    <w:rsid w:val="00C11924"/>
    <w:rsid w:val="00C14657"/>
    <w:rsid w:val="00C14E93"/>
    <w:rsid w:val="00C166DA"/>
    <w:rsid w:val="00C2177A"/>
    <w:rsid w:val="00C21893"/>
    <w:rsid w:val="00C21E4F"/>
    <w:rsid w:val="00C258B4"/>
    <w:rsid w:val="00C26831"/>
    <w:rsid w:val="00C30ACE"/>
    <w:rsid w:val="00C410DC"/>
    <w:rsid w:val="00C4229D"/>
    <w:rsid w:val="00C47FBD"/>
    <w:rsid w:val="00C50467"/>
    <w:rsid w:val="00C51C8C"/>
    <w:rsid w:val="00C527C0"/>
    <w:rsid w:val="00C52A32"/>
    <w:rsid w:val="00C53531"/>
    <w:rsid w:val="00C561C4"/>
    <w:rsid w:val="00C60F77"/>
    <w:rsid w:val="00C66870"/>
    <w:rsid w:val="00C673B1"/>
    <w:rsid w:val="00C6789C"/>
    <w:rsid w:val="00C714D9"/>
    <w:rsid w:val="00C725E3"/>
    <w:rsid w:val="00C727CE"/>
    <w:rsid w:val="00C760FD"/>
    <w:rsid w:val="00C77D0F"/>
    <w:rsid w:val="00C82CC4"/>
    <w:rsid w:val="00C90DD2"/>
    <w:rsid w:val="00C91940"/>
    <w:rsid w:val="00C91F6C"/>
    <w:rsid w:val="00C92064"/>
    <w:rsid w:val="00C94598"/>
    <w:rsid w:val="00C9574E"/>
    <w:rsid w:val="00C96485"/>
    <w:rsid w:val="00C96785"/>
    <w:rsid w:val="00C97ECC"/>
    <w:rsid w:val="00CA04BC"/>
    <w:rsid w:val="00CA1532"/>
    <w:rsid w:val="00CA2877"/>
    <w:rsid w:val="00CA2A28"/>
    <w:rsid w:val="00CA47C6"/>
    <w:rsid w:val="00CA4AD1"/>
    <w:rsid w:val="00CA5685"/>
    <w:rsid w:val="00CA61A1"/>
    <w:rsid w:val="00CA661A"/>
    <w:rsid w:val="00CA66C2"/>
    <w:rsid w:val="00CA6DCE"/>
    <w:rsid w:val="00CA75DB"/>
    <w:rsid w:val="00CB2AA5"/>
    <w:rsid w:val="00CB6EFF"/>
    <w:rsid w:val="00CB723A"/>
    <w:rsid w:val="00CB7585"/>
    <w:rsid w:val="00CC00A0"/>
    <w:rsid w:val="00CC0DB7"/>
    <w:rsid w:val="00CC1395"/>
    <w:rsid w:val="00CC20F0"/>
    <w:rsid w:val="00CC40B1"/>
    <w:rsid w:val="00CC496D"/>
    <w:rsid w:val="00CC53E2"/>
    <w:rsid w:val="00CC5A31"/>
    <w:rsid w:val="00CC5E59"/>
    <w:rsid w:val="00CC5EA6"/>
    <w:rsid w:val="00CC7389"/>
    <w:rsid w:val="00CD1414"/>
    <w:rsid w:val="00CD18D1"/>
    <w:rsid w:val="00CD294B"/>
    <w:rsid w:val="00CD484F"/>
    <w:rsid w:val="00CD4F5A"/>
    <w:rsid w:val="00CD614E"/>
    <w:rsid w:val="00CD6232"/>
    <w:rsid w:val="00CD6468"/>
    <w:rsid w:val="00CE036B"/>
    <w:rsid w:val="00CE0869"/>
    <w:rsid w:val="00CE1160"/>
    <w:rsid w:val="00CE1510"/>
    <w:rsid w:val="00CE1DE0"/>
    <w:rsid w:val="00CE54CD"/>
    <w:rsid w:val="00CF02AA"/>
    <w:rsid w:val="00CF1D93"/>
    <w:rsid w:val="00D05255"/>
    <w:rsid w:val="00D05B02"/>
    <w:rsid w:val="00D100C1"/>
    <w:rsid w:val="00D1348A"/>
    <w:rsid w:val="00D13642"/>
    <w:rsid w:val="00D14009"/>
    <w:rsid w:val="00D1475F"/>
    <w:rsid w:val="00D157FE"/>
    <w:rsid w:val="00D16B98"/>
    <w:rsid w:val="00D17BC8"/>
    <w:rsid w:val="00D20506"/>
    <w:rsid w:val="00D209AB"/>
    <w:rsid w:val="00D21602"/>
    <w:rsid w:val="00D221AE"/>
    <w:rsid w:val="00D26D75"/>
    <w:rsid w:val="00D27750"/>
    <w:rsid w:val="00D27E9C"/>
    <w:rsid w:val="00D310E8"/>
    <w:rsid w:val="00D31CB6"/>
    <w:rsid w:val="00D33036"/>
    <w:rsid w:val="00D341DC"/>
    <w:rsid w:val="00D34942"/>
    <w:rsid w:val="00D359F4"/>
    <w:rsid w:val="00D37F55"/>
    <w:rsid w:val="00D4196D"/>
    <w:rsid w:val="00D41B39"/>
    <w:rsid w:val="00D422AA"/>
    <w:rsid w:val="00D424C5"/>
    <w:rsid w:val="00D43109"/>
    <w:rsid w:val="00D445FE"/>
    <w:rsid w:val="00D44AE6"/>
    <w:rsid w:val="00D44C0F"/>
    <w:rsid w:val="00D45175"/>
    <w:rsid w:val="00D453C7"/>
    <w:rsid w:val="00D457C0"/>
    <w:rsid w:val="00D4784A"/>
    <w:rsid w:val="00D52087"/>
    <w:rsid w:val="00D528EA"/>
    <w:rsid w:val="00D547A3"/>
    <w:rsid w:val="00D5752B"/>
    <w:rsid w:val="00D61AB8"/>
    <w:rsid w:val="00D6247F"/>
    <w:rsid w:val="00D627CA"/>
    <w:rsid w:val="00D63D23"/>
    <w:rsid w:val="00D64343"/>
    <w:rsid w:val="00D65C18"/>
    <w:rsid w:val="00D66F86"/>
    <w:rsid w:val="00D67355"/>
    <w:rsid w:val="00D7075C"/>
    <w:rsid w:val="00D70FBF"/>
    <w:rsid w:val="00D72CBC"/>
    <w:rsid w:val="00D733E4"/>
    <w:rsid w:val="00D73EDC"/>
    <w:rsid w:val="00D745A8"/>
    <w:rsid w:val="00D7511B"/>
    <w:rsid w:val="00D7526E"/>
    <w:rsid w:val="00D76673"/>
    <w:rsid w:val="00D76DE6"/>
    <w:rsid w:val="00D8006E"/>
    <w:rsid w:val="00D817DC"/>
    <w:rsid w:val="00D836ED"/>
    <w:rsid w:val="00D844AE"/>
    <w:rsid w:val="00D84965"/>
    <w:rsid w:val="00D8501E"/>
    <w:rsid w:val="00D85AC7"/>
    <w:rsid w:val="00D86D76"/>
    <w:rsid w:val="00D87A82"/>
    <w:rsid w:val="00D904A1"/>
    <w:rsid w:val="00D90DE5"/>
    <w:rsid w:val="00D90E24"/>
    <w:rsid w:val="00D90FD7"/>
    <w:rsid w:val="00D91500"/>
    <w:rsid w:val="00D95813"/>
    <w:rsid w:val="00D96555"/>
    <w:rsid w:val="00DA0F89"/>
    <w:rsid w:val="00DA5A9C"/>
    <w:rsid w:val="00DB0D3C"/>
    <w:rsid w:val="00DB3C9D"/>
    <w:rsid w:val="00DB5D95"/>
    <w:rsid w:val="00DB5E23"/>
    <w:rsid w:val="00DB69A6"/>
    <w:rsid w:val="00DB6BF6"/>
    <w:rsid w:val="00DC09FA"/>
    <w:rsid w:val="00DC1441"/>
    <w:rsid w:val="00DC17B1"/>
    <w:rsid w:val="00DC1946"/>
    <w:rsid w:val="00DC2830"/>
    <w:rsid w:val="00DC2EF5"/>
    <w:rsid w:val="00DC2FDD"/>
    <w:rsid w:val="00DC397A"/>
    <w:rsid w:val="00DC48C1"/>
    <w:rsid w:val="00DC4FEB"/>
    <w:rsid w:val="00DC5F81"/>
    <w:rsid w:val="00DC67C8"/>
    <w:rsid w:val="00DC7C8D"/>
    <w:rsid w:val="00DD02EC"/>
    <w:rsid w:val="00DD1E40"/>
    <w:rsid w:val="00DD368E"/>
    <w:rsid w:val="00DD5259"/>
    <w:rsid w:val="00DD54AD"/>
    <w:rsid w:val="00DD68C7"/>
    <w:rsid w:val="00DD73F9"/>
    <w:rsid w:val="00DD78B8"/>
    <w:rsid w:val="00DE0E69"/>
    <w:rsid w:val="00DE1318"/>
    <w:rsid w:val="00DE15D7"/>
    <w:rsid w:val="00DE3076"/>
    <w:rsid w:val="00DE382E"/>
    <w:rsid w:val="00DE532C"/>
    <w:rsid w:val="00DE59AD"/>
    <w:rsid w:val="00DE74A7"/>
    <w:rsid w:val="00DE750F"/>
    <w:rsid w:val="00DE78A8"/>
    <w:rsid w:val="00DF0C6C"/>
    <w:rsid w:val="00DF0F65"/>
    <w:rsid w:val="00DF4DC4"/>
    <w:rsid w:val="00E0015C"/>
    <w:rsid w:val="00E02F66"/>
    <w:rsid w:val="00E03D13"/>
    <w:rsid w:val="00E05044"/>
    <w:rsid w:val="00E057BA"/>
    <w:rsid w:val="00E10869"/>
    <w:rsid w:val="00E110C9"/>
    <w:rsid w:val="00E117FA"/>
    <w:rsid w:val="00E14A73"/>
    <w:rsid w:val="00E14BC4"/>
    <w:rsid w:val="00E15890"/>
    <w:rsid w:val="00E17EB4"/>
    <w:rsid w:val="00E2084A"/>
    <w:rsid w:val="00E23454"/>
    <w:rsid w:val="00E24799"/>
    <w:rsid w:val="00E249E4"/>
    <w:rsid w:val="00E252DD"/>
    <w:rsid w:val="00E271CF"/>
    <w:rsid w:val="00E27E7C"/>
    <w:rsid w:val="00E31BC3"/>
    <w:rsid w:val="00E346FA"/>
    <w:rsid w:val="00E3596C"/>
    <w:rsid w:val="00E36EF2"/>
    <w:rsid w:val="00E40735"/>
    <w:rsid w:val="00E40B3A"/>
    <w:rsid w:val="00E42193"/>
    <w:rsid w:val="00E4258C"/>
    <w:rsid w:val="00E438FC"/>
    <w:rsid w:val="00E43958"/>
    <w:rsid w:val="00E4723A"/>
    <w:rsid w:val="00E478DF"/>
    <w:rsid w:val="00E50C88"/>
    <w:rsid w:val="00E50FF2"/>
    <w:rsid w:val="00E512CE"/>
    <w:rsid w:val="00E55169"/>
    <w:rsid w:val="00E5564C"/>
    <w:rsid w:val="00E614AF"/>
    <w:rsid w:val="00E61BB3"/>
    <w:rsid w:val="00E650F2"/>
    <w:rsid w:val="00E65DC8"/>
    <w:rsid w:val="00E6749E"/>
    <w:rsid w:val="00E72138"/>
    <w:rsid w:val="00E737E8"/>
    <w:rsid w:val="00E73C4F"/>
    <w:rsid w:val="00E757A4"/>
    <w:rsid w:val="00E77AFC"/>
    <w:rsid w:val="00E80BFE"/>
    <w:rsid w:val="00E815D9"/>
    <w:rsid w:val="00E84F9B"/>
    <w:rsid w:val="00E8520F"/>
    <w:rsid w:val="00E86005"/>
    <w:rsid w:val="00E90DFB"/>
    <w:rsid w:val="00E91E04"/>
    <w:rsid w:val="00E932CB"/>
    <w:rsid w:val="00E937B6"/>
    <w:rsid w:val="00E96739"/>
    <w:rsid w:val="00E96866"/>
    <w:rsid w:val="00EA1385"/>
    <w:rsid w:val="00EA1897"/>
    <w:rsid w:val="00EA25C6"/>
    <w:rsid w:val="00EA2E33"/>
    <w:rsid w:val="00EA4F30"/>
    <w:rsid w:val="00EA5170"/>
    <w:rsid w:val="00EA5882"/>
    <w:rsid w:val="00EA6177"/>
    <w:rsid w:val="00EB10D1"/>
    <w:rsid w:val="00EB3264"/>
    <w:rsid w:val="00EB663E"/>
    <w:rsid w:val="00EB759B"/>
    <w:rsid w:val="00EC2E6B"/>
    <w:rsid w:val="00EC3BDD"/>
    <w:rsid w:val="00EC6101"/>
    <w:rsid w:val="00ED0668"/>
    <w:rsid w:val="00ED0D20"/>
    <w:rsid w:val="00ED188F"/>
    <w:rsid w:val="00ED29D1"/>
    <w:rsid w:val="00ED3717"/>
    <w:rsid w:val="00ED588C"/>
    <w:rsid w:val="00ED721B"/>
    <w:rsid w:val="00EE1DC6"/>
    <w:rsid w:val="00EE2536"/>
    <w:rsid w:val="00EE2BC2"/>
    <w:rsid w:val="00EE3A9D"/>
    <w:rsid w:val="00EE4240"/>
    <w:rsid w:val="00EE5BFB"/>
    <w:rsid w:val="00EE766A"/>
    <w:rsid w:val="00EE7C3D"/>
    <w:rsid w:val="00EE7C96"/>
    <w:rsid w:val="00EF1071"/>
    <w:rsid w:val="00EF44C6"/>
    <w:rsid w:val="00EF719A"/>
    <w:rsid w:val="00F035DB"/>
    <w:rsid w:val="00F1150B"/>
    <w:rsid w:val="00F13455"/>
    <w:rsid w:val="00F16C2A"/>
    <w:rsid w:val="00F20E81"/>
    <w:rsid w:val="00F21AEA"/>
    <w:rsid w:val="00F21D59"/>
    <w:rsid w:val="00F25B62"/>
    <w:rsid w:val="00F302AB"/>
    <w:rsid w:val="00F31BF7"/>
    <w:rsid w:val="00F339C8"/>
    <w:rsid w:val="00F33A76"/>
    <w:rsid w:val="00F33AEA"/>
    <w:rsid w:val="00F34EC1"/>
    <w:rsid w:val="00F365A8"/>
    <w:rsid w:val="00F36E39"/>
    <w:rsid w:val="00F41CE0"/>
    <w:rsid w:val="00F42D44"/>
    <w:rsid w:val="00F442D4"/>
    <w:rsid w:val="00F45642"/>
    <w:rsid w:val="00F469E6"/>
    <w:rsid w:val="00F46EB0"/>
    <w:rsid w:val="00F47420"/>
    <w:rsid w:val="00F54860"/>
    <w:rsid w:val="00F568EF"/>
    <w:rsid w:val="00F56C0C"/>
    <w:rsid w:val="00F56FC0"/>
    <w:rsid w:val="00F5708A"/>
    <w:rsid w:val="00F57280"/>
    <w:rsid w:val="00F650CB"/>
    <w:rsid w:val="00F652CF"/>
    <w:rsid w:val="00F72AA1"/>
    <w:rsid w:val="00F72EF8"/>
    <w:rsid w:val="00F74389"/>
    <w:rsid w:val="00F74C1C"/>
    <w:rsid w:val="00F76976"/>
    <w:rsid w:val="00F80741"/>
    <w:rsid w:val="00F8142C"/>
    <w:rsid w:val="00F82F87"/>
    <w:rsid w:val="00F87466"/>
    <w:rsid w:val="00F9202B"/>
    <w:rsid w:val="00F929D1"/>
    <w:rsid w:val="00F92D11"/>
    <w:rsid w:val="00F93F52"/>
    <w:rsid w:val="00F94F82"/>
    <w:rsid w:val="00FA0BBF"/>
    <w:rsid w:val="00FA2ED6"/>
    <w:rsid w:val="00FA309D"/>
    <w:rsid w:val="00FA34D3"/>
    <w:rsid w:val="00FA3B72"/>
    <w:rsid w:val="00FA478D"/>
    <w:rsid w:val="00FA52A5"/>
    <w:rsid w:val="00FA6481"/>
    <w:rsid w:val="00FB00D0"/>
    <w:rsid w:val="00FB25C0"/>
    <w:rsid w:val="00FB3194"/>
    <w:rsid w:val="00FB52A9"/>
    <w:rsid w:val="00FB5C9A"/>
    <w:rsid w:val="00FC1A76"/>
    <w:rsid w:val="00FC5635"/>
    <w:rsid w:val="00FC630E"/>
    <w:rsid w:val="00FD0F6F"/>
    <w:rsid w:val="00FD2F87"/>
    <w:rsid w:val="00FE1E9A"/>
    <w:rsid w:val="00FE1F56"/>
    <w:rsid w:val="00FE2A11"/>
    <w:rsid w:val="00FE446B"/>
    <w:rsid w:val="00FE4D15"/>
    <w:rsid w:val="00FE5909"/>
    <w:rsid w:val="00FE6E54"/>
    <w:rsid w:val="00FF0C66"/>
    <w:rsid w:val="00FF1360"/>
    <w:rsid w:val="00FF2C1E"/>
    <w:rsid w:val="00FF317D"/>
    <w:rsid w:val="00FF381C"/>
    <w:rsid w:val="00FF740B"/>
    <w:rsid w:val="00FF7B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DFAE0"/>
  <w15:docId w15:val="{5BC0E810-C044-416A-9220-DD3B5CDB4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00A0"/>
  </w:style>
  <w:style w:type="paragraph" w:styleId="Ttulo1">
    <w:name w:val="heading 1"/>
    <w:basedOn w:val="Normal"/>
    <w:next w:val="Normal"/>
    <w:link w:val="Ttulo1Char"/>
    <w:uiPriority w:val="9"/>
    <w:qFormat/>
    <w:rsid w:val="00651E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9834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98347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651E9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1Char">
    <w:name w:val="Título 1 Char"/>
    <w:basedOn w:val="Fontepargpadro"/>
    <w:link w:val="Ttulo1"/>
    <w:uiPriority w:val="9"/>
    <w:rsid w:val="00651E95"/>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651E95"/>
    <w:pPr>
      <w:outlineLvl w:val="9"/>
    </w:pPr>
  </w:style>
  <w:style w:type="paragraph" w:styleId="Textodebalo">
    <w:name w:val="Balloon Text"/>
    <w:basedOn w:val="Normal"/>
    <w:link w:val="TextodebaloChar"/>
    <w:uiPriority w:val="99"/>
    <w:semiHidden/>
    <w:unhideWhenUsed/>
    <w:rsid w:val="00651E9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51E95"/>
    <w:rPr>
      <w:rFonts w:ascii="Tahoma" w:hAnsi="Tahoma" w:cs="Tahoma"/>
      <w:sz w:val="16"/>
      <w:szCs w:val="16"/>
    </w:rPr>
  </w:style>
  <w:style w:type="paragraph" w:styleId="Legenda">
    <w:name w:val="caption"/>
    <w:basedOn w:val="Normal"/>
    <w:next w:val="Normal"/>
    <w:uiPriority w:val="35"/>
    <w:unhideWhenUsed/>
    <w:qFormat/>
    <w:rsid w:val="00160866"/>
    <w:pPr>
      <w:spacing w:line="240" w:lineRule="auto"/>
    </w:pPr>
    <w:rPr>
      <w:b/>
      <w:bCs/>
      <w:color w:val="4F81BD" w:themeColor="accent1"/>
      <w:sz w:val="18"/>
      <w:szCs w:val="18"/>
    </w:rPr>
  </w:style>
  <w:style w:type="character" w:styleId="TextodoEspaoReservado">
    <w:name w:val="Placeholder Text"/>
    <w:basedOn w:val="Fontepargpadro"/>
    <w:uiPriority w:val="99"/>
    <w:semiHidden/>
    <w:rsid w:val="00821A35"/>
    <w:rPr>
      <w:color w:val="808080"/>
    </w:rPr>
  </w:style>
  <w:style w:type="paragraph" w:styleId="Cabealho">
    <w:name w:val="header"/>
    <w:basedOn w:val="Normal"/>
    <w:link w:val="CabealhoChar"/>
    <w:uiPriority w:val="99"/>
    <w:unhideWhenUsed/>
    <w:rsid w:val="00850F1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50F19"/>
  </w:style>
  <w:style w:type="paragraph" w:styleId="Rodap">
    <w:name w:val="footer"/>
    <w:basedOn w:val="Normal"/>
    <w:link w:val="RodapChar"/>
    <w:uiPriority w:val="99"/>
    <w:unhideWhenUsed/>
    <w:rsid w:val="00850F19"/>
    <w:pPr>
      <w:tabs>
        <w:tab w:val="center" w:pos="4252"/>
        <w:tab w:val="right" w:pos="8504"/>
      </w:tabs>
      <w:spacing w:after="0" w:line="240" w:lineRule="auto"/>
    </w:pPr>
  </w:style>
  <w:style w:type="character" w:customStyle="1" w:styleId="RodapChar">
    <w:name w:val="Rodapé Char"/>
    <w:basedOn w:val="Fontepargpadro"/>
    <w:link w:val="Rodap"/>
    <w:uiPriority w:val="99"/>
    <w:rsid w:val="00850F19"/>
  </w:style>
  <w:style w:type="paragraph" w:styleId="PargrafodaLista">
    <w:name w:val="List Paragraph"/>
    <w:basedOn w:val="Normal"/>
    <w:uiPriority w:val="34"/>
    <w:qFormat/>
    <w:rsid w:val="00B81357"/>
    <w:pPr>
      <w:ind w:left="720"/>
      <w:contextualSpacing/>
    </w:pPr>
  </w:style>
  <w:style w:type="character" w:customStyle="1" w:styleId="Ttulo2Char">
    <w:name w:val="Título 2 Char"/>
    <w:basedOn w:val="Fontepargpadro"/>
    <w:link w:val="Ttulo2"/>
    <w:uiPriority w:val="9"/>
    <w:rsid w:val="00983474"/>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983474"/>
    <w:rPr>
      <w:rFonts w:asciiTheme="majorHAnsi" w:eastAsiaTheme="majorEastAsia" w:hAnsiTheme="majorHAnsi" w:cstheme="majorBidi"/>
      <w:b/>
      <w:bCs/>
      <w:color w:val="4F81BD" w:themeColor="accent1"/>
    </w:rPr>
  </w:style>
  <w:style w:type="paragraph" w:styleId="Sumrio1">
    <w:name w:val="toc 1"/>
    <w:basedOn w:val="Normal"/>
    <w:next w:val="Normal"/>
    <w:autoRedefine/>
    <w:uiPriority w:val="39"/>
    <w:unhideWhenUsed/>
    <w:rsid w:val="009E3072"/>
    <w:pPr>
      <w:spacing w:after="100"/>
    </w:pPr>
  </w:style>
  <w:style w:type="paragraph" w:styleId="Sumrio2">
    <w:name w:val="toc 2"/>
    <w:basedOn w:val="Normal"/>
    <w:next w:val="Normal"/>
    <w:autoRedefine/>
    <w:uiPriority w:val="39"/>
    <w:unhideWhenUsed/>
    <w:rsid w:val="009E3072"/>
    <w:pPr>
      <w:spacing w:after="100"/>
      <w:ind w:left="220"/>
    </w:pPr>
  </w:style>
  <w:style w:type="paragraph" w:styleId="Sumrio3">
    <w:name w:val="toc 3"/>
    <w:basedOn w:val="Normal"/>
    <w:next w:val="Normal"/>
    <w:autoRedefine/>
    <w:uiPriority w:val="39"/>
    <w:unhideWhenUsed/>
    <w:rsid w:val="00E6749E"/>
    <w:pPr>
      <w:tabs>
        <w:tab w:val="right" w:leader="dot" w:pos="8494"/>
      </w:tabs>
      <w:spacing w:after="100"/>
      <w:ind w:left="440"/>
    </w:pPr>
    <w:rPr>
      <w:b/>
      <w:noProof/>
    </w:rPr>
  </w:style>
  <w:style w:type="character" w:styleId="Hyperlink">
    <w:name w:val="Hyperlink"/>
    <w:basedOn w:val="Fontepargpadro"/>
    <w:uiPriority w:val="99"/>
    <w:unhideWhenUsed/>
    <w:rsid w:val="009E3072"/>
    <w:rPr>
      <w:color w:val="0000FF" w:themeColor="hyperlink"/>
      <w:u w:val="single"/>
    </w:rPr>
  </w:style>
  <w:style w:type="paragraph" w:customStyle="1" w:styleId="Default">
    <w:name w:val="Default"/>
    <w:rsid w:val="00245BD0"/>
    <w:pPr>
      <w:autoSpaceDE w:val="0"/>
      <w:autoSpaceDN w:val="0"/>
      <w:adjustRightInd w:val="0"/>
      <w:spacing w:after="0" w:line="240" w:lineRule="auto"/>
    </w:pPr>
    <w:rPr>
      <w:rFonts w:ascii="Courier New" w:hAnsi="Courier New" w:cs="Courier New"/>
      <w:color w:val="000000"/>
      <w:sz w:val="24"/>
      <w:szCs w:val="24"/>
    </w:rPr>
  </w:style>
  <w:style w:type="character" w:styleId="HiperlinkVisitado">
    <w:name w:val="FollowedHyperlink"/>
    <w:basedOn w:val="Fontepargpadro"/>
    <w:uiPriority w:val="99"/>
    <w:semiHidden/>
    <w:unhideWhenUsed/>
    <w:rsid w:val="0067084C"/>
    <w:rPr>
      <w:color w:val="800080" w:themeColor="followedHyperlink"/>
      <w:u w:val="single"/>
    </w:rPr>
  </w:style>
  <w:style w:type="table" w:customStyle="1" w:styleId="SombreamentoClaro1">
    <w:name w:val="Sombreamento Claro1"/>
    <w:basedOn w:val="Tabelanormal"/>
    <w:uiPriority w:val="60"/>
    <w:rsid w:val="00CA661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536245">
      <w:bodyDiv w:val="1"/>
      <w:marLeft w:val="0"/>
      <w:marRight w:val="0"/>
      <w:marTop w:val="0"/>
      <w:marBottom w:val="0"/>
      <w:divBdr>
        <w:top w:val="none" w:sz="0" w:space="0" w:color="auto"/>
        <w:left w:val="none" w:sz="0" w:space="0" w:color="auto"/>
        <w:bottom w:val="none" w:sz="0" w:space="0" w:color="auto"/>
        <w:right w:val="none" w:sz="0" w:space="0" w:color="auto"/>
      </w:divBdr>
    </w:div>
    <w:div w:id="334311155">
      <w:bodyDiv w:val="1"/>
      <w:marLeft w:val="0"/>
      <w:marRight w:val="0"/>
      <w:marTop w:val="0"/>
      <w:marBottom w:val="0"/>
      <w:divBdr>
        <w:top w:val="none" w:sz="0" w:space="0" w:color="auto"/>
        <w:left w:val="none" w:sz="0" w:space="0" w:color="auto"/>
        <w:bottom w:val="none" w:sz="0" w:space="0" w:color="auto"/>
        <w:right w:val="none" w:sz="0" w:space="0" w:color="auto"/>
      </w:divBdr>
    </w:div>
    <w:div w:id="460000789">
      <w:bodyDiv w:val="1"/>
      <w:marLeft w:val="0"/>
      <w:marRight w:val="0"/>
      <w:marTop w:val="0"/>
      <w:marBottom w:val="0"/>
      <w:divBdr>
        <w:top w:val="none" w:sz="0" w:space="0" w:color="auto"/>
        <w:left w:val="none" w:sz="0" w:space="0" w:color="auto"/>
        <w:bottom w:val="none" w:sz="0" w:space="0" w:color="auto"/>
        <w:right w:val="none" w:sz="0" w:space="0" w:color="auto"/>
      </w:divBdr>
    </w:div>
    <w:div w:id="668826112">
      <w:bodyDiv w:val="1"/>
      <w:marLeft w:val="0"/>
      <w:marRight w:val="0"/>
      <w:marTop w:val="0"/>
      <w:marBottom w:val="0"/>
      <w:divBdr>
        <w:top w:val="none" w:sz="0" w:space="0" w:color="auto"/>
        <w:left w:val="none" w:sz="0" w:space="0" w:color="auto"/>
        <w:bottom w:val="none" w:sz="0" w:space="0" w:color="auto"/>
        <w:right w:val="none" w:sz="0" w:space="0" w:color="auto"/>
      </w:divBdr>
    </w:div>
    <w:div w:id="735131776">
      <w:bodyDiv w:val="1"/>
      <w:marLeft w:val="0"/>
      <w:marRight w:val="0"/>
      <w:marTop w:val="0"/>
      <w:marBottom w:val="0"/>
      <w:divBdr>
        <w:top w:val="none" w:sz="0" w:space="0" w:color="auto"/>
        <w:left w:val="none" w:sz="0" w:space="0" w:color="auto"/>
        <w:bottom w:val="none" w:sz="0" w:space="0" w:color="auto"/>
        <w:right w:val="none" w:sz="0" w:space="0" w:color="auto"/>
      </w:divBdr>
    </w:div>
    <w:div w:id="914045928">
      <w:bodyDiv w:val="1"/>
      <w:marLeft w:val="0"/>
      <w:marRight w:val="0"/>
      <w:marTop w:val="0"/>
      <w:marBottom w:val="0"/>
      <w:divBdr>
        <w:top w:val="none" w:sz="0" w:space="0" w:color="auto"/>
        <w:left w:val="none" w:sz="0" w:space="0" w:color="auto"/>
        <w:bottom w:val="none" w:sz="0" w:space="0" w:color="auto"/>
        <w:right w:val="none" w:sz="0" w:space="0" w:color="auto"/>
      </w:divBdr>
    </w:div>
    <w:div w:id="983465314">
      <w:bodyDiv w:val="1"/>
      <w:marLeft w:val="0"/>
      <w:marRight w:val="0"/>
      <w:marTop w:val="0"/>
      <w:marBottom w:val="0"/>
      <w:divBdr>
        <w:top w:val="none" w:sz="0" w:space="0" w:color="auto"/>
        <w:left w:val="none" w:sz="0" w:space="0" w:color="auto"/>
        <w:bottom w:val="none" w:sz="0" w:space="0" w:color="auto"/>
        <w:right w:val="none" w:sz="0" w:space="0" w:color="auto"/>
      </w:divBdr>
    </w:div>
    <w:div w:id="1105157157">
      <w:bodyDiv w:val="1"/>
      <w:marLeft w:val="0"/>
      <w:marRight w:val="0"/>
      <w:marTop w:val="0"/>
      <w:marBottom w:val="0"/>
      <w:divBdr>
        <w:top w:val="none" w:sz="0" w:space="0" w:color="auto"/>
        <w:left w:val="none" w:sz="0" w:space="0" w:color="auto"/>
        <w:bottom w:val="none" w:sz="0" w:space="0" w:color="auto"/>
        <w:right w:val="none" w:sz="0" w:space="0" w:color="auto"/>
      </w:divBdr>
    </w:div>
    <w:div w:id="1187141324">
      <w:bodyDiv w:val="1"/>
      <w:marLeft w:val="0"/>
      <w:marRight w:val="0"/>
      <w:marTop w:val="0"/>
      <w:marBottom w:val="0"/>
      <w:divBdr>
        <w:top w:val="none" w:sz="0" w:space="0" w:color="auto"/>
        <w:left w:val="none" w:sz="0" w:space="0" w:color="auto"/>
        <w:bottom w:val="none" w:sz="0" w:space="0" w:color="auto"/>
        <w:right w:val="none" w:sz="0" w:space="0" w:color="auto"/>
      </w:divBdr>
    </w:div>
    <w:div w:id="1188787166">
      <w:bodyDiv w:val="1"/>
      <w:marLeft w:val="0"/>
      <w:marRight w:val="0"/>
      <w:marTop w:val="0"/>
      <w:marBottom w:val="0"/>
      <w:divBdr>
        <w:top w:val="none" w:sz="0" w:space="0" w:color="auto"/>
        <w:left w:val="none" w:sz="0" w:space="0" w:color="auto"/>
        <w:bottom w:val="none" w:sz="0" w:space="0" w:color="auto"/>
        <w:right w:val="none" w:sz="0" w:space="0" w:color="auto"/>
      </w:divBdr>
    </w:div>
    <w:div w:id="1295331998">
      <w:bodyDiv w:val="1"/>
      <w:marLeft w:val="0"/>
      <w:marRight w:val="0"/>
      <w:marTop w:val="0"/>
      <w:marBottom w:val="0"/>
      <w:divBdr>
        <w:top w:val="none" w:sz="0" w:space="0" w:color="auto"/>
        <w:left w:val="none" w:sz="0" w:space="0" w:color="auto"/>
        <w:bottom w:val="none" w:sz="0" w:space="0" w:color="auto"/>
        <w:right w:val="none" w:sz="0" w:space="0" w:color="auto"/>
      </w:divBdr>
    </w:div>
    <w:div w:id="1361734923">
      <w:bodyDiv w:val="1"/>
      <w:marLeft w:val="0"/>
      <w:marRight w:val="0"/>
      <w:marTop w:val="0"/>
      <w:marBottom w:val="0"/>
      <w:divBdr>
        <w:top w:val="none" w:sz="0" w:space="0" w:color="auto"/>
        <w:left w:val="none" w:sz="0" w:space="0" w:color="auto"/>
        <w:bottom w:val="none" w:sz="0" w:space="0" w:color="auto"/>
        <w:right w:val="none" w:sz="0" w:space="0" w:color="auto"/>
      </w:divBdr>
    </w:div>
    <w:div w:id="1449199180">
      <w:bodyDiv w:val="1"/>
      <w:marLeft w:val="0"/>
      <w:marRight w:val="0"/>
      <w:marTop w:val="0"/>
      <w:marBottom w:val="0"/>
      <w:divBdr>
        <w:top w:val="none" w:sz="0" w:space="0" w:color="auto"/>
        <w:left w:val="none" w:sz="0" w:space="0" w:color="auto"/>
        <w:bottom w:val="none" w:sz="0" w:space="0" w:color="auto"/>
        <w:right w:val="none" w:sz="0" w:space="0" w:color="auto"/>
      </w:divBdr>
    </w:div>
    <w:div w:id="1579243199">
      <w:bodyDiv w:val="1"/>
      <w:marLeft w:val="0"/>
      <w:marRight w:val="0"/>
      <w:marTop w:val="0"/>
      <w:marBottom w:val="0"/>
      <w:divBdr>
        <w:top w:val="none" w:sz="0" w:space="0" w:color="auto"/>
        <w:left w:val="none" w:sz="0" w:space="0" w:color="auto"/>
        <w:bottom w:val="none" w:sz="0" w:space="0" w:color="auto"/>
        <w:right w:val="none" w:sz="0" w:space="0" w:color="auto"/>
      </w:divBdr>
    </w:div>
    <w:div w:id="1670863484">
      <w:bodyDiv w:val="1"/>
      <w:marLeft w:val="0"/>
      <w:marRight w:val="0"/>
      <w:marTop w:val="0"/>
      <w:marBottom w:val="0"/>
      <w:divBdr>
        <w:top w:val="none" w:sz="0" w:space="0" w:color="auto"/>
        <w:left w:val="none" w:sz="0" w:space="0" w:color="auto"/>
        <w:bottom w:val="none" w:sz="0" w:space="0" w:color="auto"/>
        <w:right w:val="none" w:sz="0" w:space="0" w:color="auto"/>
      </w:divBdr>
    </w:div>
    <w:div w:id="1719091447">
      <w:bodyDiv w:val="1"/>
      <w:marLeft w:val="0"/>
      <w:marRight w:val="0"/>
      <w:marTop w:val="0"/>
      <w:marBottom w:val="0"/>
      <w:divBdr>
        <w:top w:val="none" w:sz="0" w:space="0" w:color="auto"/>
        <w:left w:val="none" w:sz="0" w:space="0" w:color="auto"/>
        <w:bottom w:val="none" w:sz="0" w:space="0" w:color="auto"/>
        <w:right w:val="none" w:sz="0" w:space="0" w:color="auto"/>
      </w:divBdr>
    </w:div>
    <w:div w:id="193416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eader" Target="header1.xm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2.jpe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2.bin"/><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DC21B3-0E4B-4130-AB74-057569CC4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84</Pages>
  <Words>12280</Words>
  <Characters>66313</Characters>
  <Application>Microsoft Office Word</Application>
  <DocSecurity>0</DocSecurity>
  <Lines>552</Lines>
  <Paragraphs>156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Adriana Andrade</cp:lastModifiedBy>
  <cp:revision>13</cp:revision>
  <cp:lastPrinted>2019-04-04T17:20:00Z</cp:lastPrinted>
  <dcterms:created xsi:type="dcterms:W3CDTF">2020-06-05T16:58:00Z</dcterms:created>
  <dcterms:modified xsi:type="dcterms:W3CDTF">2020-06-05T19:34:00Z</dcterms:modified>
</cp:coreProperties>
</file>